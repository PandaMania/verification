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720"/>
        <w:gridCol w:w="5760"/>
        <w:gridCol w:w="1440"/>
        <w:gridCol w:w="1440"/>
        <w:gridCol w:w="4320"/>
      </w:tblGrid>
      <w:tr w:rsidR="00C50675" w14:paraId="038782B3" w14:textId="77777777">
        <w:tc>
          <w:tcPr>
            <w:tcW w:w="720" w:type="dxa"/>
          </w:tcPr>
          <w:p w14:paraId="2A9ADBFB" w14:textId="77777777" w:rsidR="00C50675" w:rsidRDefault="00000000">
            <w:r>
              <w:t>Ref No.</w:t>
            </w:r>
          </w:p>
        </w:tc>
        <w:tc>
          <w:tcPr>
            <w:tcW w:w="5760" w:type="dxa"/>
          </w:tcPr>
          <w:p w14:paraId="11F5FE88" w14:textId="77777777" w:rsidR="00C50675" w:rsidRDefault="00000000">
            <w:r>
              <w:t>Question/Statement as in the Admission document</w:t>
            </w:r>
          </w:p>
        </w:tc>
        <w:tc>
          <w:tcPr>
            <w:tcW w:w="1440" w:type="dxa"/>
          </w:tcPr>
          <w:p w14:paraId="253272C9" w14:textId="77777777" w:rsidR="00C50675" w:rsidRDefault="00000000">
            <w:r>
              <w:t>Request</w:t>
            </w:r>
          </w:p>
        </w:tc>
        <w:tc>
          <w:tcPr>
            <w:tcW w:w="1440" w:type="dxa"/>
          </w:tcPr>
          <w:p w14:paraId="1B6A5885" w14:textId="77777777" w:rsidR="00C50675" w:rsidRDefault="00000000">
            <w:r>
              <w:t>Responsibility</w:t>
            </w:r>
          </w:p>
        </w:tc>
        <w:tc>
          <w:tcPr>
            <w:tcW w:w="4320" w:type="dxa"/>
          </w:tcPr>
          <w:p w14:paraId="59D2B570" w14:textId="77777777" w:rsidR="00C50675" w:rsidRDefault="00000000">
            <w:r>
              <w:t>Responses and supporting Documentation</w:t>
            </w:r>
          </w:p>
        </w:tc>
      </w:tr>
      <w:tr w:rsidR="00C50675" w14:paraId="6EFE9ED5" w14:textId="77777777">
        <w:tc>
          <w:tcPr>
            <w:tcW w:w="720" w:type="dxa"/>
          </w:tcPr>
          <w:p w14:paraId="00ADCDEB" w14:textId="77777777" w:rsidR="00C50675" w:rsidRDefault="00000000">
            <w:r>
              <w:t>1</w:t>
            </w:r>
          </w:p>
        </w:tc>
        <w:tc>
          <w:tcPr>
            <w:tcW w:w="5760" w:type="dxa"/>
          </w:tcPr>
          <w:p w14:paraId="26C16F63" w14:textId="77777777" w:rsidR="00C50675" w:rsidRDefault="00000000">
            <w:r>
              <w:t>THIS DOCUMENT IS IMPORTANT AND REQUIRES YOUR IMMEDIATE ATTENTION. If you are in any doubt about the contents of this Document or the action you should take, you are recommended to seek your own financial advice immediately from an appropriately authorised stockbroker, bank manager, solicitor, accountant or other independent financial adviser who, if you are taking advice in the United Kingdom, is duly authorised under the Financial Services and Markets Act 2000 as amended (“FSMA”) or, if not, from another appropriately authorised independent financial adviser.</w:t>
            </w:r>
          </w:p>
        </w:tc>
        <w:tc>
          <w:tcPr>
            <w:tcW w:w="1440" w:type="dxa"/>
          </w:tcPr>
          <w:p w14:paraId="65DAF996" w14:textId="77777777" w:rsidR="00C50675" w:rsidRDefault="00C50675"/>
        </w:tc>
        <w:tc>
          <w:tcPr>
            <w:tcW w:w="1440" w:type="dxa"/>
          </w:tcPr>
          <w:p w14:paraId="1CA5E5EB" w14:textId="77777777" w:rsidR="00C50675" w:rsidRDefault="00C50675"/>
        </w:tc>
        <w:tc>
          <w:tcPr>
            <w:tcW w:w="4320" w:type="dxa"/>
          </w:tcPr>
          <w:p w14:paraId="23723241" w14:textId="77777777" w:rsidR="00C50675" w:rsidRDefault="00C50675"/>
        </w:tc>
      </w:tr>
      <w:tr w:rsidR="00C50675" w14:paraId="51B64516" w14:textId="77777777">
        <w:tc>
          <w:tcPr>
            <w:tcW w:w="720" w:type="dxa"/>
          </w:tcPr>
          <w:p w14:paraId="39204C90" w14:textId="77777777" w:rsidR="00C50675" w:rsidRDefault="00000000">
            <w:r>
              <w:t>2</w:t>
            </w:r>
          </w:p>
        </w:tc>
        <w:tc>
          <w:tcPr>
            <w:tcW w:w="5760" w:type="dxa"/>
          </w:tcPr>
          <w:p w14:paraId="2725FB78" w14:textId="77777777" w:rsidR="00C50675" w:rsidRDefault="00000000">
            <w:r>
              <w:t xml:space="preserve">This Document comprises a prospectus (the “Prospectus”) relating to   (the “Company”) prepared in accordance with the Prospectus Regulation Rules of the Financial Conduct Authority (the “FCA”) made under section 73A of FSMA (the “Prospectus Regulation Rules”) and approved by the FCA under section 87A of FSMA. This Document has been approved by the FCA, in its capacity as competent authority under Regulation (EU) 2017/1129 (which forms part of domestic law pursuant to the European Union (Withdrawal) Act 2018 and the Prospectus (Amendment etc.) (EU Exit) Regulations 2019) (the “Prospectus Regulation”). The FCA only approves this Document as meeting the standards of completeness, comprehensibility and consistency imposed by the Prospectus Regulation. Such approval should not be considered as an endorsement of the Company that is the subject of this Prospectus or of the quality of the securities that are the subject of this Prospectus and investors should make their own assessment as to the suitability of investing in the ordinary shares of the Company. This Prospectus has been filed with the FCA and made available to the public in accordance with Rule 3.2 of the Prospectus Regulation Rules and Article 21 of the Prospectus Regulation by being </w:t>
            </w:r>
            <w:r>
              <w:lastRenderedPageBreak/>
              <w:t xml:space="preserve">made available, free of charge at [●]. </w:t>
            </w:r>
          </w:p>
        </w:tc>
        <w:tc>
          <w:tcPr>
            <w:tcW w:w="1440" w:type="dxa"/>
          </w:tcPr>
          <w:p w14:paraId="772CE52F" w14:textId="77777777" w:rsidR="00C50675" w:rsidRDefault="00C50675"/>
        </w:tc>
        <w:tc>
          <w:tcPr>
            <w:tcW w:w="1440" w:type="dxa"/>
          </w:tcPr>
          <w:p w14:paraId="10613DEE" w14:textId="77777777" w:rsidR="00C50675" w:rsidRDefault="00C50675"/>
        </w:tc>
        <w:tc>
          <w:tcPr>
            <w:tcW w:w="4320" w:type="dxa"/>
          </w:tcPr>
          <w:p w14:paraId="7D917EB1" w14:textId="77777777" w:rsidR="00C50675" w:rsidRDefault="00C50675"/>
        </w:tc>
      </w:tr>
      <w:tr w:rsidR="00C50675" w14:paraId="36C8018E" w14:textId="77777777">
        <w:tc>
          <w:tcPr>
            <w:tcW w:w="720" w:type="dxa"/>
          </w:tcPr>
          <w:p w14:paraId="58852F56" w14:textId="77777777" w:rsidR="00C50675" w:rsidRDefault="00000000">
            <w:r>
              <w:t>3</w:t>
            </w:r>
          </w:p>
        </w:tc>
        <w:tc>
          <w:tcPr>
            <w:tcW w:w="5760" w:type="dxa"/>
          </w:tcPr>
          <w:p w14:paraId="0875E7FD" w14:textId="77777777" w:rsidR="00C50675" w:rsidRDefault="00000000">
            <w:r>
              <w:t>The distribution of this Document into jurisdictions other than the United Kingdom may be restricted by law. Therefore, persons into whose possession this Document comes should inform themselves about, and observe, any such restrictions. Any failure to comply with these restrictions may constitute a violation of the securities laws of such jurisdiction.</w:t>
            </w:r>
          </w:p>
        </w:tc>
        <w:tc>
          <w:tcPr>
            <w:tcW w:w="1440" w:type="dxa"/>
          </w:tcPr>
          <w:p w14:paraId="2E517E0C" w14:textId="77777777" w:rsidR="00C50675" w:rsidRDefault="00C50675"/>
        </w:tc>
        <w:tc>
          <w:tcPr>
            <w:tcW w:w="1440" w:type="dxa"/>
          </w:tcPr>
          <w:p w14:paraId="075D617D" w14:textId="77777777" w:rsidR="00C50675" w:rsidRDefault="00C50675"/>
        </w:tc>
        <w:tc>
          <w:tcPr>
            <w:tcW w:w="4320" w:type="dxa"/>
          </w:tcPr>
          <w:p w14:paraId="2471A4B2" w14:textId="77777777" w:rsidR="00C50675" w:rsidRDefault="00C50675"/>
        </w:tc>
      </w:tr>
      <w:tr w:rsidR="00C50675" w14:paraId="0033E54E" w14:textId="77777777">
        <w:tc>
          <w:tcPr>
            <w:tcW w:w="720" w:type="dxa"/>
          </w:tcPr>
          <w:p w14:paraId="31F0639A" w14:textId="77777777" w:rsidR="00C50675" w:rsidRDefault="00000000">
            <w:r>
              <w:t>4</w:t>
            </w:r>
          </w:p>
        </w:tc>
        <w:tc>
          <w:tcPr>
            <w:tcW w:w="5760" w:type="dxa"/>
          </w:tcPr>
          <w:p w14:paraId="6E29DB91" w14:textId="77777777" w:rsidR="00C50675" w:rsidRDefault="00000000">
            <w:r>
              <w:t>Application will be made to the FCA for all of the issued and to be issued ordinary shares of £[] each in the Company (the “Ordinary Shares”) to be admitted to the standard segment of the Official List of the UK Listing Authority (the “Official List”) by way of a Standard Listing under Chapter 14 of the listing rules published by the UK Listing Authority under section 73A of FSMA as amended from time to time (the “Listing Rules”) and to the London Stock Exchange plc (the “London Stock Exchange”) for such Ordinary Shares to be admitted to trading on the London Stock Exchange’s main market for listed securities (together “Admission”). Admission to trading on the London Stock Exchange’s main market for listed securities constitutes admission to trading on a regulated market. No application has been made, or at this time is intended to be made, for the Ordinary Shares to be admitted for listing or dealt with on any other stock exchange. It is expected that Admission will become effective, and that unconditional dealings in the Ordinary Shares will commence, at 8.00 a.m. on [●] 2023.</w:t>
            </w:r>
          </w:p>
        </w:tc>
        <w:tc>
          <w:tcPr>
            <w:tcW w:w="1440" w:type="dxa"/>
          </w:tcPr>
          <w:p w14:paraId="56D93499" w14:textId="77777777" w:rsidR="00C50675" w:rsidRDefault="00C50675"/>
        </w:tc>
        <w:tc>
          <w:tcPr>
            <w:tcW w:w="1440" w:type="dxa"/>
          </w:tcPr>
          <w:p w14:paraId="65C3B336" w14:textId="77777777" w:rsidR="00C50675" w:rsidRDefault="00C50675"/>
        </w:tc>
        <w:tc>
          <w:tcPr>
            <w:tcW w:w="4320" w:type="dxa"/>
          </w:tcPr>
          <w:p w14:paraId="1FBF1275" w14:textId="77777777" w:rsidR="00C50675" w:rsidRDefault="00C50675"/>
        </w:tc>
      </w:tr>
      <w:tr w:rsidR="00C50675" w14:paraId="12423541" w14:textId="77777777">
        <w:tc>
          <w:tcPr>
            <w:tcW w:w="720" w:type="dxa"/>
          </w:tcPr>
          <w:p w14:paraId="61F089CC" w14:textId="77777777" w:rsidR="00C50675" w:rsidRDefault="00000000">
            <w:r>
              <w:t>5</w:t>
            </w:r>
          </w:p>
        </w:tc>
        <w:tc>
          <w:tcPr>
            <w:tcW w:w="5760" w:type="dxa"/>
          </w:tcPr>
          <w:p w14:paraId="63E3343F" w14:textId="77777777" w:rsidR="00C50675" w:rsidRDefault="00000000">
            <w:r>
              <w:t xml:space="preserve">The Company and each of the Directors, whose names appear on page [●] of this Document, accept responsibility for the information contained in this Document. To the best of the knowledge of the Company and the Directors, the information contained in this Document is in accordance with the facts and this Document makes no omission likely to affect its import. </w:t>
            </w:r>
          </w:p>
        </w:tc>
        <w:tc>
          <w:tcPr>
            <w:tcW w:w="1440" w:type="dxa"/>
          </w:tcPr>
          <w:p w14:paraId="1E5834A6" w14:textId="77777777" w:rsidR="00C50675" w:rsidRDefault="00C50675"/>
        </w:tc>
        <w:tc>
          <w:tcPr>
            <w:tcW w:w="1440" w:type="dxa"/>
          </w:tcPr>
          <w:p w14:paraId="38E87D07" w14:textId="77777777" w:rsidR="00C50675" w:rsidRDefault="00C50675"/>
        </w:tc>
        <w:tc>
          <w:tcPr>
            <w:tcW w:w="4320" w:type="dxa"/>
          </w:tcPr>
          <w:p w14:paraId="4A113C46" w14:textId="77777777" w:rsidR="00C50675" w:rsidRDefault="00C50675"/>
        </w:tc>
      </w:tr>
      <w:tr w:rsidR="00C50675" w14:paraId="633DAF0D" w14:textId="77777777">
        <w:tc>
          <w:tcPr>
            <w:tcW w:w="720" w:type="dxa"/>
          </w:tcPr>
          <w:p w14:paraId="1101C0B4" w14:textId="77777777" w:rsidR="00C50675" w:rsidRDefault="00000000">
            <w:r>
              <w:t>6</w:t>
            </w:r>
          </w:p>
        </w:tc>
        <w:tc>
          <w:tcPr>
            <w:tcW w:w="5760" w:type="dxa"/>
          </w:tcPr>
          <w:p w14:paraId="0B4A74D0" w14:textId="77777777" w:rsidR="00C50675" w:rsidRDefault="00000000">
            <w:r>
              <w:t xml:space="preserve">INVESTORS SHOULD READ THIS DOCUMENT IN ITS </w:t>
            </w:r>
            <w:r>
              <w:lastRenderedPageBreak/>
              <w:t>ENTIRETY. IN PARTICULAR, YOUR ATTENTION IS DRAWN TO “RISK FACTORS” FOR A DISCUSSION OF THE RISKS THAT MIGHT AFFECT THE VALUE OF YOUR SHAREHOLDING IN THE COMPANY. IT SHOULD BE REMEMBERED THAT THE PRICE OF THE ORDINARY SHARES AND THE INCOME FROM THEM CAN GO DOWN AS WELL AS UP.</w:t>
            </w:r>
          </w:p>
        </w:tc>
        <w:tc>
          <w:tcPr>
            <w:tcW w:w="1440" w:type="dxa"/>
          </w:tcPr>
          <w:p w14:paraId="4270049D" w14:textId="77777777" w:rsidR="00C50675" w:rsidRDefault="00C50675"/>
        </w:tc>
        <w:tc>
          <w:tcPr>
            <w:tcW w:w="1440" w:type="dxa"/>
          </w:tcPr>
          <w:p w14:paraId="5E6DC596" w14:textId="77777777" w:rsidR="00C50675" w:rsidRDefault="00C50675"/>
        </w:tc>
        <w:tc>
          <w:tcPr>
            <w:tcW w:w="4320" w:type="dxa"/>
          </w:tcPr>
          <w:p w14:paraId="3442016E" w14:textId="77777777" w:rsidR="00C50675" w:rsidRDefault="00C50675"/>
        </w:tc>
      </w:tr>
      <w:tr w:rsidR="00C50675" w14:paraId="3493868B" w14:textId="77777777">
        <w:tc>
          <w:tcPr>
            <w:tcW w:w="720" w:type="dxa"/>
          </w:tcPr>
          <w:p w14:paraId="50717A9C" w14:textId="77777777" w:rsidR="00C50675" w:rsidRDefault="00000000">
            <w:r>
              <w:t>7</w:t>
            </w:r>
          </w:p>
        </w:tc>
        <w:tc>
          <w:tcPr>
            <w:tcW w:w="5760" w:type="dxa"/>
          </w:tcPr>
          <w:p w14:paraId="2C799A4D" w14:textId="77777777" w:rsidR="00C50675" w:rsidRDefault="00000000">
            <w:r>
              <w:t>[ ]</w:t>
            </w:r>
          </w:p>
        </w:tc>
        <w:tc>
          <w:tcPr>
            <w:tcW w:w="1440" w:type="dxa"/>
          </w:tcPr>
          <w:p w14:paraId="50213777" w14:textId="77777777" w:rsidR="00C50675" w:rsidRDefault="00C50675"/>
        </w:tc>
        <w:tc>
          <w:tcPr>
            <w:tcW w:w="1440" w:type="dxa"/>
          </w:tcPr>
          <w:p w14:paraId="2559B29D" w14:textId="77777777" w:rsidR="00C50675" w:rsidRDefault="00C50675"/>
        </w:tc>
        <w:tc>
          <w:tcPr>
            <w:tcW w:w="4320" w:type="dxa"/>
          </w:tcPr>
          <w:p w14:paraId="7D25F777" w14:textId="77777777" w:rsidR="00C50675" w:rsidRDefault="00C50675"/>
        </w:tc>
      </w:tr>
      <w:tr w:rsidR="00C50675" w14:paraId="02F4819C" w14:textId="77777777">
        <w:tc>
          <w:tcPr>
            <w:tcW w:w="720" w:type="dxa"/>
          </w:tcPr>
          <w:p w14:paraId="1A9D5525" w14:textId="77777777" w:rsidR="00C50675" w:rsidRDefault="00000000">
            <w:r>
              <w:t>8</w:t>
            </w:r>
          </w:p>
        </w:tc>
        <w:tc>
          <w:tcPr>
            <w:tcW w:w="5760" w:type="dxa"/>
          </w:tcPr>
          <w:p w14:paraId="20D82D55" w14:textId="77777777" w:rsidR="00C50675" w:rsidRDefault="00000000">
            <w:r>
              <w:t>(Incorporated in Northern Ireland with Registered No. NI644683)</w:t>
            </w:r>
          </w:p>
        </w:tc>
        <w:tc>
          <w:tcPr>
            <w:tcW w:w="1440" w:type="dxa"/>
          </w:tcPr>
          <w:p w14:paraId="204FD4E5" w14:textId="77777777" w:rsidR="00C50675" w:rsidRDefault="00C50675"/>
        </w:tc>
        <w:tc>
          <w:tcPr>
            <w:tcW w:w="1440" w:type="dxa"/>
          </w:tcPr>
          <w:p w14:paraId="31A725D1" w14:textId="77777777" w:rsidR="00C50675" w:rsidRDefault="00C50675"/>
        </w:tc>
        <w:tc>
          <w:tcPr>
            <w:tcW w:w="4320" w:type="dxa"/>
          </w:tcPr>
          <w:p w14:paraId="7462877B" w14:textId="77777777" w:rsidR="00C50675" w:rsidRDefault="00C50675"/>
        </w:tc>
      </w:tr>
      <w:tr w:rsidR="00C50675" w14:paraId="5DA0B396" w14:textId="77777777">
        <w:tc>
          <w:tcPr>
            <w:tcW w:w="720" w:type="dxa"/>
          </w:tcPr>
          <w:p w14:paraId="791CDDF6" w14:textId="77777777" w:rsidR="00C50675" w:rsidRDefault="00000000">
            <w:r>
              <w:t>9</w:t>
            </w:r>
          </w:p>
        </w:tc>
        <w:tc>
          <w:tcPr>
            <w:tcW w:w="5760" w:type="dxa"/>
          </w:tcPr>
          <w:p w14:paraId="637C3196" w14:textId="77777777" w:rsidR="00C50675" w:rsidRDefault="00000000">
            <w:r>
              <w:t>[insert company logo]</w:t>
            </w:r>
          </w:p>
        </w:tc>
        <w:tc>
          <w:tcPr>
            <w:tcW w:w="1440" w:type="dxa"/>
          </w:tcPr>
          <w:p w14:paraId="2E8724C8" w14:textId="77777777" w:rsidR="00C50675" w:rsidRDefault="00C50675"/>
        </w:tc>
        <w:tc>
          <w:tcPr>
            <w:tcW w:w="1440" w:type="dxa"/>
          </w:tcPr>
          <w:p w14:paraId="119AC59B" w14:textId="77777777" w:rsidR="00C50675" w:rsidRDefault="00C50675"/>
        </w:tc>
        <w:tc>
          <w:tcPr>
            <w:tcW w:w="4320" w:type="dxa"/>
          </w:tcPr>
          <w:p w14:paraId="799B8094" w14:textId="77777777" w:rsidR="00C50675" w:rsidRDefault="00C50675"/>
        </w:tc>
      </w:tr>
      <w:tr w:rsidR="00C50675" w14:paraId="74756128" w14:textId="77777777">
        <w:tc>
          <w:tcPr>
            <w:tcW w:w="720" w:type="dxa"/>
          </w:tcPr>
          <w:p w14:paraId="79166B36" w14:textId="77777777" w:rsidR="00C50675" w:rsidRDefault="00000000">
            <w:r>
              <w:t>10</w:t>
            </w:r>
          </w:p>
        </w:tc>
        <w:tc>
          <w:tcPr>
            <w:tcW w:w="5760" w:type="dxa"/>
          </w:tcPr>
          <w:p w14:paraId="6C1C0222" w14:textId="77777777" w:rsidR="00C50675" w:rsidRDefault="00000000">
            <w:r>
              <w:t>Acquisition of ]</w:t>
            </w:r>
          </w:p>
        </w:tc>
        <w:tc>
          <w:tcPr>
            <w:tcW w:w="1440" w:type="dxa"/>
          </w:tcPr>
          <w:p w14:paraId="098AB496" w14:textId="77777777" w:rsidR="00C50675" w:rsidRDefault="00C50675"/>
        </w:tc>
        <w:tc>
          <w:tcPr>
            <w:tcW w:w="1440" w:type="dxa"/>
          </w:tcPr>
          <w:p w14:paraId="293E9711" w14:textId="77777777" w:rsidR="00C50675" w:rsidRDefault="00C50675"/>
        </w:tc>
        <w:tc>
          <w:tcPr>
            <w:tcW w:w="4320" w:type="dxa"/>
          </w:tcPr>
          <w:p w14:paraId="61361FF8" w14:textId="77777777" w:rsidR="00C50675" w:rsidRDefault="00C50675"/>
        </w:tc>
      </w:tr>
      <w:tr w:rsidR="00C50675" w14:paraId="6972DBA5" w14:textId="77777777">
        <w:tc>
          <w:tcPr>
            <w:tcW w:w="720" w:type="dxa"/>
          </w:tcPr>
          <w:p w14:paraId="561D233B" w14:textId="77777777" w:rsidR="00C50675" w:rsidRDefault="00000000">
            <w:r>
              <w:t>11</w:t>
            </w:r>
          </w:p>
        </w:tc>
        <w:tc>
          <w:tcPr>
            <w:tcW w:w="5760" w:type="dxa"/>
          </w:tcPr>
          <w:p w14:paraId="36DD7742" w14:textId="77777777" w:rsidR="00C50675" w:rsidRDefault="00000000">
            <w:r>
              <w:t xml:space="preserve">Proposed offer of up to [●] Subscription Shares to raise up to £[●]  </w:t>
            </w:r>
          </w:p>
        </w:tc>
        <w:tc>
          <w:tcPr>
            <w:tcW w:w="1440" w:type="dxa"/>
          </w:tcPr>
          <w:p w14:paraId="6934FD3C" w14:textId="77777777" w:rsidR="00C50675" w:rsidRDefault="00C50675"/>
        </w:tc>
        <w:tc>
          <w:tcPr>
            <w:tcW w:w="1440" w:type="dxa"/>
          </w:tcPr>
          <w:p w14:paraId="30E3D3F8" w14:textId="77777777" w:rsidR="00C50675" w:rsidRDefault="00C50675"/>
        </w:tc>
        <w:tc>
          <w:tcPr>
            <w:tcW w:w="4320" w:type="dxa"/>
          </w:tcPr>
          <w:p w14:paraId="2F479D86" w14:textId="77777777" w:rsidR="00C50675" w:rsidRDefault="00C50675"/>
        </w:tc>
      </w:tr>
      <w:tr w:rsidR="00C50675" w14:paraId="1E675AFC" w14:textId="77777777">
        <w:tc>
          <w:tcPr>
            <w:tcW w:w="720" w:type="dxa"/>
          </w:tcPr>
          <w:p w14:paraId="76612B18" w14:textId="77777777" w:rsidR="00C50675" w:rsidRDefault="00000000">
            <w:r>
              <w:t>12</w:t>
            </w:r>
          </w:p>
        </w:tc>
        <w:tc>
          <w:tcPr>
            <w:tcW w:w="5760" w:type="dxa"/>
          </w:tcPr>
          <w:p w14:paraId="08BF35FA" w14:textId="77777777" w:rsidR="00C50675" w:rsidRDefault="00000000">
            <w:r>
              <w:t>before expenses and Subsequent Admission of the Subscription Shares</w:t>
            </w:r>
          </w:p>
        </w:tc>
        <w:tc>
          <w:tcPr>
            <w:tcW w:w="1440" w:type="dxa"/>
          </w:tcPr>
          <w:p w14:paraId="2A866DD8" w14:textId="77777777" w:rsidR="00C50675" w:rsidRDefault="00C50675"/>
        </w:tc>
        <w:tc>
          <w:tcPr>
            <w:tcW w:w="1440" w:type="dxa"/>
          </w:tcPr>
          <w:p w14:paraId="0230CFE3" w14:textId="77777777" w:rsidR="00C50675" w:rsidRDefault="00C50675"/>
        </w:tc>
        <w:tc>
          <w:tcPr>
            <w:tcW w:w="4320" w:type="dxa"/>
          </w:tcPr>
          <w:p w14:paraId="25A3F7D5" w14:textId="77777777" w:rsidR="00C50675" w:rsidRDefault="00C50675"/>
        </w:tc>
      </w:tr>
      <w:tr w:rsidR="00C50675" w14:paraId="5BDF4D2B" w14:textId="77777777">
        <w:tc>
          <w:tcPr>
            <w:tcW w:w="720" w:type="dxa"/>
          </w:tcPr>
          <w:p w14:paraId="7E1A2D4A" w14:textId="77777777" w:rsidR="00C50675" w:rsidRDefault="00000000">
            <w:r>
              <w:t>13</w:t>
            </w:r>
          </w:p>
        </w:tc>
        <w:tc>
          <w:tcPr>
            <w:tcW w:w="5760" w:type="dxa"/>
          </w:tcPr>
          <w:p w14:paraId="4D48757B" w14:textId="77777777" w:rsidR="00C50675" w:rsidRDefault="00000000">
            <w:r>
              <w:t>Admission of up to [●] Ordinary Shares to the Standard Listing segment of the Official List (by way of a Standard Listing under Chapter 14 of the Listing Rules) and to trading on the</w:t>
            </w:r>
          </w:p>
        </w:tc>
        <w:tc>
          <w:tcPr>
            <w:tcW w:w="1440" w:type="dxa"/>
          </w:tcPr>
          <w:p w14:paraId="6FCFC46D" w14:textId="77777777" w:rsidR="00C50675" w:rsidRDefault="00C50675"/>
        </w:tc>
        <w:tc>
          <w:tcPr>
            <w:tcW w:w="1440" w:type="dxa"/>
          </w:tcPr>
          <w:p w14:paraId="10AF7426" w14:textId="77777777" w:rsidR="00C50675" w:rsidRDefault="00C50675"/>
        </w:tc>
        <w:tc>
          <w:tcPr>
            <w:tcW w:w="4320" w:type="dxa"/>
          </w:tcPr>
          <w:p w14:paraId="360794AC" w14:textId="77777777" w:rsidR="00C50675" w:rsidRDefault="00C50675"/>
        </w:tc>
      </w:tr>
      <w:tr w:rsidR="00C50675" w14:paraId="593A54B3" w14:textId="77777777">
        <w:tc>
          <w:tcPr>
            <w:tcW w:w="720" w:type="dxa"/>
          </w:tcPr>
          <w:p w14:paraId="20A05DCA" w14:textId="77777777" w:rsidR="00C50675" w:rsidRDefault="00000000">
            <w:r>
              <w:t>14</w:t>
            </w:r>
          </w:p>
        </w:tc>
        <w:tc>
          <w:tcPr>
            <w:tcW w:w="5760" w:type="dxa"/>
          </w:tcPr>
          <w:p w14:paraId="433AC8D4" w14:textId="77777777" w:rsidR="00C50675" w:rsidRDefault="00000000">
            <w:r>
              <w:t>London Stock Exchange’s Main Market for listed securities</w:t>
            </w:r>
          </w:p>
        </w:tc>
        <w:tc>
          <w:tcPr>
            <w:tcW w:w="1440" w:type="dxa"/>
          </w:tcPr>
          <w:p w14:paraId="41373A91" w14:textId="77777777" w:rsidR="00C50675" w:rsidRDefault="00C50675"/>
        </w:tc>
        <w:tc>
          <w:tcPr>
            <w:tcW w:w="1440" w:type="dxa"/>
          </w:tcPr>
          <w:p w14:paraId="7ECEA670" w14:textId="77777777" w:rsidR="00C50675" w:rsidRDefault="00C50675"/>
        </w:tc>
        <w:tc>
          <w:tcPr>
            <w:tcW w:w="4320" w:type="dxa"/>
          </w:tcPr>
          <w:p w14:paraId="58D407C1" w14:textId="77777777" w:rsidR="00C50675" w:rsidRDefault="00C50675"/>
        </w:tc>
      </w:tr>
      <w:tr w:rsidR="00C50675" w14:paraId="4D1F97AB" w14:textId="77777777">
        <w:tc>
          <w:tcPr>
            <w:tcW w:w="720" w:type="dxa"/>
          </w:tcPr>
          <w:p w14:paraId="2DD02BD9" w14:textId="77777777" w:rsidR="00C50675" w:rsidRDefault="00000000">
            <w:r>
              <w:t>15</w:t>
            </w:r>
          </w:p>
        </w:tc>
        <w:tc>
          <w:tcPr>
            <w:tcW w:w="5760" w:type="dxa"/>
          </w:tcPr>
          <w:p w14:paraId="262EEEFD" w14:textId="77777777" w:rsidR="00C50675" w:rsidRDefault="00000000">
            <w:r>
              <w:t>[AND</w:t>
            </w:r>
          </w:p>
        </w:tc>
        <w:tc>
          <w:tcPr>
            <w:tcW w:w="1440" w:type="dxa"/>
          </w:tcPr>
          <w:p w14:paraId="71931A80" w14:textId="77777777" w:rsidR="00C50675" w:rsidRDefault="00C50675"/>
        </w:tc>
        <w:tc>
          <w:tcPr>
            <w:tcW w:w="1440" w:type="dxa"/>
          </w:tcPr>
          <w:p w14:paraId="336CA25A" w14:textId="77777777" w:rsidR="00C50675" w:rsidRDefault="00C50675"/>
        </w:tc>
        <w:tc>
          <w:tcPr>
            <w:tcW w:w="4320" w:type="dxa"/>
          </w:tcPr>
          <w:p w14:paraId="699D284A" w14:textId="77777777" w:rsidR="00C50675" w:rsidRDefault="00C50675"/>
        </w:tc>
      </w:tr>
      <w:tr w:rsidR="00C50675" w14:paraId="7A932219" w14:textId="77777777">
        <w:tc>
          <w:tcPr>
            <w:tcW w:w="720" w:type="dxa"/>
          </w:tcPr>
          <w:p w14:paraId="500A4D77" w14:textId="77777777" w:rsidR="00C50675" w:rsidRDefault="00000000">
            <w:r>
              <w:t>16</w:t>
            </w:r>
          </w:p>
        </w:tc>
        <w:tc>
          <w:tcPr>
            <w:tcW w:w="5760" w:type="dxa"/>
          </w:tcPr>
          <w:p w14:paraId="364ABFF9" w14:textId="77777777" w:rsidR="00C50675" w:rsidRDefault="00000000">
            <w:r>
              <w:t>Notice of General Meeting and approval of waiver of Rule 9 obligations under the Takeover Code]</w:t>
            </w:r>
          </w:p>
        </w:tc>
        <w:tc>
          <w:tcPr>
            <w:tcW w:w="1440" w:type="dxa"/>
          </w:tcPr>
          <w:p w14:paraId="6CB382F4" w14:textId="77777777" w:rsidR="00C50675" w:rsidRDefault="00C50675"/>
        </w:tc>
        <w:tc>
          <w:tcPr>
            <w:tcW w:w="1440" w:type="dxa"/>
          </w:tcPr>
          <w:p w14:paraId="3DB3C021" w14:textId="77777777" w:rsidR="00C50675" w:rsidRDefault="00C50675"/>
        </w:tc>
        <w:tc>
          <w:tcPr>
            <w:tcW w:w="4320" w:type="dxa"/>
          </w:tcPr>
          <w:p w14:paraId="33DE84A3" w14:textId="77777777" w:rsidR="00C50675" w:rsidRDefault="00C50675"/>
        </w:tc>
      </w:tr>
      <w:tr w:rsidR="00C50675" w14:paraId="0A6460D4" w14:textId="77777777">
        <w:tc>
          <w:tcPr>
            <w:tcW w:w="720" w:type="dxa"/>
          </w:tcPr>
          <w:p w14:paraId="799024D2" w14:textId="77777777" w:rsidR="00C50675" w:rsidRDefault="00000000">
            <w:r>
              <w:t>17</w:t>
            </w:r>
          </w:p>
        </w:tc>
        <w:tc>
          <w:tcPr>
            <w:tcW w:w="5760" w:type="dxa"/>
          </w:tcPr>
          <w:p w14:paraId="29E1835A" w14:textId="77777777" w:rsidR="00C50675" w:rsidRDefault="00000000">
            <w:r>
              <w:t>Issued ordinary capital immediately following Admission</w:t>
            </w:r>
          </w:p>
        </w:tc>
        <w:tc>
          <w:tcPr>
            <w:tcW w:w="1440" w:type="dxa"/>
          </w:tcPr>
          <w:p w14:paraId="4B78DF4C" w14:textId="77777777" w:rsidR="00C50675" w:rsidRDefault="00C50675"/>
        </w:tc>
        <w:tc>
          <w:tcPr>
            <w:tcW w:w="1440" w:type="dxa"/>
          </w:tcPr>
          <w:p w14:paraId="771B4B03" w14:textId="77777777" w:rsidR="00C50675" w:rsidRDefault="00C50675"/>
        </w:tc>
        <w:tc>
          <w:tcPr>
            <w:tcW w:w="4320" w:type="dxa"/>
          </w:tcPr>
          <w:p w14:paraId="6D199B36" w14:textId="77777777" w:rsidR="00C50675" w:rsidRDefault="00C50675"/>
        </w:tc>
      </w:tr>
      <w:tr w:rsidR="00C50675" w14:paraId="46793311" w14:textId="77777777">
        <w:tc>
          <w:tcPr>
            <w:tcW w:w="720" w:type="dxa"/>
          </w:tcPr>
          <w:p w14:paraId="47E36262" w14:textId="77777777" w:rsidR="00C50675" w:rsidRDefault="00000000">
            <w:r>
              <w:t>18</w:t>
            </w:r>
          </w:p>
        </w:tc>
        <w:tc>
          <w:tcPr>
            <w:tcW w:w="5760" w:type="dxa"/>
          </w:tcPr>
          <w:p w14:paraId="79421A5F" w14:textId="77777777" w:rsidR="00C50675" w:rsidRDefault="00000000">
            <w:r>
              <w:t>Ordinary Shares of £[] - Number [●]</w:t>
            </w:r>
          </w:p>
        </w:tc>
        <w:tc>
          <w:tcPr>
            <w:tcW w:w="1440" w:type="dxa"/>
          </w:tcPr>
          <w:p w14:paraId="77FAA75E" w14:textId="77777777" w:rsidR="00C50675" w:rsidRDefault="00C50675"/>
        </w:tc>
        <w:tc>
          <w:tcPr>
            <w:tcW w:w="1440" w:type="dxa"/>
          </w:tcPr>
          <w:p w14:paraId="65F3C0E6" w14:textId="77777777" w:rsidR="00C50675" w:rsidRDefault="00C50675"/>
        </w:tc>
        <w:tc>
          <w:tcPr>
            <w:tcW w:w="4320" w:type="dxa"/>
          </w:tcPr>
          <w:p w14:paraId="533C2C38" w14:textId="77777777" w:rsidR="00C50675" w:rsidRDefault="00C50675"/>
        </w:tc>
      </w:tr>
      <w:tr w:rsidR="00C50675" w14:paraId="0EA7982A" w14:textId="77777777">
        <w:tc>
          <w:tcPr>
            <w:tcW w:w="720" w:type="dxa"/>
          </w:tcPr>
          <w:p w14:paraId="32A8DB08" w14:textId="77777777" w:rsidR="00C50675" w:rsidRDefault="00000000">
            <w:r>
              <w:t>19</w:t>
            </w:r>
          </w:p>
        </w:tc>
        <w:tc>
          <w:tcPr>
            <w:tcW w:w="5760" w:type="dxa"/>
          </w:tcPr>
          <w:p w14:paraId="12E7A32B" w14:textId="77777777" w:rsidR="00C50675" w:rsidRDefault="00000000">
            <w:r>
              <w:t>Fully Diluted Share Capital: [●] Ordinary Shares</w:t>
            </w:r>
          </w:p>
        </w:tc>
        <w:tc>
          <w:tcPr>
            <w:tcW w:w="1440" w:type="dxa"/>
          </w:tcPr>
          <w:p w14:paraId="5B6B5341" w14:textId="77777777" w:rsidR="00C50675" w:rsidRDefault="00C50675"/>
        </w:tc>
        <w:tc>
          <w:tcPr>
            <w:tcW w:w="1440" w:type="dxa"/>
          </w:tcPr>
          <w:p w14:paraId="3F65CC04" w14:textId="77777777" w:rsidR="00C50675" w:rsidRDefault="00C50675"/>
        </w:tc>
        <w:tc>
          <w:tcPr>
            <w:tcW w:w="4320" w:type="dxa"/>
          </w:tcPr>
          <w:p w14:paraId="3F508268" w14:textId="77777777" w:rsidR="00C50675" w:rsidRDefault="00C50675"/>
        </w:tc>
      </w:tr>
      <w:tr w:rsidR="00C50675" w14:paraId="21BBE4DD" w14:textId="77777777">
        <w:tc>
          <w:tcPr>
            <w:tcW w:w="720" w:type="dxa"/>
          </w:tcPr>
          <w:p w14:paraId="4E854891" w14:textId="77777777" w:rsidR="00C50675" w:rsidRDefault="00000000">
            <w:r>
              <w:t>20</w:t>
            </w:r>
          </w:p>
        </w:tc>
        <w:tc>
          <w:tcPr>
            <w:tcW w:w="5760" w:type="dxa"/>
          </w:tcPr>
          <w:p w14:paraId="6A3DBD30" w14:textId="77777777" w:rsidR="00C50675" w:rsidRDefault="00000000">
            <w:r>
              <w:t xml:space="preserve">This Prospectus has been prepared solely in respect of Admission and is being made publicly available for information purposes only and does not require any action to be taken by holders of Ordinary Shares. The Company is not offering any Ordinary Shares nor any other securities in connection with Admission. The Subscription Shares may be issued after Admission and will rank in full for all dividends or other distributions hereafter declared, made </w:t>
            </w:r>
            <w:r>
              <w:lastRenderedPageBreak/>
              <w:t>or paid on the ordinary share capital of the Company and will rank pari passu in all other respects with all Ordinary Shares in issue on Admission This Document does not constitute an offer to sell, or the solicitation of an offer to subscribe for or buy, any Ordinary Shares nor any other securities in any jurisdiction. The Ordinary Shares will not be generally made available or marketed to the public in the UK or any other jurisdiction in connection with Admission.</w:t>
            </w:r>
          </w:p>
        </w:tc>
        <w:tc>
          <w:tcPr>
            <w:tcW w:w="1440" w:type="dxa"/>
          </w:tcPr>
          <w:p w14:paraId="5D8FC476" w14:textId="77777777" w:rsidR="00C50675" w:rsidRDefault="00C50675"/>
        </w:tc>
        <w:tc>
          <w:tcPr>
            <w:tcW w:w="1440" w:type="dxa"/>
          </w:tcPr>
          <w:p w14:paraId="6F70BD87" w14:textId="77777777" w:rsidR="00C50675" w:rsidRDefault="00C50675"/>
        </w:tc>
        <w:tc>
          <w:tcPr>
            <w:tcW w:w="4320" w:type="dxa"/>
          </w:tcPr>
          <w:p w14:paraId="5323DC01" w14:textId="77777777" w:rsidR="00C50675" w:rsidRDefault="00C50675"/>
        </w:tc>
      </w:tr>
      <w:tr w:rsidR="00C50675" w14:paraId="3029CA30" w14:textId="77777777">
        <w:tc>
          <w:tcPr>
            <w:tcW w:w="720" w:type="dxa"/>
          </w:tcPr>
          <w:p w14:paraId="4047A53D" w14:textId="77777777" w:rsidR="00C50675" w:rsidRDefault="00000000">
            <w:r>
              <w:t>21</w:t>
            </w:r>
          </w:p>
        </w:tc>
        <w:tc>
          <w:tcPr>
            <w:tcW w:w="5760" w:type="dxa"/>
          </w:tcPr>
          <w:p w14:paraId="179ADC6B" w14:textId="77777777" w:rsidR="00C50675" w:rsidRDefault="00000000">
            <w:r>
              <w:t xml:space="preserve">The Ordinary Shares have not been, and will not be, registered under the United States Securities Act of 1933 (as amended) (the “Securities Act”), or under the securities laws or with any securities regulatory authority of any state or other jurisdiction of the United States or of any province or territory of Australia, Canada, Japan, South Africa or the Republic of Ireland. Securities may not be offered or sold in the United States absent: (i) registration under the Securities Act; or (ii) an available exemption from registration under the Securities Act. The Ordinary Shares have not been and will not be offered or sold in the United States, Australia, Canada, Japan, South Africa or the Republic of Ireland or to or for the account or benefit of any person resident in Australia, Canada, Japan, South Africa, the United States or the Republic of Ireland and this Document does not constitute an offer to sell or a solicitation of an offer to purchase or subscribe for Ordinary Shares in such jurisdictions or in any jurisdiction in which such offer or solicitation is unlawful or would impose any unfulfilled registration, publication or approval requirements on the Company. These materials may not be published, distributed or transmitted by any means or media, directly or indirectly, in whole or in part, in or into the United States, Australia, Canada, Japan, South Africa or the Republic of Ireland. The distribution of this Document in other jurisdictions may be restricted by law and therefore persons into whose possession this </w:t>
            </w:r>
            <w:r>
              <w:lastRenderedPageBreak/>
              <w:t>Document comes should inform themselves of and observe any such restrictions.</w:t>
            </w:r>
          </w:p>
        </w:tc>
        <w:tc>
          <w:tcPr>
            <w:tcW w:w="1440" w:type="dxa"/>
          </w:tcPr>
          <w:p w14:paraId="2B06C4BF" w14:textId="77777777" w:rsidR="00C50675" w:rsidRDefault="00C50675"/>
        </w:tc>
        <w:tc>
          <w:tcPr>
            <w:tcW w:w="1440" w:type="dxa"/>
          </w:tcPr>
          <w:p w14:paraId="3DB69EFD" w14:textId="77777777" w:rsidR="00C50675" w:rsidRDefault="00C50675"/>
        </w:tc>
        <w:tc>
          <w:tcPr>
            <w:tcW w:w="4320" w:type="dxa"/>
          </w:tcPr>
          <w:p w14:paraId="21FE3451" w14:textId="77777777" w:rsidR="00C50675" w:rsidRDefault="00C50675"/>
        </w:tc>
      </w:tr>
      <w:tr w:rsidR="00C50675" w14:paraId="0A4E1878" w14:textId="77777777">
        <w:tc>
          <w:tcPr>
            <w:tcW w:w="720" w:type="dxa"/>
          </w:tcPr>
          <w:p w14:paraId="4E3E6735" w14:textId="77777777" w:rsidR="00C50675" w:rsidRDefault="00000000">
            <w:r>
              <w:t>22</w:t>
            </w:r>
          </w:p>
        </w:tc>
        <w:tc>
          <w:tcPr>
            <w:tcW w:w="5760" w:type="dxa"/>
          </w:tcPr>
          <w:p w14:paraId="4B0A38F1" w14:textId="77777777" w:rsidR="00C50675" w:rsidRDefault="00000000">
            <w:r>
              <w:t>Application will be made for the Ordinary Shares to be admitted to the standard segment of the Official List. A Standard Listing affords investors in the Company a lower level of regulatory protection than that afforded to investors in companies whose securities are admitted to the premium segment of the Official List, which are subject to additional obligations under the Listing Rules. It should be noted that the FCA will not have the authority to (and will not) monitor the Company’s compliance with any of the Listing Rules or those aspects of the Disclosure Guidance and Transparency Rules with which the Company is either obliged to comply or with which it has indicated herein that it intends to comply on a voluntary basis, nor to impose sanctions in respect of any failure by the Company to so comply.</w:t>
            </w:r>
          </w:p>
        </w:tc>
        <w:tc>
          <w:tcPr>
            <w:tcW w:w="1440" w:type="dxa"/>
          </w:tcPr>
          <w:p w14:paraId="62374379" w14:textId="77777777" w:rsidR="00C50675" w:rsidRDefault="00C50675"/>
        </w:tc>
        <w:tc>
          <w:tcPr>
            <w:tcW w:w="1440" w:type="dxa"/>
          </w:tcPr>
          <w:p w14:paraId="7D24758F" w14:textId="77777777" w:rsidR="00C50675" w:rsidRDefault="00C50675"/>
        </w:tc>
        <w:tc>
          <w:tcPr>
            <w:tcW w:w="4320" w:type="dxa"/>
          </w:tcPr>
          <w:p w14:paraId="7ABEF1C5" w14:textId="77777777" w:rsidR="00C50675" w:rsidRDefault="00C50675"/>
        </w:tc>
      </w:tr>
      <w:tr w:rsidR="00C50675" w14:paraId="3233DC89" w14:textId="77777777">
        <w:tc>
          <w:tcPr>
            <w:tcW w:w="720" w:type="dxa"/>
          </w:tcPr>
          <w:p w14:paraId="710D577B" w14:textId="77777777" w:rsidR="00C50675" w:rsidRDefault="00000000">
            <w:r>
              <w:t>23</w:t>
            </w:r>
          </w:p>
        </w:tc>
        <w:tc>
          <w:tcPr>
            <w:tcW w:w="5760" w:type="dxa"/>
          </w:tcPr>
          <w:p w14:paraId="27E20A1D" w14:textId="77777777" w:rsidR="00C50675" w:rsidRDefault="00000000">
            <w:r>
              <w:t>Without prejudice to any obligation of the Company to publish a supplementary prospectus pursuant to section 87G of the FSMA or Rule 3.4 of the Prospectus Regulation Rules, the publication of this Document does not create any implication that there has been no change in the affairs of the Company since, or that the information contained herein is correct at any time subsequent to, the date of this Document. Save as specifically indicated herein in respect of financial information of the Company incorporated into this Prospectus by reference and notwithstanding any other reference herein to the Company’s website, the information on the Company’s website does not form part of this Document.</w:t>
            </w:r>
          </w:p>
        </w:tc>
        <w:tc>
          <w:tcPr>
            <w:tcW w:w="1440" w:type="dxa"/>
          </w:tcPr>
          <w:p w14:paraId="25AABAE7" w14:textId="77777777" w:rsidR="00C50675" w:rsidRDefault="00C50675"/>
        </w:tc>
        <w:tc>
          <w:tcPr>
            <w:tcW w:w="1440" w:type="dxa"/>
          </w:tcPr>
          <w:p w14:paraId="21D0E485" w14:textId="77777777" w:rsidR="00C50675" w:rsidRDefault="00C50675"/>
        </w:tc>
        <w:tc>
          <w:tcPr>
            <w:tcW w:w="4320" w:type="dxa"/>
          </w:tcPr>
          <w:p w14:paraId="65DB896C" w14:textId="77777777" w:rsidR="00C50675" w:rsidRDefault="00C50675"/>
        </w:tc>
      </w:tr>
      <w:tr w:rsidR="00C50675" w14:paraId="28D575EA" w14:textId="77777777">
        <w:tc>
          <w:tcPr>
            <w:tcW w:w="720" w:type="dxa"/>
          </w:tcPr>
          <w:p w14:paraId="0AA0479E" w14:textId="77777777" w:rsidR="00C50675" w:rsidRDefault="00000000">
            <w:r>
              <w:t>24</w:t>
            </w:r>
          </w:p>
        </w:tc>
        <w:tc>
          <w:tcPr>
            <w:tcW w:w="5760" w:type="dxa"/>
          </w:tcPr>
          <w:p w14:paraId="41E835B1" w14:textId="77777777" w:rsidR="00C50675" w:rsidRDefault="00000000">
            <w:r>
              <w:t xml:space="preserve">In relation to each Member State of the European Economic Area (each a “Relevant State”), no Ordinary Shares have been offered or will be offered in connection with Admission to the public in that Relevant State prior to the publication of a prospectus in relation to the Ordinary Shares which has been approved by the competent </w:t>
            </w:r>
            <w:r>
              <w:lastRenderedPageBreak/>
              <w:t>authority in that Relevant State or, where appropriate, approved in another Relevant State and notified to the competent authority in that Relevant State, all in accordance with the Prospectus Regulation, except that the Ordinary Shares may be offered to the public in that Relevant State at any time:</w:t>
            </w:r>
          </w:p>
        </w:tc>
        <w:tc>
          <w:tcPr>
            <w:tcW w:w="1440" w:type="dxa"/>
          </w:tcPr>
          <w:p w14:paraId="0460911C" w14:textId="77777777" w:rsidR="00C50675" w:rsidRDefault="00C50675"/>
        </w:tc>
        <w:tc>
          <w:tcPr>
            <w:tcW w:w="1440" w:type="dxa"/>
          </w:tcPr>
          <w:p w14:paraId="07AB8F6E" w14:textId="77777777" w:rsidR="00C50675" w:rsidRDefault="00C50675"/>
        </w:tc>
        <w:tc>
          <w:tcPr>
            <w:tcW w:w="4320" w:type="dxa"/>
          </w:tcPr>
          <w:p w14:paraId="5BAA2189" w14:textId="77777777" w:rsidR="00C50675" w:rsidRDefault="00C50675"/>
        </w:tc>
      </w:tr>
      <w:tr w:rsidR="00C50675" w14:paraId="02C97585" w14:textId="77777777">
        <w:tc>
          <w:tcPr>
            <w:tcW w:w="720" w:type="dxa"/>
          </w:tcPr>
          <w:p w14:paraId="20195020" w14:textId="77777777" w:rsidR="00C50675" w:rsidRDefault="00000000">
            <w:r>
              <w:t>25</w:t>
            </w:r>
          </w:p>
        </w:tc>
        <w:tc>
          <w:tcPr>
            <w:tcW w:w="5760" w:type="dxa"/>
          </w:tcPr>
          <w:p w14:paraId="0623A55C" w14:textId="77777777" w:rsidR="00C50675" w:rsidRDefault="00000000">
            <w:r>
              <w:t>to any legal entity which is a qualified investor as defined under Article 2 of the Prospectus Regulation;</w:t>
            </w:r>
          </w:p>
        </w:tc>
        <w:tc>
          <w:tcPr>
            <w:tcW w:w="1440" w:type="dxa"/>
          </w:tcPr>
          <w:p w14:paraId="208B63B6" w14:textId="77777777" w:rsidR="00C50675" w:rsidRDefault="00C50675"/>
        </w:tc>
        <w:tc>
          <w:tcPr>
            <w:tcW w:w="1440" w:type="dxa"/>
          </w:tcPr>
          <w:p w14:paraId="1E7CF3D1" w14:textId="77777777" w:rsidR="00C50675" w:rsidRDefault="00C50675"/>
        </w:tc>
        <w:tc>
          <w:tcPr>
            <w:tcW w:w="4320" w:type="dxa"/>
          </w:tcPr>
          <w:p w14:paraId="3AA26355" w14:textId="77777777" w:rsidR="00C50675" w:rsidRDefault="00C50675"/>
        </w:tc>
      </w:tr>
      <w:tr w:rsidR="00C50675" w14:paraId="4E2BED9B" w14:textId="77777777">
        <w:tc>
          <w:tcPr>
            <w:tcW w:w="720" w:type="dxa"/>
          </w:tcPr>
          <w:p w14:paraId="05AE274B" w14:textId="77777777" w:rsidR="00C50675" w:rsidRDefault="00000000">
            <w:r>
              <w:t>26</w:t>
            </w:r>
          </w:p>
        </w:tc>
        <w:tc>
          <w:tcPr>
            <w:tcW w:w="5760" w:type="dxa"/>
          </w:tcPr>
          <w:p w14:paraId="05260FAA" w14:textId="77777777" w:rsidR="00C50675" w:rsidRDefault="00000000">
            <w:r>
              <w:t>to fewer than 150 natural or legal persons (other than qualified investors as defined under Article 2 of the Prospectus Regulation); or</w:t>
            </w:r>
          </w:p>
        </w:tc>
        <w:tc>
          <w:tcPr>
            <w:tcW w:w="1440" w:type="dxa"/>
          </w:tcPr>
          <w:p w14:paraId="2033A5B2" w14:textId="77777777" w:rsidR="00C50675" w:rsidRDefault="00C50675"/>
        </w:tc>
        <w:tc>
          <w:tcPr>
            <w:tcW w:w="1440" w:type="dxa"/>
          </w:tcPr>
          <w:p w14:paraId="78686A0A" w14:textId="77777777" w:rsidR="00C50675" w:rsidRDefault="00C50675"/>
        </w:tc>
        <w:tc>
          <w:tcPr>
            <w:tcW w:w="4320" w:type="dxa"/>
          </w:tcPr>
          <w:p w14:paraId="58B90CC6" w14:textId="77777777" w:rsidR="00C50675" w:rsidRDefault="00C50675"/>
        </w:tc>
      </w:tr>
      <w:tr w:rsidR="00C50675" w14:paraId="1043708B" w14:textId="77777777">
        <w:tc>
          <w:tcPr>
            <w:tcW w:w="720" w:type="dxa"/>
          </w:tcPr>
          <w:p w14:paraId="06473FCF" w14:textId="77777777" w:rsidR="00C50675" w:rsidRDefault="00000000">
            <w:r>
              <w:t>27</w:t>
            </w:r>
          </w:p>
        </w:tc>
        <w:tc>
          <w:tcPr>
            <w:tcW w:w="5760" w:type="dxa"/>
          </w:tcPr>
          <w:p w14:paraId="76679C45" w14:textId="77777777" w:rsidR="00C50675" w:rsidRDefault="00000000">
            <w:r>
              <w:t>in any other circumstances falling within Article 1(4) of the Prospectus Regulation,</w:t>
            </w:r>
          </w:p>
        </w:tc>
        <w:tc>
          <w:tcPr>
            <w:tcW w:w="1440" w:type="dxa"/>
          </w:tcPr>
          <w:p w14:paraId="7FE30C7B" w14:textId="77777777" w:rsidR="00C50675" w:rsidRDefault="00C50675"/>
        </w:tc>
        <w:tc>
          <w:tcPr>
            <w:tcW w:w="1440" w:type="dxa"/>
          </w:tcPr>
          <w:p w14:paraId="4462CFFB" w14:textId="77777777" w:rsidR="00C50675" w:rsidRDefault="00C50675"/>
        </w:tc>
        <w:tc>
          <w:tcPr>
            <w:tcW w:w="4320" w:type="dxa"/>
          </w:tcPr>
          <w:p w14:paraId="1DD1AF6B" w14:textId="77777777" w:rsidR="00C50675" w:rsidRDefault="00C50675"/>
        </w:tc>
      </w:tr>
      <w:tr w:rsidR="00C50675" w14:paraId="15039C5D" w14:textId="77777777">
        <w:tc>
          <w:tcPr>
            <w:tcW w:w="720" w:type="dxa"/>
          </w:tcPr>
          <w:p w14:paraId="064141B7" w14:textId="77777777" w:rsidR="00C50675" w:rsidRDefault="00000000">
            <w:r>
              <w:t>28</w:t>
            </w:r>
          </w:p>
        </w:tc>
        <w:tc>
          <w:tcPr>
            <w:tcW w:w="5760" w:type="dxa"/>
          </w:tcPr>
          <w:p w14:paraId="1082CC52" w14:textId="77777777" w:rsidR="00C50675" w:rsidRDefault="00000000">
            <w:r>
              <w:t>provided that no such offer of the Ordinary Shares shall require the Company to publish a prospectus pursuant to Article 3 of the Prospectus Regulation or supplement a prospectus pursuant to Article 23 of the Prospectus Regulation.</w:t>
            </w:r>
          </w:p>
        </w:tc>
        <w:tc>
          <w:tcPr>
            <w:tcW w:w="1440" w:type="dxa"/>
          </w:tcPr>
          <w:p w14:paraId="04E51A2B" w14:textId="77777777" w:rsidR="00C50675" w:rsidRDefault="00C50675"/>
        </w:tc>
        <w:tc>
          <w:tcPr>
            <w:tcW w:w="1440" w:type="dxa"/>
          </w:tcPr>
          <w:p w14:paraId="642995D2" w14:textId="77777777" w:rsidR="00C50675" w:rsidRDefault="00C50675"/>
        </w:tc>
        <w:tc>
          <w:tcPr>
            <w:tcW w:w="4320" w:type="dxa"/>
          </w:tcPr>
          <w:p w14:paraId="2A658DF4" w14:textId="77777777" w:rsidR="00C50675" w:rsidRDefault="00C50675"/>
        </w:tc>
      </w:tr>
      <w:tr w:rsidR="00C50675" w14:paraId="627C0A79" w14:textId="77777777">
        <w:tc>
          <w:tcPr>
            <w:tcW w:w="720" w:type="dxa"/>
          </w:tcPr>
          <w:p w14:paraId="469263A4" w14:textId="77777777" w:rsidR="00C50675" w:rsidRDefault="00000000">
            <w:r>
              <w:t>29</w:t>
            </w:r>
          </w:p>
        </w:tc>
        <w:tc>
          <w:tcPr>
            <w:tcW w:w="5760" w:type="dxa"/>
          </w:tcPr>
          <w:p w14:paraId="79056BD5" w14:textId="77777777" w:rsidR="00C50675" w:rsidRDefault="00000000">
            <w:r>
              <w:t>For the purposes of this provision, the expression an “offer to the public” in relation to the Ordinary Shares in any Relevant State means the communication in any form and by any means of sufficient information on the terms of the offer and any Ordinary Shares to be offered so as to enable an investor to decide to purchase or subscribe for any Ordinary Shares, and the expression “Prospectus Regulation” means Regulation (EU) 2017/1129.</w:t>
            </w:r>
          </w:p>
        </w:tc>
        <w:tc>
          <w:tcPr>
            <w:tcW w:w="1440" w:type="dxa"/>
          </w:tcPr>
          <w:p w14:paraId="6006C1BD" w14:textId="77777777" w:rsidR="00C50675" w:rsidRDefault="00C50675"/>
        </w:tc>
        <w:tc>
          <w:tcPr>
            <w:tcW w:w="1440" w:type="dxa"/>
          </w:tcPr>
          <w:p w14:paraId="7E435722" w14:textId="77777777" w:rsidR="00C50675" w:rsidRDefault="00C50675"/>
        </w:tc>
        <w:tc>
          <w:tcPr>
            <w:tcW w:w="4320" w:type="dxa"/>
          </w:tcPr>
          <w:p w14:paraId="7872ADA2" w14:textId="77777777" w:rsidR="00C50675" w:rsidRDefault="00C50675"/>
        </w:tc>
      </w:tr>
      <w:tr w:rsidR="00C50675" w14:paraId="329809ED" w14:textId="77777777">
        <w:tc>
          <w:tcPr>
            <w:tcW w:w="720" w:type="dxa"/>
          </w:tcPr>
          <w:p w14:paraId="4BAAB014" w14:textId="77777777" w:rsidR="00C50675" w:rsidRDefault="00000000">
            <w:r>
              <w:t>30</w:t>
            </w:r>
          </w:p>
        </w:tc>
        <w:tc>
          <w:tcPr>
            <w:tcW w:w="5760" w:type="dxa"/>
          </w:tcPr>
          <w:p w14:paraId="6E31CD39" w14:textId="77777777" w:rsidR="00C50675" w:rsidRDefault="00000000">
            <w:r>
              <w:t>Dated [] 2023</w:t>
            </w:r>
          </w:p>
        </w:tc>
        <w:tc>
          <w:tcPr>
            <w:tcW w:w="1440" w:type="dxa"/>
          </w:tcPr>
          <w:p w14:paraId="079AFB5F" w14:textId="77777777" w:rsidR="00C50675" w:rsidRDefault="00C50675"/>
        </w:tc>
        <w:tc>
          <w:tcPr>
            <w:tcW w:w="1440" w:type="dxa"/>
          </w:tcPr>
          <w:p w14:paraId="5FAA2222" w14:textId="77777777" w:rsidR="00C50675" w:rsidRDefault="00C50675"/>
        </w:tc>
        <w:tc>
          <w:tcPr>
            <w:tcW w:w="4320" w:type="dxa"/>
          </w:tcPr>
          <w:p w14:paraId="1CEC5C27" w14:textId="77777777" w:rsidR="00C50675" w:rsidRDefault="00C50675"/>
        </w:tc>
      </w:tr>
      <w:tr w:rsidR="00C50675" w14:paraId="0A606D0D" w14:textId="77777777">
        <w:tc>
          <w:tcPr>
            <w:tcW w:w="720" w:type="dxa"/>
          </w:tcPr>
          <w:p w14:paraId="0DC1A710" w14:textId="77777777" w:rsidR="00C50675" w:rsidRDefault="00000000">
            <w:r>
              <w:t>31</w:t>
            </w:r>
          </w:p>
        </w:tc>
        <w:tc>
          <w:tcPr>
            <w:tcW w:w="5760" w:type="dxa"/>
          </w:tcPr>
          <w:p w14:paraId="5932BBBF" w14:textId="77777777" w:rsidR="00C50675" w:rsidRDefault="00000000">
            <w:r>
              <w:t>Contents</w:t>
            </w:r>
          </w:p>
        </w:tc>
        <w:tc>
          <w:tcPr>
            <w:tcW w:w="1440" w:type="dxa"/>
          </w:tcPr>
          <w:p w14:paraId="0A596B4D" w14:textId="77777777" w:rsidR="00C50675" w:rsidRDefault="00C50675"/>
        </w:tc>
        <w:tc>
          <w:tcPr>
            <w:tcW w:w="1440" w:type="dxa"/>
          </w:tcPr>
          <w:p w14:paraId="23762571" w14:textId="77777777" w:rsidR="00C50675" w:rsidRDefault="00C50675"/>
        </w:tc>
        <w:tc>
          <w:tcPr>
            <w:tcW w:w="4320" w:type="dxa"/>
          </w:tcPr>
          <w:p w14:paraId="068729EF" w14:textId="77777777" w:rsidR="00C50675" w:rsidRDefault="00C50675"/>
        </w:tc>
      </w:tr>
      <w:tr w:rsidR="00C50675" w14:paraId="1FDA687E" w14:textId="77777777">
        <w:tc>
          <w:tcPr>
            <w:tcW w:w="720" w:type="dxa"/>
          </w:tcPr>
          <w:p w14:paraId="30443A2E" w14:textId="77777777" w:rsidR="00C50675" w:rsidRDefault="00000000">
            <w:r>
              <w:t>32</w:t>
            </w:r>
          </w:p>
        </w:tc>
        <w:tc>
          <w:tcPr>
            <w:tcW w:w="5760" w:type="dxa"/>
          </w:tcPr>
          <w:p w14:paraId="4478C1DD" w14:textId="77777777" w:rsidR="00C50675" w:rsidRDefault="00000000">
            <w:r>
              <w:t xml:space="preserve">  </w:t>
            </w:r>
          </w:p>
        </w:tc>
        <w:tc>
          <w:tcPr>
            <w:tcW w:w="1440" w:type="dxa"/>
          </w:tcPr>
          <w:p w14:paraId="67B21C3E" w14:textId="77777777" w:rsidR="00C50675" w:rsidRDefault="00C50675"/>
        </w:tc>
        <w:tc>
          <w:tcPr>
            <w:tcW w:w="1440" w:type="dxa"/>
          </w:tcPr>
          <w:p w14:paraId="36F25203" w14:textId="77777777" w:rsidR="00C50675" w:rsidRDefault="00C50675"/>
        </w:tc>
        <w:tc>
          <w:tcPr>
            <w:tcW w:w="4320" w:type="dxa"/>
          </w:tcPr>
          <w:p w14:paraId="09410E9E" w14:textId="77777777" w:rsidR="00C50675" w:rsidRDefault="00C50675"/>
        </w:tc>
      </w:tr>
      <w:tr w:rsidR="00C50675" w14:paraId="3B8E8677" w14:textId="77777777">
        <w:tc>
          <w:tcPr>
            <w:tcW w:w="720" w:type="dxa"/>
          </w:tcPr>
          <w:p w14:paraId="18E759E1" w14:textId="77777777" w:rsidR="00C50675" w:rsidRDefault="00000000">
            <w:r>
              <w:t>33</w:t>
            </w:r>
          </w:p>
        </w:tc>
        <w:tc>
          <w:tcPr>
            <w:tcW w:w="5760" w:type="dxa"/>
          </w:tcPr>
          <w:p w14:paraId="7E6FD7BD" w14:textId="77777777" w:rsidR="00C50675" w:rsidRDefault="00000000">
            <w:r>
              <w:t xml:space="preserve">  </w:t>
            </w:r>
          </w:p>
        </w:tc>
        <w:tc>
          <w:tcPr>
            <w:tcW w:w="1440" w:type="dxa"/>
          </w:tcPr>
          <w:p w14:paraId="23B4670C" w14:textId="77777777" w:rsidR="00C50675" w:rsidRDefault="00C50675"/>
        </w:tc>
        <w:tc>
          <w:tcPr>
            <w:tcW w:w="1440" w:type="dxa"/>
          </w:tcPr>
          <w:p w14:paraId="5AE1F4B9" w14:textId="77777777" w:rsidR="00C50675" w:rsidRDefault="00C50675"/>
        </w:tc>
        <w:tc>
          <w:tcPr>
            <w:tcW w:w="4320" w:type="dxa"/>
          </w:tcPr>
          <w:p w14:paraId="29765458" w14:textId="77777777" w:rsidR="00C50675" w:rsidRDefault="00C50675"/>
        </w:tc>
      </w:tr>
      <w:tr w:rsidR="00C50675" w14:paraId="2F1D561B" w14:textId="77777777">
        <w:tc>
          <w:tcPr>
            <w:tcW w:w="720" w:type="dxa"/>
          </w:tcPr>
          <w:p w14:paraId="65C95C8B" w14:textId="77777777" w:rsidR="00C50675" w:rsidRDefault="00000000">
            <w:r>
              <w:t>34</w:t>
            </w:r>
          </w:p>
        </w:tc>
        <w:tc>
          <w:tcPr>
            <w:tcW w:w="5760" w:type="dxa"/>
          </w:tcPr>
          <w:p w14:paraId="78F02E1D" w14:textId="77777777" w:rsidR="00C50675" w:rsidRDefault="00000000">
            <w:r>
              <w:t xml:space="preserve">Part 1 </w:t>
            </w:r>
            <w:r>
              <w:br/>
            </w:r>
            <w:r>
              <w:br/>
              <w:t>Summary</w:t>
            </w:r>
          </w:p>
        </w:tc>
        <w:tc>
          <w:tcPr>
            <w:tcW w:w="1440" w:type="dxa"/>
          </w:tcPr>
          <w:p w14:paraId="312604C6" w14:textId="77777777" w:rsidR="00C50675" w:rsidRDefault="00C50675"/>
        </w:tc>
        <w:tc>
          <w:tcPr>
            <w:tcW w:w="1440" w:type="dxa"/>
          </w:tcPr>
          <w:p w14:paraId="1A91EBAF" w14:textId="77777777" w:rsidR="00C50675" w:rsidRDefault="00C50675"/>
        </w:tc>
        <w:tc>
          <w:tcPr>
            <w:tcW w:w="4320" w:type="dxa"/>
          </w:tcPr>
          <w:p w14:paraId="6B0B648D" w14:textId="77777777" w:rsidR="00C50675" w:rsidRDefault="00C50675"/>
        </w:tc>
      </w:tr>
      <w:tr w:rsidR="00C50675" w14:paraId="6341923B" w14:textId="77777777">
        <w:tc>
          <w:tcPr>
            <w:tcW w:w="720" w:type="dxa"/>
          </w:tcPr>
          <w:p w14:paraId="137D1E68" w14:textId="77777777" w:rsidR="00C50675" w:rsidRDefault="00000000">
            <w:r>
              <w:t>35</w:t>
            </w:r>
          </w:p>
        </w:tc>
        <w:tc>
          <w:tcPr>
            <w:tcW w:w="5760" w:type="dxa"/>
          </w:tcPr>
          <w:p w14:paraId="42043208" w14:textId="77777777" w:rsidR="00C50675" w:rsidRDefault="00000000">
            <w:r>
              <w:t xml:space="preserve">Part 2 </w:t>
            </w:r>
            <w:r>
              <w:br/>
            </w:r>
            <w:r>
              <w:br/>
            </w:r>
            <w:r>
              <w:lastRenderedPageBreak/>
              <w:t>Risk Factors</w:t>
            </w:r>
          </w:p>
        </w:tc>
        <w:tc>
          <w:tcPr>
            <w:tcW w:w="1440" w:type="dxa"/>
          </w:tcPr>
          <w:p w14:paraId="360023DD" w14:textId="77777777" w:rsidR="00C50675" w:rsidRDefault="00C50675"/>
        </w:tc>
        <w:tc>
          <w:tcPr>
            <w:tcW w:w="1440" w:type="dxa"/>
          </w:tcPr>
          <w:p w14:paraId="3E6CAFA6" w14:textId="77777777" w:rsidR="00C50675" w:rsidRDefault="00C50675"/>
        </w:tc>
        <w:tc>
          <w:tcPr>
            <w:tcW w:w="4320" w:type="dxa"/>
          </w:tcPr>
          <w:p w14:paraId="6A9B4F64" w14:textId="77777777" w:rsidR="00C50675" w:rsidRDefault="00C50675"/>
        </w:tc>
      </w:tr>
      <w:tr w:rsidR="00C50675" w14:paraId="3F189A06" w14:textId="77777777">
        <w:tc>
          <w:tcPr>
            <w:tcW w:w="720" w:type="dxa"/>
          </w:tcPr>
          <w:p w14:paraId="6593D8A4" w14:textId="77777777" w:rsidR="00C50675" w:rsidRDefault="00000000">
            <w:r>
              <w:t>36</w:t>
            </w:r>
          </w:p>
        </w:tc>
        <w:tc>
          <w:tcPr>
            <w:tcW w:w="5760" w:type="dxa"/>
          </w:tcPr>
          <w:p w14:paraId="73EB0B67" w14:textId="77777777" w:rsidR="00C50675" w:rsidRDefault="00000000">
            <w:r>
              <w:t>Investment in the Company and the Ordinary Shares carries a significant degree of risk, including risks in relation to the Group’s business strategy, operations in the sector, future further financing, legal and regulatory risks, internal control risks, environmental, social and governance risks, potential conflicts of interest, risks relating to taxation and risks relating to the Ordinary Shares.</w:t>
            </w:r>
          </w:p>
        </w:tc>
        <w:tc>
          <w:tcPr>
            <w:tcW w:w="1440" w:type="dxa"/>
          </w:tcPr>
          <w:p w14:paraId="1B2169FA" w14:textId="77777777" w:rsidR="00C50675" w:rsidRDefault="00C50675"/>
        </w:tc>
        <w:tc>
          <w:tcPr>
            <w:tcW w:w="1440" w:type="dxa"/>
          </w:tcPr>
          <w:p w14:paraId="6BEB6386" w14:textId="77777777" w:rsidR="00C50675" w:rsidRDefault="00C50675"/>
        </w:tc>
        <w:tc>
          <w:tcPr>
            <w:tcW w:w="4320" w:type="dxa"/>
          </w:tcPr>
          <w:p w14:paraId="4056055D" w14:textId="77777777" w:rsidR="00C50675" w:rsidRDefault="00C50675"/>
        </w:tc>
      </w:tr>
      <w:tr w:rsidR="00C50675" w14:paraId="4F5620C9" w14:textId="77777777">
        <w:tc>
          <w:tcPr>
            <w:tcW w:w="720" w:type="dxa"/>
          </w:tcPr>
          <w:p w14:paraId="2DD9BED5" w14:textId="77777777" w:rsidR="00C50675" w:rsidRDefault="00000000">
            <w:r>
              <w:t>37</w:t>
            </w:r>
          </w:p>
        </w:tc>
        <w:tc>
          <w:tcPr>
            <w:tcW w:w="5760" w:type="dxa"/>
          </w:tcPr>
          <w:p w14:paraId="157AC560" w14:textId="77777777" w:rsidR="00C50675" w:rsidRDefault="00000000">
            <w:r>
              <w:t>Prospective investors should note that the risks relating to the Group, the sector in which it operates and the Ordinary Shares (summarised in the section of this Document headed “Summary’)’ are the risks that the Directors believe to be the most essential to an assessment by a prospective investor of whether to consider an investment in the Ordinary Shares. However, as the risks which the Group faces relate to events and depend on circumstances that may or may not occur in the future, prospective investors should consider not only the information on the key risks summarised in the section of this Document headed “Summary” but also, among other things, the additional risks and uncertainties described below.</w:t>
            </w:r>
          </w:p>
        </w:tc>
        <w:tc>
          <w:tcPr>
            <w:tcW w:w="1440" w:type="dxa"/>
          </w:tcPr>
          <w:p w14:paraId="21F2BF1B" w14:textId="77777777" w:rsidR="00C50675" w:rsidRDefault="00C50675"/>
        </w:tc>
        <w:tc>
          <w:tcPr>
            <w:tcW w:w="1440" w:type="dxa"/>
          </w:tcPr>
          <w:p w14:paraId="789A305E" w14:textId="77777777" w:rsidR="00C50675" w:rsidRDefault="00C50675"/>
        </w:tc>
        <w:tc>
          <w:tcPr>
            <w:tcW w:w="4320" w:type="dxa"/>
          </w:tcPr>
          <w:p w14:paraId="4E3E83E1" w14:textId="77777777" w:rsidR="00C50675" w:rsidRDefault="00C50675"/>
        </w:tc>
      </w:tr>
      <w:tr w:rsidR="00C50675" w14:paraId="70AB2EA2" w14:textId="77777777">
        <w:tc>
          <w:tcPr>
            <w:tcW w:w="720" w:type="dxa"/>
          </w:tcPr>
          <w:p w14:paraId="363494E3" w14:textId="77777777" w:rsidR="00C50675" w:rsidRDefault="00000000">
            <w:r>
              <w:t>38</w:t>
            </w:r>
          </w:p>
        </w:tc>
        <w:tc>
          <w:tcPr>
            <w:tcW w:w="5760" w:type="dxa"/>
          </w:tcPr>
          <w:p w14:paraId="1A40A873" w14:textId="77777777" w:rsidR="00C50675" w:rsidRDefault="00000000">
            <w:r>
              <w:t xml:space="preserve">The risks referred to below are those risks the Company and the Directors consider to be the most material risks relating to the Group. However, there may be additional risks that the Company and the Directors do not currently consider to be material or of which the Company and the Directors are not currently aware that may adversely affect the Group’s business, financial condition, results of operations or prospects. Investors should review this Document carefully and in its entirety and consult with their professional advisers before acquiring any Ordinary Shares. If any of the risks referred to in this Document were to occur, the results of operations, financial condition and prospects of the Group could be materially adversely affected. If that were to be the case, the trading price of the </w:t>
            </w:r>
            <w:r>
              <w:lastRenderedPageBreak/>
              <w:t>Ordinary Shares and/or the level of dividends or distributions (if any) received from the Ordinary Shares could decline significantly. Further, investors could lose all or part of their investment.</w:t>
            </w:r>
          </w:p>
        </w:tc>
        <w:tc>
          <w:tcPr>
            <w:tcW w:w="1440" w:type="dxa"/>
          </w:tcPr>
          <w:p w14:paraId="3D8B1167" w14:textId="77777777" w:rsidR="00C50675" w:rsidRDefault="00C50675"/>
        </w:tc>
        <w:tc>
          <w:tcPr>
            <w:tcW w:w="1440" w:type="dxa"/>
          </w:tcPr>
          <w:p w14:paraId="1B277D27" w14:textId="77777777" w:rsidR="00C50675" w:rsidRDefault="00C50675"/>
        </w:tc>
        <w:tc>
          <w:tcPr>
            <w:tcW w:w="4320" w:type="dxa"/>
          </w:tcPr>
          <w:p w14:paraId="54F907C0" w14:textId="77777777" w:rsidR="00C50675" w:rsidRDefault="00C50675"/>
        </w:tc>
      </w:tr>
      <w:tr w:rsidR="00C50675" w14:paraId="2D44B989" w14:textId="77777777">
        <w:tc>
          <w:tcPr>
            <w:tcW w:w="720" w:type="dxa"/>
          </w:tcPr>
          <w:p w14:paraId="7228ED8A" w14:textId="77777777" w:rsidR="00C50675" w:rsidRDefault="00000000">
            <w:r>
              <w:t>39</w:t>
            </w:r>
          </w:p>
        </w:tc>
        <w:tc>
          <w:tcPr>
            <w:tcW w:w="5760" w:type="dxa"/>
          </w:tcPr>
          <w:p w14:paraId="272DCE88" w14:textId="77777777" w:rsidR="00C50675" w:rsidRDefault="00000000">
            <w:r>
              <w:t>RISKS RELATING TO THE GROUP, ITS BUSINESS AND ITS BUSINESS STRATEGY</w:t>
            </w:r>
          </w:p>
        </w:tc>
        <w:tc>
          <w:tcPr>
            <w:tcW w:w="1440" w:type="dxa"/>
          </w:tcPr>
          <w:p w14:paraId="2358F393" w14:textId="77777777" w:rsidR="00C50675" w:rsidRDefault="00C50675"/>
        </w:tc>
        <w:tc>
          <w:tcPr>
            <w:tcW w:w="1440" w:type="dxa"/>
          </w:tcPr>
          <w:p w14:paraId="268522C6" w14:textId="77777777" w:rsidR="00C50675" w:rsidRDefault="00C50675"/>
        </w:tc>
        <w:tc>
          <w:tcPr>
            <w:tcW w:w="4320" w:type="dxa"/>
          </w:tcPr>
          <w:p w14:paraId="5C93CDA2" w14:textId="77777777" w:rsidR="00C50675" w:rsidRDefault="00C50675"/>
        </w:tc>
      </w:tr>
      <w:tr w:rsidR="00C50675" w14:paraId="0ECDDC2E" w14:textId="77777777">
        <w:tc>
          <w:tcPr>
            <w:tcW w:w="720" w:type="dxa"/>
          </w:tcPr>
          <w:p w14:paraId="408E9602" w14:textId="77777777" w:rsidR="00C50675" w:rsidRDefault="00000000">
            <w:r>
              <w:t>40</w:t>
            </w:r>
          </w:p>
        </w:tc>
        <w:tc>
          <w:tcPr>
            <w:tcW w:w="5760" w:type="dxa"/>
          </w:tcPr>
          <w:p w14:paraId="391DB161" w14:textId="77777777" w:rsidR="00C50675" w:rsidRDefault="00000000">
            <w:r>
              <w:t>[●]</w:t>
            </w:r>
          </w:p>
        </w:tc>
        <w:tc>
          <w:tcPr>
            <w:tcW w:w="1440" w:type="dxa"/>
          </w:tcPr>
          <w:p w14:paraId="432AAA3C" w14:textId="77777777" w:rsidR="00C50675" w:rsidRDefault="00C50675"/>
        </w:tc>
        <w:tc>
          <w:tcPr>
            <w:tcW w:w="1440" w:type="dxa"/>
          </w:tcPr>
          <w:p w14:paraId="56D18B06" w14:textId="77777777" w:rsidR="00C50675" w:rsidRDefault="00C50675"/>
        </w:tc>
        <w:tc>
          <w:tcPr>
            <w:tcW w:w="4320" w:type="dxa"/>
          </w:tcPr>
          <w:p w14:paraId="3FCF4D1B" w14:textId="77777777" w:rsidR="00C50675" w:rsidRDefault="00C50675"/>
        </w:tc>
      </w:tr>
      <w:tr w:rsidR="00C50675" w14:paraId="7965E15B" w14:textId="77777777">
        <w:tc>
          <w:tcPr>
            <w:tcW w:w="720" w:type="dxa"/>
          </w:tcPr>
          <w:p w14:paraId="0A847C3F" w14:textId="77777777" w:rsidR="00C50675" w:rsidRDefault="00000000">
            <w:r>
              <w:t>41</w:t>
            </w:r>
          </w:p>
        </w:tc>
        <w:tc>
          <w:tcPr>
            <w:tcW w:w="5760" w:type="dxa"/>
          </w:tcPr>
          <w:p w14:paraId="179F44D2" w14:textId="77777777" w:rsidR="00C50675" w:rsidRDefault="00000000">
            <w:r>
              <w:t>[●]</w:t>
            </w:r>
          </w:p>
        </w:tc>
        <w:tc>
          <w:tcPr>
            <w:tcW w:w="1440" w:type="dxa"/>
          </w:tcPr>
          <w:p w14:paraId="541FEE26" w14:textId="77777777" w:rsidR="00C50675" w:rsidRDefault="00C50675"/>
        </w:tc>
        <w:tc>
          <w:tcPr>
            <w:tcW w:w="1440" w:type="dxa"/>
          </w:tcPr>
          <w:p w14:paraId="68001B0B" w14:textId="77777777" w:rsidR="00C50675" w:rsidRDefault="00C50675"/>
        </w:tc>
        <w:tc>
          <w:tcPr>
            <w:tcW w:w="4320" w:type="dxa"/>
          </w:tcPr>
          <w:p w14:paraId="671A5CC5" w14:textId="77777777" w:rsidR="00C50675" w:rsidRDefault="00C50675"/>
        </w:tc>
      </w:tr>
      <w:tr w:rsidR="00C50675" w14:paraId="2E712A07" w14:textId="77777777">
        <w:tc>
          <w:tcPr>
            <w:tcW w:w="720" w:type="dxa"/>
          </w:tcPr>
          <w:p w14:paraId="5483608F" w14:textId="77777777" w:rsidR="00C50675" w:rsidRDefault="00000000">
            <w:r>
              <w:t>42</w:t>
            </w:r>
          </w:p>
        </w:tc>
        <w:tc>
          <w:tcPr>
            <w:tcW w:w="5760" w:type="dxa"/>
          </w:tcPr>
          <w:p w14:paraId="4F1C3B92" w14:textId="77777777" w:rsidR="00C50675" w:rsidRDefault="00000000">
            <w:r>
              <w:t>[●]</w:t>
            </w:r>
          </w:p>
        </w:tc>
        <w:tc>
          <w:tcPr>
            <w:tcW w:w="1440" w:type="dxa"/>
          </w:tcPr>
          <w:p w14:paraId="09261FEB" w14:textId="77777777" w:rsidR="00C50675" w:rsidRDefault="00C50675"/>
        </w:tc>
        <w:tc>
          <w:tcPr>
            <w:tcW w:w="1440" w:type="dxa"/>
          </w:tcPr>
          <w:p w14:paraId="16A31F9D" w14:textId="77777777" w:rsidR="00C50675" w:rsidRDefault="00C50675"/>
        </w:tc>
        <w:tc>
          <w:tcPr>
            <w:tcW w:w="4320" w:type="dxa"/>
          </w:tcPr>
          <w:p w14:paraId="0B008814" w14:textId="77777777" w:rsidR="00C50675" w:rsidRDefault="00C50675"/>
        </w:tc>
      </w:tr>
      <w:tr w:rsidR="00C50675" w14:paraId="7BD8244E" w14:textId="77777777">
        <w:tc>
          <w:tcPr>
            <w:tcW w:w="720" w:type="dxa"/>
          </w:tcPr>
          <w:p w14:paraId="46662250" w14:textId="77777777" w:rsidR="00C50675" w:rsidRDefault="00000000">
            <w:r>
              <w:t>43</w:t>
            </w:r>
          </w:p>
        </w:tc>
        <w:tc>
          <w:tcPr>
            <w:tcW w:w="5760" w:type="dxa"/>
          </w:tcPr>
          <w:p w14:paraId="573F33BF" w14:textId="77777777" w:rsidR="00C50675" w:rsidRDefault="00000000">
            <w:r>
              <w:t>[●]</w:t>
            </w:r>
          </w:p>
        </w:tc>
        <w:tc>
          <w:tcPr>
            <w:tcW w:w="1440" w:type="dxa"/>
          </w:tcPr>
          <w:p w14:paraId="2EB11AAD" w14:textId="77777777" w:rsidR="00C50675" w:rsidRDefault="00C50675"/>
        </w:tc>
        <w:tc>
          <w:tcPr>
            <w:tcW w:w="1440" w:type="dxa"/>
          </w:tcPr>
          <w:p w14:paraId="5B593517" w14:textId="77777777" w:rsidR="00C50675" w:rsidRDefault="00C50675"/>
        </w:tc>
        <w:tc>
          <w:tcPr>
            <w:tcW w:w="4320" w:type="dxa"/>
          </w:tcPr>
          <w:p w14:paraId="08568FD2" w14:textId="77777777" w:rsidR="00C50675" w:rsidRDefault="00C50675"/>
        </w:tc>
      </w:tr>
      <w:tr w:rsidR="00C50675" w14:paraId="1CC0D4D2" w14:textId="77777777">
        <w:tc>
          <w:tcPr>
            <w:tcW w:w="720" w:type="dxa"/>
          </w:tcPr>
          <w:p w14:paraId="2DF5CD4E" w14:textId="77777777" w:rsidR="00C50675" w:rsidRDefault="00000000">
            <w:r>
              <w:t>44</w:t>
            </w:r>
          </w:p>
        </w:tc>
        <w:tc>
          <w:tcPr>
            <w:tcW w:w="5760" w:type="dxa"/>
          </w:tcPr>
          <w:p w14:paraId="49D204AC" w14:textId="77777777" w:rsidR="00C50675" w:rsidRDefault="00000000">
            <w:r>
              <w:t>[●]</w:t>
            </w:r>
          </w:p>
        </w:tc>
        <w:tc>
          <w:tcPr>
            <w:tcW w:w="1440" w:type="dxa"/>
          </w:tcPr>
          <w:p w14:paraId="190A2470" w14:textId="77777777" w:rsidR="00C50675" w:rsidRDefault="00C50675"/>
        </w:tc>
        <w:tc>
          <w:tcPr>
            <w:tcW w:w="1440" w:type="dxa"/>
          </w:tcPr>
          <w:p w14:paraId="35248A05" w14:textId="77777777" w:rsidR="00C50675" w:rsidRDefault="00C50675"/>
        </w:tc>
        <w:tc>
          <w:tcPr>
            <w:tcW w:w="4320" w:type="dxa"/>
          </w:tcPr>
          <w:p w14:paraId="55CFB789" w14:textId="77777777" w:rsidR="00C50675" w:rsidRDefault="00C50675"/>
        </w:tc>
      </w:tr>
      <w:tr w:rsidR="00C50675" w14:paraId="1A85436C" w14:textId="77777777">
        <w:tc>
          <w:tcPr>
            <w:tcW w:w="720" w:type="dxa"/>
          </w:tcPr>
          <w:p w14:paraId="2CB12BCC" w14:textId="77777777" w:rsidR="00C50675" w:rsidRDefault="00000000">
            <w:r>
              <w:t>45</w:t>
            </w:r>
          </w:p>
        </w:tc>
        <w:tc>
          <w:tcPr>
            <w:tcW w:w="5760" w:type="dxa"/>
          </w:tcPr>
          <w:p w14:paraId="23E9EABB" w14:textId="77777777" w:rsidR="00C50675" w:rsidRDefault="00000000">
            <w:r>
              <w:t>[●]</w:t>
            </w:r>
          </w:p>
        </w:tc>
        <w:tc>
          <w:tcPr>
            <w:tcW w:w="1440" w:type="dxa"/>
          </w:tcPr>
          <w:p w14:paraId="5FDED58F" w14:textId="77777777" w:rsidR="00C50675" w:rsidRDefault="00C50675"/>
        </w:tc>
        <w:tc>
          <w:tcPr>
            <w:tcW w:w="1440" w:type="dxa"/>
          </w:tcPr>
          <w:p w14:paraId="02B3AFB0" w14:textId="77777777" w:rsidR="00C50675" w:rsidRDefault="00C50675"/>
        </w:tc>
        <w:tc>
          <w:tcPr>
            <w:tcW w:w="4320" w:type="dxa"/>
          </w:tcPr>
          <w:p w14:paraId="42679328" w14:textId="77777777" w:rsidR="00C50675" w:rsidRDefault="00C50675"/>
        </w:tc>
      </w:tr>
      <w:tr w:rsidR="00C50675" w14:paraId="5DF79708" w14:textId="77777777">
        <w:tc>
          <w:tcPr>
            <w:tcW w:w="720" w:type="dxa"/>
          </w:tcPr>
          <w:p w14:paraId="05784135" w14:textId="77777777" w:rsidR="00C50675" w:rsidRDefault="00000000">
            <w:r>
              <w:t>46</w:t>
            </w:r>
          </w:p>
        </w:tc>
        <w:tc>
          <w:tcPr>
            <w:tcW w:w="5760" w:type="dxa"/>
          </w:tcPr>
          <w:p w14:paraId="716A3FDB" w14:textId="77777777" w:rsidR="00C50675" w:rsidRDefault="00000000">
            <w:r>
              <w:tab/>
              <w:t xml:space="preserve">Key Personnel </w:t>
            </w:r>
          </w:p>
        </w:tc>
        <w:tc>
          <w:tcPr>
            <w:tcW w:w="1440" w:type="dxa"/>
          </w:tcPr>
          <w:p w14:paraId="142097D7" w14:textId="77777777" w:rsidR="00C50675" w:rsidRDefault="00C50675"/>
        </w:tc>
        <w:tc>
          <w:tcPr>
            <w:tcW w:w="1440" w:type="dxa"/>
          </w:tcPr>
          <w:p w14:paraId="416DE082" w14:textId="77777777" w:rsidR="00C50675" w:rsidRDefault="00C50675"/>
        </w:tc>
        <w:tc>
          <w:tcPr>
            <w:tcW w:w="4320" w:type="dxa"/>
          </w:tcPr>
          <w:p w14:paraId="2F4AA70E" w14:textId="77777777" w:rsidR="00C50675" w:rsidRDefault="00C50675"/>
        </w:tc>
      </w:tr>
      <w:tr w:rsidR="00C50675" w14:paraId="394A4663" w14:textId="77777777">
        <w:tc>
          <w:tcPr>
            <w:tcW w:w="720" w:type="dxa"/>
          </w:tcPr>
          <w:p w14:paraId="7E69EAAA" w14:textId="77777777" w:rsidR="00C50675" w:rsidRDefault="00000000">
            <w:r>
              <w:t>47</w:t>
            </w:r>
          </w:p>
        </w:tc>
        <w:tc>
          <w:tcPr>
            <w:tcW w:w="5760" w:type="dxa"/>
          </w:tcPr>
          <w:p w14:paraId="405C7704" w14:textId="77777777" w:rsidR="00C50675" w:rsidRDefault="00000000">
            <w:r>
              <w:t xml:space="preserve">The Company relies on its key personnel and relationships, particularly [●], [●] and [●] and the Group’s business may be adversely affected if it loses the services of any of these people or fails to attract, retain and develop additional appropriately skilled employees and/or if there is not proper segregation of duties and the loss of one or more of these persons may adversely affect the Company. The Company will be dependent upon the continued support and involvement of a number of key management personnel and outside contractors. Investors must be willing to rely to a significant extent on management’s discretion and judgment, as well as the expertise and competence of outside contractors. The Group does not have in place formal programs for succession and training of management. The loss of key personnel, contractors or consultants, if not replaced by persons with the same skills or other attributes, could adversely affect the Company’s business, results of operations and financial condition.  </w:t>
            </w:r>
          </w:p>
        </w:tc>
        <w:tc>
          <w:tcPr>
            <w:tcW w:w="1440" w:type="dxa"/>
          </w:tcPr>
          <w:p w14:paraId="364EA6A6" w14:textId="77777777" w:rsidR="00C50675" w:rsidRDefault="00C50675"/>
        </w:tc>
        <w:tc>
          <w:tcPr>
            <w:tcW w:w="1440" w:type="dxa"/>
          </w:tcPr>
          <w:p w14:paraId="025C121D" w14:textId="77777777" w:rsidR="00C50675" w:rsidRDefault="00C50675"/>
        </w:tc>
        <w:tc>
          <w:tcPr>
            <w:tcW w:w="4320" w:type="dxa"/>
          </w:tcPr>
          <w:p w14:paraId="212F93EA" w14:textId="77777777" w:rsidR="00C50675" w:rsidRDefault="00C50675"/>
        </w:tc>
      </w:tr>
      <w:tr w:rsidR="00C50675" w14:paraId="5EDFCB06" w14:textId="77777777">
        <w:tc>
          <w:tcPr>
            <w:tcW w:w="720" w:type="dxa"/>
          </w:tcPr>
          <w:p w14:paraId="717B0E4B" w14:textId="77777777" w:rsidR="00C50675" w:rsidRDefault="00000000">
            <w:r>
              <w:t>48</w:t>
            </w:r>
          </w:p>
        </w:tc>
        <w:tc>
          <w:tcPr>
            <w:tcW w:w="5760" w:type="dxa"/>
          </w:tcPr>
          <w:p w14:paraId="18E03448" w14:textId="77777777" w:rsidR="00C50675" w:rsidRDefault="00000000">
            <w:r>
              <w:t xml:space="preserve">The Company may have difficulty recruiting and retaining employees. </w:t>
            </w:r>
          </w:p>
        </w:tc>
        <w:tc>
          <w:tcPr>
            <w:tcW w:w="1440" w:type="dxa"/>
          </w:tcPr>
          <w:p w14:paraId="6C426A52" w14:textId="77777777" w:rsidR="00C50675" w:rsidRDefault="00C50675"/>
        </w:tc>
        <w:tc>
          <w:tcPr>
            <w:tcW w:w="1440" w:type="dxa"/>
          </w:tcPr>
          <w:p w14:paraId="4AF5C685" w14:textId="77777777" w:rsidR="00C50675" w:rsidRDefault="00C50675"/>
        </w:tc>
        <w:tc>
          <w:tcPr>
            <w:tcW w:w="4320" w:type="dxa"/>
          </w:tcPr>
          <w:p w14:paraId="51CDCA89" w14:textId="77777777" w:rsidR="00C50675" w:rsidRDefault="00C50675"/>
        </w:tc>
      </w:tr>
      <w:tr w:rsidR="00C50675" w14:paraId="47AE31C5" w14:textId="77777777">
        <w:tc>
          <w:tcPr>
            <w:tcW w:w="720" w:type="dxa"/>
          </w:tcPr>
          <w:p w14:paraId="4A7C9C8A" w14:textId="77777777" w:rsidR="00C50675" w:rsidRDefault="00000000">
            <w:r>
              <w:t>49</w:t>
            </w:r>
          </w:p>
        </w:tc>
        <w:tc>
          <w:tcPr>
            <w:tcW w:w="5760" w:type="dxa"/>
          </w:tcPr>
          <w:p w14:paraId="298E4189" w14:textId="77777777" w:rsidR="00C50675" w:rsidRDefault="00000000">
            <w:r>
              <w:t xml:space="preserve">Recruiting and retaining qualified personnel will be critical to the Company’s success. As the Company’s business </w:t>
            </w:r>
            <w:r>
              <w:lastRenderedPageBreak/>
              <w:t xml:space="preserve">activity grows, the Company will require additional key financial, administrative and [engineering] personnel as well as additional operations staff. There is no assurance that the Company will be successful in attracting, training and retaining qualified personnel as competition for persons with these skill sets increases. If the Company is not successful in attracting, training and retaining qualified personnel, the efficiency of its operations could be impaired, which could have an adverse impact on its results of operations and financial condition.  </w:t>
            </w:r>
          </w:p>
        </w:tc>
        <w:tc>
          <w:tcPr>
            <w:tcW w:w="1440" w:type="dxa"/>
          </w:tcPr>
          <w:p w14:paraId="5174F1B8" w14:textId="77777777" w:rsidR="00C50675" w:rsidRDefault="00C50675"/>
        </w:tc>
        <w:tc>
          <w:tcPr>
            <w:tcW w:w="1440" w:type="dxa"/>
          </w:tcPr>
          <w:p w14:paraId="0E6A0E97" w14:textId="77777777" w:rsidR="00C50675" w:rsidRDefault="00C50675"/>
        </w:tc>
        <w:tc>
          <w:tcPr>
            <w:tcW w:w="4320" w:type="dxa"/>
          </w:tcPr>
          <w:p w14:paraId="15BE7C2B" w14:textId="77777777" w:rsidR="00C50675" w:rsidRDefault="00C50675"/>
        </w:tc>
      </w:tr>
      <w:tr w:rsidR="00C50675" w14:paraId="5D872E59" w14:textId="77777777">
        <w:tc>
          <w:tcPr>
            <w:tcW w:w="720" w:type="dxa"/>
          </w:tcPr>
          <w:p w14:paraId="00B83C98" w14:textId="77777777" w:rsidR="00C50675" w:rsidRDefault="00000000">
            <w:r>
              <w:t>50</w:t>
            </w:r>
          </w:p>
        </w:tc>
        <w:tc>
          <w:tcPr>
            <w:tcW w:w="5760" w:type="dxa"/>
          </w:tcPr>
          <w:p w14:paraId="36F94785" w14:textId="77777777" w:rsidR="00C50675" w:rsidRDefault="00000000">
            <w:r>
              <w:t xml:space="preserve">[●]   </w:t>
            </w:r>
            <w:r>
              <w:tab/>
            </w:r>
          </w:p>
        </w:tc>
        <w:tc>
          <w:tcPr>
            <w:tcW w:w="1440" w:type="dxa"/>
          </w:tcPr>
          <w:p w14:paraId="14398AEB" w14:textId="77777777" w:rsidR="00C50675" w:rsidRDefault="00C50675"/>
        </w:tc>
        <w:tc>
          <w:tcPr>
            <w:tcW w:w="1440" w:type="dxa"/>
          </w:tcPr>
          <w:p w14:paraId="7E9310E4" w14:textId="77777777" w:rsidR="00C50675" w:rsidRDefault="00C50675"/>
        </w:tc>
        <w:tc>
          <w:tcPr>
            <w:tcW w:w="4320" w:type="dxa"/>
          </w:tcPr>
          <w:p w14:paraId="6AFBEB85" w14:textId="77777777" w:rsidR="00C50675" w:rsidRDefault="00C50675"/>
        </w:tc>
      </w:tr>
      <w:tr w:rsidR="00C50675" w14:paraId="45CCACE3" w14:textId="77777777">
        <w:tc>
          <w:tcPr>
            <w:tcW w:w="720" w:type="dxa"/>
          </w:tcPr>
          <w:p w14:paraId="2609EEDD" w14:textId="77777777" w:rsidR="00C50675" w:rsidRDefault="00000000">
            <w:r>
              <w:t>51</w:t>
            </w:r>
          </w:p>
        </w:tc>
        <w:tc>
          <w:tcPr>
            <w:tcW w:w="5760" w:type="dxa"/>
          </w:tcPr>
          <w:p w14:paraId="661D68A7" w14:textId="77777777" w:rsidR="00C50675" w:rsidRDefault="00000000">
            <w:r>
              <w:t>RISKS RELATING TO THE COMPANY’S FINANCIAL CONDITION</w:t>
            </w:r>
          </w:p>
        </w:tc>
        <w:tc>
          <w:tcPr>
            <w:tcW w:w="1440" w:type="dxa"/>
          </w:tcPr>
          <w:p w14:paraId="1144BCBE" w14:textId="77777777" w:rsidR="00C50675" w:rsidRDefault="00C50675"/>
        </w:tc>
        <w:tc>
          <w:tcPr>
            <w:tcW w:w="1440" w:type="dxa"/>
          </w:tcPr>
          <w:p w14:paraId="150971FC" w14:textId="77777777" w:rsidR="00C50675" w:rsidRDefault="00C50675"/>
        </w:tc>
        <w:tc>
          <w:tcPr>
            <w:tcW w:w="4320" w:type="dxa"/>
          </w:tcPr>
          <w:p w14:paraId="2666836D" w14:textId="77777777" w:rsidR="00C50675" w:rsidRDefault="00C50675"/>
        </w:tc>
      </w:tr>
      <w:tr w:rsidR="00C50675" w14:paraId="43997483" w14:textId="77777777">
        <w:tc>
          <w:tcPr>
            <w:tcW w:w="720" w:type="dxa"/>
          </w:tcPr>
          <w:p w14:paraId="58115475" w14:textId="77777777" w:rsidR="00C50675" w:rsidRDefault="00000000">
            <w:r>
              <w:t>52</w:t>
            </w:r>
          </w:p>
        </w:tc>
        <w:tc>
          <w:tcPr>
            <w:tcW w:w="5760" w:type="dxa"/>
          </w:tcPr>
          <w:p w14:paraId="2BE1FE19" w14:textId="77777777" w:rsidR="00C50675" w:rsidRDefault="00000000">
            <w:r>
              <w:tab/>
              <w:t xml:space="preserve"> [●]</w:t>
            </w:r>
          </w:p>
        </w:tc>
        <w:tc>
          <w:tcPr>
            <w:tcW w:w="1440" w:type="dxa"/>
          </w:tcPr>
          <w:p w14:paraId="17DDC6A6" w14:textId="77777777" w:rsidR="00C50675" w:rsidRDefault="00C50675"/>
        </w:tc>
        <w:tc>
          <w:tcPr>
            <w:tcW w:w="1440" w:type="dxa"/>
          </w:tcPr>
          <w:p w14:paraId="321A7F4F" w14:textId="77777777" w:rsidR="00C50675" w:rsidRDefault="00C50675"/>
        </w:tc>
        <w:tc>
          <w:tcPr>
            <w:tcW w:w="4320" w:type="dxa"/>
          </w:tcPr>
          <w:p w14:paraId="3D92CB99" w14:textId="77777777" w:rsidR="00C50675" w:rsidRDefault="00C50675"/>
        </w:tc>
      </w:tr>
      <w:tr w:rsidR="00C50675" w14:paraId="075E2449" w14:textId="77777777">
        <w:tc>
          <w:tcPr>
            <w:tcW w:w="720" w:type="dxa"/>
          </w:tcPr>
          <w:p w14:paraId="7117ADD0" w14:textId="77777777" w:rsidR="00C50675" w:rsidRDefault="00000000">
            <w:r>
              <w:t>53</w:t>
            </w:r>
          </w:p>
        </w:tc>
        <w:tc>
          <w:tcPr>
            <w:tcW w:w="5760" w:type="dxa"/>
          </w:tcPr>
          <w:p w14:paraId="3473F7CE" w14:textId="77777777" w:rsidR="00C50675" w:rsidRDefault="00000000">
            <w:r>
              <w:t xml:space="preserve">Liquidity Risk </w:t>
            </w:r>
          </w:p>
        </w:tc>
        <w:tc>
          <w:tcPr>
            <w:tcW w:w="1440" w:type="dxa"/>
          </w:tcPr>
          <w:p w14:paraId="5FF65B66" w14:textId="77777777" w:rsidR="00C50675" w:rsidRDefault="00C50675"/>
        </w:tc>
        <w:tc>
          <w:tcPr>
            <w:tcW w:w="1440" w:type="dxa"/>
          </w:tcPr>
          <w:p w14:paraId="091D2F6D" w14:textId="77777777" w:rsidR="00C50675" w:rsidRDefault="00C50675"/>
        </w:tc>
        <w:tc>
          <w:tcPr>
            <w:tcW w:w="4320" w:type="dxa"/>
          </w:tcPr>
          <w:p w14:paraId="3FB11422" w14:textId="77777777" w:rsidR="00C50675" w:rsidRDefault="00C50675"/>
        </w:tc>
      </w:tr>
      <w:tr w:rsidR="00C50675" w14:paraId="3B23BE1E" w14:textId="77777777">
        <w:tc>
          <w:tcPr>
            <w:tcW w:w="720" w:type="dxa"/>
          </w:tcPr>
          <w:p w14:paraId="41A2C662" w14:textId="77777777" w:rsidR="00C50675" w:rsidRDefault="00000000">
            <w:r>
              <w:t>54</w:t>
            </w:r>
          </w:p>
        </w:tc>
        <w:tc>
          <w:tcPr>
            <w:tcW w:w="5760" w:type="dxa"/>
          </w:tcPr>
          <w:p w14:paraId="1CA16A7B" w14:textId="77777777" w:rsidR="00C50675" w:rsidRDefault="00000000">
            <w:r>
              <w:t xml:space="preserve">Without in any way qualifying the statement that, in the opinion of the Company, the working capital available to the Group is sufficient for the Group's present requirements, that is for at least the next 12 months from the date of this Document, that the Company makes as at the date of this Document, the Company’s ability to meet any debt obligations and reduce its level of indebtedness will depend on the performance of its subsidiaries which could be affected by general economic conditions and other factors which may be beyond the control of the Company. The Company may therefore be required to seek additional and alternative sources of finance after the period covered by the working capital statement in order to service any debt and provide working capital in the longer term, by way of further borrowings or equity financing. Factors that will affect its ability to raise cash through an offering of securities or a refinancing of any debt include financial market conditions, the value of its assets and performance of its business at the time the Company shall require capital. If the Company does not have sufficient funds, it will seek to raise money from </w:t>
            </w:r>
            <w:r>
              <w:lastRenderedPageBreak/>
              <w:t xml:space="preserve">alternative sources and/or to negotiate a rescheduling of its borrowings or arrange new financing. Should it be unsuccessful, it might have to sell significant assets in order to meet its obligations and any such sale could have a material adverse effect on the Company’s ability to continue to advance its business development strategy. </w:t>
            </w:r>
          </w:p>
        </w:tc>
        <w:tc>
          <w:tcPr>
            <w:tcW w:w="1440" w:type="dxa"/>
          </w:tcPr>
          <w:p w14:paraId="777EB218" w14:textId="77777777" w:rsidR="00C50675" w:rsidRDefault="00C50675"/>
        </w:tc>
        <w:tc>
          <w:tcPr>
            <w:tcW w:w="1440" w:type="dxa"/>
          </w:tcPr>
          <w:p w14:paraId="52833283" w14:textId="77777777" w:rsidR="00C50675" w:rsidRDefault="00C50675"/>
        </w:tc>
        <w:tc>
          <w:tcPr>
            <w:tcW w:w="4320" w:type="dxa"/>
          </w:tcPr>
          <w:p w14:paraId="0E35A5BB" w14:textId="77777777" w:rsidR="00C50675" w:rsidRDefault="00C50675"/>
        </w:tc>
      </w:tr>
      <w:tr w:rsidR="00C50675" w14:paraId="13A26533" w14:textId="77777777">
        <w:tc>
          <w:tcPr>
            <w:tcW w:w="720" w:type="dxa"/>
          </w:tcPr>
          <w:p w14:paraId="65414DCD" w14:textId="77777777" w:rsidR="00C50675" w:rsidRDefault="00000000">
            <w:r>
              <w:t>55</w:t>
            </w:r>
          </w:p>
        </w:tc>
        <w:tc>
          <w:tcPr>
            <w:tcW w:w="5760" w:type="dxa"/>
          </w:tcPr>
          <w:p w14:paraId="1552A790" w14:textId="77777777" w:rsidR="00C50675" w:rsidRDefault="00000000">
            <w:r>
              <w:t>RISKS ASSOCIATED WITH [●]</w:t>
            </w:r>
          </w:p>
        </w:tc>
        <w:tc>
          <w:tcPr>
            <w:tcW w:w="1440" w:type="dxa"/>
          </w:tcPr>
          <w:p w14:paraId="1EF2FCFB" w14:textId="77777777" w:rsidR="00C50675" w:rsidRDefault="00C50675"/>
        </w:tc>
        <w:tc>
          <w:tcPr>
            <w:tcW w:w="1440" w:type="dxa"/>
          </w:tcPr>
          <w:p w14:paraId="6ADFEF77" w14:textId="77777777" w:rsidR="00C50675" w:rsidRDefault="00C50675"/>
        </w:tc>
        <w:tc>
          <w:tcPr>
            <w:tcW w:w="4320" w:type="dxa"/>
          </w:tcPr>
          <w:p w14:paraId="2BF2909B" w14:textId="77777777" w:rsidR="00C50675" w:rsidRDefault="00C50675"/>
        </w:tc>
      </w:tr>
      <w:tr w:rsidR="00C50675" w14:paraId="12EE3220" w14:textId="77777777">
        <w:tc>
          <w:tcPr>
            <w:tcW w:w="720" w:type="dxa"/>
          </w:tcPr>
          <w:p w14:paraId="581115AA" w14:textId="77777777" w:rsidR="00C50675" w:rsidRDefault="00000000">
            <w:r>
              <w:t>56</w:t>
            </w:r>
          </w:p>
        </w:tc>
        <w:tc>
          <w:tcPr>
            <w:tcW w:w="5760" w:type="dxa"/>
          </w:tcPr>
          <w:p w14:paraId="2279072E" w14:textId="77777777" w:rsidR="00C50675" w:rsidRDefault="00000000">
            <w:r>
              <w:tab/>
              <w:t>[●]</w:t>
            </w:r>
          </w:p>
        </w:tc>
        <w:tc>
          <w:tcPr>
            <w:tcW w:w="1440" w:type="dxa"/>
          </w:tcPr>
          <w:p w14:paraId="1815432F" w14:textId="77777777" w:rsidR="00C50675" w:rsidRDefault="00C50675"/>
        </w:tc>
        <w:tc>
          <w:tcPr>
            <w:tcW w:w="1440" w:type="dxa"/>
          </w:tcPr>
          <w:p w14:paraId="02BF22E4" w14:textId="77777777" w:rsidR="00C50675" w:rsidRDefault="00C50675"/>
        </w:tc>
        <w:tc>
          <w:tcPr>
            <w:tcW w:w="4320" w:type="dxa"/>
          </w:tcPr>
          <w:p w14:paraId="79AA3CDF" w14:textId="77777777" w:rsidR="00C50675" w:rsidRDefault="00C50675"/>
        </w:tc>
      </w:tr>
      <w:tr w:rsidR="00C50675" w14:paraId="36A54E64" w14:textId="77777777">
        <w:tc>
          <w:tcPr>
            <w:tcW w:w="720" w:type="dxa"/>
          </w:tcPr>
          <w:p w14:paraId="5705AA73" w14:textId="77777777" w:rsidR="00C50675" w:rsidRDefault="00000000">
            <w:r>
              <w:t>57</w:t>
            </w:r>
          </w:p>
        </w:tc>
        <w:tc>
          <w:tcPr>
            <w:tcW w:w="5760" w:type="dxa"/>
          </w:tcPr>
          <w:p w14:paraId="0F68D9CB" w14:textId="77777777" w:rsidR="00C50675" w:rsidRDefault="00000000">
            <w:r>
              <w:tab/>
              <w:t xml:space="preserve">[●] </w:t>
            </w:r>
          </w:p>
        </w:tc>
        <w:tc>
          <w:tcPr>
            <w:tcW w:w="1440" w:type="dxa"/>
          </w:tcPr>
          <w:p w14:paraId="4477F652" w14:textId="77777777" w:rsidR="00C50675" w:rsidRDefault="00C50675"/>
        </w:tc>
        <w:tc>
          <w:tcPr>
            <w:tcW w:w="1440" w:type="dxa"/>
          </w:tcPr>
          <w:p w14:paraId="49317CC2" w14:textId="77777777" w:rsidR="00C50675" w:rsidRDefault="00C50675"/>
        </w:tc>
        <w:tc>
          <w:tcPr>
            <w:tcW w:w="4320" w:type="dxa"/>
          </w:tcPr>
          <w:p w14:paraId="0A8BF792" w14:textId="77777777" w:rsidR="00C50675" w:rsidRDefault="00C50675"/>
        </w:tc>
      </w:tr>
      <w:tr w:rsidR="00C50675" w14:paraId="22886A4D" w14:textId="77777777">
        <w:tc>
          <w:tcPr>
            <w:tcW w:w="720" w:type="dxa"/>
          </w:tcPr>
          <w:p w14:paraId="7EBD2E90" w14:textId="77777777" w:rsidR="00C50675" w:rsidRDefault="00000000">
            <w:r>
              <w:t>58</w:t>
            </w:r>
          </w:p>
        </w:tc>
        <w:tc>
          <w:tcPr>
            <w:tcW w:w="5760" w:type="dxa"/>
          </w:tcPr>
          <w:p w14:paraId="3AB03B28" w14:textId="77777777" w:rsidR="00C50675" w:rsidRDefault="00000000">
            <w:r>
              <w:t>RISKS RELATING TO [●]</w:t>
            </w:r>
          </w:p>
        </w:tc>
        <w:tc>
          <w:tcPr>
            <w:tcW w:w="1440" w:type="dxa"/>
          </w:tcPr>
          <w:p w14:paraId="15DA364A" w14:textId="77777777" w:rsidR="00C50675" w:rsidRDefault="00C50675"/>
        </w:tc>
        <w:tc>
          <w:tcPr>
            <w:tcW w:w="1440" w:type="dxa"/>
          </w:tcPr>
          <w:p w14:paraId="6F6176AB" w14:textId="77777777" w:rsidR="00C50675" w:rsidRDefault="00C50675"/>
        </w:tc>
        <w:tc>
          <w:tcPr>
            <w:tcW w:w="4320" w:type="dxa"/>
          </w:tcPr>
          <w:p w14:paraId="09126A65" w14:textId="77777777" w:rsidR="00C50675" w:rsidRDefault="00C50675"/>
        </w:tc>
      </w:tr>
      <w:tr w:rsidR="00C50675" w14:paraId="1B480D9B" w14:textId="77777777">
        <w:tc>
          <w:tcPr>
            <w:tcW w:w="720" w:type="dxa"/>
          </w:tcPr>
          <w:p w14:paraId="6662DBFE" w14:textId="77777777" w:rsidR="00C50675" w:rsidRDefault="00000000">
            <w:r>
              <w:t>59</w:t>
            </w:r>
          </w:p>
        </w:tc>
        <w:tc>
          <w:tcPr>
            <w:tcW w:w="5760" w:type="dxa"/>
          </w:tcPr>
          <w:p w14:paraId="799E9F2C" w14:textId="77777777" w:rsidR="00C50675" w:rsidRDefault="00000000">
            <w:r>
              <w:t xml:space="preserve">[●] </w:t>
            </w:r>
          </w:p>
        </w:tc>
        <w:tc>
          <w:tcPr>
            <w:tcW w:w="1440" w:type="dxa"/>
          </w:tcPr>
          <w:p w14:paraId="554D5D82" w14:textId="77777777" w:rsidR="00C50675" w:rsidRDefault="00C50675"/>
        </w:tc>
        <w:tc>
          <w:tcPr>
            <w:tcW w:w="1440" w:type="dxa"/>
          </w:tcPr>
          <w:p w14:paraId="14092E41" w14:textId="77777777" w:rsidR="00C50675" w:rsidRDefault="00C50675"/>
        </w:tc>
        <w:tc>
          <w:tcPr>
            <w:tcW w:w="4320" w:type="dxa"/>
          </w:tcPr>
          <w:p w14:paraId="3F4027EA" w14:textId="77777777" w:rsidR="00C50675" w:rsidRDefault="00C50675"/>
        </w:tc>
      </w:tr>
      <w:tr w:rsidR="00C50675" w14:paraId="4A72C951" w14:textId="77777777">
        <w:tc>
          <w:tcPr>
            <w:tcW w:w="720" w:type="dxa"/>
          </w:tcPr>
          <w:p w14:paraId="363EC5BB" w14:textId="77777777" w:rsidR="00C50675" w:rsidRDefault="00000000">
            <w:r>
              <w:t>60</w:t>
            </w:r>
          </w:p>
        </w:tc>
        <w:tc>
          <w:tcPr>
            <w:tcW w:w="5760" w:type="dxa"/>
          </w:tcPr>
          <w:p w14:paraId="21346948" w14:textId="77777777" w:rsidR="00C50675" w:rsidRDefault="00000000">
            <w:r>
              <w:t>RISKS RELATING TO THE ORDINARY SHARES</w:t>
            </w:r>
          </w:p>
        </w:tc>
        <w:tc>
          <w:tcPr>
            <w:tcW w:w="1440" w:type="dxa"/>
          </w:tcPr>
          <w:p w14:paraId="72B7BA88" w14:textId="77777777" w:rsidR="00C50675" w:rsidRDefault="00C50675"/>
        </w:tc>
        <w:tc>
          <w:tcPr>
            <w:tcW w:w="1440" w:type="dxa"/>
          </w:tcPr>
          <w:p w14:paraId="0D7BE946" w14:textId="77777777" w:rsidR="00C50675" w:rsidRDefault="00C50675"/>
        </w:tc>
        <w:tc>
          <w:tcPr>
            <w:tcW w:w="4320" w:type="dxa"/>
          </w:tcPr>
          <w:p w14:paraId="65B0CB43" w14:textId="77777777" w:rsidR="00C50675" w:rsidRDefault="00C50675"/>
        </w:tc>
      </w:tr>
      <w:tr w:rsidR="00C50675" w14:paraId="3CC2665C" w14:textId="77777777">
        <w:tc>
          <w:tcPr>
            <w:tcW w:w="720" w:type="dxa"/>
          </w:tcPr>
          <w:p w14:paraId="30A20B8F" w14:textId="77777777" w:rsidR="00C50675" w:rsidRDefault="00000000">
            <w:r>
              <w:t>61</w:t>
            </w:r>
          </w:p>
        </w:tc>
        <w:tc>
          <w:tcPr>
            <w:tcW w:w="5760" w:type="dxa"/>
          </w:tcPr>
          <w:p w14:paraId="53A22C56" w14:textId="77777777" w:rsidR="00C50675" w:rsidRDefault="00000000">
            <w:r>
              <w:t>An active trading market may not develop or be sustained in the future</w:t>
            </w:r>
          </w:p>
        </w:tc>
        <w:tc>
          <w:tcPr>
            <w:tcW w:w="1440" w:type="dxa"/>
          </w:tcPr>
          <w:p w14:paraId="0F8BD2B6" w14:textId="77777777" w:rsidR="00C50675" w:rsidRDefault="00C50675"/>
        </w:tc>
        <w:tc>
          <w:tcPr>
            <w:tcW w:w="1440" w:type="dxa"/>
          </w:tcPr>
          <w:p w14:paraId="021F4013" w14:textId="77777777" w:rsidR="00C50675" w:rsidRDefault="00C50675"/>
        </w:tc>
        <w:tc>
          <w:tcPr>
            <w:tcW w:w="4320" w:type="dxa"/>
          </w:tcPr>
          <w:p w14:paraId="03E9D5F9" w14:textId="77777777" w:rsidR="00C50675" w:rsidRDefault="00C50675"/>
        </w:tc>
      </w:tr>
      <w:tr w:rsidR="00C50675" w14:paraId="1A9F79AC" w14:textId="77777777">
        <w:tc>
          <w:tcPr>
            <w:tcW w:w="720" w:type="dxa"/>
          </w:tcPr>
          <w:p w14:paraId="08DDAB09" w14:textId="77777777" w:rsidR="00C50675" w:rsidRDefault="00000000">
            <w:r>
              <w:t>62</w:t>
            </w:r>
          </w:p>
        </w:tc>
        <w:tc>
          <w:tcPr>
            <w:tcW w:w="5760" w:type="dxa"/>
          </w:tcPr>
          <w:p w14:paraId="3AF737BC" w14:textId="77777777" w:rsidR="00C50675" w:rsidRDefault="00000000">
            <w:r>
              <w:t>Notwithstanding the fact the Company has applied for admission of the Ordinary Shares to trading on the Main Market, the Company can give no assurance that an active trading market for the Ordinary Shares will develop or, if developed, can be sustained or that the opening price might not be sustainable and may fall on trading commencing and or that the amount of any such fall might not be substantial. The price of the Ordinary Shares after Admission may vary due to various factors, including, but not limited to, perception of the value of the Company’s business, the information available to the market and the understanding of the Company’s business model, general economic conditions and forecasts, the Company’s general business condition and the release of its financial reports. Accordingly, unless a market can be established and maintained it may be difficult for investors to sell their Ordinary Shares at or above the opening price or at all.</w:t>
            </w:r>
          </w:p>
        </w:tc>
        <w:tc>
          <w:tcPr>
            <w:tcW w:w="1440" w:type="dxa"/>
          </w:tcPr>
          <w:p w14:paraId="3921FB5E" w14:textId="77777777" w:rsidR="00C50675" w:rsidRDefault="00C50675"/>
        </w:tc>
        <w:tc>
          <w:tcPr>
            <w:tcW w:w="1440" w:type="dxa"/>
          </w:tcPr>
          <w:p w14:paraId="67B51758" w14:textId="77777777" w:rsidR="00C50675" w:rsidRDefault="00C50675"/>
        </w:tc>
        <w:tc>
          <w:tcPr>
            <w:tcW w:w="4320" w:type="dxa"/>
          </w:tcPr>
          <w:p w14:paraId="294D6EC6" w14:textId="77777777" w:rsidR="00C50675" w:rsidRDefault="00C50675"/>
        </w:tc>
      </w:tr>
      <w:tr w:rsidR="00C50675" w14:paraId="30567A5D" w14:textId="77777777">
        <w:tc>
          <w:tcPr>
            <w:tcW w:w="720" w:type="dxa"/>
          </w:tcPr>
          <w:p w14:paraId="730B89DB" w14:textId="77777777" w:rsidR="00C50675" w:rsidRDefault="00000000">
            <w:r>
              <w:t>63</w:t>
            </w:r>
          </w:p>
        </w:tc>
        <w:tc>
          <w:tcPr>
            <w:tcW w:w="5760" w:type="dxa"/>
          </w:tcPr>
          <w:p w14:paraId="1CB4969D" w14:textId="77777777" w:rsidR="00C50675" w:rsidRDefault="00000000">
            <w:r>
              <w:t>[●]</w:t>
            </w:r>
          </w:p>
        </w:tc>
        <w:tc>
          <w:tcPr>
            <w:tcW w:w="1440" w:type="dxa"/>
          </w:tcPr>
          <w:p w14:paraId="5702C8D8" w14:textId="77777777" w:rsidR="00C50675" w:rsidRDefault="00C50675"/>
        </w:tc>
        <w:tc>
          <w:tcPr>
            <w:tcW w:w="1440" w:type="dxa"/>
          </w:tcPr>
          <w:p w14:paraId="20DFEF12" w14:textId="77777777" w:rsidR="00C50675" w:rsidRDefault="00C50675"/>
        </w:tc>
        <w:tc>
          <w:tcPr>
            <w:tcW w:w="4320" w:type="dxa"/>
          </w:tcPr>
          <w:p w14:paraId="49E34EE5" w14:textId="77777777" w:rsidR="00C50675" w:rsidRDefault="00C50675"/>
        </w:tc>
      </w:tr>
      <w:tr w:rsidR="00C50675" w14:paraId="34257D80" w14:textId="77777777">
        <w:tc>
          <w:tcPr>
            <w:tcW w:w="720" w:type="dxa"/>
          </w:tcPr>
          <w:p w14:paraId="00A10D18" w14:textId="77777777" w:rsidR="00C50675" w:rsidRDefault="00000000">
            <w:r>
              <w:t>64</w:t>
            </w:r>
          </w:p>
        </w:tc>
        <w:tc>
          <w:tcPr>
            <w:tcW w:w="5760" w:type="dxa"/>
          </w:tcPr>
          <w:p w14:paraId="3D7FF3E3" w14:textId="77777777" w:rsidR="00C50675" w:rsidRDefault="00000000">
            <w:r>
              <w:t>Dividend payments on the Ordinary Shares are not guaranteed</w:t>
            </w:r>
          </w:p>
        </w:tc>
        <w:tc>
          <w:tcPr>
            <w:tcW w:w="1440" w:type="dxa"/>
          </w:tcPr>
          <w:p w14:paraId="70BC1EB5" w14:textId="77777777" w:rsidR="00C50675" w:rsidRDefault="00C50675"/>
        </w:tc>
        <w:tc>
          <w:tcPr>
            <w:tcW w:w="1440" w:type="dxa"/>
          </w:tcPr>
          <w:p w14:paraId="7BF309D9" w14:textId="77777777" w:rsidR="00C50675" w:rsidRDefault="00C50675"/>
        </w:tc>
        <w:tc>
          <w:tcPr>
            <w:tcW w:w="4320" w:type="dxa"/>
          </w:tcPr>
          <w:p w14:paraId="35CDD307" w14:textId="77777777" w:rsidR="00C50675" w:rsidRDefault="00C50675"/>
        </w:tc>
      </w:tr>
      <w:tr w:rsidR="00C50675" w14:paraId="65185612" w14:textId="77777777">
        <w:tc>
          <w:tcPr>
            <w:tcW w:w="720" w:type="dxa"/>
          </w:tcPr>
          <w:p w14:paraId="1D4C55B1" w14:textId="77777777" w:rsidR="00C50675" w:rsidRDefault="00000000">
            <w:r>
              <w:t>65</w:t>
            </w:r>
          </w:p>
        </w:tc>
        <w:tc>
          <w:tcPr>
            <w:tcW w:w="5760" w:type="dxa"/>
          </w:tcPr>
          <w:p w14:paraId="14803800" w14:textId="77777777" w:rsidR="00C50675" w:rsidRDefault="00000000">
            <w:r>
              <w:t xml:space="preserve">To the extent that the Company intends to pay dividends </w:t>
            </w:r>
            <w:r>
              <w:lastRenderedPageBreak/>
              <w:t>on the Ordinary Shares, it will pay dividends at such times (if any) and in such amounts (if any) as the Board determines appropriate (in the case of interim dividends) or is recommended by the Board and approved by Shareholders (in the case of final dividends) and in accordance with applicable laws. The declaration, payment and amount of any future dividends, of the Company are subject to the discretion of the Shareholders or, in the case of interim dividends to the discretion of the Directors, and will depend upon, amongst other things, the Company’s earnings, financial position, cash requirements, availability of profits (including the ability of any subsidiary of the Company from time to time to pay a dividend in accordance with the laws applicable to it), as well as provisions for relevant laws or generally accepted accounting principles from time to time. Although the Board intends to pay dividends to Shareholders in the future there can be no assurance that the Company will declare and pay, or have the ability to declare and pay, any dividends in the future.</w:t>
            </w:r>
          </w:p>
        </w:tc>
        <w:tc>
          <w:tcPr>
            <w:tcW w:w="1440" w:type="dxa"/>
          </w:tcPr>
          <w:p w14:paraId="15F12388" w14:textId="77777777" w:rsidR="00C50675" w:rsidRDefault="00C50675"/>
        </w:tc>
        <w:tc>
          <w:tcPr>
            <w:tcW w:w="1440" w:type="dxa"/>
          </w:tcPr>
          <w:p w14:paraId="5EECCF7A" w14:textId="77777777" w:rsidR="00C50675" w:rsidRDefault="00C50675"/>
        </w:tc>
        <w:tc>
          <w:tcPr>
            <w:tcW w:w="4320" w:type="dxa"/>
          </w:tcPr>
          <w:p w14:paraId="3DE06891" w14:textId="77777777" w:rsidR="00C50675" w:rsidRDefault="00C50675"/>
        </w:tc>
      </w:tr>
      <w:tr w:rsidR="00C50675" w14:paraId="41471421" w14:textId="77777777">
        <w:tc>
          <w:tcPr>
            <w:tcW w:w="720" w:type="dxa"/>
          </w:tcPr>
          <w:p w14:paraId="71AAD0BF" w14:textId="77777777" w:rsidR="00C50675" w:rsidRDefault="00000000">
            <w:r>
              <w:t>66</w:t>
            </w:r>
          </w:p>
        </w:tc>
        <w:tc>
          <w:tcPr>
            <w:tcW w:w="5760" w:type="dxa"/>
          </w:tcPr>
          <w:p w14:paraId="411711EB" w14:textId="77777777" w:rsidR="00C50675" w:rsidRDefault="00000000">
            <w:r>
              <w:t>The proposed Standard Listing of the Ordinary Shares will afford Shareholders a lower level of regulatory protection than a Premium Listing</w:t>
            </w:r>
          </w:p>
        </w:tc>
        <w:tc>
          <w:tcPr>
            <w:tcW w:w="1440" w:type="dxa"/>
          </w:tcPr>
          <w:p w14:paraId="2D1738D1" w14:textId="77777777" w:rsidR="00C50675" w:rsidRDefault="00C50675"/>
        </w:tc>
        <w:tc>
          <w:tcPr>
            <w:tcW w:w="1440" w:type="dxa"/>
          </w:tcPr>
          <w:p w14:paraId="6EEB7899" w14:textId="77777777" w:rsidR="00C50675" w:rsidRDefault="00C50675"/>
        </w:tc>
        <w:tc>
          <w:tcPr>
            <w:tcW w:w="4320" w:type="dxa"/>
          </w:tcPr>
          <w:p w14:paraId="5A7E7B25" w14:textId="77777777" w:rsidR="00C50675" w:rsidRDefault="00C50675"/>
        </w:tc>
      </w:tr>
      <w:tr w:rsidR="00C50675" w14:paraId="3F7D02F8" w14:textId="77777777">
        <w:tc>
          <w:tcPr>
            <w:tcW w:w="720" w:type="dxa"/>
          </w:tcPr>
          <w:p w14:paraId="5EDC2016" w14:textId="77777777" w:rsidR="00C50675" w:rsidRDefault="00000000">
            <w:r>
              <w:t>67</w:t>
            </w:r>
          </w:p>
        </w:tc>
        <w:tc>
          <w:tcPr>
            <w:tcW w:w="5760" w:type="dxa"/>
          </w:tcPr>
          <w:p w14:paraId="3DC7CDA0" w14:textId="77777777" w:rsidR="00C50675" w:rsidRDefault="00000000">
            <w:r>
              <w:t>Application will be made for the Ordinary Shares to be admitted to a Standard Listing on the Official List. A Standard Listing will afford investors in the Company a lower level of regulatory protection than that afforded to shareholders of a company with a Premium Listing, which is subject to additional obligations under the Listing Rules. A Standard Listing will not permit the Company to gain a FTSE indexation, which may have an adverse effect on the valuation of the Ordinary Shares.</w:t>
            </w:r>
          </w:p>
        </w:tc>
        <w:tc>
          <w:tcPr>
            <w:tcW w:w="1440" w:type="dxa"/>
          </w:tcPr>
          <w:p w14:paraId="3528409A" w14:textId="77777777" w:rsidR="00C50675" w:rsidRDefault="00C50675"/>
        </w:tc>
        <w:tc>
          <w:tcPr>
            <w:tcW w:w="1440" w:type="dxa"/>
          </w:tcPr>
          <w:p w14:paraId="644326BD" w14:textId="77777777" w:rsidR="00C50675" w:rsidRDefault="00C50675"/>
        </w:tc>
        <w:tc>
          <w:tcPr>
            <w:tcW w:w="4320" w:type="dxa"/>
          </w:tcPr>
          <w:p w14:paraId="7F3215D8" w14:textId="77777777" w:rsidR="00C50675" w:rsidRDefault="00C50675"/>
        </w:tc>
      </w:tr>
      <w:tr w:rsidR="00C50675" w14:paraId="431709BF" w14:textId="77777777">
        <w:tc>
          <w:tcPr>
            <w:tcW w:w="720" w:type="dxa"/>
          </w:tcPr>
          <w:p w14:paraId="39E7B58B" w14:textId="77777777" w:rsidR="00C50675" w:rsidRDefault="00000000">
            <w:r>
              <w:t>68</w:t>
            </w:r>
          </w:p>
        </w:tc>
        <w:tc>
          <w:tcPr>
            <w:tcW w:w="5760" w:type="dxa"/>
          </w:tcPr>
          <w:p w14:paraId="092C59FC" w14:textId="77777777" w:rsidR="00C50675" w:rsidRDefault="00000000">
            <w:r>
              <w:t>The Company will need to meet new Listing Rules minimum market capitalisation requirements in order to be relisted after any future reverse takeover transaction</w:t>
            </w:r>
          </w:p>
        </w:tc>
        <w:tc>
          <w:tcPr>
            <w:tcW w:w="1440" w:type="dxa"/>
          </w:tcPr>
          <w:p w14:paraId="0584CCC7" w14:textId="77777777" w:rsidR="00C50675" w:rsidRDefault="00C50675"/>
        </w:tc>
        <w:tc>
          <w:tcPr>
            <w:tcW w:w="1440" w:type="dxa"/>
          </w:tcPr>
          <w:p w14:paraId="52B0928F" w14:textId="77777777" w:rsidR="00C50675" w:rsidRDefault="00C50675"/>
        </w:tc>
        <w:tc>
          <w:tcPr>
            <w:tcW w:w="4320" w:type="dxa"/>
          </w:tcPr>
          <w:p w14:paraId="5AF34E7D" w14:textId="77777777" w:rsidR="00C50675" w:rsidRDefault="00C50675"/>
        </w:tc>
      </w:tr>
      <w:tr w:rsidR="00C50675" w14:paraId="3E71805C" w14:textId="77777777">
        <w:tc>
          <w:tcPr>
            <w:tcW w:w="720" w:type="dxa"/>
          </w:tcPr>
          <w:p w14:paraId="65DDB349" w14:textId="77777777" w:rsidR="00C50675" w:rsidRDefault="00000000">
            <w:r>
              <w:t>69</w:t>
            </w:r>
          </w:p>
        </w:tc>
        <w:tc>
          <w:tcPr>
            <w:tcW w:w="5760" w:type="dxa"/>
          </w:tcPr>
          <w:p w14:paraId="0533DBA1" w14:textId="77777777" w:rsidR="00C50675" w:rsidRDefault="00000000">
            <w:r>
              <w:t xml:space="preserve">The FCA Listing Rules were amended with effect from 3 </w:t>
            </w:r>
            <w:r>
              <w:lastRenderedPageBreak/>
              <w:t xml:space="preserve">December 2021 to, inter alia, increase the minimum market capitalisation for a company to be admitted to the Official List, standard or premium segment, from £700,000 to £30,000,000. If the company undergoes any transaction that constitutes a reverse takeover in the future and it is required to make application for its Ordinary Shares to be readmitted to listing, it will need to have an expected market capitalisation of at least the new minimum and this cannot be guaranteed.  </w:t>
            </w:r>
          </w:p>
        </w:tc>
        <w:tc>
          <w:tcPr>
            <w:tcW w:w="1440" w:type="dxa"/>
          </w:tcPr>
          <w:p w14:paraId="317D5661" w14:textId="77777777" w:rsidR="00C50675" w:rsidRDefault="00C50675"/>
        </w:tc>
        <w:tc>
          <w:tcPr>
            <w:tcW w:w="1440" w:type="dxa"/>
          </w:tcPr>
          <w:p w14:paraId="30678521" w14:textId="77777777" w:rsidR="00C50675" w:rsidRDefault="00C50675"/>
        </w:tc>
        <w:tc>
          <w:tcPr>
            <w:tcW w:w="4320" w:type="dxa"/>
          </w:tcPr>
          <w:p w14:paraId="0E6B1E2E" w14:textId="77777777" w:rsidR="00C50675" w:rsidRDefault="00C50675"/>
        </w:tc>
      </w:tr>
      <w:tr w:rsidR="00C50675" w14:paraId="3BB91F6A" w14:textId="77777777">
        <w:tc>
          <w:tcPr>
            <w:tcW w:w="720" w:type="dxa"/>
          </w:tcPr>
          <w:p w14:paraId="2356255C" w14:textId="77777777" w:rsidR="00C50675" w:rsidRDefault="00000000">
            <w:r>
              <w:t>70</w:t>
            </w:r>
          </w:p>
        </w:tc>
        <w:tc>
          <w:tcPr>
            <w:tcW w:w="5760" w:type="dxa"/>
          </w:tcPr>
          <w:p w14:paraId="3AE40F64" w14:textId="77777777" w:rsidR="00C50675" w:rsidRDefault="00000000">
            <w:r>
              <w:t>Investors may not be able to realise returns on their investment in the Ordinary Shares within a period that they would consider to be reasonable</w:t>
            </w:r>
          </w:p>
        </w:tc>
        <w:tc>
          <w:tcPr>
            <w:tcW w:w="1440" w:type="dxa"/>
          </w:tcPr>
          <w:p w14:paraId="5A2F486B" w14:textId="77777777" w:rsidR="00C50675" w:rsidRDefault="00C50675"/>
        </w:tc>
        <w:tc>
          <w:tcPr>
            <w:tcW w:w="1440" w:type="dxa"/>
          </w:tcPr>
          <w:p w14:paraId="62FA0996" w14:textId="77777777" w:rsidR="00C50675" w:rsidRDefault="00C50675"/>
        </w:tc>
        <w:tc>
          <w:tcPr>
            <w:tcW w:w="4320" w:type="dxa"/>
          </w:tcPr>
          <w:p w14:paraId="2D4E9BBB" w14:textId="77777777" w:rsidR="00C50675" w:rsidRDefault="00C50675"/>
        </w:tc>
      </w:tr>
      <w:tr w:rsidR="00C50675" w14:paraId="7C2999EA" w14:textId="77777777">
        <w:tc>
          <w:tcPr>
            <w:tcW w:w="720" w:type="dxa"/>
          </w:tcPr>
          <w:p w14:paraId="47F6EE1D" w14:textId="77777777" w:rsidR="00C50675" w:rsidRDefault="00000000">
            <w:r>
              <w:t>71</w:t>
            </w:r>
          </w:p>
        </w:tc>
        <w:tc>
          <w:tcPr>
            <w:tcW w:w="5760" w:type="dxa"/>
          </w:tcPr>
          <w:p w14:paraId="6719A8BF" w14:textId="77777777" w:rsidR="00C50675" w:rsidRDefault="00000000">
            <w:r>
              <w:t xml:space="preserve">Investments in the Ordinary Shares may be relatively illiquid. There may be infrequent trading in the Ordinary Shares on the Main Market and any such trading may be subject to volatile Ordinary Share price movements. The share price of publicly traded companies can be highly volatile and subject to wide fluctuations in response to a variety of factors including the performance of the Company’s operations, currency fluctuations, legislative or regulatory changes (including changes in the tax regime in the jurisdiction in which the Company has an interest), additions or departures of key personnel at the Company and adverse press, newspaper and other media reports. The market price and value of the Ordinary Shares may accordingly fluctuate because of matters specific to the Company and matters that affect all listed securities. Accordingly, the Ordinary Shares may not be suitable for short-term investment. </w:t>
            </w:r>
          </w:p>
        </w:tc>
        <w:tc>
          <w:tcPr>
            <w:tcW w:w="1440" w:type="dxa"/>
          </w:tcPr>
          <w:p w14:paraId="5E6B9BE6" w14:textId="77777777" w:rsidR="00C50675" w:rsidRDefault="00C50675"/>
        </w:tc>
        <w:tc>
          <w:tcPr>
            <w:tcW w:w="1440" w:type="dxa"/>
          </w:tcPr>
          <w:p w14:paraId="6148B1B3" w14:textId="77777777" w:rsidR="00C50675" w:rsidRDefault="00C50675"/>
        </w:tc>
        <w:tc>
          <w:tcPr>
            <w:tcW w:w="4320" w:type="dxa"/>
          </w:tcPr>
          <w:p w14:paraId="3CD6167D" w14:textId="77777777" w:rsidR="00C50675" w:rsidRDefault="00C50675"/>
        </w:tc>
      </w:tr>
      <w:tr w:rsidR="00C50675" w14:paraId="412AE28B" w14:textId="77777777">
        <w:tc>
          <w:tcPr>
            <w:tcW w:w="720" w:type="dxa"/>
          </w:tcPr>
          <w:p w14:paraId="6302A469" w14:textId="77777777" w:rsidR="00C50675" w:rsidRDefault="00000000">
            <w:r>
              <w:t>72</w:t>
            </w:r>
          </w:p>
        </w:tc>
        <w:tc>
          <w:tcPr>
            <w:tcW w:w="5760" w:type="dxa"/>
          </w:tcPr>
          <w:p w14:paraId="776A3A77" w14:textId="77777777" w:rsidR="00C50675" w:rsidRDefault="00000000">
            <w:r>
              <w:t>RISKS RELATING TO TAXATION</w:t>
            </w:r>
          </w:p>
        </w:tc>
        <w:tc>
          <w:tcPr>
            <w:tcW w:w="1440" w:type="dxa"/>
          </w:tcPr>
          <w:p w14:paraId="4151DDC4" w14:textId="77777777" w:rsidR="00C50675" w:rsidRDefault="00C50675"/>
        </w:tc>
        <w:tc>
          <w:tcPr>
            <w:tcW w:w="1440" w:type="dxa"/>
          </w:tcPr>
          <w:p w14:paraId="7CB58FD3" w14:textId="77777777" w:rsidR="00C50675" w:rsidRDefault="00C50675"/>
        </w:tc>
        <w:tc>
          <w:tcPr>
            <w:tcW w:w="4320" w:type="dxa"/>
          </w:tcPr>
          <w:p w14:paraId="5C5B99DF" w14:textId="77777777" w:rsidR="00C50675" w:rsidRDefault="00C50675"/>
        </w:tc>
      </w:tr>
      <w:tr w:rsidR="00C50675" w14:paraId="05AC8075" w14:textId="77777777">
        <w:tc>
          <w:tcPr>
            <w:tcW w:w="720" w:type="dxa"/>
          </w:tcPr>
          <w:p w14:paraId="2541C2DE" w14:textId="77777777" w:rsidR="00C50675" w:rsidRDefault="00000000">
            <w:r>
              <w:t>73</w:t>
            </w:r>
          </w:p>
        </w:tc>
        <w:tc>
          <w:tcPr>
            <w:tcW w:w="5760" w:type="dxa"/>
          </w:tcPr>
          <w:p w14:paraId="66DD865A" w14:textId="77777777" w:rsidR="00C50675" w:rsidRDefault="00000000">
            <w:r>
              <w:t>Changes in tax status of the Company and taxation legislation or its interpretation may affect the Company’s ability to provide returns to Shareholders and/or alter the tax obligations of Shareholders</w:t>
            </w:r>
          </w:p>
        </w:tc>
        <w:tc>
          <w:tcPr>
            <w:tcW w:w="1440" w:type="dxa"/>
          </w:tcPr>
          <w:p w14:paraId="5B782461" w14:textId="77777777" w:rsidR="00C50675" w:rsidRDefault="00C50675"/>
        </w:tc>
        <w:tc>
          <w:tcPr>
            <w:tcW w:w="1440" w:type="dxa"/>
          </w:tcPr>
          <w:p w14:paraId="2B18767B" w14:textId="77777777" w:rsidR="00C50675" w:rsidRDefault="00C50675"/>
        </w:tc>
        <w:tc>
          <w:tcPr>
            <w:tcW w:w="4320" w:type="dxa"/>
          </w:tcPr>
          <w:p w14:paraId="64860CF8" w14:textId="77777777" w:rsidR="00C50675" w:rsidRDefault="00C50675"/>
        </w:tc>
      </w:tr>
      <w:tr w:rsidR="00C50675" w14:paraId="3BF6397E" w14:textId="77777777">
        <w:tc>
          <w:tcPr>
            <w:tcW w:w="720" w:type="dxa"/>
          </w:tcPr>
          <w:p w14:paraId="45C8AD5E" w14:textId="77777777" w:rsidR="00C50675" w:rsidRDefault="00000000">
            <w:r>
              <w:t>74</w:t>
            </w:r>
          </w:p>
        </w:tc>
        <w:tc>
          <w:tcPr>
            <w:tcW w:w="5760" w:type="dxa"/>
          </w:tcPr>
          <w:p w14:paraId="3EAFD713" w14:textId="77777777" w:rsidR="00C50675" w:rsidRDefault="00000000">
            <w:r>
              <w:t xml:space="preserve">Any statements about the taxation of the Company or in relation to tax and concerning the taxation of investors in </w:t>
            </w:r>
            <w:r>
              <w:lastRenderedPageBreak/>
              <w:t>Ordinary Shares are based on current tax law and practice which is subject to change. The taxation of an investment in the Company will depend on the specific circumstances of the relevant investor.</w:t>
            </w:r>
          </w:p>
        </w:tc>
        <w:tc>
          <w:tcPr>
            <w:tcW w:w="1440" w:type="dxa"/>
          </w:tcPr>
          <w:p w14:paraId="7ADACB44" w14:textId="77777777" w:rsidR="00C50675" w:rsidRDefault="00C50675"/>
        </w:tc>
        <w:tc>
          <w:tcPr>
            <w:tcW w:w="1440" w:type="dxa"/>
          </w:tcPr>
          <w:p w14:paraId="36B4E7F7" w14:textId="77777777" w:rsidR="00C50675" w:rsidRDefault="00C50675"/>
        </w:tc>
        <w:tc>
          <w:tcPr>
            <w:tcW w:w="4320" w:type="dxa"/>
          </w:tcPr>
          <w:p w14:paraId="5533B6BC" w14:textId="77777777" w:rsidR="00C50675" w:rsidRDefault="00C50675"/>
        </w:tc>
      </w:tr>
      <w:tr w:rsidR="00C50675" w14:paraId="3B1A8C17" w14:textId="77777777">
        <w:tc>
          <w:tcPr>
            <w:tcW w:w="720" w:type="dxa"/>
          </w:tcPr>
          <w:p w14:paraId="70085F87" w14:textId="77777777" w:rsidR="00C50675" w:rsidRDefault="00000000">
            <w:r>
              <w:t>75</w:t>
            </w:r>
          </w:p>
        </w:tc>
        <w:tc>
          <w:tcPr>
            <w:tcW w:w="5760" w:type="dxa"/>
          </w:tcPr>
          <w:p w14:paraId="0C45A632" w14:textId="77777777" w:rsidR="00C50675" w:rsidRDefault="00000000">
            <w:r>
              <w:t>The nature and amount of tax which members of the Group are expected to pay and the reliefs expected to be available are each dependent upon various assumptions, any one of which may change and which would, if so changed, affect the nature and amount of tax payable and reliefs available.</w:t>
            </w:r>
          </w:p>
        </w:tc>
        <w:tc>
          <w:tcPr>
            <w:tcW w:w="1440" w:type="dxa"/>
          </w:tcPr>
          <w:p w14:paraId="67059238" w14:textId="77777777" w:rsidR="00C50675" w:rsidRDefault="00C50675"/>
        </w:tc>
        <w:tc>
          <w:tcPr>
            <w:tcW w:w="1440" w:type="dxa"/>
          </w:tcPr>
          <w:p w14:paraId="5BC7682D" w14:textId="77777777" w:rsidR="00C50675" w:rsidRDefault="00C50675"/>
        </w:tc>
        <w:tc>
          <w:tcPr>
            <w:tcW w:w="4320" w:type="dxa"/>
          </w:tcPr>
          <w:p w14:paraId="0BF46D87" w14:textId="77777777" w:rsidR="00C50675" w:rsidRDefault="00C50675"/>
        </w:tc>
      </w:tr>
      <w:tr w:rsidR="00C50675" w14:paraId="37911DA8" w14:textId="77777777">
        <w:tc>
          <w:tcPr>
            <w:tcW w:w="720" w:type="dxa"/>
          </w:tcPr>
          <w:p w14:paraId="047D231A" w14:textId="77777777" w:rsidR="00C50675" w:rsidRDefault="00000000">
            <w:r>
              <w:t>76</w:t>
            </w:r>
          </w:p>
        </w:tc>
        <w:tc>
          <w:tcPr>
            <w:tcW w:w="5760" w:type="dxa"/>
          </w:tcPr>
          <w:p w14:paraId="4FB860A1" w14:textId="77777777" w:rsidR="00C50675" w:rsidRDefault="00000000">
            <w:r>
              <w:t>Any change in tax law or practice, the tax status of members of the Group or the tax applicable to the holding of Ordinary Shares could increase the amount of tax payable by the Group, affect the value of the assets held by the Group, affect the Company’s ability to provide returns to Shareholders and/or alter the post-tax returns to Shareholders.</w:t>
            </w:r>
          </w:p>
        </w:tc>
        <w:tc>
          <w:tcPr>
            <w:tcW w:w="1440" w:type="dxa"/>
          </w:tcPr>
          <w:p w14:paraId="6F5FE590" w14:textId="77777777" w:rsidR="00C50675" w:rsidRDefault="00C50675"/>
        </w:tc>
        <w:tc>
          <w:tcPr>
            <w:tcW w:w="1440" w:type="dxa"/>
          </w:tcPr>
          <w:p w14:paraId="4CF6C6CA" w14:textId="77777777" w:rsidR="00C50675" w:rsidRDefault="00C50675"/>
        </w:tc>
        <w:tc>
          <w:tcPr>
            <w:tcW w:w="4320" w:type="dxa"/>
          </w:tcPr>
          <w:p w14:paraId="3235086D" w14:textId="77777777" w:rsidR="00C50675" w:rsidRDefault="00C50675"/>
        </w:tc>
      </w:tr>
      <w:tr w:rsidR="00C50675" w14:paraId="5466174D" w14:textId="77777777">
        <w:tc>
          <w:tcPr>
            <w:tcW w:w="720" w:type="dxa"/>
          </w:tcPr>
          <w:p w14:paraId="552B8AA0" w14:textId="77777777" w:rsidR="00C50675" w:rsidRDefault="00000000">
            <w:r>
              <w:t>77</w:t>
            </w:r>
          </w:p>
        </w:tc>
        <w:tc>
          <w:tcPr>
            <w:tcW w:w="5760" w:type="dxa"/>
          </w:tcPr>
          <w:p w14:paraId="0271F8BE" w14:textId="77777777" w:rsidR="00C50675" w:rsidRDefault="00000000">
            <w:r>
              <w:tab/>
              <w:t xml:space="preserve">Prospective investors are urged to consult their tax advisers with respect to, their particular tax </w:t>
            </w:r>
            <w:r>
              <w:tab/>
              <w:t>situations and the tax effects of an investment in the Company.</w:t>
            </w:r>
          </w:p>
        </w:tc>
        <w:tc>
          <w:tcPr>
            <w:tcW w:w="1440" w:type="dxa"/>
          </w:tcPr>
          <w:p w14:paraId="6960319D" w14:textId="77777777" w:rsidR="00C50675" w:rsidRDefault="00C50675"/>
        </w:tc>
        <w:tc>
          <w:tcPr>
            <w:tcW w:w="1440" w:type="dxa"/>
          </w:tcPr>
          <w:p w14:paraId="2A5C54C4" w14:textId="77777777" w:rsidR="00C50675" w:rsidRDefault="00C50675"/>
        </w:tc>
        <w:tc>
          <w:tcPr>
            <w:tcW w:w="4320" w:type="dxa"/>
          </w:tcPr>
          <w:p w14:paraId="332CAFEE" w14:textId="77777777" w:rsidR="00C50675" w:rsidRDefault="00C50675"/>
        </w:tc>
      </w:tr>
      <w:tr w:rsidR="00C50675" w14:paraId="57072EF7" w14:textId="77777777">
        <w:tc>
          <w:tcPr>
            <w:tcW w:w="720" w:type="dxa"/>
          </w:tcPr>
          <w:p w14:paraId="6B98B6A4" w14:textId="77777777" w:rsidR="00C50675" w:rsidRDefault="00000000">
            <w:r>
              <w:t>78</w:t>
            </w:r>
          </w:p>
        </w:tc>
        <w:tc>
          <w:tcPr>
            <w:tcW w:w="5760" w:type="dxa"/>
          </w:tcPr>
          <w:p w14:paraId="5CA3B154" w14:textId="77777777" w:rsidR="00C50675" w:rsidRDefault="00000000">
            <w:r>
              <w:t xml:space="preserve">Part 3 </w:t>
            </w:r>
            <w:r>
              <w:br/>
            </w:r>
            <w:r>
              <w:br/>
              <w:t>Consequences of a Standard Listing</w:t>
            </w:r>
          </w:p>
        </w:tc>
        <w:tc>
          <w:tcPr>
            <w:tcW w:w="1440" w:type="dxa"/>
          </w:tcPr>
          <w:p w14:paraId="0ED6D82F" w14:textId="77777777" w:rsidR="00C50675" w:rsidRDefault="00C50675"/>
        </w:tc>
        <w:tc>
          <w:tcPr>
            <w:tcW w:w="1440" w:type="dxa"/>
          </w:tcPr>
          <w:p w14:paraId="63302F6E" w14:textId="77777777" w:rsidR="00C50675" w:rsidRDefault="00C50675"/>
        </w:tc>
        <w:tc>
          <w:tcPr>
            <w:tcW w:w="4320" w:type="dxa"/>
          </w:tcPr>
          <w:p w14:paraId="4A987D2E" w14:textId="77777777" w:rsidR="00C50675" w:rsidRDefault="00C50675"/>
        </w:tc>
      </w:tr>
      <w:tr w:rsidR="00C50675" w14:paraId="7CEFC44E" w14:textId="77777777">
        <w:tc>
          <w:tcPr>
            <w:tcW w:w="720" w:type="dxa"/>
          </w:tcPr>
          <w:p w14:paraId="49A1B117" w14:textId="77777777" w:rsidR="00C50675" w:rsidRDefault="00000000">
            <w:r>
              <w:t>79</w:t>
            </w:r>
          </w:p>
        </w:tc>
        <w:tc>
          <w:tcPr>
            <w:tcW w:w="5760" w:type="dxa"/>
          </w:tcPr>
          <w:p w14:paraId="5B13A6C1" w14:textId="77777777" w:rsidR="00C50675" w:rsidRDefault="00000000">
            <w:r>
              <w:t xml:space="preserve">After careful consideration the Directors have concluded that in order to promote liquidity in the Ordinary Shares through a public listing on the London Stock Exchange while allowing a sufficient degree of flexibility for a company of this size and type it is appropriate for the Company’s shares to be readmitted to listing on the standard segment of the Official List. Therefore, following the cancellation of the Company’s prior listing as a result of completion of the acquisition of [●], in accordance with FCA Listing Rules relating to a reverse takeover, an application will be made for the Ordinary Shares to be readmitted to the standard segment of the Official List pursuant to Chapter 14 of the Listing Rules, which sets out </w:t>
            </w:r>
            <w:r>
              <w:lastRenderedPageBreak/>
              <w:t xml:space="preserve">the requirements for Standard Listings and does not require the Company to comply with, inter alia, the provisions of Chapters 6 and 8 to 13 of the Listing Rules (“Standard Listing”).  As a result, the Company’s securities will not be eligible for inclusion in the UK series of the FTSE indices. </w:t>
            </w:r>
          </w:p>
        </w:tc>
        <w:tc>
          <w:tcPr>
            <w:tcW w:w="1440" w:type="dxa"/>
          </w:tcPr>
          <w:p w14:paraId="1BF12D6E" w14:textId="77777777" w:rsidR="00C50675" w:rsidRDefault="00C50675"/>
        </w:tc>
        <w:tc>
          <w:tcPr>
            <w:tcW w:w="1440" w:type="dxa"/>
          </w:tcPr>
          <w:p w14:paraId="0E689D58" w14:textId="77777777" w:rsidR="00C50675" w:rsidRDefault="00C50675"/>
        </w:tc>
        <w:tc>
          <w:tcPr>
            <w:tcW w:w="4320" w:type="dxa"/>
          </w:tcPr>
          <w:p w14:paraId="5E68FE47" w14:textId="77777777" w:rsidR="00C50675" w:rsidRDefault="00C50675"/>
        </w:tc>
      </w:tr>
      <w:tr w:rsidR="00C50675" w14:paraId="20432F9C" w14:textId="77777777">
        <w:tc>
          <w:tcPr>
            <w:tcW w:w="720" w:type="dxa"/>
          </w:tcPr>
          <w:p w14:paraId="154ACE5D" w14:textId="77777777" w:rsidR="00C50675" w:rsidRDefault="00000000">
            <w:r>
              <w:t>80</w:t>
            </w:r>
          </w:p>
        </w:tc>
        <w:tc>
          <w:tcPr>
            <w:tcW w:w="5760" w:type="dxa"/>
          </w:tcPr>
          <w:p w14:paraId="71DB7A28" w14:textId="77777777" w:rsidR="00C50675" w:rsidRDefault="00000000">
            <w:r>
              <w:t>A Standard Listing affords Shareholders and investors in the Company a lower level of regulatory protection than that afforded to investors in companies whose securities are admitted to the premium segment of the Official List, which are subject to additional obligations under the Listing Rules.</w:t>
            </w:r>
          </w:p>
        </w:tc>
        <w:tc>
          <w:tcPr>
            <w:tcW w:w="1440" w:type="dxa"/>
          </w:tcPr>
          <w:p w14:paraId="0BEA4F77" w14:textId="77777777" w:rsidR="00C50675" w:rsidRDefault="00C50675"/>
        </w:tc>
        <w:tc>
          <w:tcPr>
            <w:tcW w:w="1440" w:type="dxa"/>
          </w:tcPr>
          <w:p w14:paraId="36F73051" w14:textId="77777777" w:rsidR="00C50675" w:rsidRDefault="00C50675"/>
        </w:tc>
        <w:tc>
          <w:tcPr>
            <w:tcW w:w="4320" w:type="dxa"/>
          </w:tcPr>
          <w:p w14:paraId="44057415" w14:textId="77777777" w:rsidR="00C50675" w:rsidRDefault="00C50675"/>
        </w:tc>
      </w:tr>
      <w:tr w:rsidR="00C50675" w14:paraId="4FAC97FC" w14:textId="77777777">
        <w:tc>
          <w:tcPr>
            <w:tcW w:w="720" w:type="dxa"/>
          </w:tcPr>
          <w:p w14:paraId="4C862F50" w14:textId="77777777" w:rsidR="00C50675" w:rsidRDefault="00000000">
            <w:r>
              <w:t>81</w:t>
            </w:r>
          </w:p>
        </w:tc>
        <w:tc>
          <w:tcPr>
            <w:tcW w:w="5760" w:type="dxa"/>
          </w:tcPr>
          <w:p w14:paraId="52D20061" w14:textId="77777777" w:rsidR="00C50675" w:rsidRDefault="00000000">
            <w:r>
              <w:t xml:space="preserve">The Company will comply with the Listing Principles set out in Chapter 7 of the Listing Rules which apply to all companies with their securities admitted to the Official List.  </w:t>
            </w:r>
          </w:p>
        </w:tc>
        <w:tc>
          <w:tcPr>
            <w:tcW w:w="1440" w:type="dxa"/>
          </w:tcPr>
          <w:p w14:paraId="5D656DCA" w14:textId="77777777" w:rsidR="00C50675" w:rsidRDefault="00C50675"/>
        </w:tc>
        <w:tc>
          <w:tcPr>
            <w:tcW w:w="1440" w:type="dxa"/>
          </w:tcPr>
          <w:p w14:paraId="1731D572" w14:textId="77777777" w:rsidR="00C50675" w:rsidRDefault="00C50675"/>
        </w:tc>
        <w:tc>
          <w:tcPr>
            <w:tcW w:w="4320" w:type="dxa"/>
          </w:tcPr>
          <w:p w14:paraId="6DD641F0" w14:textId="77777777" w:rsidR="00C50675" w:rsidRDefault="00C50675"/>
        </w:tc>
      </w:tr>
      <w:tr w:rsidR="00C50675" w14:paraId="507D1068" w14:textId="77777777">
        <w:tc>
          <w:tcPr>
            <w:tcW w:w="720" w:type="dxa"/>
          </w:tcPr>
          <w:p w14:paraId="2B4F8BDE" w14:textId="77777777" w:rsidR="00C50675" w:rsidRDefault="00000000">
            <w:r>
              <w:t>82</w:t>
            </w:r>
          </w:p>
        </w:tc>
        <w:tc>
          <w:tcPr>
            <w:tcW w:w="5760" w:type="dxa"/>
          </w:tcPr>
          <w:p w14:paraId="25B59E04" w14:textId="77777777" w:rsidR="00C50675" w:rsidRDefault="00000000">
            <w:r>
              <w:t xml:space="preserve">The Company’s market capitalisation on admission will exceed £30 million, the minimum market capitalisation required for a Standard Listing pursuant to the Listing Rules, as amended with effect from 3 December 2021 and the Company will not make use of any transitional arrangements.  </w:t>
            </w:r>
          </w:p>
        </w:tc>
        <w:tc>
          <w:tcPr>
            <w:tcW w:w="1440" w:type="dxa"/>
          </w:tcPr>
          <w:p w14:paraId="437BB52D" w14:textId="77777777" w:rsidR="00C50675" w:rsidRDefault="00C50675"/>
        </w:tc>
        <w:tc>
          <w:tcPr>
            <w:tcW w:w="1440" w:type="dxa"/>
          </w:tcPr>
          <w:p w14:paraId="7BE26240" w14:textId="77777777" w:rsidR="00C50675" w:rsidRDefault="00C50675"/>
        </w:tc>
        <w:tc>
          <w:tcPr>
            <w:tcW w:w="4320" w:type="dxa"/>
          </w:tcPr>
          <w:p w14:paraId="36E02876" w14:textId="77777777" w:rsidR="00C50675" w:rsidRDefault="00C50675"/>
        </w:tc>
      </w:tr>
      <w:tr w:rsidR="00C50675" w14:paraId="2352B975" w14:textId="77777777">
        <w:tc>
          <w:tcPr>
            <w:tcW w:w="720" w:type="dxa"/>
          </w:tcPr>
          <w:p w14:paraId="68EB41F1" w14:textId="77777777" w:rsidR="00C50675" w:rsidRDefault="00000000">
            <w:r>
              <w:t>83</w:t>
            </w:r>
          </w:p>
        </w:tc>
        <w:tc>
          <w:tcPr>
            <w:tcW w:w="5760" w:type="dxa"/>
          </w:tcPr>
          <w:p w14:paraId="244DA46D" w14:textId="77777777" w:rsidR="00C50675" w:rsidRDefault="00000000">
            <w:r>
              <w:t>The Directors recognise the importance of good corporate governance and confirm that following Admission, they will comply with the provisions of the UK Corporate Governance Code to the extent practicable and commensurate with the size, operations and state of development of the Company.</w:t>
            </w:r>
          </w:p>
        </w:tc>
        <w:tc>
          <w:tcPr>
            <w:tcW w:w="1440" w:type="dxa"/>
          </w:tcPr>
          <w:p w14:paraId="51A9B653" w14:textId="77777777" w:rsidR="00C50675" w:rsidRDefault="00C50675"/>
        </w:tc>
        <w:tc>
          <w:tcPr>
            <w:tcW w:w="1440" w:type="dxa"/>
          </w:tcPr>
          <w:p w14:paraId="76C467FD" w14:textId="77777777" w:rsidR="00C50675" w:rsidRDefault="00C50675"/>
        </w:tc>
        <w:tc>
          <w:tcPr>
            <w:tcW w:w="4320" w:type="dxa"/>
          </w:tcPr>
          <w:p w14:paraId="67D64CF1" w14:textId="77777777" w:rsidR="00C50675" w:rsidRDefault="00C50675"/>
        </w:tc>
      </w:tr>
      <w:tr w:rsidR="00C50675" w14:paraId="36C5FB7A" w14:textId="77777777">
        <w:tc>
          <w:tcPr>
            <w:tcW w:w="720" w:type="dxa"/>
          </w:tcPr>
          <w:p w14:paraId="37A1734E" w14:textId="77777777" w:rsidR="00C50675" w:rsidRDefault="00000000">
            <w:r>
              <w:t>84</w:t>
            </w:r>
          </w:p>
        </w:tc>
        <w:tc>
          <w:tcPr>
            <w:tcW w:w="5760" w:type="dxa"/>
          </w:tcPr>
          <w:p w14:paraId="47D13AD9" w14:textId="77777777" w:rsidR="00C50675" w:rsidRDefault="00000000">
            <w:r>
              <w:t>Listing Rules which are not applicable to a Standard Listing</w:t>
            </w:r>
          </w:p>
        </w:tc>
        <w:tc>
          <w:tcPr>
            <w:tcW w:w="1440" w:type="dxa"/>
          </w:tcPr>
          <w:p w14:paraId="40CB638F" w14:textId="77777777" w:rsidR="00C50675" w:rsidRDefault="00C50675"/>
        </w:tc>
        <w:tc>
          <w:tcPr>
            <w:tcW w:w="1440" w:type="dxa"/>
          </w:tcPr>
          <w:p w14:paraId="55B73ECA" w14:textId="77777777" w:rsidR="00C50675" w:rsidRDefault="00C50675"/>
        </w:tc>
        <w:tc>
          <w:tcPr>
            <w:tcW w:w="4320" w:type="dxa"/>
          </w:tcPr>
          <w:p w14:paraId="71F09D0D" w14:textId="77777777" w:rsidR="00C50675" w:rsidRDefault="00C50675"/>
        </w:tc>
      </w:tr>
      <w:tr w:rsidR="00C50675" w14:paraId="05E3F460" w14:textId="77777777">
        <w:tc>
          <w:tcPr>
            <w:tcW w:w="720" w:type="dxa"/>
          </w:tcPr>
          <w:p w14:paraId="644D459E" w14:textId="77777777" w:rsidR="00C50675" w:rsidRDefault="00000000">
            <w:r>
              <w:t>85</w:t>
            </w:r>
          </w:p>
        </w:tc>
        <w:tc>
          <w:tcPr>
            <w:tcW w:w="5760" w:type="dxa"/>
          </w:tcPr>
          <w:p w14:paraId="0374B77D" w14:textId="77777777" w:rsidR="00C50675" w:rsidRDefault="00000000">
            <w:r>
              <w:t xml:space="preserve">Such non-applicable Listing Rules include, in particular: </w:t>
            </w:r>
          </w:p>
        </w:tc>
        <w:tc>
          <w:tcPr>
            <w:tcW w:w="1440" w:type="dxa"/>
          </w:tcPr>
          <w:p w14:paraId="2FAFD7E8" w14:textId="77777777" w:rsidR="00C50675" w:rsidRDefault="00C50675"/>
        </w:tc>
        <w:tc>
          <w:tcPr>
            <w:tcW w:w="1440" w:type="dxa"/>
          </w:tcPr>
          <w:p w14:paraId="07FA9A2E" w14:textId="77777777" w:rsidR="00C50675" w:rsidRDefault="00C50675"/>
        </w:tc>
        <w:tc>
          <w:tcPr>
            <w:tcW w:w="4320" w:type="dxa"/>
          </w:tcPr>
          <w:p w14:paraId="33F98159" w14:textId="77777777" w:rsidR="00C50675" w:rsidRDefault="00C50675"/>
        </w:tc>
      </w:tr>
      <w:tr w:rsidR="00C50675" w14:paraId="3C1A084F" w14:textId="77777777">
        <w:tc>
          <w:tcPr>
            <w:tcW w:w="720" w:type="dxa"/>
          </w:tcPr>
          <w:p w14:paraId="1522AD77" w14:textId="77777777" w:rsidR="00C50675" w:rsidRDefault="00000000">
            <w:r>
              <w:t>86</w:t>
            </w:r>
          </w:p>
        </w:tc>
        <w:tc>
          <w:tcPr>
            <w:tcW w:w="5760" w:type="dxa"/>
          </w:tcPr>
          <w:p w14:paraId="6E65769C" w14:textId="77777777" w:rsidR="00C50675" w:rsidRDefault="00000000">
            <w:r>
              <w:t xml:space="preserve">Chapter 8 of the Listing Rules regarding the appointment of a listing sponsor to guide the Company in understanding and meeting its responsibilities under the Listing Rules in connection with certain matters. In particular, the </w:t>
            </w:r>
            <w:r>
              <w:lastRenderedPageBreak/>
              <w:t>Company is not required to appoint a sponsor in relation to the publication of this Document or Admission;</w:t>
            </w:r>
          </w:p>
        </w:tc>
        <w:tc>
          <w:tcPr>
            <w:tcW w:w="1440" w:type="dxa"/>
          </w:tcPr>
          <w:p w14:paraId="45842A58" w14:textId="77777777" w:rsidR="00C50675" w:rsidRDefault="00C50675"/>
        </w:tc>
        <w:tc>
          <w:tcPr>
            <w:tcW w:w="1440" w:type="dxa"/>
          </w:tcPr>
          <w:p w14:paraId="7A594C8E" w14:textId="77777777" w:rsidR="00C50675" w:rsidRDefault="00C50675"/>
        </w:tc>
        <w:tc>
          <w:tcPr>
            <w:tcW w:w="4320" w:type="dxa"/>
          </w:tcPr>
          <w:p w14:paraId="4EDAD494" w14:textId="77777777" w:rsidR="00C50675" w:rsidRDefault="00C50675"/>
        </w:tc>
      </w:tr>
      <w:tr w:rsidR="00C50675" w14:paraId="17C21397" w14:textId="77777777">
        <w:tc>
          <w:tcPr>
            <w:tcW w:w="720" w:type="dxa"/>
          </w:tcPr>
          <w:p w14:paraId="4DBD90AC" w14:textId="77777777" w:rsidR="00C50675" w:rsidRDefault="00000000">
            <w:r>
              <w:t>87</w:t>
            </w:r>
          </w:p>
        </w:tc>
        <w:tc>
          <w:tcPr>
            <w:tcW w:w="5760" w:type="dxa"/>
          </w:tcPr>
          <w:p w14:paraId="7C63E561" w14:textId="77777777" w:rsidR="00C50675" w:rsidRDefault="00000000">
            <w:r>
              <w:t>Chapter 9 of the Listing Rules relating to further issues of shares, issuing shares at a discount in excess of ten (10) per cent. of market value, notifications and contents of financial information;</w:t>
            </w:r>
          </w:p>
        </w:tc>
        <w:tc>
          <w:tcPr>
            <w:tcW w:w="1440" w:type="dxa"/>
          </w:tcPr>
          <w:p w14:paraId="1F63C4B5" w14:textId="77777777" w:rsidR="00C50675" w:rsidRDefault="00C50675"/>
        </w:tc>
        <w:tc>
          <w:tcPr>
            <w:tcW w:w="1440" w:type="dxa"/>
          </w:tcPr>
          <w:p w14:paraId="517E2101" w14:textId="77777777" w:rsidR="00C50675" w:rsidRDefault="00C50675"/>
        </w:tc>
        <w:tc>
          <w:tcPr>
            <w:tcW w:w="4320" w:type="dxa"/>
          </w:tcPr>
          <w:p w14:paraId="6EC5079D" w14:textId="77777777" w:rsidR="00C50675" w:rsidRDefault="00C50675"/>
        </w:tc>
      </w:tr>
      <w:tr w:rsidR="00C50675" w14:paraId="322AE5A2" w14:textId="77777777">
        <w:tc>
          <w:tcPr>
            <w:tcW w:w="720" w:type="dxa"/>
          </w:tcPr>
          <w:p w14:paraId="0B763D95" w14:textId="77777777" w:rsidR="00C50675" w:rsidRDefault="00000000">
            <w:r>
              <w:t>88</w:t>
            </w:r>
          </w:p>
        </w:tc>
        <w:tc>
          <w:tcPr>
            <w:tcW w:w="5760" w:type="dxa"/>
          </w:tcPr>
          <w:p w14:paraId="522539AC" w14:textId="77777777" w:rsidR="00C50675" w:rsidRDefault="00000000">
            <w:r>
              <w:t>Chapter 10 of the Listing Rules relating to significant transactions which require Shareholder consent for certain acquisitions;</w:t>
            </w:r>
          </w:p>
        </w:tc>
        <w:tc>
          <w:tcPr>
            <w:tcW w:w="1440" w:type="dxa"/>
          </w:tcPr>
          <w:p w14:paraId="79224C54" w14:textId="77777777" w:rsidR="00C50675" w:rsidRDefault="00C50675"/>
        </w:tc>
        <w:tc>
          <w:tcPr>
            <w:tcW w:w="1440" w:type="dxa"/>
          </w:tcPr>
          <w:p w14:paraId="33D73258" w14:textId="77777777" w:rsidR="00C50675" w:rsidRDefault="00C50675"/>
        </w:tc>
        <w:tc>
          <w:tcPr>
            <w:tcW w:w="4320" w:type="dxa"/>
          </w:tcPr>
          <w:p w14:paraId="61B32F4F" w14:textId="77777777" w:rsidR="00C50675" w:rsidRDefault="00C50675"/>
        </w:tc>
      </w:tr>
      <w:tr w:rsidR="00C50675" w14:paraId="2173C701" w14:textId="77777777">
        <w:tc>
          <w:tcPr>
            <w:tcW w:w="720" w:type="dxa"/>
          </w:tcPr>
          <w:p w14:paraId="32B83BF6" w14:textId="77777777" w:rsidR="00C50675" w:rsidRDefault="00000000">
            <w:r>
              <w:t>89</w:t>
            </w:r>
          </w:p>
        </w:tc>
        <w:tc>
          <w:tcPr>
            <w:tcW w:w="5760" w:type="dxa"/>
          </w:tcPr>
          <w:p w14:paraId="60E12A7A" w14:textId="77777777" w:rsidR="00C50675" w:rsidRDefault="00000000">
            <w:r>
              <w:t>Chapter 11 of the Listing Rules regarding related party transactions;</w:t>
            </w:r>
          </w:p>
        </w:tc>
        <w:tc>
          <w:tcPr>
            <w:tcW w:w="1440" w:type="dxa"/>
          </w:tcPr>
          <w:p w14:paraId="3927698E" w14:textId="77777777" w:rsidR="00C50675" w:rsidRDefault="00C50675"/>
        </w:tc>
        <w:tc>
          <w:tcPr>
            <w:tcW w:w="1440" w:type="dxa"/>
          </w:tcPr>
          <w:p w14:paraId="38094141" w14:textId="77777777" w:rsidR="00C50675" w:rsidRDefault="00C50675"/>
        </w:tc>
        <w:tc>
          <w:tcPr>
            <w:tcW w:w="4320" w:type="dxa"/>
          </w:tcPr>
          <w:p w14:paraId="56193E31" w14:textId="77777777" w:rsidR="00C50675" w:rsidRDefault="00C50675"/>
        </w:tc>
      </w:tr>
      <w:tr w:rsidR="00C50675" w14:paraId="23BFB768" w14:textId="77777777">
        <w:tc>
          <w:tcPr>
            <w:tcW w:w="720" w:type="dxa"/>
          </w:tcPr>
          <w:p w14:paraId="71A625BC" w14:textId="77777777" w:rsidR="00C50675" w:rsidRDefault="00000000">
            <w:r>
              <w:t>90</w:t>
            </w:r>
          </w:p>
        </w:tc>
        <w:tc>
          <w:tcPr>
            <w:tcW w:w="5760" w:type="dxa"/>
          </w:tcPr>
          <w:p w14:paraId="0E029C3B" w14:textId="77777777" w:rsidR="00C50675" w:rsidRDefault="00000000">
            <w:r>
              <w:t>Chapter 12 of the Listing Rules regarding purchases by the Company of its Ordinary Shares; and</w:t>
            </w:r>
          </w:p>
        </w:tc>
        <w:tc>
          <w:tcPr>
            <w:tcW w:w="1440" w:type="dxa"/>
          </w:tcPr>
          <w:p w14:paraId="15302B86" w14:textId="77777777" w:rsidR="00C50675" w:rsidRDefault="00C50675"/>
        </w:tc>
        <w:tc>
          <w:tcPr>
            <w:tcW w:w="1440" w:type="dxa"/>
          </w:tcPr>
          <w:p w14:paraId="74026DF9" w14:textId="77777777" w:rsidR="00C50675" w:rsidRDefault="00C50675"/>
        </w:tc>
        <w:tc>
          <w:tcPr>
            <w:tcW w:w="4320" w:type="dxa"/>
          </w:tcPr>
          <w:p w14:paraId="1C41CF70" w14:textId="77777777" w:rsidR="00C50675" w:rsidRDefault="00C50675"/>
        </w:tc>
      </w:tr>
      <w:tr w:rsidR="00C50675" w14:paraId="4399D456" w14:textId="77777777">
        <w:tc>
          <w:tcPr>
            <w:tcW w:w="720" w:type="dxa"/>
          </w:tcPr>
          <w:p w14:paraId="0CEBE1B5" w14:textId="77777777" w:rsidR="00C50675" w:rsidRDefault="00000000">
            <w:r>
              <w:t>91</w:t>
            </w:r>
          </w:p>
        </w:tc>
        <w:tc>
          <w:tcPr>
            <w:tcW w:w="5760" w:type="dxa"/>
          </w:tcPr>
          <w:p w14:paraId="503E96D3" w14:textId="77777777" w:rsidR="00C50675" w:rsidRDefault="00000000">
            <w:r>
              <w:t>Chapter 13 of the Listing Rules regarding the form and content of circulars to be sent to Shareholders.</w:t>
            </w:r>
            <w:r>
              <w:br/>
            </w:r>
          </w:p>
        </w:tc>
        <w:tc>
          <w:tcPr>
            <w:tcW w:w="1440" w:type="dxa"/>
          </w:tcPr>
          <w:p w14:paraId="0C2CEDBA" w14:textId="77777777" w:rsidR="00C50675" w:rsidRDefault="00C50675"/>
        </w:tc>
        <w:tc>
          <w:tcPr>
            <w:tcW w:w="1440" w:type="dxa"/>
          </w:tcPr>
          <w:p w14:paraId="32A8C094" w14:textId="77777777" w:rsidR="00C50675" w:rsidRDefault="00C50675"/>
        </w:tc>
        <w:tc>
          <w:tcPr>
            <w:tcW w:w="4320" w:type="dxa"/>
          </w:tcPr>
          <w:p w14:paraId="0EF0B699" w14:textId="77777777" w:rsidR="00C50675" w:rsidRDefault="00C50675"/>
        </w:tc>
      </w:tr>
      <w:tr w:rsidR="00C50675" w14:paraId="762F5CC7" w14:textId="77777777">
        <w:tc>
          <w:tcPr>
            <w:tcW w:w="720" w:type="dxa"/>
          </w:tcPr>
          <w:p w14:paraId="7F73CF64" w14:textId="77777777" w:rsidR="00C50675" w:rsidRDefault="00000000">
            <w:r>
              <w:t>92</w:t>
            </w:r>
          </w:p>
        </w:tc>
        <w:tc>
          <w:tcPr>
            <w:tcW w:w="5760" w:type="dxa"/>
          </w:tcPr>
          <w:p w14:paraId="18E81B9A" w14:textId="77777777" w:rsidR="00C50675" w:rsidRDefault="00000000">
            <w:r>
              <w:t>Listing Rules with which the Company must comply under a Standard Listing</w:t>
            </w:r>
          </w:p>
        </w:tc>
        <w:tc>
          <w:tcPr>
            <w:tcW w:w="1440" w:type="dxa"/>
          </w:tcPr>
          <w:p w14:paraId="1B77A88E" w14:textId="77777777" w:rsidR="00C50675" w:rsidRDefault="00C50675"/>
        </w:tc>
        <w:tc>
          <w:tcPr>
            <w:tcW w:w="1440" w:type="dxa"/>
          </w:tcPr>
          <w:p w14:paraId="588A1F9C" w14:textId="77777777" w:rsidR="00C50675" w:rsidRDefault="00C50675"/>
        </w:tc>
        <w:tc>
          <w:tcPr>
            <w:tcW w:w="4320" w:type="dxa"/>
          </w:tcPr>
          <w:p w14:paraId="45EB7D36" w14:textId="77777777" w:rsidR="00C50675" w:rsidRDefault="00C50675"/>
        </w:tc>
      </w:tr>
      <w:tr w:rsidR="00C50675" w14:paraId="58DF09D4" w14:textId="77777777">
        <w:tc>
          <w:tcPr>
            <w:tcW w:w="720" w:type="dxa"/>
          </w:tcPr>
          <w:p w14:paraId="1207282B" w14:textId="77777777" w:rsidR="00C50675" w:rsidRDefault="00000000">
            <w:r>
              <w:t>93</w:t>
            </w:r>
          </w:p>
        </w:tc>
        <w:tc>
          <w:tcPr>
            <w:tcW w:w="5760" w:type="dxa"/>
          </w:tcPr>
          <w:p w14:paraId="379CC66C" w14:textId="77777777" w:rsidR="00C50675" w:rsidRDefault="00000000">
            <w:r>
              <w:t>There are a number of continuing obligations set out in Chapter 7 and Chapter 14 of the Listing Rules that will be applicable to the Company. These include requirements as to:</w:t>
            </w:r>
          </w:p>
        </w:tc>
        <w:tc>
          <w:tcPr>
            <w:tcW w:w="1440" w:type="dxa"/>
          </w:tcPr>
          <w:p w14:paraId="1474FE0B" w14:textId="77777777" w:rsidR="00C50675" w:rsidRDefault="00C50675"/>
        </w:tc>
        <w:tc>
          <w:tcPr>
            <w:tcW w:w="1440" w:type="dxa"/>
          </w:tcPr>
          <w:p w14:paraId="6742B98B" w14:textId="77777777" w:rsidR="00C50675" w:rsidRDefault="00C50675"/>
        </w:tc>
        <w:tc>
          <w:tcPr>
            <w:tcW w:w="4320" w:type="dxa"/>
          </w:tcPr>
          <w:p w14:paraId="05D509A1" w14:textId="77777777" w:rsidR="00C50675" w:rsidRDefault="00C50675"/>
        </w:tc>
      </w:tr>
      <w:tr w:rsidR="00C50675" w14:paraId="4F2A992F" w14:textId="77777777">
        <w:tc>
          <w:tcPr>
            <w:tcW w:w="720" w:type="dxa"/>
          </w:tcPr>
          <w:p w14:paraId="7F88E786" w14:textId="77777777" w:rsidR="00C50675" w:rsidRDefault="00000000">
            <w:r>
              <w:t>94</w:t>
            </w:r>
          </w:p>
        </w:tc>
        <w:tc>
          <w:tcPr>
            <w:tcW w:w="5760" w:type="dxa"/>
          </w:tcPr>
          <w:p w14:paraId="4226F3E5" w14:textId="77777777" w:rsidR="00C50675" w:rsidRDefault="00000000">
            <w:r>
              <w:t xml:space="preserve">Chapter 7 – Listing Principles </w:t>
            </w:r>
          </w:p>
        </w:tc>
        <w:tc>
          <w:tcPr>
            <w:tcW w:w="1440" w:type="dxa"/>
          </w:tcPr>
          <w:p w14:paraId="6B67678A" w14:textId="77777777" w:rsidR="00C50675" w:rsidRDefault="00C50675"/>
        </w:tc>
        <w:tc>
          <w:tcPr>
            <w:tcW w:w="1440" w:type="dxa"/>
          </w:tcPr>
          <w:p w14:paraId="78FC00AE" w14:textId="77777777" w:rsidR="00C50675" w:rsidRDefault="00C50675"/>
        </w:tc>
        <w:tc>
          <w:tcPr>
            <w:tcW w:w="4320" w:type="dxa"/>
          </w:tcPr>
          <w:p w14:paraId="76B3149C" w14:textId="77777777" w:rsidR="00C50675" w:rsidRDefault="00C50675"/>
        </w:tc>
      </w:tr>
      <w:tr w:rsidR="00C50675" w14:paraId="7D1463EE" w14:textId="77777777">
        <w:tc>
          <w:tcPr>
            <w:tcW w:w="720" w:type="dxa"/>
          </w:tcPr>
          <w:p w14:paraId="30438B4C" w14:textId="77777777" w:rsidR="00C50675" w:rsidRDefault="00000000">
            <w:r>
              <w:t>95</w:t>
            </w:r>
          </w:p>
        </w:tc>
        <w:tc>
          <w:tcPr>
            <w:tcW w:w="5760" w:type="dxa"/>
          </w:tcPr>
          <w:p w14:paraId="2A43B9AD" w14:textId="77777777" w:rsidR="00C50675" w:rsidRDefault="00000000">
            <w:r>
              <w:t xml:space="preserve">the taking of reasonable steps to establish and maintain adequate processes, systems and controls to enable it to comply with its obligations; and </w:t>
            </w:r>
          </w:p>
        </w:tc>
        <w:tc>
          <w:tcPr>
            <w:tcW w:w="1440" w:type="dxa"/>
          </w:tcPr>
          <w:p w14:paraId="0336FE3D" w14:textId="77777777" w:rsidR="00C50675" w:rsidRDefault="00C50675"/>
        </w:tc>
        <w:tc>
          <w:tcPr>
            <w:tcW w:w="1440" w:type="dxa"/>
          </w:tcPr>
          <w:p w14:paraId="6FC41C36" w14:textId="77777777" w:rsidR="00C50675" w:rsidRDefault="00C50675"/>
        </w:tc>
        <w:tc>
          <w:tcPr>
            <w:tcW w:w="4320" w:type="dxa"/>
          </w:tcPr>
          <w:p w14:paraId="517B2A58" w14:textId="77777777" w:rsidR="00C50675" w:rsidRDefault="00C50675"/>
        </w:tc>
      </w:tr>
      <w:tr w:rsidR="00C50675" w14:paraId="070E3112" w14:textId="77777777">
        <w:tc>
          <w:tcPr>
            <w:tcW w:w="720" w:type="dxa"/>
          </w:tcPr>
          <w:p w14:paraId="124AAC3B" w14:textId="77777777" w:rsidR="00C50675" w:rsidRDefault="00000000">
            <w:r>
              <w:t>96</w:t>
            </w:r>
          </w:p>
        </w:tc>
        <w:tc>
          <w:tcPr>
            <w:tcW w:w="5760" w:type="dxa"/>
          </w:tcPr>
          <w:p w14:paraId="55BE1632" w14:textId="77777777" w:rsidR="00C50675" w:rsidRDefault="00000000">
            <w:r>
              <w:t>the dealing with the FCA in an open and co-operative manner.</w:t>
            </w:r>
          </w:p>
        </w:tc>
        <w:tc>
          <w:tcPr>
            <w:tcW w:w="1440" w:type="dxa"/>
          </w:tcPr>
          <w:p w14:paraId="78664FEE" w14:textId="77777777" w:rsidR="00C50675" w:rsidRDefault="00C50675"/>
        </w:tc>
        <w:tc>
          <w:tcPr>
            <w:tcW w:w="1440" w:type="dxa"/>
          </w:tcPr>
          <w:p w14:paraId="08156084" w14:textId="77777777" w:rsidR="00C50675" w:rsidRDefault="00C50675"/>
        </w:tc>
        <w:tc>
          <w:tcPr>
            <w:tcW w:w="4320" w:type="dxa"/>
          </w:tcPr>
          <w:p w14:paraId="37244F97" w14:textId="77777777" w:rsidR="00C50675" w:rsidRDefault="00C50675"/>
        </w:tc>
      </w:tr>
      <w:tr w:rsidR="00C50675" w14:paraId="1975E595" w14:textId="77777777">
        <w:tc>
          <w:tcPr>
            <w:tcW w:w="720" w:type="dxa"/>
          </w:tcPr>
          <w:p w14:paraId="467D3184" w14:textId="77777777" w:rsidR="00C50675" w:rsidRDefault="00000000">
            <w:r>
              <w:t>97</w:t>
            </w:r>
          </w:p>
        </w:tc>
        <w:tc>
          <w:tcPr>
            <w:tcW w:w="5760" w:type="dxa"/>
          </w:tcPr>
          <w:p w14:paraId="4BE174B6" w14:textId="77777777" w:rsidR="00C50675" w:rsidRDefault="00000000">
            <w:r>
              <w:t xml:space="preserve">Chapter 14 – Continuing Obligations </w:t>
            </w:r>
          </w:p>
        </w:tc>
        <w:tc>
          <w:tcPr>
            <w:tcW w:w="1440" w:type="dxa"/>
          </w:tcPr>
          <w:p w14:paraId="23474934" w14:textId="77777777" w:rsidR="00C50675" w:rsidRDefault="00C50675"/>
        </w:tc>
        <w:tc>
          <w:tcPr>
            <w:tcW w:w="1440" w:type="dxa"/>
          </w:tcPr>
          <w:p w14:paraId="00D016A1" w14:textId="77777777" w:rsidR="00C50675" w:rsidRDefault="00C50675"/>
        </w:tc>
        <w:tc>
          <w:tcPr>
            <w:tcW w:w="4320" w:type="dxa"/>
          </w:tcPr>
          <w:p w14:paraId="4A00BD95" w14:textId="77777777" w:rsidR="00C50675" w:rsidRDefault="00C50675"/>
        </w:tc>
      </w:tr>
      <w:tr w:rsidR="00C50675" w14:paraId="3BC2E16B" w14:textId="77777777">
        <w:tc>
          <w:tcPr>
            <w:tcW w:w="720" w:type="dxa"/>
          </w:tcPr>
          <w:p w14:paraId="5AF54C02" w14:textId="77777777" w:rsidR="00C50675" w:rsidRDefault="00000000">
            <w:r>
              <w:t>98</w:t>
            </w:r>
          </w:p>
        </w:tc>
        <w:tc>
          <w:tcPr>
            <w:tcW w:w="5760" w:type="dxa"/>
          </w:tcPr>
          <w:p w14:paraId="0F71E27D" w14:textId="77777777" w:rsidR="00C50675" w:rsidRDefault="00000000">
            <w:r>
              <w:t>the forwarding of circulars and other documentation to the FCA for publication through the document viewing facility and related notification to a regulatory information service;</w:t>
            </w:r>
          </w:p>
        </w:tc>
        <w:tc>
          <w:tcPr>
            <w:tcW w:w="1440" w:type="dxa"/>
          </w:tcPr>
          <w:p w14:paraId="1F0A8F42" w14:textId="77777777" w:rsidR="00C50675" w:rsidRDefault="00C50675"/>
        </w:tc>
        <w:tc>
          <w:tcPr>
            <w:tcW w:w="1440" w:type="dxa"/>
          </w:tcPr>
          <w:p w14:paraId="73269324" w14:textId="77777777" w:rsidR="00C50675" w:rsidRDefault="00C50675"/>
        </w:tc>
        <w:tc>
          <w:tcPr>
            <w:tcW w:w="4320" w:type="dxa"/>
          </w:tcPr>
          <w:p w14:paraId="29E7C6D0" w14:textId="77777777" w:rsidR="00C50675" w:rsidRDefault="00C50675"/>
        </w:tc>
      </w:tr>
      <w:tr w:rsidR="00C50675" w14:paraId="0CAF5863" w14:textId="77777777">
        <w:tc>
          <w:tcPr>
            <w:tcW w:w="720" w:type="dxa"/>
          </w:tcPr>
          <w:p w14:paraId="3E4EA721" w14:textId="77777777" w:rsidR="00C50675" w:rsidRDefault="00000000">
            <w:r>
              <w:t>99</w:t>
            </w:r>
          </w:p>
        </w:tc>
        <w:tc>
          <w:tcPr>
            <w:tcW w:w="5760" w:type="dxa"/>
          </w:tcPr>
          <w:p w14:paraId="6A6E6DFC" w14:textId="77777777" w:rsidR="00C50675" w:rsidRDefault="00000000">
            <w:r>
              <w:t xml:space="preserve">the provision of contact details of appropriate persons nominated to act as a first point of contact with the FCA in </w:t>
            </w:r>
            <w:r>
              <w:lastRenderedPageBreak/>
              <w:t>relation to compliance with the Listing Rules and the Disclosure Guidance and Transparency Rules;</w:t>
            </w:r>
          </w:p>
        </w:tc>
        <w:tc>
          <w:tcPr>
            <w:tcW w:w="1440" w:type="dxa"/>
          </w:tcPr>
          <w:p w14:paraId="297E43F3" w14:textId="77777777" w:rsidR="00C50675" w:rsidRDefault="00C50675"/>
        </w:tc>
        <w:tc>
          <w:tcPr>
            <w:tcW w:w="1440" w:type="dxa"/>
          </w:tcPr>
          <w:p w14:paraId="6C018E3A" w14:textId="77777777" w:rsidR="00C50675" w:rsidRDefault="00C50675"/>
        </w:tc>
        <w:tc>
          <w:tcPr>
            <w:tcW w:w="4320" w:type="dxa"/>
          </w:tcPr>
          <w:p w14:paraId="12BA35D1" w14:textId="77777777" w:rsidR="00C50675" w:rsidRDefault="00C50675"/>
        </w:tc>
      </w:tr>
      <w:tr w:rsidR="00C50675" w14:paraId="5D1E9D3E" w14:textId="77777777">
        <w:tc>
          <w:tcPr>
            <w:tcW w:w="720" w:type="dxa"/>
          </w:tcPr>
          <w:p w14:paraId="3DDE900D" w14:textId="77777777" w:rsidR="00C50675" w:rsidRDefault="00000000">
            <w:r>
              <w:t>100</w:t>
            </w:r>
          </w:p>
        </w:tc>
        <w:tc>
          <w:tcPr>
            <w:tcW w:w="5760" w:type="dxa"/>
          </w:tcPr>
          <w:p w14:paraId="1E492482" w14:textId="77777777" w:rsidR="00C50675" w:rsidRDefault="00000000">
            <w:r>
              <w:t>the form and content of temporary and definitive documents of title;</w:t>
            </w:r>
          </w:p>
        </w:tc>
        <w:tc>
          <w:tcPr>
            <w:tcW w:w="1440" w:type="dxa"/>
          </w:tcPr>
          <w:p w14:paraId="770A4446" w14:textId="77777777" w:rsidR="00C50675" w:rsidRDefault="00C50675"/>
        </w:tc>
        <w:tc>
          <w:tcPr>
            <w:tcW w:w="1440" w:type="dxa"/>
          </w:tcPr>
          <w:p w14:paraId="5FEA2258" w14:textId="77777777" w:rsidR="00C50675" w:rsidRDefault="00C50675"/>
        </w:tc>
        <w:tc>
          <w:tcPr>
            <w:tcW w:w="4320" w:type="dxa"/>
          </w:tcPr>
          <w:p w14:paraId="34347FFB" w14:textId="77777777" w:rsidR="00C50675" w:rsidRDefault="00C50675"/>
        </w:tc>
      </w:tr>
      <w:tr w:rsidR="00C50675" w14:paraId="1A8F397A" w14:textId="77777777">
        <w:tc>
          <w:tcPr>
            <w:tcW w:w="720" w:type="dxa"/>
          </w:tcPr>
          <w:p w14:paraId="7A83444A" w14:textId="77777777" w:rsidR="00C50675" w:rsidRDefault="00000000">
            <w:r>
              <w:t>101</w:t>
            </w:r>
          </w:p>
        </w:tc>
        <w:tc>
          <w:tcPr>
            <w:tcW w:w="5760" w:type="dxa"/>
          </w:tcPr>
          <w:p w14:paraId="18DFB2E3" w14:textId="77777777" w:rsidR="00C50675" w:rsidRDefault="00000000">
            <w:r>
              <w:t>the appointment of a registrar;</w:t>
            </w:r>
          </w:p>
        </w:tc>
        <w:tc>
          <w:tcPr>
            <w:tcW w:w="1440" w:type="dxa"/>
          </w:tcPr>
          <w:p w14:paraId="58DE666F" w14:textId="77777777" w:rsidR="00C50675" w:rsidRDefault="00C50675"/>
        </w:tc>
        <w:tc>
          <w:tcPr>
            <w:tcW w:w="1440" w:type="dxa"/>
          </w:tcPr>
          <w:p w14:paraId="670CA476" w14:textId="77777777" w:rsidR="00C50675" w:rsidRDefault="00C50675"/>
        </w:tc>
        <w:tc>
          <w:tcPr>
            <w:tcW w:w="4320" w:type="dxa"/>
          </w:tcPr>
          <w:p w14:paraId="6B0E3189" w14:textId="77777777" w:rsidR="00C50675" w:rsidRDefault="00C50675"/>
        </w:tc>
      </w:tr>
      <w:tr w:rsidR="00C50675" w14:paraId="577A2BF3" w14:textId="77777777">
        <w:tc>
          <w:tcPr>
            <w:tcW w:w="720" w:type="dxa"/>
          </w:tcPr>
          <w:p w14:paraId="039CB598" w14:textId="77777777" w:rsidR="00C50675" w:rsidRDefault="00000000">
            <w:r>
              <w:t>102</w:t>
            </w:r>
          </w:p>
        </w:tc>
        <w:tc>
          <w:tcPr>
            <w:tcW w:w="5760" w:type="dxa"/>
          </w:tcPr>
          <w:p w14:paraId="2DEF4B81" w14:textId="77777777" w:rsidR="00C50675" w:rsidRDefault="00000000">
            <w:r>
              <w:t>the making of regulatory information service notifications in relation to a range of debt and equity capital issues; and</w:t>
            </w:r>
          </w:p>
        </w:tc>
        <w:tc>
          <w:tcPr>
            <w:tcW w:w="1440" w:type="dxa"/>
          </w:tcPr>
          <w:p w14:paraId="5030720C" w14:textId="77777777" w:rsidR="00C50675" w:rsidRDefault="00C50675"/>
        </w:tc>
        <w:tc>
          <w:tcPr>
            <w:tcW w:w="1440" w:type="dxa"/>
          </w:tcPr>
          <w:p w14:paraId="6D941C8F" w14:textId="77777777" w:rsidR="00C50675" w:rsidRDefault="00C50675"/>
        </w:tc>
        <w:tc>
          <w:tcPr>
            <w:tcW w:w="4320" w:type="dxa"/>
          </w:tcPr>
          <w:p w14:paraId="661890DC" w14:textId="77777777" w:rsidR="00C50675" w:rsidRDefault="00C50675"/>
        </w:tc>
      </w:tr>
      <w:tr w:rsidR="00C50675" w14:paraId="4383D94B" w14:textId="77777777">
        <w:tc>
          <w:tcPr>
            <w:tcW w:w="720" w:type="dxa"/>
          </w:tcPr>
          <w:p w14:paraId="04F4F5ED" w14:textId="77777777" w:rsidR="00C50675" w:rsidRDefault="00000000">
            <w:r>
              <w:t>103</w:t>
            </w:r>
          </w:p>
        </w:tc>
        <w:tc>
          <w:tcPr>
            <w:tcW w:w="5760" w:type="dxa"/>
          </w:tcPr>
          <w:p w14:paraId="448B471C" w14:textId="77777777" w:rsidR="00C50675" w:rsidRDefault="00000000">
            <w:r>
              <w:t>the requirement for at least 10 per cent. of the Ordinary Shares to be in public hands.</w:t>
            </w:r>
          </w:p>
        </w:tc>
        <w:tc>
          <w:tcPr>
            <w:tcW w:w="1440" w:type="dxa"/>
          </w:tcPr>
          <w:p w14:paraId="2E33D7FD" w14:textId="77777777" w:rsidR="00C50675" w:rsidRDefault="00C50675"/>
        </w:tc>
        <w:tc>
          <w:tcPr>
            <w:tcW w:w="1440" w:type="dxa"/>
          </w:tcPr>
          <w:p w14:paraId="15F1BE15" w14:textId="77777777" w:rsidR="00C50675" w:rsidRDefault="00C50675"/>
        </w:tc>
        <w:tc>
          <w:tcPr>
            <w:tcW w:w="4320" w:type="dxa"/>
          </w:tcPr>
          <w:p w14:paraId="7615F5CE" w14:textId="77777777" w:rsidR="00C50675" w:rsidRDefault="00C50675"/>
        </w:tc>
      </w:tr>
      <w:tr w:rsidR="00C50675" w14:paraId="4A08BE4D" w14:textId="77777777">
        <w:tc>
          <w:tcPr>
            <w:tcW w:w="720" w:type="dxa"/>
          </w:tcPr>
          <w:p w14:paraId="3433FD05" w14:textId="77777777" w:rsidR="00C50675" w:rsidRDefault="00000000">
            <w:r>
              <w:t>104</w:t>
            </w:r>
          </w:p>
        </w:tc>
        <w:tc>
          <w:tcPr>
            <w:tcW w:w="5760" w:type="dxa"/>
          </w:tcPr>
          <w:p w14:paraId="497E7C70" w14:textId="77777777" w:rsidR="00C50675" w:rsidRDefault="00000000">
            <w:r>
              <w:t xml:space="preserve">The Company is subject to compliance with, in particular, Chapters 4, 5 and 6 of the Disclosure Guidance and Transparency Rules and will be subject to the UK Market Abuse Regulation. </w:t>
            </w:r>
          </w:p>
        </w:tc>
        <w:tc>
          <w:tcPr>
            <w:tcW w:w="1440" w:type="dxa"/>
          </w:tcPr>
          <w:p w14:paraId="1478A371" w14:textId="77777777" w:rsidR="00C50675" w:rsidRDefault="00C50675"/>
        </w:tc>
        <w:tc>
          <w:tcPr>
            <w:tcW w:w="1440" w:type="dxa"/>
          </w:tcPr>
          <w:p w14:paraId="7322D5DA" w14:textId="77777777" w:rsidR="00C50675" w:rsidRDefault="00C50675"/>
        </w:tc>
        <w:tc>
          <w:tcPr>
            <w:tcW w:w="4320" w:type="dxa"/>
          </w:tcPr>
          <w:p w14:paraId="1A73080E" w14:textId="77777777" w:rsidR="00C50675" w:rsidRDefault="00C50675"/>
        </w:tc>
      </w:tr>
      <w:tr w:rsidR="00C50675" w14:paraId="6548122B" w14:textId="77777777">
        <w:tc>
          <w:tcPr>
            <w:tcW w:w="720" w:type="dxa"/>
          </w:tcPr>
          <w:p w14:paraId="4C79792C" w14:textId="77777777" w:rsidR="00C50675" w:rsidRDefault="00000000">
            <w:r>
              <w:t>105</w:t>
            </w:r>
          </w:p>
        </w:tc>
        <w:tc>
          <w:tcPr>
            <w:tcW w:w="5760" w:type="dxa"/>
          </w:tcPr>
          <w:p w14:paraId="6B2A67B8" w14:textId="77777777" w:rsidR="00C50675" w:rsidRDefault="00000000">
            <w:r>
              <w:t xml:space="preserve">The Company will comply with Chapter 5 of the Listing Rules (suspending, cancelling and restoring listing). </w:t>
            </w:r>
          </w:p>
        </w:tc>
        <w:tc>
          <w:tcPr>
            <w:tcW w:w="1440" w:type="dxa"/>
          </w:tcPr>
          <w:p w14:paraId="54D9FCC5" w14:textId="77777777" w:rsidR="00C50675" w:rsidRDefault="00C50675"/>
        </w:tc>
        <w:tc>
          <w:tcPr>
            <w:tcW w:w="1440" w:type="dxa"/>
          </w:tcPr>
          <w:p w14:paraId="49C30661" w14:textId="77777777" w:rsidR="00C50675" w:rsidRDefault="00C50675"/>
        </w:tc>
        <w:tc>
          <w:tcPr>
            <w:tcW w:w="4320" w:type="dxa"/>
          </w:tcPr>
          <w:p w14:paraId="59D897E5" w14:textId="77777777" w:rsidR="00C50675" w:rsidRDefault="00C50675"/>
        </w:tc>
      </w:tr>
      <w:tr w:rsidR="00C50675" w14:paraId="56988BD5" w14:textId="77777777">
        <w:tc>
          <w:tcPr>
            <w:tcW w:w="720" w:type="dxa"/>
          </w:tcPr>
          <w:p w14:paraId="18EDDDA1" w14:textId="77777777" w:rsidR="00C50675" w:rsidRDefault="00000000">
            <w:r>
              <w:t>106</w:t>
            </w:r>
          </w:p>
        </w:tc>
        <w:tc>
          <w:tcPr>
            <w:tcW w:w="5760" w:type="dxa"/>
          </w:tcPr>
          <w:p w14:paraId="785C3370" w14:textId="77777777" w:rsidR="00C50675" w:rsidRDefault="00000000">
            <w:r>
              <w:t xml:space="preserve">The Company is not currently eligible for a Premium Listing under Chapter 6 of the Listing Rules and does not currently intend to seek to transfer to either a Premium Listing or other listing venue. </w:t>
            </w:r>
          </w:p>
        </w:tc>
        <w:tc>
          <w:tcPr>
            <w:tcW w:w="1440" w:type="dxa"/>
          </w:tcPr>
          <w:p w14:paraId="042E5A9C" w14:textId="77777777" w:rsidR="00C50675" w:rsidRDefault="00C50675"/>
        </w:tc>
        <w:tc>
          <w:tcPr>
            <w:tcW w:w="1440" w:type="dxa"/>
          </w:tcPr>
          <w:p w14:paraId="0156BD29" w14:textId="77777777" w:rsidR="00C50675" w:rsidRDefault="00C50675"/>
        </w:tc>
        <w:tc>
          <w:tcPr>
            <w:tcW w:w="4320" w:type="dxa"/>
          </w:tcPr>
          <w:p w14:paraId="77A380FE" w14:textId="77777777" w:rsidR="00C50675" w:rsidRDefault="00C50675"/>
        </w:tc>
      </w:tr>
      <w:tr w:rsidR="00C50675" w14:paraId="52AB86D8" w14:textId="77777777">
        <w:tc>
          <w:tcPr>
            <w:tcW w:w="720" w:type="dxa"/>
          </w:tcPr>
          <w:p w14:paraId="35393DA0" w14:textId="77777777" w:rsidR="00C50675" w:rsidRDefault="00000000">
            <w:r>
              <w:t>107</w:t>
            </w:r>
          </w:p>
        </w:tc>
        <w:tc>
          <w:tcPr>
            <w:tcW w:w="5760" w:type="dxa"/>
          </w:tcPr>
          <w:p w14:paraId="6FFDF565" w14:textId="77777777" w:rsidR="00C50675" w:rsidRDefault="00000000">
            <w:r>
              <w:t xml:space="preserve">It should be noted that the FCA will not have the authority to (and will not) monitor the Company’s compliance with any of the Listing Rules (other than those the Company is obliged to comply with) or those aspects of the Disclosure Guidance and Transparency Rules (including the UK Market Abuse Regulation) which the Company has indicated herein that it intends to comply with on a voluntary basis, nor to impose sanctions in respect of any failure by the Company to so comply. However, the FCA would be able to impose sanctions for non-compliance where the statements regarding compliance in this Document are themselves misleading, false or deceptive. </w:t>
            </w:r>
          </w:p>
        </w:tc>
        <w:tc>
          <w:tcPr>
            <w:tcW w:w="1440" w:type="dxa"/>
          </w:tcPr>
          <w:p w14:paraId="7CBC0E76" w14:textId="77777777" w:rsidR="00C50675" w:rsidRDefault="00C50675"/>
        </w:tc>
        <w:tc>
          <w:tcPr>
            <w:tcW w:w="1440" w:type="dxa"/>
          </w:tcPr>
          <w:p w14:paraId="5583BEED" w14:textId="77777777" w:rsidR="00C50675" w:rsidRDefault="00C50675"/>
        </w:tc>
        <w:tc>
          <w:tcPr>
            <w:tcW w:w="4320" w:type="dxa"/>
          </w:tcPr>
          <w:p w14:paraId="3A405FE4" w14:textId="77777777" w:rsidR="00C50675" w:rsidRDefault="00C50675"/>
        </w:tc>
      </w:tr>
      <w:tr w:rsidR="00C50675" w14:paraId="12C0F640" w14:textId="77777777">
        <w:tc>
          <w:tcPr>
            <w:tcW w:w="720" w:type="dxa"/>
          </w:tcPr>
          <w:p w14:paraId="1960DE38" w14:textId="77777777" w:rsidR="00C50675" w:rsidRDefault="00000000">
            <w:r>
              <w:t>108</w:t>
            </w:r>
          </w:p>
        </w:tc>
        <w:tc>
          <w:tcPr>
            <w:tcW w:w="5760" w:type="dxa"/>
          </w:tcPr>
          <w:p w14:paraId="3439C457" w14:textId="77777777" w:rsidR="00C50675" w:rsidRDefault="00000000">
            <w:r>
              <w:t xml:space="preserve">Part 4 </w:t>
            </w:r>
            <w:r>
              <w:br/>
            </w:r>
            <w:r>
              <w:br/>
              <w:t xml:space="preserve">Presentation of Financial and Other Information  </w:t>
            </w:r>
          </w:p>
        </w:tc>
        <w:tc>
          <w:tcPr>
            <w:tcW w:w="1440" w:type="dxa"/>
          </w:tcPr>
          <w:p w14:paraId="272E07B6" w14:textId="77777777" w:rsidR="00C50675" w:rsidRDefault="00C50675"/>
        </w:tc>
        <w:tc>
          <w:tcPr>
            <w:tcW w:w="1440" w:type="dxa"/>
          </w:tcPr>
          <w:p w14:paraId="2BEA9D3F" w14:textId="77777777" w:rsidR="00C50675" w:rsidRDefault="00C50675"/>
        </w:tc>
        <w:tc>
          <w:tcPr>
            <w:tcW w:w="4320" w:type="dxa"/>
          </w:tcPr>
          <w:p w14:paraId="629F4257" w14:textId="77777777" w:rsidR="00C50675" w:rsidRDefault="00C50675"/>
        </w:tc>
      </w:tr>
      <w:tr w:rsidR="00C50675" w14:paraId="2AEA30E6" w14:textId="77777777">
        <w:tc>
          <w:tcPr>
            <w:tcW w:w="720" w:type="dxa"/>
          </w:tcPr>
          <w:p w14:paraId="0FB3A548" w14:textId="77777777" w:rsidR="00C50675" w:rsidRDefault="00000000">
            <w:r>
              <w:t>109</w:t>
            </w:r>
          </w:p>
        </w:tc>
        <w:tc>
          <w:tcPr>
            <w:tcW w:w="5760" w:type="dxa"/>
          </w:tcPr>
          <w:p w14:paraId="79D87F30" w14:textId="77777777" w:rsidR="00C50675" w:rsidRDefault="00000000">
            <w:r>
              <w:t xml:space="preserve">In deciding whether or not to invest in Ordinary Shares </w:t>
            </w:r>
            <w:r>
              <w:lastRenderedPageBreak/>
              <w:t xml:space="preserve">prospective investors should rely only on the information contained in this Document.  No person has been authorised to give any information or make any representations other than as contained in this Document and, if given or made, such information or representations must not be relied on as having been authorised by the Company or the Directors.  Without prejudice to the Company’s obligations under the FSMA, the Prospectus Rules, Listing Rules and Disclosure Guidance and Transparency Rules, neither the delivery of this Document nor any investment made as a result of this Document shall, under any circumstances, create any implication that there has been no change in the affairs of the Company since the date of this Document or that the information contained herein is correct as at any time after its date. </w:t>
            </w:r>
          </w:p>
        </w:tc>
        <w:tc>
          <w:tcPr>
            <w:tcW w:w="1440" w:type="dxa"/>
          </w:tcPr>
          <w:p w14:paraId="019451F2" w14:textId="77777777" w:rsidR="00C50675" w:rsidRDefault="00C50675"/>
        </w:tc>
        <w:tc>
          <w:tcPr>
            <w:tcW w:w="1440" w:type="dxa"/>
          </w:tcPr>
          <w:p w14:paraId="32186DFB" w14:textId="77777777" w:rsidR="00C50675" w:rsidRDefault="00C50675"/>
        </w:tc>
        <w:tc>
          <w:tcPr>
            <w:tcW w:w="4320" w:type="dxa"/>
          </w:tcPr>
          <w:p w14:paraId="6E401172" w14:textId="77777777" w:rsidR="00C50675" w:rsidRDefault="00C50675"/>
        </w:tc>
      </w:tr>
      <w:tr w:rsidR="00C50675" w14:paraId="6ED7C981" w14:textId="77777777">
        <w:tc>
          <w:tcPr>
            <w:tcW w:w="720" w:type="dxa"/>
          </w:tcPr>
          <w:p w14:paraId="7562A7C4" w14:textId="77777777" w:rsidR="00C50675" w:rsidRDefault="00000000">
            <w:r>
              <w:t>110</w:t>
            </w:r>
          </w:p>
        </w:tc>
        <w:tc>
          <w:tcPr>
            <w:tcW w:w="5760" w:type="dxa"/>
          </w:tcPr>
          <w:p w14:paraId="64CAFD97" w14:textId="77777777" w:rsidR="00C50675" w:rsidRDefault="00000000">
            <w:r>
              <w:t xml:space="preserve">Prospective investors must not treat the contents of this Document or any subsequent communications from the Company, the Directors, or any of their respective affiliates, officers, directors, employees or agents as advice relating to legal, taxation, accounting, regulatory, investment or any other matters. </w:t>
            </w:r>
          </w:p>
        </w:tc>
        <w:tc>
          <w:tcPr>
            <w:tcW w:w="1440" w:type="dxa"/>
          </w:tcPr>
          <w:p w14:paraId="5A6F7F91" w14:textId="77777777" w:rsidR="00C50675" w:rsidRDefault="00C50675"/>
        </w:tc>
        <w:tc>
          <w:tcPr>
            <w:tcW w:w="1440" w:type="dxa"/>
          </w:tcPr>
          <w:p w14:paraId="027DC53B" w14:textId="77777777" w:rsidR="00C50675" w:rsidRDefault="00C50675"/>
        </w:tc>
        <w:tc>
          <w:tcPr>
            <w:tcW w:w="4320" w:type="dxa"/>
          </w:tcPr>
          <w:p w14:paraId="2E041CF6" w14:textId="77777777" w:rsidR="00C50675" w:rsidRDefault="00C50675"/>
        </w:tc>
      </w:tr>
      <w:tr w:rsidR="00C50675" w14:paraId="2522BE76" w14:textId="77777777">
        <w:tc>
          <w:tcPr>
            <w:tcW w:w="720" w:type="dxa"/>
          </w:tcPr>
          <w:p w14:paraId="675A5D49" w14:textId="77777777" w:rsidR="00C50675" w:rsidRDefault="00000000">
            <w:r>
              <w:t>111</w:t>
            </w:r>
          </w:p>
        </w:tc>
        <w:tc>
          <w:tcPr>
            <w:tcW w:w="5760" w:type="dxa"/>
          </w:tcPr>
          <w:p w14:paraId="10B9AA71" w14:textId="77777777" w:rsidR="00C50675" w:rsidRDefault="00000000">
            <w:r>
              <w:t xml:space="preserve">The Part headed “Summary” should be read as an introduction to this Document.  Any decision to invest in the Ordinary Shares should be based on consideration of this Document as a whole by the investor.  In particular, investors must read sub-section B3 of the Summary headed “What are the key risks that are specific to the issuer?” together with the risks set out in Part 2, headed “Risk Factors” beginning on page [●] of this Document. </w:t>
            </w:r>
          </w:p>
        </w:tc>
        <w:tc>
          <w:tcPr>
            <w:tcW w:w="1440" w:type="dxa"/>
          </w:tcPr>
          <w:p w14:paraId="3DCC5A43" w14:textId="77777777" w:rsidR="00C50675" w:rsidRDefault="00C50675"/>
        </w:tc>
        <w:tc>
          <w:tcPr>
            <w:tcW w:w="1440" w:type="dxa"/>
          </w:tcPr>
          <w:p w14:paraId="63AF926E" w14:textId="77777777" w:rsidR="00C50675" w:rsidRDefault="00C50675"/>
        </w:tc>
        <w:tc>
          <w:tcPr>
            <w:tcW w:w="4320" w:type="dxa"/>
          </w:tcPr>
          <w:p w14:paraId="61917AD9" w14:textId="77777777" w:rsidR="00C50675" w:rsidRDefault="00C50675"/>
        </w:tc>
      </w:tr>
      <w:tr w:rsidR="00C50675" w14:paraId="4C082576" w14:textId="77777777">
        <w:tc>
          <w:tcPr>
            <w:tcW w:w="720" w:type="dxa"/>
          </w:tcPr>
          <w:p w14:paraId="40F1705C" w14:textId="77777777" w:rsidR="00C50675" w:rsidRDefault="00000000">
            <w:r>
              <w:t>112</w:t>
            </w:r>
          </w:p>
        </w:tc>
        <w:tc>
          <w:tcPr>
            <w:tcW w:w="5760" w:type="dxa"/>
          </w:tcPr>
          <w:p w14:paraId="09705BCE" w14:textId="77777777" w:rsidR="00C50675" w:rsidRDefault="00000000">
            <w:r>
              <w:t xml:space="preserve">This Document is being furnished by the Company in connection with an offering exempt from registration under the Securities Act solely to enable prospective investors to consider an investment in the Ordinary Shares.  Any reproduction or distribution of this Document, in whole or in part, and any disclosure of its contents or use of any information herein for any purpose </w:t>
            </w:r>
            <w:r>
              <w:lastRenderedPageBreak/>
              <w:t xml:space="preserve">other than considering an investment in the Ordinary Shares hereby is prohibited.   </w:t>
            </w:r>
          </w:p>
        </w:tc>
        <w:tc>
          <w:tcPr>
            <w:tcW w:w="1440" w:type="dxa"/>
          </w:tcPr>
          <w:p w14:paraId="367EB445" w14:textId="77777777" w:rsidR="00C50675" w:rsidRDefault="00C50675"/>
        </w:tc>
        <w:tc>
          <w:tcPr>
            <w:tcW w:w="1440" w:type="dxa"/>
          </w:tcPr>
          <w:p w14:paraId="35D68B04" w14:textId="77777777" w:rsidR="00C50675" w:rsidRDefault="00C50675"/>
        </w:tc>
        <w:tc>
          <w:tcPr>
            <w:tcW w:w="4320" w:type="dxa"/>
          </w:tcPr>
          <w:p w14:paraId="029FEB07" w14:textId="77777777" w:rsidR="00C50675" w:rsidRDefault="00C50675"/>
        </w:tc>
      </w:tr>
      <w:tr w:rsidR="00C50675" w14:paraId="1DDE93B5" w14:textId="77777777">
        <w:tc>
          <w:tcPr>
            <w:tcW w:w="720" w:type="dxa"/>
          </w:tcPr>
          <w:p w14:paraId="6F92095E" w14:textId="77777777" w:rsidR="00C50675" w:rsidRDefault="00000000">
            <w:r>
              <w:t>113</w:t>
            </w:r>
          </w:p>
        </w:tc>
        <w:tc>
          <w:tcPr>
            <w:tcW w:w="5760" w:type="dxa"/>
          </w:tcPr>
          <w:p w14:paraId="507E4266" w14:textId="77777777" w:rsidR="00C50675" w:rsidRDefault="00000000">
            <w:r>
              <w:t xml:space="preserve">This Document does not constitute, and may not be used for the purposes of, an offer to sell or an invitation or the solicitation of an offer or invitation to subscribe for or buy, any Ordinary Shares by any person in any jurisdiction: (i) in which such offer or invitation is not authorised; (ii) in which the person making such offer or invitation is not qualified to do so; or (iii) in which, or to any person to whom, it is unlawful to make such offer, solicitation or invitation.  The distribution of this Document and the offering of Ordinary Shares in certain jurisdictions may be restricted.  Accordingly, persons outside the United Kingdom who obtain possession of this Document are required by the Company and the Directors, to inform themselves about, and to observe any restrictions as to the offer or sale of Ordinary Shares and the distribution of, this Document under the laws and regulations of any territory in connection with any applications for Ordinary Shares including obtaining any requisite governmental or other consent and observing any other formality prescribed in such territory.  No action has been taken or will be taken in any jurisdiction by the Company or the Directors that would permit a public offering of the Ordinary Shares in any jurisdiction where action for that purpose is required nor has any such action been taken with respect to the possession or distribution of this Document other than in any jurisdiction where action for that purpose is required.  Neither the Company nor the Directors accept any responsibility for any violation of any of these restrictions by any person. </w:t>
            </w:r>
          </w:p>
        </w:tc>
        <w:tc>
          <w:tcPr>
            <w:tcW w:w="1440" w:type="dxa"/>
          </w:tcPr>
          <w:p w14:paraId="16C62896" w14:textId="77777777" w:rsidR="00C50675" w:rsidRDefault="00C50675"/>
        </w:tc>
        <w:tc>
          <w:tcPr>
            <w:tcW w:w="1440" w:type="dxa"/>
          </w:tcPr>
          <w:p w14:paraId="4B0FBAB0" w14:textId="77777777" w:rsidR="00C50675" w:rsidRDefault="00C50675"/>
        </w:tc>
        <w:tc>
          <w:tcPr>
            <w:tcW w:w="4320" w:type="dxa"/>
          </w:tcPr>
          <w:p w14:paraId="3579D49E" w14:textId="77777777" w:rsidR="00C50675" w:rsidRDefault="00C50675"/>
        </w:tc>
      </w:tr>
      <w:tr w:rsidR="00C50675" w14:paraId="3522A310" w14:textId="77777777">
        <w:tc>
          <w:tcPr>
            <w:tcW w:w="720" w:type="dxa"/>
          </w:tcPr>
          <w:p w14:paraId="7ED54637" w14:textId="77777777" w:rsidR="00C50675" w:rsidRDefault="00000000">
            <w:r>
              <w:t>114</w:t>
            </w:r>
          </w:p>
        </w:tc>
        <w:tc>
          <w:tcPr>
            <w:tcW w:w="5760" w:type="dxa"/>
          </w:tcPr>
          <w:p w14:paraId="56F3A66A" w14:textId="77777777" w:rsidR="00C50675" w:rsidRDefault="00000000">
            <w:r>
              <w:t xml:space="preserve">In relation to each Member State of the European Economic Area (each a “Relevant State”), no Ordinary Shares have been offered or will be offered in connection with Admission to the public in that Relevant State prior to the publication of a prospectus in relation to the Ordinary </w:t>
            </w:r>
            <w:r>
              <w:lastRenderedPageBreak/>
              <w:t>Shares which has been approved by the competent authority in that Relevant State or, where appropriate, approved in another Relevant State and notified to the competent authority in that Relevant State, all in accordance with the Prospectus Regulation, except that the Ordinary Shares may be offered to the public in that Relevant State at any time:</w:t>
            </w:r>
          </w:p>
        </w:tc>
        <w:tc>
          <w:tcPr>
            <w:tcW w:w="1440" w:type="dxa"/>
          </w:tcPr>
          <w:p w14:paraId="5C4402DA" w14:textId="77777777" w:rsidR="00C50675" w:rsidRDefault="00C50675"/>
        </w:tc>
        <w:tc>
          <w:tcPr>
            <w:tcW w:w="1440" w:type="dxa"/>
          </w:tcPr>
          <w:p w14:paraId="382E56F0" w14:textId="77777777" w:rsidR="00C50675" w:rsidRDefault="00C50675"/>
        </w:tc>
        <w:tc>
          <w:tcPr>
            <w:tcW w:w="4320" w:type="dxa"/>
          </w:tcPr>
          <w:p w14:paraId="64CA04AF" w14:textId="77777777" w:rsidR="00C50675" w:rsidRDefault="00C50675"/>
        </w:tc>
      </w:tr>
      <w:tr w:rsidR="00C50675" w14:paraId="25335A98" w14:textId="77777777">
        <w:tc>
          <w:tcPr>
            <w:tcW w:w="720" w:type="dxa"/>
          </w:tcPr>
          <w:p w14:paraId="0CD66F76" w14:textId="77777777" w:rsidR="00C50675" w:rsidRDefault="00000000">
            <w:r>
              <w:t>115</w:t>
            </w:r>
          </w:p>
        </w:tc>
        <w:tc>
          <w:tcPr>
            <w:tcW w:w="5760" w:type="dxa"/>
          </w:tcPr>
          <w:p w14:paraId="197EC2C2" w14:textId="77777777" w:rsidR="00C50675" w:rsidRDefault="00000000">
            <w:r>
              <w:t>to any legal entity which is a qualified investor as defined under Article 2 of the Prospectus Regulation;</w:t>
            </w:r>
          </w:p>
        </w:tc>
        <w:tc>
          <w:tcPr>
            <w:tcW w:w="1440" w:type="dxa"/>
          </w:tcPr>
          <w:p w14:paraId="2F024B7E" w14:textId="77777777" w:rsidR="00C50675" w:rsidRDefault="00C50675"/>
        </w:tc>
        <w:tc>
          <w:tcPr>
            <w:tcW w:w="1440" w:type="dxa"/>
          </w:tcPr>
          <w:p w14:paraId="0616F166" w14:textId="77777777" w:rsidR="00C50675" w:rsidRDefault="00C50675"/>
        </w:tc>
        <w:tc>
          <w:tcPr>
            <w:tcW w:w="4320" w:type="dxa"/>
          </w:tcPr>
          <w:p w14:paraId="39379A9D" w14:textId="77777777" w:rsidR="00C50675" w:rsidRDefault="00C50675"/>
        </w:tc>
      </w:tr>
      <w:tr w:rsidR="00C50675" w14:paraId="1857E854" w14:textId="77777777">
        <w:tc>
          <w:tcPr>
            <w:tcW w:w="720" w:type="dxa"/>
          </w:tcPr>
          <w:p w14:paraId="3E273FBA" w14:textId="77777777" w:rsidR="00C50675" w:rsidRDefault="00000000">
            <w:r>
              <w:t>116</w:t>
            </w:r>
          </w:p>
        </w:tc>
        <w:tc>
          <w:tcPr>
            <w:tcW w:w="5760" w:type="dxa"/>
          </w:tcPr>
          <w:p w14:paraId="02C4997E" w14:textId="77777777" w:rsidR="00C50675" w:rsidRDefault="00000000">
            <w:r>
              <w:t>to fewer than 150 natural or legal persons (other than qualified investors as defined under Article 2 of the Prospectus Regulation); or</w:t>
            </w:r>
          </w:p>
        </w:tc>
        <w:tc>
          <w:tcPr>
            <w:tcW w:w="1440" w:type="dxa"/>
          </w:tcPr>
          <w:p w14:paraId="4B411EDC" w14:textId="77777777" w:rsidR="00C50675" w:rsidRDefault="00C50675"/>
        </w:tc>
        <w:tc>
          <w:tcPr>
            <w:tcW w:w="1440" w:type="dxa"/>
          </w:tcPr>
          <w:p w14:paraId="1C49BE96" w14:textId="77777777" w:rsidR="00C50675" w:rsidRDefault="00C50675"/>
        </w:tc>
        <w:tc>
          <w:tcPr>
            <w:tcW w:w="4320" w:type="dxa"/>
          </w:tcPr>
          <w:p w14:paraId="542130BF" w14:textId="77777777" w:rsidR="00C50675" w:rsidRDefault="00C50675"/>
        </w:tc>
      </w:tr>
      <w:tr w:rsidR="00C50675" w14:paraId="1B5D3D43" w14:textId="77777777">
        <w:tc>
          <w:tcPr>
            <w:tcW w:w="720" w:type="dxa"/>
          </w:tcPr>
          <w:p w14:paraId="7F78A94A" w14:textId="77777777" w:rsidR="00C50675" w:rsidRDefault="00000000">
            <w:r>
              <w:t>117</w:t>
            </w:r>
          </w:p>
        </w:tc>
        <w:tc>
          <w:tcPr>
            <w:tcW w:w="5760" w:type="dxa"/>
          </w:tcPr>
          <w:p w14:paraId="530386B9" w14:textId="77777777" w:rsidR="00C50675" w:rsidRDefault="00000000">
            <w:r>
              <w:t>in any other circumstances falling within Article 1(4) of the Prospectus Regulation,</w:t>
            </w:r>
          </w:p>
        </w:tc>
        <w:tc>
          <w:tcPr>
            <w:tcW w:w="1440" w:type="dxa"/>
          </w:tcPr>
          <w:p w14:paraId="49545760" w14:textId="77777777" w:rsidR="00C50675" w:rsidRDefault="00C50675"/>
        </w:tc>
        <w:tc>
          <w:tcPr>
            <w:tcW w:w="1440" w:type="dxa"/>
          </w:tcPr>
          <w:p w14:paraId="43A8D47E" w14:textId="77777777" w:rsidR="00C50675" w:rsidRDefault="00C50675"/>
        </w:tc>
        <w:tc>
          <w:tcPr>
            <w:tcW w:w="4320" w:type="dxa"/>
          </w:tcPr>
          <w:p w14:paraId="3EECBEB7" w14:textId="77777777" w:rsidR="00C50675" w:rsidRDefault="00C50675"/>
        </w:tc>
      </w:tr>
      <w:tr w:rsidR="00C50675" w14:paraId="0146FCF4" w14:textId="77777777">
        <w:tc>
          <w:tcPr>
            <w:tcW w:w="720" w:type="dxa"/>
          </w:tcPr>
          <w:p w14:paraId="6303F174" w14:textId="77777777" w:rsidR="00C50675" w:rsidRDefault="00000000">
            <w:r>
              <w:t>118</w:t>
            </w:r>
          </w:p>
        </w:tc>
        <w:tc>
          <w:tcPr>
            <w:tcW w:w="5760" w:type="dxa"/>
          </w:tcPr>
          <w:p w14:paraId="2952DF3C" w14:textId="77777777" w:rsidR="00C50675" w:rsidRDefault="00000000">
            <w:r>
              <w:t>provided that no such offer of the Ordinary Shares shall require the Company to publish a prospectus pursuant to Article 3 of the Prospectus Regulation or supplement a prospectus pursuant to Article 23 of the Prospectus Regulation.</w:t>
            </w:r>
          </w:p>
        </w:tc>
        <w:tc>
          <w:tcPr>
            <w:tcW w:w="1440" w:type="dxa"/>
          </w:tcPr>
          <w:p w14:paraId="6B4AD071" w14:textId="77777777" w:rsidR="00C50675" w:rsidRDefault="00C50675"/>
        </w:tc>
        <w:tc>
          <w:tcPr>
            <w:tcW w:w="1440" w:type="dxa"/>
          </w:tcPr>
          <w:p w14:paraId="302B827A" w14:textId="77777777" w:rsidR="00C50675" w:rsidRDefault="00C50675"/>
        </w:tc>
        <w:tc>
          <w:tcPr>
            <w:tcW w:w="4320" w:type="dxa"/>
          </w:tcPr>
          <w:p w14:paraId="10394CE1" w14:textId="77777777" w:rsidR="00C50675" w:rsidRDefault="00C50675"/>
        </w:tc>
      </w:tr>
      <w:tr w:rsidR="00C50675" w14:paraId="287CE387" w14:textId="77777777">
        <w:tc>
          <w:tcPr>
            <w:tcW w:w="720" w:type="dxa"/>
          </w:tcPr>
          <w:p w14:paraId="1B62CC5F" w14:textId="77777777" w:rsidR="00C50675" w:rsidRDefault="00000000">
            <w:r>
              <w:t>119</w:t>
            </w:r>
          </w:p>
        </w:tc>
        <w:tc>
          <w:tcPr>
            <w:tcW w:w="5760" w:type="dxa"/>
          </w:tcPr>
          <w:p w14:paraId="3847270A" w14:textId="77777777" w:rsidR="00C50675" w:rsidRDefault="00000000">
            <w:r>
              <w:t>For the purposes of this provision, the expression an “offer to the public” in relation to the Ordinary Shares in any Relevant State means the communication in any form and by any means of sufficient information on the terms of the offer and any Ordinary Shares to be offered so as to enable an investor to decide to purchase or subscribe for any Ordinary Shares, and the expression “Prospectus Regulation” means Regulation (EU) 2017/1129.</w:t>
            </w:r>
          </w:p>
        </w:tc>
        <w:tc>
          <w:tcPr>
            <w:tcW w:w="1440" w:type="dxa"/>
          </w:tcPr>
          <w:p w14:paraId="1CB17766" w14:textId="77777777" w:rsidR="00C50675" w:rsidRDefault="00C50675"/>
        </w:tc>
        <w:tc>
          <w:tcPr>
            <w:tcW w:w="1440" w:type="dxa"/>
          </w:tcPr>
          <w:p w14:paraId="5F3E4E3B" w14:textId="77777777" w:rsidR="00C50675" w:rsidRDefault="00C50675"/>
        </w:tc>
        <w:tc>
          <w:tcPr>
            <w:tcW w:w="4320" w:type="dxa"/>
          </w:tcPr>
          <w:p w14:paraId="744C26E4" w14:textId="77777777" w:rsidR="00C50675" w:rsidRDefault="00C50675"/>
        </w:tc>
      </w:tr>
      <w:tr w:rsidR="00C50675" w14:paraId="6F426DC5" w14:textId="77777777">
        <w:tc>
          <w:tcPr>
            <w:tcW w:w="720" w:type="dxa"/>
          </w:tcPr>
          <w:p w14:paraId="5A317EB1" w14:textId="77777777" w:rsidR="00C50675" w:rsidRDefault="00000000">
            <w:r>
              <w:t>120</w:t>
            </w:r>
          </w:p>
        </w:tc>
        <w:tc>
          <w:tcPr>
            <w:tcW w:w="5760" w:type="dxa"/>
          </w:tcPr>
          <w:p w14:paraId="37D64589" w14:textId="77777777" w:rsidR="00C50675" w:rsidRDefault="00000000">
            <w:r>
              <w:t xml:space="preserve">The Ordinary Shares have not been and will not be registered under the Securities Act, or under any relevant securities laws of any state or other jurisdiction in the United States, or under the applicable securities laws of Australia, Canada or Japan.  Subject to certain exceptions, the Ordinary Shares may not be, offered, sold, resold, reoffered, pledged, transferred, distributed or delivered, directly or indirectly, within, into or in the United States, </w:t>
            </w:r>
            <w:r>
              <w:lastRenderedPageBreak/>
              <w:t xml:space="preserve">Australia, Canada or Japan or to any national, resident or citizen of Australia, Canada or Japan. </w:t>
            </w:r>
          </w:p>
        </w:tc>
        <w:tc>
          <w:tcPr>
            <w:tcW w:w="1440" w:type="dxa"/>
          </w:tcPr>
          <w:p w14:paraId="32366E90" w14:textId="77777777" w:rsidR="00C50675" w:rsidRDefault="00C50675"/>
        </w:tc>
        <w:tc>
          <w:tcPr>
            <w:tcW w:w="1440" w:type="dxa"/>
          </w:tcPr>
          <w:p w14:paraId="6D3C6353" w14:textId="77777777" w:rsidR="00C50675" w:rsidRDefault="00C50675"/>
        </w:tc>
        <w:tc>
          <w:tcPr>
            <w:tcW w:w="4320" w:type="dxa"/>
          </w:tcPr>
          <w:p w14:paraId="40BB5F43" w14:textId="77777777" w:rsidR="00C50675" w:rsidRDefault="00C50675"/>
        </w:tc>
      </w:tr>
      <w:tr w:rsidR="00C50675" w14:paraId="1E260449" w14:textId="77777777">
        <w:tc>
          <w:tcPr>
            <w:tcW w:w="720" w:type="dxa"/>
          </w:tcPr>
          <w:p w14:paraId="627A1600" w14:textId="77777777" w:rsidR="00C50675" w:rsidRDefault="00000000">
            <w:r>
              <w:t>121</w:t>
            </w:r>
          </w:p>
        </w:tc>
        <w:tc>
          <w:tcPr>
            <w:tcW w:w="5760" w:type="dxa"/>
          </w:tcPr>
          <w:p w14:paraId="00AAEC86" w14:textId="77777777" w:rsidR="00C50675" w:rsidRDefault="00000000">
            <w:r>
              <w:t xml:space="preserve">The Ordinary Shares have not been approved or disapproved by the SEC, any federal or state securities commission in the United States or any other regulatory authority in the United States, nor have any of the foregoing authorities passed upon or endorsed the merits of the offering of the Ordinary Shares or confirmed the accuracy or determined the adequacy of the information contained in this Document.  Any representation to the contrary is a criminal offence in the United States. </w:t>
            </w:r>
          </w:p>
        </w:tc>
        <w:tc>
          <w:tcPr>
            <w:tcW w:w="1440" w:type="dxa"/>
          </w:tcPr>
          <w:p w14:paraId="38408116" w14:textId="77777777" w:rsidR="00C50675" w:rsidRDefault="00C50675"/>
        </w:tc>
        <w:tc>
          <w:tcPr>
            <w:tcW w:w="1440" w:type="dxa"/>
          </w:tcPr>
          <w:p w14:paraId="1DA4E982" w14:textId="77777777" w:rsidR="00C50675" w:rsidRDefault="00C50675"/>
        </w:tc>
        <w:tc>
          <w:tcPr>
            <w:tcW w:w="4320" w:type="dxa"/>
          </w:tcPr>
          <w:p w14:paraId="5A9EEE3A" w14:textId="77777777" w:rsidR="00C50675" w:rsidRDefault="00C50675"/>
        </w:tc>
      </w:tr>
      <w:tr w:rsidR="00C50675" w14:paraId="45F935F3" w14:textId="77777777">
        <w:tc>
          <w:tcPr>
            <w:tcW w:w="720" w:type="dxa"/>
          </w:tcPr>
          <w:p w14:paraId="337F167F" w14:textId="77777777" w:rsidR="00C50675" w:rsidRDefault="00000000">
            <w:r>
              <w:t>122</w:t>
            </w:r>
          </w:p>
        </w:tc>
        <w:tc>
          <w:tcPr>
            <w:tcW w:w="5760" w:type="dxa"/>
          </w:tcPr>
          <w:p w14:paraId="2D8EE5E6" w14:textId="77777777" w:rsidR="00C50675" w:rsidRDefault="00000000">
            <w:r>
              <w:t xml:space="preserve">Investors may be required to bear the financial risk of an investment in the Ordinary Shares for an indefinite period.  Prospective investors are also notified that the Company may be classified as a passive foreign investment company for United States federal income tax purposes. If the Company is so classified, the Company may, but is not obliged to, provide to U.S. holders of Ordinary Shares the information that would be necessary in order for such persons to make a qualified electing fund election with respect to the Ordinary Shares for any year in which the Company is a passive foreign investment company. </w:t>
            </w:r>
          </w:p>
        </w:tc>
        <w:tc>
          <w:tcPr>
            <w:tcW w:w="1440" w:type="dxa"/>
          </w:tcPr>
          <w:p w14:paraId="5E166146" w14:textId="77777777" w:rsidR="00C50675" w:rsidRDefault="00C50675"/>
        </w:tc>
        <w:tc>
          <w:tcPr>
            <w:tcW w:w="1440" w:type="dxa"/>
          </w:tcPr>
          <w:p w14:paraId="1B9EA787" w14:textId="77777777" w:rsidR="00C50675" w:rsidRDefault="00C50675"/>
        </w:tc>
        <w:tc>
          <w:tcPr>
            <w:tcW w:w="4320" w:type="dxa"/>
          </w:tcPr>
          <w:p w14:paraId="308DAB81" w14:textId="77777777" w:rsidR="00C50675" w:rsidRDefault="00C50675"/>
        </w:tc>
      </w:tr>
      <w:tr w:rsidR="00C50675" w14:paraId="761FEDDC" w14:textId="77777777">
        <w:tc>
          <w:tcPr>
            <w:tcW w:w="720" w:type="dxa"/>
          </w:tcPr>
          <w:p w14:paraId="04978D10" w14:textId="77777777" w:rsidR="00C50675" w:rsidRDefault="00000000">
            <w:r>
              <w:t>123</w:t>
            </w:r>
          </w:p>
        </w:tc>
        <w:tc>
          <w:tcPr>
            <w:tcW w:w="5760" w:type="dxa"/>
          </w:tcPr>
          <w:p w14:paraId="450B53DD" w14:textId="77777777" w:rsidR="00C50675" w:rsidRDefault="00000000">
            <w:r>
              <w:t xml:space="preserve">Available information </w:t>
            </w:r>
          </w:p>
        </w:tc>
        <w:tc>
          <w:tcPr>
            <w:tcW w:w="1440" w:type="dxa"/>
          </w:tcPr>
          <w:p w14:paraId="5E9D0FD6" w14:textId="77777777" w:rsidR="00C50675" w:rsidRDefault="00C50675"/>
        </w:tc>
        <w:tc>
          <w:tcPr>
            <w:tcW w:w="1440" w:type="dxa"/>
          </w:tcPr>
          <w:p w14:paraId="4A757AAE" w14:textId="77777777" w:rsidR="00C50675" w:rsidRDefault="00C50675"/>
        </w:tc>
        <w:tc>
          <w:tcPr>
            <w:tcW w:w="4320" w:type="dxa"/>
          </w:tcPr>
          <w:p w14:paraId="17F03B4E" w14:textId="77777777" w:rsidR="00C50675" w:rsidRDefault="00C50675"/>
        </w:tc>
      </w:tr>
      <w:tr w:rsidR="00C50675" w14:paraId="49B84178" w14:textId="77777777">
        <w:tc>
          <w:tcPr>
            <w:tcW w:w="720" w:type="dxa"/>
          </w:tcPr>
          <w:p w14:paraId="41F4F88C" w14:textId="77777777" w:rsidR="00C50675" w:rsidRDefault="00000000">
            <w:r>
              <w:t>124</w:t>
            </w:r>
          </w:p>
        </w:tc>
        <w:tc>
          <w:tcPr>
            <w:tcW w:w="5760" w:type="dxa"/>
          </w:tcPr>
          <w:p w14:paraId="6DEFF4CA" w14:textId="77777777" w:rsidR="00C50675" w:rsidRDefault="00000000">
            <w:r>
              <w:t xml:space="preserve">The Company is not subject to the reporting requirements of section 13 or 15(d) of the U.S. Securities Exchange Act of 1934, as amended (the “Exchange Act”).  For so long as any Ordinary Shares are “restricted securities” within the meaning of Rule 144(a)(3) of the Securities Act, the Company will, during any period in which it is neither subject to section 13 or 15(d) of the Exchange Act nor exempt from reporting pursuant to Rule 12g3-2(b) thereunder, provide, upon written request, to Shareholders and any owner of a beneficial interest in Ordinary Shares or any prospective purchaser designated by such holder or owner, the information required to be delivered pursuant to Rule 144A(d)(4) under the </w:t>
            </w:r>
            <w:r>
              <w:lastRenderedPageBreak/>
              <w:t xml:space="preserve">Securities Act. </w:t>
            </w:r>
          </w:p>
        </w:tc>
        <w:tc>
          <w:tcPr>
            <w:tcW w:w="1440" w:type="dxa"/>
          </w:tcPr>
          <w:p w14:paraId="298ED2BC" w14:textId="77777777" w:rsidR="00C50675" w:rsidRDefault="00C50675"/>
        </w:tc>
        <w:tc>
          <w:tcPr>
            <w:tcW w:w="1440" w:type="dxa"/>
          </w:tcPr>
          <w:p w14:paraId="673738C2" w14:textId="77777777" w:rsidR="00C50675" w:rsidRDefault="00C50675"/>
        </w:tc>
        <w:tc>
          <w:tcPr>
            <w:tcW w:w="4320" w:type="dxa"/>
          </w:tcPr>
          <w:p w14:paraId="4C8948BC" w14:textId="77777777" w:rsidR="00C50675" w:rsidRDefault="00C50675"/>
        </w:tc>
      </w:tr>
      <w:tr w:rsidR="00C50675" w14:paraId="47F1754B" w14:textId="77777777">
        <w:tc>
          <w:tcPr>
            <w:tcW w:w="720" w:type="dxa"/>
          </w:tcPr>
          <w:p w14:paraId="3CB46505" w14:textId="77777777" w:rsidR="00C50675" w:rsidRDefault="00000000">
            <w:r>
              <w:t>125</w:t>
            </w:r>
          </w:p>
        </w:tc>
        <w:tc>
          <w:tcPr>
            <w:tcW w:w="5760" w:type="dxa"/>
          </w:tcPr>
          <w:p w14:paraId="6F945525" w14:textId="77777777" w:rsidR="00C50675" w:rsidRDefault="00000000">
            <w:r>
              <w:t xml:space="preserve">Data protection </w:t>
            </w:r>
          </w:p>
        </w:tc>
        <w:tc>
          <w:tcPr>
            <w:tcW w:w="1440" w:type="dxa"/>
          </w:tcPr>
          <w:p w14:paraId="28934E99" w14:textId="77777777" w:rsidR="00C50675" w:rsidRDefault="00C50675"/>
        </w:tc>
        <w:tc>
          <w:tcPr>
            <w:tcW w:w="1440" w:type="dxa"/>
          </w:tcPr>
          <w:p w14:paraId="363B1BA0" w14:textId="77777777" w:rsidR="00C50675" w:rsidRDefault="00C50675"/>
        </w:tc>
        <w:tc>
          <w:tcPr>
            <w:tcW w:w="4320" w:type="dxa"/>
          </w:tcPr>
          <w:p w14:paraId="149F8D03" w14:textId="77777777" w:rsidR="00C50675" w:rsidRDefault="00C50675"/>
        </w:tc>
      </w:tr>
      <w:tr w:rsidR="00C50675" w14:paraId="6FE1DA32" w14:textId="77777777">
        <w:tc>
          <w:tcPr>
            <w:tcW w:w="720" w:type="dxa"/>
          </w:tcPr>
          <w:p w14:paraId="152DA9D9" w14:textId="77777777" w:rsidR="00C50675" w:rsidRDefault="00000000">
            <w:r>
              <w:t>126</w:t>
            </w:r>
          </w:p>
        </w:tc>
        <w:tc>
          <w:tcPr>
            <w:tcW w:w="5760" w:type="dxa"/>
          </w:tcPr>
          <w:p w14:paraId="13D99704" w14:textId="77777777" w:rsidR="00C50675" w:rsidRDefault="00000000">
            <w:r>
              <w:t xml:space="preserve">The Company may delegate certain administrative functions to third parties and will require such third parties to comply with data protection and regulatory requirements of any jurisdiction in which data processing occurs. Such information will be held and processed by the Company (or any third party, functionary or agent appointed by the Company) for the following purposes: </w:t>
            </w:r>
          </w:p>
        </w:tc>
        <w:tc>
          <w:tcPr>
            <w:tcW w:w="1440" w:type="dxa"/>
          </w:tcPr>
          <w:p w14:paraId="1D833C3D" w14:textId="77777777" w:rsidR="00C50675" w:rsidRDefault="00C50675"/>
        </w:tc>
        <w:tc>
          <w:tcPr>
            <w:tcW w:w="1440" w:type="dxa"/>
          </w:tcPr>
          <w:p w14:paraId="4EAAA416" w14:textId="77777777" w:rsidR="00C50675" w:rsidRDefault="00C50675"/>
        </w:tc>
        <w:tc>
          <w:tcPr>
            <w:tcW w:w="4320" w:type="dxa"/>
          </w:tcPr>
          <w:p w14:paraId="0365B51D" w14:textId="77777777" w:rsidR="00C50675" w:rsidRDefault="00C50675"/>
        </w:tc>
      </w:tr>
      <w:tr w:rsidR="00C50675" w14:paraId="21874777" w14:textId="77777777">
        <w:tc>
          <w:tcPr>
            <w:tcW w:w="720" w:type="dxa"/>
          </w:tcPr>
          <w:p w14:paraId="467CA700" w14:textId="77777777" w:rsidR="00C50675" w:rsidRDefault="00000000">
            <w:r>
              <w:t>127</w:t>
            </w:r>
          </w:p>
        </w:tc>
        <w:tc>
          <w:tcPr>
            <w:tcW w:w="5760" w:type="dxa"/>
          </w:tcPr>
          <w:p w14:paraId="371F8823" w14:textId="77777777" w:rsidR="00C50675" w:rsidRDefault="00000000">
            <w:r>
              <w:t xml:space="preserve">verifying the identity of the prospective investor to comply with statutory and regulatory requirements in relation to anti-money laundering procedures; </w:t>
            </w:r>
          </w:p>
        </w:tc>
        <w:tc>
          <w:tcPr>
            <w:tcW w:w="1440" w:type="dxa"/>
          </w:tcPr>
          <w:p w14:paraId="4FB67816" w14:textId="77777777" w:rsidR="00C50675" w:rsidRDefault="00C50675"/>
        </w:tc>
        <w:tc>
          <w:tcPr>
            <w:tcW w:w="1440" w:type="dxa"/>
          </w:tcPr>
          <w:p w14:paraId="2629C7E0" w14:textId="77777777" w:rsidR="00C50675" w:rsidRDefault="00C50675"/>
        </w:tc>
        <w:tc>
          <w:tcPr>
            <w:tcW w:w="4320" w:type="dxa"/>
          </w:tcPr>
          <w:p w14:paraId="2BE594B9" w14:textId="77777777" w:rsidR="00C50675" w:rsidRDefault="00C50675"/>
        </w:tc>
      </w:tr>
      <w:tr w:rsidR="00C50675" w14:paraId="3124284B" w14:textId="77777777">
        <w:tc>
          <w:tcPr>
            <w:tcW w:w="720" w:type="dxa"/>
          </w:tcPr>
          <w:p w14:paraId="5DCD53EE" w14:textId="77777777" w:rsidR="00C50675" w:rsidRDefault="00000000">
            <w:r>
              <w:t>128</w:t>
            </w:r>
          </w:p>
        </w:tc>
        <w:tc>
          <w:tcPr>
            <w:tcW w:w="5760" w:type="dxa"/>
          </w:tcPr>
          <w:p w14:paraId="2919B80A" w14:textId="77777777" w:rsidR="00C50675" w:rsidRDefault="00000000">
            <w:r>
              <w:t xml:space="preserve">carrying out the business of the Company and the administering of interests in the Company; </w:t>
            </w:r>
          </w:p>
        </w:tc>
        <w:tc>
          <w:tcPr>
            <w:tcW w:w="1440" w:type="dxa"/>
          </w:tcPr>
          <w:p w14:paraId="5AB624A8" w14:textId="77777777" w:rsidR="00C50675" w:rsidRDefault="00C50675"/>
        </w:tc>
        <w:tc>
          <w:tcPr>
            <w:tcW w:w="1440" w:type="dxa"/>
          </w:tcPr>
          <w:p w14:paraId="18A936BF" w14:textId="77777777" w:rsidR="00C50675" w:rsidRDefault="00C50675"/>
        </w:tc>
        <w:tc>
          <w:tcPr>
            <w:tcW w:w="4320" w:type="dxa"/>
          </w:tcPr>
          <w:p w14:paraId="2EA5FE93" w14:textId="77777777" w:rsidR="00C50675" w:rsidRDefault="00C50675"/>
        </w:tc>
      </w:tr>
      <w:tr w:rsidR="00C50675" w14:paraId="5E989F68" w14:textId="77777777">
        <w:tc>
          <w:tcPr>
            <w:tcW w:w="720" w:type="dxa"/>
          </w:tcPr>
          <w:p w14:paraId="532A8562" w14:textId="77777777" w:rsidR="00C50675" w:rsidRDefault="00000000">
            <w:r>
              <w:t>129</w:t>
            </w:r>
          </w:p>
        </w:tc>
        <w:tc>
          <w:tcPr>
            <w:tcW w:w="5760" w:type="dxa"/>
          </w:tcPr>
          <w:p w14:paraId="214BED06" w14:textId="77777777" w:rsidR="00C50675" w:rsidRDefault="00000000">
            <w:r>
              <w:t xml:space="preserve">meeting the legal, regulatory, reporting and/or financial obligations of the Company in the United Kingdom or elsewhere; and </w:t>
            </w:r>
          </w:p>
        </w:tc>
        <w:tc>
          <w:tcPr>
            <w:tcW w:w="1440" w:type="dxa"/>
          </w:tcPr>
          <w:p w14:paraId="78D0D2A6" w14:textId="77777777" w:rsidR="00C50675" w:rsidRDefault="00C50675"/>
        </w:tc>
        <w:tc>
          <w:tcPr>
            <w:tcW w:w="1440" w:type="dxa"/>
          </w:tcPr>
          <w:p w14:paraId="7E2E117A" w14:textId="77777777" w:rsidR="00C50675" w:rsidRDefault="00C50675"/>
        </w:tc>
        <w:tc>
          <w:tcPr>
            <w:tcW w:w="4320" w:type="dxa"/>
          </w:tcPr>
          <w:p w14:paraId="48617A2B" w14:textId="77777777" w:rsidR="00C50675" w:rsidRDefault="00C50675"/>
        </w:tc>
      </w:tr>
      <w:tr w:rsidR="00C50675" w14:paraId="3F13CCC9" w14:textId="77777777">
        <w:tc>
          <w:tcPr>
            <w:tcW w:w="720" w:type="dxa"/>
          </w:tcPr>
          <w:p w14:paraId="2028462E" w14:textId="77777777" w:rsidR="00C50675" w:rsidRDefault="00000000">
            <w:r>
              <w:t>130</w:t>
            </w:r>
          </w:p>
        </w:tc>
        <w:tc>
          <w:tcPr>
            <w:tcW w:w="5760" w:type="dxa"/>
          </w:tcPr>
          <w:p w14:paraId="44190DAE" w14:textId="77777777" w:rsidR="00C50675" w:rsidRDefault="00000000">
            <w:r>
              <w:t xml:space="preserve">disclosing personal data to other functionaries of, or advisers to, the Company to operate and/or administer the Company. </w:t>
            </w:r>
          </w:p>
        </w:tc>
        <w:tc>
          <w:tcPr>
            <w:tcW w:w="1440" w:type="dxa"/>
          </w:tcPr>
          <w:p w14:paraId="102EA42E" w14:textId="77777777" w:rsidR="00C50675" w:rsidRDefault="00C50675"/>
        </w:tc>
        <w:tc>
          <w:tcPr>
            <w:tcW w:w="1440" w:type="dxa"/>
          </w:tcPr>
          <w:p w14:paraId="685D35A0" w14:textId="77777777" w:rsidR="00C50675" w:rsidRDefault="00C50675"/>
        </w:tc>
        <w:tc>
          <w:tcPr>
            <w:tcW w:w="4320" w:type="dxa"/>
          </w:tcPr>
          <w:p w14:paraId="5ADF2ED0" w14:textId="77777777" w:rsidR="00C50675" w:rsidRDefault="00C50675"/>
        </w:tc>
      </w:tr>
      <w:tr w:rsidR="00C50675" w14:paraId="5BA17957" w14:textId="77777777">
        <w:tc>
          <w:tcPr>
            <w:tcW w:w="720" w:type="dxa"/>
          </w:tcPr>
          <w:p w14:paraId="75A41215" w14:textId="77777777" w:rsidR="00C50675" w:rsidRDefault="00000000">
            <w:r>
              <w:t>131</w:t>
            </w:r>
          </w:p>
        </w:tc>
        <w:tc>
          <w:tcPr>
            <w:tcW w:w="5760" w:type="dxa"/>
          </w:tcPr>
          <w:p w14:paraId="3256B261" w14:textId="77777777" w:rsidR="00C50675" w:rsidRDefault="00000000">
            <w:r>
              <w:t xml:space="preserve">Where appropriate it may be necessary for the Company (or any third party, functionary or agent appointed by the Company) to: </w:t>
            </w:r>
          </w:p>
        </w:tc>
        <w:tc>
          <w:tcPr>
            <w:tcW w:w="1440" w:type="dxa"/>
          </w:tcPr>
          <w:p w14:paraId="43060BBB" w14:textId="77777777" w:rsidR="00C50675" w:rsidRDefault="00C50675"/>
        </w:tc>
        <w:tc>
          <w:tcPr>
            <w:tcW w:w="1440" w:type="dxa"/>
          </w:tcPr>
          <w:p w14:paraId="59FCCC44" w14:textId="77777777" w:rsidR="00C50675" w:rsidRDefault="00C50675"/>
        </w:tc>
        <w:tc>
          <w:tcPr>
            <w:tcW w:w="4320" w:type="dxa"/>
          </w:tcPr>
          <w:p w14:paraId="5235238B" w14:textId="77777777" w:rsidR="00C50675" w:rsidRDefault="00C50675"/>
        </w:tc>
      </w:tr>
      <w:tr w:rsidR="00C50675" w14:paraId="4D3E36E2" w14:textId="77777777">
        <w:tc>
          <w:tcPr>
            <w:tcW w:w="720" w:type="dxa"/>
          </w:tcPr>
          <w:p w14:paraId="5CB8E362" w14:textId="77777777" w:rsidR="00C50675" w:rsidRDefault="00000000">
            <w:r>
              <w:t>132</w:t>
            </w:r>
          </w:p>
        </w:tc>
        <w:tc>
          <w:tcPr>
            <w:tcW w:w="5760" w:type="dxa"/>
          </w:tcPr>
          <w:p w14:paraId="3BF80C34" w14:textId="77777777" w:rsidR="00C50675" w:rsidRDefault="00000000">
            <w:r>
              <w:t xml:space="preserve">disclose personal data to third party service providers, agents or functionaries appointed by the Company to provide services to prospective investors; and </w:t>
            </w:r>
          </w:p>
        </w:tc>
        <w:tc>
          <w:tcPr>
            <w:tcW w:w="1440" w:type="dxa"/>
          </w:tcPr>
          <w:p w14:paraId="35F90C6B" w14:textId="77777777" w:rsidR="00C50675" w:rsidRDefault="00C50675"/>
        </w:tc>
        <w:tc>
          <w:tcPr>
            <w:tcW w:w="1440" w:type="dxa"/>
          </w:tcPr>
          <w:p w14:paraId="2E5E436F" w14:textId="77777777" w:rsidR="00C50675" w:rsidRDefault="00C50675"/>
        </w:tc>
        <w:tc>
          <w:tcPr>
            <w:tcW w:w="4320" w:type="dxa"/>
          </w:tcPr>
          <w:p w14:paraId="714DB5A4" w14:textId="77777777" w:rsidR="00C50675" w:rsidRDefault="00C50675"/>
        </w:tc>
      </w:tr>
      <w:tr w:rsidR="00C50675" w14:paraId="725C5225" w14:textId="77777777">
        <w:tc>
          <w:tcPr>
            <w:tcW w:w="720" w:type="dxa"/>
          </w:tcPr>
          <w:p w14:paraId="66CC61ED" w14:textId="77777777" w:rsidR="00C50675" w:rsidRDefault="00000000">
            <w:r>
              <w:t>133</w:t>
            </w:r>
          </w:p>
        </w:tc>
        <w:tc>
          <w:tcPr>
            <w:tcW w:w="5760" w:type="dxa"/>
          </w:tcPr>
          <w:p w14:paraId="49D5BB88" w14:textId="77777777" w:rsidR="00C50675" w:rsidRDefault="00000000">
            <w:r>
              <w:t xml:space="preserve">transfer personal data outside of the EEA to countries or territories which do not offer the same level of protection for the rights and freedoms of prospective investors as the United Kingdom. </w:t>
            </w:r>
          </w:p>
        </w:tc>
        <w:tc>
          <w:tcPr>
            <w:tcW w:w="1440" w:type="dxa"/>
          </w:tcPr>
          <w:p w14:paraId="2788229B" w14:textId="77777777" w:rsidR="00C50675" w:rsidRDefault="00C50675"/>
        </w:tc>
        <w:tc>
          <w:tcPr>
            <w:tcW w:w="1440" w:type="dxa"/>
          </w:tcPr>
          <w:p w14:paraId="2CA451C0" w14:textId="77777777" w:rsidR="00C50675" w:rsidRDefault="00C50675"/>
        </w:tc>
        <w:tc>
          <w:tcPr>
            <w:tcW w:w="4320" w:type="dxa"/>
          </w:tcPr>
          <w:p w14:paraId="36E10A7E" w14:textId="77777777" w:rsidR="00C50675" w:rsidRDefault="00C50675"/>
        </w:tc>
      </w:tr>
      <w:tr w:rsidR="00C50675" w14:paraId="18B2BC51" w14:textId="77777777">
        <w:tc>
          <w:tcPr>
            <w:tcW w:w="720" w:type="dxa"/>
          </w:tcPr>
          <w:p w14:paraId="5AC8557E" w14:textId="77777777" w:rsidR="00C50675" w:rsidRDefault="00000000">
            <w:r>
              <w:t>134</w:t>
            </w:r>
          </w:p>
        </w:tc>
        <w:tc>
          <w:tcPr>
            <w:tcW w:w="5760" w:type="dxa"/>
          </w:tcPr>
          <w:p w14:paraId="5284ACF2" w14:textId="77777777" w:rsidR="00C50675" w:rsidRDefault="00000000">
            <w:r>
              <w:t xml:space="preserve">If the Company (or any third party, functionary or agent appointed by the Company) discloses personal data to such a third party, agent or functionary and/or makes such a transfer of personal data it will use reasonable endeavours to ensure that any third party, agent or </w:t>
            </w:r>
            <w:r>
              <w:lastRenderedPageBreak/>
              <w:t xml:space="preserve">functionary to whom the relevant personal data is disclosed or transferred is contractually bound to provide an adequate level of protection in respect of such personal data. </w:t>
            </w:r>
          </w:p>
        </w:tc>
        <w:tc>
          <w:tcPr>
            <w:tcW w:w="1440" w:type="dxa"/>
          </w:tcPr>
          <w:p w14:paraId="46EBA884" w14:textId="77777777" w:rsidR="00C50675" w:rsidRDefault="00C50675"/>
        </w:tc>
        <w:tc>
          <w:tcPr>
            <w:tcW w:w="1440" w:type="dxa"/>
          </w:tcPr>
          <w:p w14:paraId="59AC994F" w14:textId="77777777" w:rsidR="00C50675" w:rsidRDefault="00C50675"/>
        </w:tc>
        <w:tc>
          <w:tcPr>
            <w:tcW w:w="4320" w:type="dxa"/>
          </w:tcPr>
          <w:p w14:paraId="4D823EDE" w14:textId="77777777" w:rsidR="00C50675" w:rsidRDefault="00C50675"/>
        </w:tc>
      </w:tr>
      <w:tr w:rsidR="00C50675" w14:paraId="2FA25992" w14:textId="77777777">
        <w:tc>
          <w:tcPr>
            <w:tcW w:w="720" w:type="dxa"/>
          </w:tcPr>
          <w:p w14:paraId="1BEF37F5" w14:textId="77777777" w:rsidR="00C50675" w:rsidRDefault="00000000">
            <w:r>
              <w:t>135</w:t>
            </w:r>
          </w:p>
        </w:tc>
        <w:tc>
          <w:tcPr>
            <w:tcW w:w="5760" w:type="dxa"/>
          </w:tcPr>
          <w:p w14:paraId="43428540" w14:textId="77777777" w:rsidR="00C50675" w:rsidRDefault="00000000">
            <w:r>
              <w:t xml:space="preserve">In providing such personal data, investors will be deemed to have agreed to the processing of such personal data in the manner described above.  Prospective investors are responsible for informing any third-party individual to whom the personal data relates of the disclosure and use of such data in accordance with these provisions. </w:t>
            </w:r>
          </w:p>
        </w:tc>
        <w:tc>
          <w:tcPr>
            <w:tcW w:w="1440" w:type="dxa"/>
          </w:tcPr>
          <w:p w14:paraId="69FEBA85" w14:textId="77777777" w:rsidR="00C50675" w:rsidRDefault="00C50675"/>
        </w:tc>
        <w:tc>
          <w:tcPr>
            <w:tcW w:w="1440" w:type="dxa"/>
          </w:tcPr>
          <w:p w14:paraId="6C466B16" w14:textId="77777777" w:rsidR="00C50675" w:rsidRDefault="00C50675"/>
        </w:tc>
        <w:tc>
          <w:tcPr>
            <w:tcW w:w="4320" w:type="dxa"/>
          </w:tcPr>
          <w:p w14:paraId="648724F9" w14:textId="77777777" w:rsidR="00C50675" w:rsidRDefault="00C50675"/>
        </w:tc>
      </w:tr>
      <w:tr w:rsidR="00C50675" w14:paraId="52B71253" w14:textId="77777777">
        <w:tc>
          <w:tcPr>
            <w:tcW w:w="720" w:type="dxa"/>
          </w:tcPr>
          <w:p w14:paraId="02530C36" w14:textId="77777777" w:rsidR="00C50675" w:rsidRDefault="00000000">
            <w:r>
              <w:t>136</w:t>
            </w:r>
          </w:p>
        </w:tc>
        <w:tc>
          <w:tcPr>
            <w:tcW w:w="5760" w:type="dxa"/>
          </w:tcPr>
          <w:p w14:paraId="470822BF" w14:textId="77777777" w:rsidR="00C50675" w:rsidRDefault="00000000">
            <w:r>
              <w:t xml:space="preserve">Investment considerations </w:t>
            </w:r>
          </w:p>
        </w:tc>
        <w:tc>
          <w:tcPr>
            <w:tcW w:w="1440" w:type="dxa"/>
          </w:tcPr>
          <w:p w14:paraId="1E29DCE5" w14:textId="77777777" w:rsidR="00C50675" w:rsidRDefault="00C50675"/>
        </w:tc>
        <w:tc>
          <w:tcPr>
            <w:tcW w:w="1440" w:type="dxa"/>
          </w:tcPr>
          <w:p w14:paraId="470C1010" w14:textId="77777777" w:rsidR="00C50675" w:rsidRDefault="00C50675"/>
        </w:tc>
        <w:tc>
          <w:tcPr>
            <w:tcW w:w="4320" w:type="dxa"/>
          </w:tcPr>
          <w:p w14:paraId="34D10B9B" w14:textId="77777777" w:rsidR="00C50675" w:rsidRDefault="00C50675"/>
        </w:tc>
      </w:tr>
      <w:tr w:rsidR="00C50675" w14:paraId="701C8541" w14:textId="77777777">
        <w:tc>
          <w:tcPr>
            <w:tcW w:w="720" w:type="dxa"/>
          </w:tcPr>
          <w:p w14:paraId="5446CBE6" w14:textId="77777777" w:rsidR="00C50675" w:rsidRDefault="00000000">
            <w:r>
              <w:t>137</w:t>
            </w:r>
          </w:p>
        </w:tc>
        <w:tc>
          <w:tcPr>
            <w:tcW w:w="5760" w:type="dxa"/>
          </w:tcPr>
          <w:p w14:paraId="3B0916EA" w14:textId="77777777" w:rsidR="00C50675" w:rsidRDefault="00000000">
            <w:r>
              <w:t xml:space="preserve">In making an investment decision, investors must rely on their own examination, analysis and enquiry of the Company, this Document and the terms of Admission, including the merits and risks involved.  The contents of this Document are not to be construed as advice relating to legal, financial, taxation, investment decisions or any other matter.  Investors should inform themselves as to:  </w:t>
            </w:r>
          </w:p>
        </w:tc>
        <w:tc>
          <w:tcPr>
            <w:tcW w:w="1440" w:type="dxa"/>
          </w:tcPr>
          <w:p w14:paraId="66C0D91C" w14:textId="77777777" w:rsidR="00C50675" w:rsidRDefault="00C50675"/>
        </w:tc>
        <w:tc>
          <w:tcPr>
            <w:tcW w:w="1440" w:type="dxa"/>
          </w:tcPr>
          <w:p w14:paraId="0F55F9AA" w14:textId="77777777" w:rsidR="00C50675" w:rsidRDefault="00C50675"/>
        </w:tc>
        <w:tc>
          <w:tcPr>
            <w:tcW w:w="4320" w:type="dxa"/>
          </w:tcPr>
          <w:p w14:paraId="7057B736" w14:textId="77777777" w:rsidR="00C50675" w:rsidRDefault="00C50675"/>
        </w:tc>
      </w:tr>
      <w:tr w:rsidR="00C50675" w14:paraId="06C37FFB" w14:textId="77777777">
        <w:tc>
          <w:tcPr>
            <w:tcW w:w="720" w:type="dxa"/>
          </w:tcPr>
          <w:p w14:paraId="11310B86" w14:textId="77777777" w:rsidR="00C50675" w:rsidRDefault="00000000">
            <w:r>
              <w:t>138</w:t>
            </w:r>
          </w:p>
        </w:tc>
        <w:tc>
          <w:tcPr>
            <w:tcW w:w="5760" w:type="dxa"/>
          </w:tcPr>
          <w:p w14:paraId="2193BF5D" w14:textId="77777777" w:rsidR="00C50675" w:rsidRDefault="00000000">
            <w:r>
              <w:t xml:space="preserve">the legal requirements within their own countries for the purchase, holding, transfer or other disposal of the Ordinary Shares;  </w:t>
            </w:r>
          </w:p>
        </w:tc>
        <w:tc>
          <w:tcPr>
            <w:tcW w:w="1440" w:type="dxa"/>
          </w:tcPr>
          <w:p w14:paraId="3C2128A7" w14:textId="77777777" w:rsidR="00C50675" w:rsidRDefault="00C50675"/>
        </w:tc>
        <w:tc>
          <w:tcPr>
            <w:tcW w:w="1440" w:type="dxa"/>
          </w:tcPr>
          <w:p w14:paraId="5F216EA6" w14:textId="77777777" w:rsidR="00C50675" w:rsidRDefault="00C50675"/>
        </w:tc>
        <w:tc>
          <w:tcPr>
            <w:tcW w:w="4320" w:type="dxa"/>
          </w:tcPr>
          <w:p w14:paraId="209ECA4C" w14:textId="77777777" w:rsidR="00C50675" w:rsidRDefault="00C50675"/>
        </w:tc>
      </w:tr>
      <w:tr w:rsidR="00C50675" w14:paraId="532EC9C1" w14:textId="77777777">
        <w:tc>
          <w:tcPr>
            <w:tcW w:w="720" w:type="dxa"/>
          </w:tcPr>
          <w:p w14:paraId="151186C5" w14:textId="77777777" w:rsidR="00C50675" w:rsidRDefault="00000000">
            <w:r>
              <w:t>139</w:t>
            </w:r>
          </w:p>
        </w:tc>
        <w:tc>
          <w:tcPr>
            <w:tcW w:w="5760" w:type="dxa"/>
          </w:tcPr>
          <w:p w14:paraId="5C6BEB16" w14:textId="77777777" w:rsidR="00C50675" w:rsidRDefault="00000000">
            <w:r>
              <w:t xml:space="preserve">any foreign exchange restrictions applicable to the purchase, holding, transfer or other disposal of the Ordinary Shares which they might encounter; and </w:t>
            </w:r>
          </w:p>
        </w:tc>
        <w:tc>
          <w:tcPr>
            <w:tcW w:w="1440" w:type="dxa"/>
          </w:tcPr>
          <w:p w14:paraId="33269BAF" w14:textId="77777777" w:rsidR="00C50675" w:rsidRDefault="00C50675"/>
        </w:tc>
        <w:tc>
          <w:tcPr>
            <w:tcW w:w="1440" w:type="dxa"/>
          </w:tcPr>
          <w:p w14:paraId="6B2F699B" w14:textId="77777777" w:rsidR="00C50675" w:rsidRDefault="00C50675"/>
        </w:tc>
        <w:tc>
          <w:tcPr>
            <w:tcW w:w="4320" w:type="dxa"/>
          </w:tcPr>
          <w:p w14:paraId="14F341C4" w14:textId="77777777" w:rsidR="00C50675" w:rsidRDefault="00C50675"/>
        </w:tc>
      </w:tr>
      <w:tr w:rsidR="00C50675" w14:paraId="77BAC623" w14:textId="77777777">
        <w:tc>
          <w:tcPr>
            <w:tcW w:w="720" w:type="dxa"/>
          </w:tcPr>
          <w:p w14:paraId="44FECAE1" w14:textId="77777777" w:rsidR="00C50675" w:rsidRDefault="00000000">
            <w:r>
              <w:t>140</w:t>
            </w:r>
          </w:p>
        </w:tc>
        <w:tc>
          <w:tcPr>
            <w:tcW w:w="5760" w:type="dxa"/>
          </w:tcPr>
          <w:p w14:paraId="7DB9E470" w14:textId="77777777" w:rsidR="00C50675" w:rsidRDefault="00000000">
            <w:r>
              <w:t xml:space="preserve">the income and other tax consequences which may apply in their own countries as a result of the purchase, holding, transfer or other disposal of the Ordinary Shares or distributions by the Company, either on a liquidation and distribution or otherwise.  Prospective investors must rely upon their own representatives, including their own legal advisers and accountants, as to legal, tax, investment or any other related matters concerning the Company and an investment therein. </w:t>
            </w:r>
          </w:p>
        </w:tc>
        <w:tc>
          <w:tcPr>
            <w:tcW w:w="1440" w:type="dxa"/>
          </w:tcPr>
          <w:p w14:paraId="5F7DA08F" w14:textId="77777777" w:rsidR="00C50675" w:rsidRDefault="00C50675"/>
        </w:tc>
        <w:tc>
          <w:tcPr>
            <w:tcW w:w="1440" w:type="dxa"/>
          </w:tcPr>
          <w:p w14:paraId="71858229" w14:textId="77777777" w:rsidR="00C50675" w:rsidRDefault="00C50675"/>
        </w:tc>
        <w:tc>
          <w:tcPr>
            <w:tcW w:w="4320" w:type="dxa"/>
          </w:tcPr>
          <w:p w14:paraId="29DF5489" w14:textId="77777777" w:rsidR="00C50675" w:rsidRDefault="00C50675"/>
        </w:tc>
      </w:tr>
      <w:tr w:rsidR="00C50675" w14:paraId="70E4A258" w14:textId="77777777">
        <w:tc>
          <w:tcPr>
            <w:tcW w:w="720" w:type="dxa"/>
          </w:tcPr>
          <w:p w14:paraId="535019A9" w14:textId="77777777" w:rsidR="00C50675" w:rsidRDefault="00000000">
            <w:r>
              <w:t>141</w:t>
            </w:r>
          </w:p>
        </w:tc>
        <w:tc>
          <w:tcPr>
            <w:tcW w:w="5760" w:type="dxa"/>
          </w:tcPr>
          <w:p w14:paraId="42F5466E" w14:textId="77777777" w:rsidR="00C50675" w:rsidRDefault="00000000">
            <w:r>
              <w:t xml:space="preserve">An investment in the Company should be regarded as a long-term investment.  There can be no assurance that the </w:t>
            </w:r>
            <w:r>
              <w:lastRenderedPageBreak/>
              <w:t xml:space="preserve">Company’s objectives will be achieved. </w:t>
            </w:r>
          </w:p>
        </w:tc>
        <w:tc>
          <w:tcPr>
            <w:tcW w:w="1440" w:type="dxa"/>
          </w:tcPr>
          <w:p w14:paraId="569BC23A" w14:textId="77777777" w:rsidR="00C50675" w:rsidRDefault="00C50675"/>
        </w:tc>
        <w:tc>
          <w:tcPr>
            <w:tcW w:w="1440" w:type="dxa"/>
          </w:tcPr>
          <w:p w14:paraId="307703DD" w14:textId="77777777" w:rsidR="00C50675" w:rsidRDefault="00C50675"/>
        </w:tc>
        <w:tc>
          <w:tcPr>
            <w:tcW w:w="4320" w:type="dxa"/>
          </w:tcPr>
          <w:p w14:paraId="60DBF220" w14:textId="77777777" w:rsidR="00C50675" w:rsidRDefault="00C50675"/>
        </w:tc>
      </w:tr>
      <w:tr w:rsidR="00C50675" w14:paraId="79379086" w14:textId="77777777">
        <w:tc>
          <w:tcPr>
            <w:tcW w:w="720" w:type="dxa"/>
          </w:tcPr>
          <w:p w14:paraId="0E34F951" w14:textId="77777777" w:rsidR="00C50675" w:rsidRDefault="00000000">
            <w:r>
              <w:t>142</w:t>
            </w:r>
          </w:p>
        </w:tc>
        <w:tc>
          <w:tcPr>
            <w:tcW w:w="5760" w:type="dxa"/>
          </w:tcPr>
          <w:p w14:paraId="214D48E8" w14:textId="77777777" w:rsidR="00C50675" w:rsidRDefault="00000000">
            <w:r>
              <w:t xml:space="preserve">It should be remembered that the price of the Ordinary Shares and any income from such Ordinary Shares, can go down as well as up. </w:t>
            </w:r>
          </w:p>
        </w:tc>
        <w:tc>
          <w:tcPr>
            <w:tcW w:w="1440" w:type="dxa"/>
          </w:tcPr>
          <w:p w14:paraId="2CF2B3C4" w14:textId="77777777" w:rsidR="00C50675" w:rsidRDefault="00C50675"/>
        </w:tc>
        <w:tc>
          <w:tcPr>
            <w:tcW w:w="1440" w:type="dxa"/>
          </w:tcPr>
          <w:p w14:paraId="75E7249E" w14:textId="77777777" w:rsidR="00C50675" w:rsidRDefault="00C50675"/>
        </w:tc>
        <w:tc>
          <w:tcPr>
            <w:tcW w:w="4320" w:type="dxa"/>
          </w:tcPr>
          <w:p w14:paraId="3F74A700" w14:textId="77777777" w:rsidR="00C50675" w:rsidRDefault="00C50675"/>
        </w:tc>
      </w:tr>
      <w:tr w:rsidR="00C50675" w14:paraId="0739F061" w14:textId="77777777">
        <w:tc>
          <w:tcPr>
            <w:tcW w:w="720" w:type="dxa"/>
          </w:tcPr>
          <w:p w14:paraId="63B0699A" w14:textId="77777777" w:rsidR="00C50675" w:rsidRDefault="00000000">
            <w:r>
              <w:t>143</w:t>
            </w:r>
          </w:p>
        </w:tc>
        <w:tc>
          <w:tcPr>
            <w:tcW w:w="5760" w:type="dxa"/>
          </w:tcPr>
          <w:p w14:paraId="01D01BC8" w14:textId="77777777" w:rsidR="00C50675" w:rsidRDefault="00000000">
            <w:r>
              <w:t xml:space="preserve">This Document should be read in its entirety before making any investment in the Ordinary Shares.  All Shareholders are entitled to the benefit of, are bound by, and are deemed to have notice of, the provisions of the Memorandum of Incorporation of the Company and the Articles, which investors should review. </w:t>
            </w:r>
          </w:p>
        </w:tc>
        <w:tc>
          <w:tcPr>
            <w:tcW w:w="1440" w:type="dxa"/>
          </w:tcPr>
          <w:p w14:paraId="27C66B2D" w14:textId="77777777" w:rsidR="00C50675" w:rsidRDefault="00C50675"/>
        </w:tc>
        <w:tc>
          <w:tcPr>
            <w:tcW w:w="1440" w:type="dxa"/>
          </w:tcPr>
          <w:p w14:paraId="020A5494" w14:textId="77777777" w:rsidR="00C50675" w:rsidRDefault="00C50675"/>
        </w:tc>
        <w:tc>
          <w:tcPr>
            <w:tcW w:w="4320" w:type="dxa"/>
          </w:tcPr>
          <w:p w14:paraId="615B50DC" w14:textId="77777777" w:rsidR="00C50675" w:rsidRDefault="00C50675"/>
        </w:tc>
      </w:tr>
      <w:tr w:rsidR="00C50675" w14:paraId="2B615AD6" w14:textId="77777777">
        <w:tc>
          <w:tcPr>
            <w:tcW w:w="720" w:type="dxa"/>
          </w:tcPr>
          <w:p w14:paraId="54C7654C" w14:textId="77777777" w:rsidR="00C50675" w:rsidRDefault="00000000">
            <w:r>
              <w:t>144</w:t>
            </w:r>
          </w:p>
        </w:tc>
        <w:tc>
          <w:tcPr>
            <w:tcW w:w="5760" w:type="dxa"/>
          </w:tcPr>
          <w:p w14:paraId="0085E6F6" w14:textId="77777777" w:rsidR="00C50675" w:rsidRDefault="00000000">
            <w:r>
              <w:t xml:space="preserve">Forward-looking statements </w:t>
            </w:r>
          </w:p>
        </w:tc>
        <w:tc>
          <w:tcPr>
            <w:tcW w:w="1440" w:type="dxa"/>
          </w:tcPr>
          <w:p w14:paraId="2BFA1062" w14:textId="77777777" w:rsidR="00C50675" w:rsidRDefault="00C50675"/>
        </w:tc>
        <w:tc>
          <w:tcPr>
            <w:tcW w:w="1440" w:type="dxa"/>
          </w:tcPr>
          <w:p w14:paraId="33534F1A" w14:textId="77777777" w:rsidR="00C50675" w:rsidRDefault="00C50675"/>
        </w:tc>
        <w:tc>
          <w:tcPr>
            <w:tcW w:w="4320" w:type="dxa"/>
          </w:tcPr>
          <w:p w14:paraId="1E0E7313" w14:textId="77777777" w:rsidR="00C50675" w:rsidRDefault="00C50675"/>
        </w:tc>
      </w:tr>
      <w:tr w:rsidR="00C50675" w14:paraId="31AED430" w14:textId="77777777">
        <w:tc>
          <w:tcPr>
            <w:tcW w:w="720" w:type="dxa"/>
          </w:tcPr>
          <w:p w14:paraId="50E6850B" w14:textId="77777777" w:rsidR="00C50675" w:rsidRDefault="00000000">
            <w:r>
              <w:t>145</w:t>
            </w:r>
          </w:p>
        </w:tc>
        <w:tc>
          <w:tcPr>
            <w:tcW w:w="5760" w:type="dxa"/>
          </w:tcPr>
          <w:p w14:paraId="368AC928" w14:textId="77777777" w:rsidR="00C50675" w:rsidRDefault="00000000">
            <w:r>
              <w:t xml:space="preserve">This Document includes statements that are, or may be deemed to be, “forward-looking statements”.  In some cases, these forward-looking statements can be identified by the use of forward-looking terminology, including the terms “targets”, “believes”, “estimates”, “anticipates”, “expects”, “intends”, “may”, “will”, “should” or, in each case, their negative or other variations or comparable terminology.  They appear in a number of places throughout the Document and include statements regarding the intentions, beliefs or current expectations of the Company and the Board concerning, among other things: (i) the Group’s strategy, plans and future financial and operating performance, capital resources, prospects, capital appreciation of the Ordinary Shares and dividends.  By their nature, forward-looking statements involve risks and uncertainties because they relate to events and depend on circumstances that may or may not occur in the future.  Forward-looking statements are not guarantees of future performances.  The Company’s actual performance, results of operations, financial condition, distributions to Shareholders and the development of its financing strategies may differ materially from the forward-looking statements contained in this Document.  In addition, even if the Company’s actual performance, results of operations, financial condition, distributions to Shareholders and the </w:t>
            </w:r>
            <w:r>
              <w:lastRenderedPageBreak/>
              <w:t xml:space="preserve">development of its financing strategies are consistent with the forward-looking statements contained in this Document, those results or developments may not be indicative of results or developments in subsequent periods.  Important factors that may cause these differences include, but are not limited to: </w:t>
            </w:r>
          </w:p>
        </w:tc>
        <w:tc>
          <w:tcPr>
            <w:tcW w:w="1440" w:type="dxa"/>
          </w:tcPr>
          <w:p w14:paraId="0553D0B6" w14:textId="77777777" w:rsidR="00C50675" w:rsidRDefault="00C50675"/>
        </w:tc>
        <w:tc>
          <w:tcPr>
            <w:tcW w:w="1440" w:type="dxa"/>
          </w:tcPr>
          <w:p w14:paraId="7B7A8D09" w14:textId="77777777" w:rsidR="00C50675" w:rsidRDefault="00C50675"/>
        </w:tc>
        <w:tc>
          <w:tcPr>
            <w:tcW w:w="4320" w:type="dxa"/>
          </w:tcPr>
          <w:p w14:paraId="278197F2" w14:textId="77777777" w:rsidR="00C50675" w:rsidRDefault="00C50675"/>
        </w:tc>
      </w:tr>
      <w:tr w:rsidR="00C50675" w14:paraId="18BCD7B9" w14:textId="77777777">
        <w:tc>
          <w:tcPr>
            <w:tcW w:w="720" w:type="dxa"/>
          </w:tcPr>
          <w:p w14:paraId="1B0F14E6" w14:textId="77777777" w:rsidR="00C50675" w:rsidRDefault="00000000">
            <w:r>
              <w:t>146</w:t>
            </w:r>
          </w:p>
        </w:tc>
        <w:tc>
          <w:tcPr>
            <w:tcW w:w="5760" w:type="dxa"/>
          </w:tcPr>
          <w:p w14:paraId="2CA17EC4" w14:textId="77777777" w:rsidR="00C50675" w:rsidRDefault="00000000">
            <w:r>
              <w:t>the Company’s ability to deploy its working capital on a timely basis;</w:t>
            </w:r>
          </w:p>
        </w:tc>
        <w:tc>
          <w:tcPr>
            <w:tcW w:w="1440" w:type="dxa"/>
          </w:tcPr>
          <w:p w14:paraId="4A88FC6B" w14:textId="77777777" w:rsidR="00C50675" w:rsidRDefault="00C50675"/>
        </w:tc>
        <w:tc>
          <w:tcPr>
            <w:tcW w:w="1440" w:type="dxa"/>
          </w:tcPr>
          <w:p w14:paraId="04487F33" w14:textId="77777777" w:rsidR="00C50675" w:rsidRDefault="00C50675"/>
        </w:tc>
        <w:tc>
          <w:tcPr>
            <w:tcW w:w="4320" w:type="dxa"/>
          </w:tcPr>
          <w:p w14:paraId="6C447156" w14:textId="77777777" w:rsidR="00C50675" w:rsidRDefault="00C50675"/>
        </w:tc>
      </w:tr>
      <w:tr w:rsidR="00C50675" w14:paraId="7C83B350" w14:textId="77777777">
        <w:tc>
          <w:tcPr>
            <w:tcW w:w="720" w:type="dxa"/>
          </w:tcPr>
          <w:p w14:paraId="1FAC81D7" w14:textId="77777777" w:rsidR="00C50675" w:rsidRDefault="00000000">
            <w:r>
              <w:t>147</w:t>
            </w:r>
          </w:p>
        </w:tc>
        <w:tc>
          <w:tcPr>
            <w:tcW w:w="5760" w:type="dxa"/>
          </w:tcPr>
          <w:p w14:paraId="37FDE056" w14:textId="77777777" w:rsidR="00C50675" w:rsidRDefault="00000000">
            <w:r>
              <w:t>the availability and cost of equity or debt capital which may be required after the period covered by the working capital statement contained in section [8] of Part [16] of this Document;</w:t>
            </w:r>
          </w:p>
        </w:tc>
        <w:tc>
          <w:tcPr>
            <w:tcW w:w="1440" w:type="dxa"/>
          </w:tcPr>
          <w:p w14:paraId="219404CE" w14:textId="77777777" w:rsidR="00C50675" w:rsidRDefault="00C50675"/>
        </w:tc>
        <w:tc>
          <w:tcPr>
            <w:tcW w:w="1440" w:type="dxa"/>
          </w:tcPr>
          <w:p w14:paraId="46892A34" w14:textId="77777777" w:rsidR="00C50675" w:rsidRDefault="00C50675"/>
        </w:tc>
        <w:tc>
          <w:tcPr>
            <w:tcW w:w="4320" w:type="dxa"/>
          </w:tcPr>
          <w:p w14:paraId="1724DECA" w14:textId="77777777" w:rsidR="00C50675" w:rsidRDefault="00C50675"/>
        </w:tc>
      </w:tr>
      <w:tr w:rsidR="00C50675" w14:paraId="65CE0D44" w14:textId="77777777">
        <w:tc>
          <w:tcPr>
            <w:tcW w:w="720" w:type="dxa"/>
          </w:tcPr>
          <w:p w14:paraId="6382EC49" w14:textId="77777777" w:rsidR="00C50675" w:rsidRDefault="00000000">
            <w:r>
              <w:t>148</w:t>
            </w:r>
          </w:p>
        </w:tc>
        <w:tc>
          <w:tcPr>
            <w:tcW w:w="5760" w:type="dxa"/>
          </w:tcPr>
          <w:p w14:paraId="30AF9FD6" w14:textId="77777777" w:rsidR="00C50675" w:rsidRDefault="00000000">
            <w:r>
              <w:t>currency exchange rate fluctuations, as well as the success of the Company’s hedging strategies in relation to such fluctuations (if such strategies are in fact used); and</w:t>
            </w:r>
          </w:p>
        </w:tc>
        <w:tc>
          <w:tcPr>
            <w:tcW w:w="1440" w:type="dxa"/>
          </w:tcPr>
          <w:p w14:paraId="5C939D1F" w14:textId="77777777" w:rsidR="00C50675" w:rsidRDefault="00C50675"/>
        </w:tc>
        <w:tc>
          <w:tcPr>
            <w:tcW w:w="1440" w:type="dxa"/>
          </w:tcPr>
          <w:p w14:paraId="25FF99F0" w14:textId="77777777" w:rsidR="00C50675" w:rsidRDefault="00C50675"/>
        </w:tc>
        <w:tc>
          <w:tcPr>
            <w:tcW w:w="4320" w:type="dxa"/>
          </w:tcPr>
          <w:p w14:paraId="59C14056" w14:textId="77777777" w:rsidR="00C50675" w:rsidRDefault="00C50675"/>
        </w:tc>
      </w:tr>
      <w:tr w:rsidR="00C50675" w14:paraId="0BFCF0AA" w14:textId="77777777">
        <w:tc>
          <w:tcPr>
            <w:tcW w:w="720" w:type="dxa"/>
          </w:tcPr>
          <w:p w14:paraId="2CDFC45E" w14:textId="77777777" w:rsidR="00C50675" w:rsidRDefault="00000000">
            <w:r>
              <w:t>149</w:t>
            </w:r>
          </w:p>
        </w:tc>
        <w:tc>
          <w:tcPr>
            <w:tcW w:w="5760" w:type="dxa"/>
          </w:tcPr>
          <w:p w14:paraId="1F7D1BBF" w14:textId="77777777" w:rsidR="00C50675" w:rsidRDefault="00000000">
            <w:r>
              <w:t>legislative and/or regulatory changes, including changes in taxation regimes.</w:t>
            </w:r>
          </w:p>
        </w:tc>
        <w:tc>
          <w:tcPr>
            <w:tcW w:w="1440" w:type="dxa"/>
          </w:tcPr>
          <w:p w14:paraId="1D9E40CF" w14:textId="77777777" w:rsidR="00C50675" w:rsidRDefault="00C50675"/>
        </w:tc>
        <w:tc>
          <w:tcPr>
            <w:tcW w:w="1440" w:type="dxa"/>
          </w:tcPr>
          <w:p w14:paraId="5B29178B" w14:textId="77777777" w:rsidR="00C50675" w:rsidRDefault="00C50675"/>
        </w:tc>
        <w:tc>
          <w:tcPr>
            <w:tcW w:w="4320" w:type="dxa"/>
          </w:tcPr>
          <w:p w14:paraId="5279213D" w14:textId="77777777" w:rsidR="00C50675" w:rsidRDefault="00C50675"/>
        </w:tc>
      </w:tr>
      <w:tr w:rsidR="00C50675" w14:paraId="595D3F34" w14:textId="77777777">
        <w:tc>
          <w:tcPr>
            <w:tcW w:w="720" w:type="dxa"/>
          </w:tcPr>
          <w:p w14:paraId="01A95286" w14:textId="77777777" w:rsidR="00C50675" w:rsidRDefault="00000000">
            <w:r>
              <w:t>150</w:t>
            </w:r>
          </w:p>
        </w:tc>
        <w:tc>
          <w:tcPr>
            <w:tcW w:w="5760" w:type="dxa"/>
          </w:tcPr>
          <w:p w14:paraId="57CF8AF6" w14:textId="77777777" w:rsidR="00C50675" w:rsidRDefault="00000000">
            <w:r>
              <w:t xml:space="preserve">  </w:t>
            </w:r>
          </w:p>
        </w:tc>
        <w:tc>
          <w:tcPr>
            <w:tcW w:w="1440" w:type="dxa"/>
          </w:tcPr>
          <w:p w14:paraId="5012E69E" w14:textId="77777777" w:rsidR="00C50675" w:rsidRDefault="00C50675"/>
        </w:tc>
        <w:tc>
          <w:tcPr>
            <w:tcW w:w="1440" w:type="dxa"/>
          </w:tcPr>
          <w:p w14:paraId="00262C3F" w14:textId="77777777" w:rsidR="00C50675" w:rsidRDefault="00C50675"/>
        </w:tc>
        <w:tc>
          <w:tcPr>
            <w:tcW w:w="4320" w:type="dxa"/>
          </w:tcPr>
          <w:p w14:paraId="537C0F21" w14:textId="77777777" w:rsidR="00C50675" w:rsidRDefault="00C50675"/>
        </w:tc>
      </w:tr>
      <w:tr w:rsidR="00C50675" w14:paraId="713859C1" w14:textId="77777777">
        <w:tc>
          <w:tcPr>
            <w:tcW w:w="720" w:type="dxa"/>
          </w:tcPr>
          <w:p w14:paraId="694E8A6D" w14:textId="77777777" w:rsidR="00C50675" w:rsidRDefault="00000000">
            <w:r>
              <w:t>151</w:t>
            </w:r>
          </w:p>
        </w:tc>
        <w:tc>
          <w:tcPr>
            <w:tcW w:w="5760" w:type="dxa"/>
          </w:tcPr>
          <w:p w14:paraId="05215DF4" w14:textId="77777777" w:rsidR="00C50675" w:rsidRDefault="00000000">
            <w:r>
              <w:t xml:space="preserve">Investors should carefully review the “Risk Factors” in Part 2 of this Document for a discussion of additional factors that could cause the Company’s actual results to differ materially, before making an investment decision.  </w:t>
            </w:r>
          </w:p>
        </w:tc>
        <w:tc>
          <w:tcPr>
            <w:tcW w:w="1440" w:type="dxa"/>
          </w:tcPr>
          <w:p w14:paraId="6C1E11C2" w14:textId="77777777" w:rsidR="00C50675" w:rsidRDefault="00C50675"/>
        </w:tc>
        <w:tc>
          <w:tcPr>
            <w:tcW w:w="1440" w:type="dxa"/>
          </w:tcPr>
          <w:p w14:paraId="589C418D" w14:textId="77777777" w:rsidR="00C50675" w:rsidRDefault="00C50675"/>
        </w:tc>
        <w:tc>
          <w:tcPr>
            <w:tcW w:w="4320" w:type="dxa"/>
          </w:tcPr>
          <w:p w14:paraId="7D8BA4A5" w14:textId="77777777" w:rsidR="00C50675" w:rsidRDefault="00C50675"/>
        </w:tc>
      </w:tr>
      <w:tr w:rsidR="00C50675" w14:paraId="2C076EFC" w14:textId="77777777">
        <w:tc>
          <w:tcPr>
            <w:tcW w:w="720" w:type="dxa"/>
          </w:tcPr>
          <w:p w14:paraId="19D83F38" w14:textId="77777777" w:rsidR="00C50675" w:rsidRDefault="00000000">
            <w:r>
              <w:t>152</w:t>
            </w:r>
          </w:p>
        </w:tc>
        <w:tc>
          <w:tcPr>
            <w:tcW w:w="5760" w:type="dxa"/>
          </w:tcPr>
          <w:p w14:paraId="17FE15CC" w14:textId="77777777" w:rsidR="00C50675" w:rsidRDefault="00000000">
            <w:r>
              <w:t xml:space="preserve">Forward-looking statements contained in this Document apply only as at the date of this Document and do not in any way qualify the working capital statement contained in section 8 of Part [●] (Additional Information). Subject to any obligations under Listing Rules, the UK Market Abuse Regulation, the Disclosure Guidance and Transparency Rules and the Prospectus Regulation Rules, the Company undertakes no obligation publicly to update or review any forward-looking statement, whether as a result of new information, future developments or otherwise. </w:t>
            </w:r>
          </w:p>
        </w:tc>
        <w:tc>
          <w:tcPr>
            <w:tcW w:w="1440" w:type="dxa"/>
          </w:tcPr>
          <w:p w14:paraId="0996ED68" w14:textId="77777777" w:rsidR="00C50675" w:rsidRDefault="00C50675"/>
        </w:tc>
        <w:tc>
          <w:tcPr>
            <w:tcW w:w="1440" w:type="dxa"/>
          </w:tcPr>
          <w:p w14:paraId="7E1E6E64" w14:textId="77777777" w:rsidR="00C50675" w:rsidRDefault="00C50675"/>
        </w:tc>
        <w:tc>
          <w:tcPr>
            <w:tcW w:w="4320" w:type="dxa"/>
          </w:tcPr>
          <w:p w14:paraId="707DFAB2" w14:textId="77777777" w:rsidR="00C50675" w:rsidRDefault="00C50675"/>
        </w:tc>
      </w:tr>
      <w:tr w:rsidR="00C50675" w14:paraId="3C2FEE16" w14:textId="77777777">
        <w:tc>
          <w:tcPr>
            <w:tcW w:w="720" w:type="dxa"/>
          </w:tcPr>
          <w:p w14:paraId="343977D0" w14:textId="77777777" w:rsidR="00C50675" w:rsidRDefault="00000000">
            <w:r>
              <w:t>153</w:t>
            </w:r>
          </w:p>
        </w:tc>
        <w:tc>
          <w:tcPr>
            <w:tcW w:w="5760" w:type="dxa"/>
          </w:tcPr>
          <w:p w14:paraId="1BB63E3B" w14:textId="77777777" w:rsidR="00C50675" w:rsidRDefault="00000000">
            <w:r>
              <w:t xml:space="preserve">Market and industry data </w:t>
            </w:r>
          </w:p>
        </w:tc>
        <w:tc>
          <w:tcPr>
            <w:tcW w:w="1440" w:type="dxa"/>
          </w:tcPr>
          <w:p w14:paraId="397E24D7" w14:textId="77777777" w:rsidR="00C50675" w:rsidRDefault="00C50675"/>
        </w:tc>
        <w:tc>
          <w:tcPr>
            <w:tcW w:w="1440" w:type="dxa"/>
          </w:tcPr>
          <w:p w14:paraId="375829EB" w14:textId="77777777" w:rsidR="00C50675" w:rsidRDefault="00C50675"/>
        </w:tc>
        <w:tc>
          <w:tcPr>
            <w:tcW w:w="4320" w:type="dxa"/>
          </w:tcPr>
          <w:p w14:paraId="4C4CDFBB" w14:textId="77777777" w:rsidR="00C50675" w:rsidRDefault="00C50675"/>
        </w:tc>
      </w:tr>
      <w:tr w:rsidR="00C50675" w14:paraId="26DC64E8" w14:textId="77777777">
        <w:tc>
          <w:tcPr>
            <w:tcW w:w="720" w:type="dxa"/>
          </w:tcPr>
          <w:p w14:paraId="15CDA414" w14:textId="77777777" w:rsidR="00C50675" w:rsidRDefault="00000000">
            <w:r>
              <w:t>154</w:t>
            </w:r>
          </w:p>
        </w:tc>
        <w:tc>
          <w:tcPr>
            <w:tcW w:w="5760" w:type="dxa"/>
          </w:tcPr>
          <w:p w14:paraId="0D1C3DD4" w14:textId="77777777" w:rsidR="00C50675" w:rsidRDefault="00000000">
            <w:r>
              <w:t xml:space="preserve">Where information contained in this Document has been </w:t>
            </w:r>
            <w:r>
              <w:lastRenderedPageBreak/>
              <w:t xml:space="preserve">sourced from a third party, the Company and the Directors confirm that such information has been accurately reproduced and, so far as they are aware and have been able to ascertain from information published by that third party, no facts have been omitted which would render the reproduced information inaccurate or misleading. Such information has not been audited or independently verified. Where third party data has been used in this Document, the source of such information has been identified.   </w:t>
            </w:r>
          </w:p>
        </w:tc>
        <w:tc>
          <w:tcPr>
            <w:tcW w:w="1440" w:type="dxa"/>
          </w:tcPr>
          <w:p w14:paraId="0F7CA817" w14:textId="77777777" w:rsidR="00C50675" w:rsidRDefault="00C50675"/>
        </w:tc>
        <w:tc>
          <w:tcPr>
            <w:tcW w:w="1440" w:type="dxa"/>
          </w:tcPr>
          <w:p w14:paraId="3C492511" w14:textId="77777777" w:rsidR="00C50675" w:rsidRDefault="00C50675"/>
        </w:tc>
        <w:tc>
          <w:tcPr>
            <w:tcW w:w="4320" w:type="dxa"/>
          </w:tcPr>
          <w:p w14:paraId="5D1FC52E" w14:textId="77777777" w:rsidR="00C50675" w:rsidRDefault="00C50675"/>
        </w:tc>
      </w:tr>
      <w:tr w:rsidR="00C50675" w14:paraId="34ECE971" w14:textId="77777777">
        <w:tc>
          <w:tcPr>
            <w:tcW w:w="720" w:type="dxa"/>
          </w:tcPr>
          <w:p w14:paraId="7017E109" w14:textId="77777777" w:rsidR="00C50675" w:rsidRDefault="00000000">
            <w:r>
              <w:t>155</w:t>
            </w:r>
          </w:p>
        </w:tc>
        <w:tc>
          <w:tcPr>
            <w:tcW w:w="5760" w:type="dxa"/>
          </w:tcPr>
          <w:p w14:paraId="5F20FE6B" w14:textId="77777777" w:rsidR="00C50675" w:rsidRDefault="00000000">
            <w:r>
              <w:t>Presentation of financial information</w:t>
            </w:r>
          </w:p>
        </w:tc>
        <w:tc>
          <w:tcPr>
            <w:tcW w:w="1440" w:type="dxa"/>
          </w:tcPr>
          <w:p w14:paraId="0FCD3B4C" w14:textId="77777777" w:rsidR="00C50675" w:rsidRDefault="00C50675"/>
        </w:tc>
        <w:tc>
          <w:tcPr>
            <w:tcW w:w="1440" w:type="dxa"/>
          </w:tcPr>
          <w:p w14:paraId="4F687FB7" w14:textId="77777777" w:rsidR="00C50675" w:rsidRDefault="00C50675"/>
        </w:tc>
        <w:tc>
          <w:tcPr>
            <w:tcW w:w="4320" w:type="dxa"/>
          </w:tcPr>
          <w:p w14:paraId="76F876A7" w14:textId="77777777" w:rsidR="00C50675" w:rsidRDefault="00C50675"/>
        </w:tc>
      </w:tr>
      <w:tr w:rsidR="00C50675" w14:paraId="474FFBDA" w14:textId="77777777">
        <w:tc>
          <w:tcPr>
            <w:tcW w:w="720" w:type="dxa"/>
          </w:tcPr>
          <w:p w14:paraId="7FC468CB" w14:textId="77777777" w:rsidR="00C50675" w:rsidRDefault="00000000">
            <w:r>
              <w:t>156</w:t>
            </w:r>
          </w:p>
        </w:tc>
        <w:tc>
          <w:tcPr>
            <w:tcW w:w="5760" w:type="dxa"/>
          </w:tcPr>
          <w:p w14:paraId="2CF51E4C" w14:textId="77777777" w:rsidR="00C50675" w:rsidRDefault="00000000">
            <w:r>
              <w:t>The Company’s audited financial statements have been published for the last 3 years ending 31 March 2020, 2021 and 2022 are available from the Company’s website at [www.rockpoolacquistions.plc.uk]. The unaudited interim financial statements for the six month period to 30 September 2022 are also available on the Company’s website.</w:t>
            </w:r>
          </w:p>
        </w:tc>
        <w:tc>
          <w:tcPr>
            <w:tcW w:w="1440" w:type="dxa"/>
          </w:tcPr>
          <w:p w14:paraId="52980879" w14:textId="77777777" w:rsidR="00C50675" w:rsidRDefault="00C50675"/>
        </w:tc>
        <w:tc>
          <w:tcPr>
            <w:tcW w:w="1440" w:type="dxa"/>
          </w:tcPr>
          <w:p w14:paraId="2D89F302" w14:textId="77777777" w:rsidR="00C50675" w:rsidRDefault="00C50675"/>
        </w:tc>
        <w:tc>
          <w:tcPr>
            <w:tcW w:w="4320" w:type="dxa"/>
          </w:tcPr>
          <w:p w14:paraId="203C6088" w14:textId="77777777" w:rsidR="00C50675" w:rsidRDefault="00C50675"/>
        </w:tc>
      </w:tr>
      <w:tr w:rsidR="00C50675" w14:paraId="218D60AF" w14:textId="77777777">
        <w:tc>
          <w:tcPr>
            <w:tcW w:w="720" w:type="dxa"/>
          </w:tcPr>
          <w:p w14:paraId="627DA7BF" w14:textId="77777777" w:rsidR="00C50675" w:rsidRDefault="00000000">
            <w:r>
              <w:t>157</w:t>
            </w:r>
          </w:p>
        </w:tc>
        <w:tc>
          <w:tcPr>
            <w:tcW w:w="5760" w:type="dxa"/>
          </w:tcPr>
          <w:p w14:paraId="09992428" w14:textId="77777777" w:rsidR="00C50675" w:rsidRDefault="00000000">
            <w:r>
              <w:t>The historical financial information for the Company has been prepared in accordance with  and relates to the Company’s financial performance and position for the three financial years ended 31 March 2022 (audited) and six months to 30 September 2022 (unaudited).</w:t>
            </w:r>
          </w:p>
        </w:tc>
        <w:tc>
          <w:tcPr>
            <w:tcW w:w="1440" w:type="dxa"/>
          </w:tcPr>
          <w:p w14:paraId="530CB6DF" w14:textId="77777777" w:rsidR="00C50675" w:rsidRDefault="00C50675"/>
        </w:tc>
        <w:tc>
          <w:tcPr>
            <w:tcW w:w="1440" w:type="dxa"/>
          </w:tcPr>
          <w:p w14:paraId="29D06686" w14:textId="77777777" w:rsidR="00C50675" w:rsidRDefault="00C50675"/>
        </w:tc>
        <w:tc>
          <w:tcPr>
            <w:tcW w:w="4320" w:type="dxa"/>
          </w:tcPr>
          <w:p w14:paraId="3AF9F088" w14:textId="77777777" w:rsidR="00C50675" w:rsidRDefault="00C50675"/>
        </w:tc>
      </w:tr>
      <w:tr w:rsidR="00C50675" w14:paraId="7B12E71E" w14:textId="77777777">
        <w:tc>
          <w:tcPr>
            <w:tcW w:w="720" w:type="dxa"/>
          </w:tcPr>
          <w:p w14:paraId="47C2D3CB" w14:textId="77777777" w:rsidR="00C50675" w:rsidRDefault="00000000">
            <w:r>
              <w:t>158</w:t>
            </w:r>
          </w:p>
        </w:tc>
        <w:tc>
          <w:tcPr>
            <w:tcW w:w="5760" w:type="dxa"/>
          </w:tcPr>
          <w:p w14:paraId="1843F1C2" w14:textId="77777777" w:rsidR="00C50675" w:rsidRDefault="00000000">
            <w:r>
              <w:t>At the date of this Document the Company holds a direct 100% shareholding in [●] and in [●] and all business take places through [●] or [●]. Historical financial information in respect of [●] and [●] on an individual basis has been included in this Document. [Financial information relating to [●] on an individual company basis (as opposed to on the basis of a consolidation with [●]) is included to present such information in a way that more closely reflects how [●] has operated and will operate following the dissolution of [●].]</w:t>
            </w:r>
          </w:p>
        </w:tc>
        <w:tc>
          <w:tcPr>
            <w:tcW w:w="1440" w:type="dxa"/>
          </w:tcPr>
          <w:p w14:paraId="019E5F3F" w14:textId="77777777" w:rsidR="00C50675" w:rsidRDefault="00C50675"/>
        </w:tc>
        <w:tc>
          <w:tcPr>
            <w:tcW w:w="1440" w:type="dxa"/>
          </w:tcPr>
          <w:p w14:paraId="33B8971B" w14:textId="77777777" w:rsidR="00C50675" w:rsidRDefault="00C50675"/>
        </w:tc>
        <w:tc>
          <w:tcPr>
            <w:tcW w:w="4320" w:type="dxa"/>
          </w:tcPr>
          <w:p w14:paraId="4B89A886" w14:textId="77777777" w:rsidR="00C50675" w:rsidRDefault="00C50675"/>
        </w:tc>
      </w:tr>
      <w:tr w:rsidR="00C50675" w14:paraId="20854C90" w14:textId="77777777">
        <w:tc>
          <w:tcPr>
            <w:tcW w:w="720" w:type="dxa"/>
          </w:tcPr>
          <w:p w14:paraId="1F396888" w14:textId="77777777" w:rsidR="00C50675" w:rsidRDefault="00000000">
            <w:r>
              <w:t>159</w:t>
            </w:r>
          </w:p>
        </w:tc>
        <w:tc>
          <w:tcPr>
            <w:tcW w:w="5760" w:type="dxa"/>
          </w:tcPr>
          <w:p w14:paraId="786BDBFB" w14:textId="77777777" w:rsidR="00C50675" w:rsidRDefault="00000000">
            <w:r>
              <w:t xml:space="preserve">The historical financial information for [●] has been prepared in accordance with  and relates to [●]’s financial performance and position for the three financial years </w:t>
            </w:r>
            <w:r>
              <w:lastRenderedPageBreak/>
              <w:t xml:space="preserve">ended 31 December 2022 (audited). </w:t>
            </w:r>
          </w:p>
        </w:tc>
        <w:tc>
          <w:tcPr>
            <w:tcW w:w="1440" w:type="dxa"/>
          </w:tcPr>
          <w:p w14:paraId="5CE31D53" w14:textId="77777777" w:rsidR="00C50675" w:rsidRDefault="00C50675"/>
        </w:tc>
        <w:tc>
          <w:tcPr>
            <w:tcW w:w="1440" w:type="dxa"/>
          </w:tcPr>
          <w:p w14:paraId="0FE8DDC9" w14:textId="77777777" w:rsidR="00C50675" w:rsidRDefault="00C50675"/>
        </w:tc>
        <w:tc>
          <w:tcPr>
            <w:tcW w:w="4320" w:type="dxa"/>
          </w:tcPr>
          <w:p w14:paraId="73911952" w14:textId="77777777" w:rsidR="00C50675" w:rsidRDefault="00C50675"/>
        </w:tc>
      </w:tr>
      <w:tr w:rsidR="00C50675" w14:paraId="7A734BF5" w14:textId="77777777">
        <w:tc>
          <w:tcPr>
            <w:tcW w:w="720" w:type="dxa"/>
          </w:tcPr>
          <w:p w14:paraId="34D6E7D6" w14:textId="77777777" w:rsidR="00C50675" w:rsidRDefault="00000000">
            <w:r>
              <w:t>160</w:t>
            </w:r>
          </w:p>
        </w:tc>
        <w:tc>
          <w:tcPr>
            <w:tcW w:w="5760" w:type="dxa"/>
          </w:tcPr>
          <w:p w14:paraId="3388C712" w14:textId="77777777" w:rsidR="00C50675" w:rsidRDefault="00000000">
            <w:r>
              <w:t>The historical financial information for [●] has been prepared in accordance with  and relates to [●]’s financial performance and position for the three financial years ended [●], [●] and [●] (audited).</w:t>
            </w:r>
          </w:p>
        </w:tc>
        <w:tc>
          <w:tcPr>
            <w:tcW w:w="1440" w:type="dxa"/>
          </w:tcPr>
          <w:p w14:paraId="2149DE93" w14:textId="77777777" w:rsidR="00C50675" w:rsidRDefault="00C50675"/>
        </w:tc>
        <w:tc>
          <w:tcPr>
            <w:tcW w:w="1440" w:type="dxa"/>
          </w:tcPr>
          <w:p w14:paraId="29EC697F" w14:textId="77777777" w:rsidR="00C50675" w:rsidRDefault="00C50675"/>
        </w:tc>
        <w:tc>
          <w:tcPr>
            <w:tcW w:w="4320" w:type="dxa"/>
          </w:tcPr>
          <w:p w14:paraId="6D97FA89" w14:textId="77777777" w:rsidR="00C50675" w:rsidRDefault="00C50675"/>
        </w:tc>
      </w:tr>
      <w:tr w:rsidR="00C50675" w14:paraId="23069C0D" w14:textId="77777777">
        <w:tc>
          <w:tcPr>
            <w:tcW w:w="720" w:type="dxa"/>
          </w:tcPr>
          <w:p w14:paraId="3435EF50" w14:textId="77777777" w:rsidR="00C50675" w:rsidRDefault="00000000">
            <w:r>
              <w:t>161</w:t>
            </w:r>
          </w:p>
        </w:tc>
        <w:tc>
          <w:tcPr>
            <w:tcW w:w="5760" w:type="dxa"/>
          </w:tcPr>
          <w:p w14:paraId="142AACE7" w14:textId="77777777" w:rsidR="00C50675" w:rsidRDefault="00000000">
            <w:r>
              <w:t>Non-financial information operating data</w:t>
            </w:r>
          </w:p>
        </w:tc>
        <w:tc>
          <w:tcPr>
            <w:tcW w:w="1440" w:type="dxa"/>
          </w:tcPr>
          <w:p w14:paraId="4437CF6B" w14:textId="77777777" w:rsidR="00C50675" w:rsidRDefault="00C50675"/>
        </w:tc>
        <w:tc>
          <w:tcPr>
            <w:tcW w:w="1440" w:type="dxa"/>
          </w:tcPr>
          <w:p w14:paraId="2C1D09DF" w14:textId="77777777" w:rsidR="00C50675" w:rsidRDefault="00C50675"/>
        </w:tc>
        <w:tc>
          <w:tcPr>
            <w:tcW w:w="4320" w:type="dxa"/>
          </w:tcPr>
          <w:p w14:paraId="71108D38" w14:textId="77777777" w:rsidR="00C50675" w:rsidRDefault="00C50675"/>
        </w:tc>
      </w:tr>
      <w:tr w:rsidR="00C50675" w14:paraId="0BFD6AD0" w14:textId="77777777">
        <w:tc>
          <w:tcPr>
            <w:tcW w:w="720" w:type="dxa"/>
          </w:tcPr>
          <w:p w14:paraId="4F9D5831" w14:textId="77777777" w:rsidR="00C50675" w:rsidRDefault="00000000">
            <w:r>
              <w:t>162</w:t>
            </w:r>
          </w:p>
        </w:tc>
        <w:tc>
          <w:tcPr>
            <w:tcW w:w="5760" w:type="dxa"/>
          </w:tcPr>
          <w:p w14:paraId="624D35DA" w14:textId="77777777" w:rsidR="00C50675" w:rsidRDefault="00000000">
            <w:r>
              <w:t xml:space="preserve">The non-financial operating data included in this Document has been extracted without material adjustment from the management records of the Company and is unaudited. </w:t>
            </w:r>
          </w:p>
        </w:tc>
        <w:tc>
          <w:tcPr>
            <w:tcW w:w="1440" w:type="dxa"/>
          </w:tcPr>
          <w:p w14:paraId="4717D52B" w14:textId="77777777" w:rsidR="00C50675" w:rsidRDefault="00C50675"/>
        </w:tc>
        <w:tc>
          <w:tcPr>
            <w:tcW w:w="1440" w:type="dxa"/>
          </w:tcPr>
          <w:p w14:paraId="7859BED0" w14:textId="77777777" w:rsidR="00C50675" w:rsidRDefault="00C50675"/>
        </w:tc>
        <w:tc>
          <w:tcPr>
            <w:tcW w:w="4320" w:type="dxa"/>
          </w:tcPr>
          <w:p w14:paraId="25FA3CDB" w14:textId="77777777" w:rsidR="00C50675" w:rsidRDefault="00C50675"/>
        </w:tc>
      </w:tr>
      <w:tr w:rsidR="00C50675" w14:paraId="52F67742" w14:textId="77777777">
        <w:tc>
          <w:tcPr>
            <w:tcW w:w="720" w:type="dxa"/>
          </w:tcPr>
          <w:p w14:paraId="13F76B75" w14:textId="77777777" w:rsidR="00C50675" w:rsidRDefault="00000000">
            <w:r>
              <w:t>163</w:t>
            </w:r>
          </w:p>
        </w:tc>
        <w:tc>
          <w:tcPr>
            <w:tcW w:w="5760" w:type="dxa"/>
          </w:tcPr>
          <w:p w14:paraId="15E21C55" w14:textId="77777777" w:rsidR="00C50675" w:rsidRDefault="00000000">
            <w:r>
              <w:t xml:space="preserve">Currency presentation </w:t>
            </w:r>
          </w:p>
        </w:tc>
        <w:tc>
          <w:tcPr>
            <w:tcW w:w="1440" w:type="dxa"/>
          </w:tcPr>
          <w:p w14:paraId="1E659E88" w14:textId="77777777" w:rsidR="00C50675" w:rsidRDefault="00C50675"/>
        </w:tc>
        <w:tc>
          <w:tcPr>
            <w:tcW w:w="1440" w:type="dxa"/>
          </w:tcPr>
          <w:p w14:paraId="3B7F7CFB" w14:textId="77777777" w:rsidR="00C50675" w:rsidRDefault="00C50675"/>
        </w:tc>
        <w:tc>
          <w:tcPr>
            <w:tcW w:w="4320" w:type="dxa"/>
          </w:tcPr>
          <w:p w14:paraId="24EA7E27" w14:textId="77777777" w:rsidR="00C50675" w:rsidRDefault="00C50675"/>
        </w:tc>
      </w:tr>
      <w:tr w:rsidR="00C50675" w14:paraId="29A0DEE6" w14:textId="77777777">
        <w:tc>
          <w:tcPr>
            <w:tcW w:w="720" w:type="dxa"/>
          </w:tcPr>
          <w:p w14:paraId="5449F7B1" w14:textId="77777777" w:rsidR="00C50675" w:rsidRDefault="00000000">
            <w:r>
              <w:t>164</w:t>
            </w:r>
          </w:p>
        </w:tc>
        <w:tc>
          <w:tcPr>
            <w:tcW w:w="5760" w:type="dxa"/>
          </w:tcPr>
          <w:p w14:paraId="34B01D8A" w14:textId="77777777" w:rsidR="00C50675" w:rsidRDefault="00000000">
            <w:r>
              <w:t xml:space="preserve">Unless otherwise indicated, all references in this Document to “UK Sterling”, “British pound sterling”, “sterling”, “£”, or “pounds” are to the lawful currency of the U.K. The Company prepares its financial statements in pound sterling. All references to “$”, “US$”, “US Dollar” or “USD” are to the lawful currency of the United States. All references to the “€”, “EUR” or “Euro” are to the currency introduced at the start of the third stage of European economic and monetary union pursuant to the Treaty establishing the European Community, as amended. </w:t>
            </w:r>
          </w:p>
        </w:tc>
        <w:tc>
          <w:tcPr>
            <w:tcW w:w="1440" w:type="dxa"/>
          </w:tcPr>
          <w:p w14:paraId="636A019C" w14:textId="77777777" w:rsidR="00C50675" w:rsidRDefault="00C50675"/>
        </w:tc>
        <w:tc>
          <w:tcPr>
            <w:tcW w:w="1440" w:type="dxa"/>
          </w:tcPr>
          <w:p w14:paraId="74CCACA3" w14:textId="77777777" w:rsidR="00C50675" w:rsidRDefault="00C50675"/>
        </w:tc>
        <w:tc>
          <w:tcPr>
            <w:tcW w:w="4320" w:type="dxa"/>
          </w:tcPr>
          <w:p w14:paraId="6B07E9CA" w14:textId="77777777" w:rsidR="00C50675" w:rsidRDefault="00C50675"/>
        </w:tc>
      </w:tr>
      <w:tr w:rsidR="00C50675" w14:paraId="2AD2FBB6" w14:textId="77777777">
        <w:tc>
          <w:tcPr>
            <w:tcW w:w="720" w:type="dxa"/>
          </w:tcPr>
          <w:p w14:paraId="1B93E26B" w14:textId="77777777" w:rsidR="00C50675" w:rsidRDefault="00000000">
            <w:r>
              <w:t>165</w:t>
            </w:r>
          </w:p>
        </w:tc>
        <w:tc>
          <w:tcPr>
            <w:tcW w:w="5760" w:type="dxa"/>
          </w:tcPr>
          <w:p w14:paraId="1361D394" w14:textId="77777777" w:rsidR="00C50675" w:rsidRDefault="00000000">
            <w:r>
              <w:t xml:space="preserve">[Exchange Rate Information] </w:t>
            </w:r>
          </w:p>
        </w:tc>
        <w:tc>
          <w:tcPr>
            <w:tcW w:w="1440" w:type="dxa"/>
          </w:tcPr>
          <w:p w14:paraId="2AFE8ACA" w14:textId="77777777" w:rsidR="00C50675" w:rsidRDefault="00C50675"/>
        </w:tc>
        <w:tc>
          <w:tcPr>
            <w:tcW w:w="1440" w:type="dxa"/>
          </w:tcPr>
          <w:p w14:paraId="021F3FCD" w14:textId="77777777" w:rsidR="00C50675" w:rsidRDefault="00C50675"/>
        </w:tc>
        <w:tc>
          <w:tcPr>
            <w:tcW w:w="4320" w:type="dxa"/>
          </w:tcPr>
          <w:p w14:paraId="03DF5BD7" w14:textId="77777777" w:rsidR="00C50675" w:rsidRDefault="00C50675"/>
        </w:tc>
      </w:tr>
      <w:tr w:rsidR="00C50675" w14:paraId="33B68A0D" w14:textId="77777777">
        <w:tc>
          <w:tcPr>
            <w:tcW w:w="720" w:type="dxa"/>
          </w:tcPr>
          <w:p w14:paraId="7B0F2CDA" w14:textId="77777777" w:rsidR="00C50675" w:rsidRDefault="00000000">
            <w:r>
              <w:t>166</w:t>
            </w:r>
          </w:p>
        </w:tc>
        <w:tc>
          <w:tcPr>
            <w:tcW w:w="5760" w:type="dxa"/>
          </w:tcPr>
          <w:p w14:paraId="10389D8C" w14:textId="77777777" w:rsidR="00C50675" w:rsidRDefault="00000000">
            <w:r>
              <w:t xml:space="preserve">[The books and records of [●] are maintained in GBP. The company also has a significant volume of transactions in EUR and USD. The exchange rates used for the conversion of cost and income are the daily rates and the year-end financials in GBP have been historically converted with the year or period end rate of the relevant period into the reporting currency GBP. In [●], there have been no ledgers in foreign currencies. The rates used for the conversion into GBP in the financial statements of [●] are as follows: </w:t>
            </w:r>
          </w:p>
        </w:tc>
        <w:tc>
          <w:tcPr>
            <w:tcW w:w="1440" w:type="dxa"/>
          </w:tcPr>
          <w:p w14:paraId="6700C6C5" w14:textId="77777777" w:rsidR="00C50675" w:rsidRDefault="00C50675"/>
        </w:tc>
        <w:tc>
          <w:tcPr>
            <w:tcW w:w="1440" w:type="dxa"/>
          </w:tcPr>
          <w:p w14:paraId="23D65546" w14:textId="77777777" w:rsidR="00C50675" w:rsidRDefault="00C50675"/>
        </w:tc>
        <w:tc>
          <w:tcPr>
            <w:tcW w:w="4320" w:type="dxa"/>
          </w:tcPr>
          <w:p w14:paraId="709232DF" w14:textId="77777777" w:rsidR="00C50675" w:rsidRDefault="00C50675"/>
        </w:tc>
      </w:tr>
      <w:tr w:rsidR="00C50675" w14:paraId="4E11E395" w14:textId="77777777">
        <w:tc>
          <w:tcPr>
            <w:tcW w:w="720" w:type="dxa"/>
          </w:tcPr>
          <w:p w14:paraId="7CDAE411" w14:textId="77777777" w:rsidR="00C50675" w:rsidRDefault="00000000">
            <w:r>
              <w:t>167</w:t>
            </w:r>
          </w:p>
        </w:tc>
        <w:tc>
          <w:tcPr>
            <w:tcW w:w="5760" w:type="dxa"/>
          </w:tcPr>
          <w:p w14:paraId="746C6E16" w14:textId="77777777" w:rsidR="00C50675" w:rsidRDefault="00000000">
            <w:r>
              <w:t>Rounding</w:t>
            </w:r>
          </w:p>
        </w:tc>
        <w:tc>
          <w:tcPr>
            <w:tcW w:w="1440" w:type="dxa"/>
          </w:tcPr>
          <w:p w14:paraId="7EC84364" w14:textId="77777777" w:rsidR="00C50675" w:rsidRDefault="00C50675"/>
        </w:tc>
        <w:tc>
          <w:tcPr>
            <w:tcW w:w="1440" w:type="dxa"/>
          </w:tcPr>
          <w:p w14:paraId="63CE47D7" w14:textId="77777777" w:rsidR="00C50675" w:rsidRDefault="00C50675"/>
        </w:tc>
        <w:tc>
          <w:tcPr>
            <w:tcW w:w="4320" w:type="dxa"/>
          </w:tcPr>
          <w:p w14:paraId="7BA6EE53" w14:textId="77777777" w:rsidR="00C50675" w:rsidRDefault="00C50675"/>
        </w:tc>
      </w:tr>
      <w:tr w:rsidR="00C50675" w14:paraId="4ED0373B" w14:textId="77777777">
        <w:tc>
          <w:tcPr>
            <w:tcW w:w="720" w:type="dxa"/>
          </w:tcPr>
          <w:p w14:paraId="1F54A7AB" w14:textId="77777777" w:rsidR="00C50675" w:rsidRDefault="00000000">
            <w:r>
              <w:t>168</w:t>
            </w:r>
          </w:p>
        </w:tc>
        <w:tc>
          <w:tcPr>
            <w:tcW w:w="5760" w:type="dxa"/>
          </w:tcPr>
          <w:p w14:paraId="0DB10B1D" w14:textId="77777777" w:rsidR="00C50675" w:rsidRDefault="00000000">
            <w:r>
              <w:t xml:space="preserve">Percentages and certain amounts in this Document, including financial, statistical and operating information, have been rounded to the nearest whole number or two </w:t>
            </w:r>
            <w:r>
              <w:lastRenderedPageBreak/>
              <w:t>decimal places for ease of presentation. As a result, the figures shown as totals may not be the precise sum of the figures that precede them. In addition, certain percentages and amounts contained in this Document reflect calculations based on the underlying information prior to rounding, and, accordingly, may not conform exactly to the percentages or amounts that would be derived if the relevant calculations were based upon the rounded numbers.</w:t>
            </w:r>
          </w:p>
        </w:tc>
        <w:tc>
          <w:tcPr>
            <w:tcW w:w="1440" w:type="dxa"/>
          </w:tcPr>
          <w:p w14:paraId="5C040FA8" w14:textId="77777777" w:rsidR="00C50675" w:rsidRDefault="00C50675"/>
        </w:tc>
        <w:tc>
          <w:tcPr>
            <w:tcW w:w="1440" w:type="dxa"/>
          </w:tcPr>
          <w:p w14:paraId="22D97BBF" w14:textId="77777777" w:rsidR="00C50675" w:rsidRDefault="00C50675"/>
        </w:tc>
        <w:tc>
          <w:tcPr>
            <w:tcW w:w="4320" w:type="dxa"/>
          </w:tcPr>
          <w:p w14:paraId="0C6D0E74" w14:textId="77777777" w:rsidR="00C50675" w:rsidRDefault="00C50675"/>
        </w:tc>
      </w:tr>
      <w:tr w:rsidR="00C50675" w14:paraId="183E029E" w14:textId="77777777">
        <w:tc>
          <w:tcPr>
            <w:tcW w:w="720" w:type="dxa"/>
          </w:tcPr>
          <w:p w14:paraId="24E3AA07" w14:textId="77777777" w:rsidR="00C50675" w:rsidRDefault="00000000">
            <w:r>
              <w:t>169</w:t>
            </w:r>
          </w:p>
        </w:tc>
        <w:tc>
          <w:tcPr>
            <w:tcW w:w="5760" w:type="dxa"/>
          </w:tcPr>
          <w:p w14:paraId="4CFE8EFB" w14:textId="77777777" w:rsidR="00C50675" w:rsidRDefault="00000000">
            <w:r>
              <w:t xml:space="preserve">International Financial Reporting Standards </w:t>
            </w:r>
          </w:p>
        </w:tc>
        <w:tc>
          <w:tcPr>
            <w:tcW w:w="1440" w:type="dxa"/>
          </w:tcPr>
          <w:p w14:paraId="5CC0151D" w14:textId="77777777" w:rsidR="00C50675" w:rsidRDefault="00C50675"/>
        </w:tc>
        <w:tc>
          <w:tcPr>
            <w:tcW w:w="1440" w:type="dxa"/>
          </w:tcPr>
          <w:p w14:paraId="4FF6E2E2" w14:textId="77777777" w:rsidR="00C50675" w:rsidRDefault="00C50675"/>
        </w:tc>
        <w:tc>
          <w:tcPr>
            <w:tcW w:w="4320" w:type="dxa"/>
          </w:tcPr>
          <w:p w14:paraId="4D6AE0C7" w14:textId="77777777" w:rsidR="00C50675" w:rsidRDefault="00C50675"/>
        </w:tc>
      </w:tr>
      <w:tr w:rsidR="00C50675" w14:paraId="4A1C83F3" w14:textId="77777777">
        <w:tc>
          <w:tcPr>
            <w:tcW w:w="720" w:type="dxa"/>
          </w:tcPr>
          <w:p w14:paraId="1DF73673" w14:textId="77777777" w:rsidR="00C50675" w:rsidRDefault="00000000">
            <w:r>
              <w:t>170</w:t>
            </w:r>
          </w:p>
        </w:tc>
        <w:tc>
          <w:tcPr>
            <w:tcW w:w="5760" w:type="dxa"/>
          </w:tcPr>
          <w:p w14:paraId="2FF0A575" w14:textId="77777777" w:rsidR="00C50675" w:rsidRDefault="00000000">
            <w:r>
              <w:t>As required by the Companies Law and Article 4 of the European Union IAS Regulation, the financial statements of the Company, [●] and [●] are prepared in accordance with IFRS issued by International Accounting Standards Board (“IASB”) and interpretations issued by the International Financial Reporting Committee of the IASB as adopted by the European Union.</w:t>
            </w:r>
          </w:p>
        </w:tc>
        <w:tc>
          <w:tcPr>
            <w:tcW w:w="1440" w:type="dxa"/>
          </w:tcPr>
          <w:p w14:paraId="3E083E83" w14:textId="77777777" w:rsidR="00C50675" w:rsidRDefault="00C50675"/>
        </w:tc>
        <w:tc>
          <w:tcPr>
            <w:tcW w:w="1440" w:type="dxa"/>
          </w:tcPr>
          <w:p w14:paraId="5D530C97" w14:textId="77777777" w:rsidR="00C50675" w:rsidRDefault="00C50675"/>
        </w:tc>
        <w:tc>
          <w:tcPr>
            <w:tcW w:w="4320" w:type="dxa"/>
          </w:tcPr>
          <w:p w14:paraId="5616F75D" w14:textId="77777777" w:rsidR="00C50675" w:rsidRDefault="00C50675"/>
        </w:tc>
      </w:tr>
      <w:tr w:rsidR="00C50675" w14:paraId="27C33A7B" w14:textId="77777777">
        <w:tc>
          <w:tcPr>
            <w:tcW w:w="720" w:type="dxa"/>
          </w:tcPr>
          <w:p w14:paraId="42FEE0F6" w14:textId="77777777" w:rsidR="00C50675" w:rsidRDefault="00000000">
            <w:r>
              <w:t>171</w:t>
            </w:r>
          </w:p>
        </w:tc>
        <w:tc>
          <w:tcPr>
            <w:tcW w:w="5760" w:type="dxa"/>
          </w:tcPr>
          <w:p w14:paraId="4709157C" w14:textId="77777777" w:rsidR="00C50675" w:rsidRDefault="00000000">
            <w:r>
              <w:t>Incorporation of information by reference</w:t>
            </w:r>
          </w:p>
        </w:tc>
        <w:tc>
          <w:tcPr>
            <w:tcW w:w="1440" w:type="dxa"/>
          </w:tcPr>
          <w:p w14:paraId="428A00E7" w14:textId="77777777" w:rsidR="00C50675" w:rsidRDefault="00C50675"/>
        </w:tc>
        <w:tc>
          <w:tcPr>
            <w:tcW w:w="1440" w:type="dxa"/>
          </w:tcPr>
          <w:p w14:paraId="43516301" w14:textId="77777777" w:rsidR="00C50675" w:rsidRDefault="00C50675"/>
        </w:tc>
        <w:tc>
          <w:tcPr>
            <w:tcW w:w="4320" w:type="dxa"/>
          </w:tcPr>
          <w:p w14:paraId="244FE2F9" w14:textId="77777777" w:rsidR="00C50675" w:rsidRDefault="00C50675"/>
        </w:tc>
      </w:tr>
      <w:tr w:rsidR="00C50675" w14:paraId="45401F6F" w14:textId="77777777">
        <w:tc>
          <w:tcPr>
            <w:tcW w:w="720" w:type="dxa"/>
          </w:tcPr>
          <w:p w14:paraId="07A75A3A" w14:textId="77777777" w:rsidR="00C50675" w:rsidRDefault="00000000">
            <w:r>
              <w:t>172</w:t>
            </w:r>
          </w:p>
        </w:tc>
        <w:tc>
          <w:tcPr>
            <w:tcW w:w="5760" w:type="dxa"/>
          </w:tcPr>
          <w:p w14:paraId="3A3D18DF" w14:textId="77777777" w:rsidR="00C50675" w:rsidRDefault="00000000">
            <w:r>
              <w:t>Other than in respect of the audited financial statements for the Company’s 3 financial years ended 31 March 2022 and unaudited interim financial statements for the six month period to September 2022, the contents of the Company’s website, any website mentioned in this Document or any website directly or indirectly linked to these websites have not been verified and do not form part of this Document, and prospective investors should not rely on them.</w:t>
            </w:r>
          </w:p>
        </w:tc>
        <w:tc>
          <w:tcPr>
            <w:tcW w:w="1440" w:type="dxa"/>
          </w:tcPr>
          <w:p w14:paraId="54EFE685" w14:textId="77777777" w:rsidR="00C50675" w:rsidRDefault="00C50675"/>
        </w:tc>
        <w:tc>
          <w:tcPr>
            <w:tcW w:w="1440" w:type="dxa"/>
          </w:tcPr>
          <w:p w14:paraId="126B6F69" w14:textId="77777777" w:rsidR="00C50675" w:rsidRDefault="00C50675"/>
        </w:tc>
        <w:tc>
          <w:tcPr>
            <w:tcW w:w="4320" w:type="dxa"/>
          </w:tcPr>
          <w:p w14:paraId="3E9DC29F" w14:textId="77777777" w:rsidR="00C50675" w:rsidRDefault="00C50675"/>
        </w:tc>
      </w:tr>
      <w:tr w:rsidR="00C50675" w14:paraId="72703572" w14:textId="77777777">
        <w:tc>
          <w:tcPr>
            <w:tcW w:w="720" w:type="dxa"/>
          </w:tcPr>
          <w:p w14:paraId="4802BEB7" w14:textId="77777777" w:rsidR="00C50675" w:rsidRDefault="00000000">
            <w:r>
              <w:t>173</w:t>
            </w:r>
          </w:p>
        </w:tc>
        <w:tc>
          <w:tcPr>
            <w:tcW w:w="5760" w:type="dxa"/>
          </w:tcPr>
          <w:p w14:paraId="2C5B40B5" w14:textId="77777777" w:rsidR="00C50675" w:rsidRDefault="00000000">
            <w:r>
              <w:t>The information incorporated by reference, of which the entire content is so incorporated, in this Document is as follows:</w:t>
            </w:r>
          </w:p>
        </w:tc>
        <w:tc>
          <w:tcPr>
            <w:tcW w:w="1440" w:type="dxa"/>
          </w:tcPr>
          <w:p w14:paraId="43CE2B82" w14:textId="77777777" w:rsidR="00C50675" w:rsidRDefault="00C50675"/>
        </w:tc>
        <w:tc>
          <w:tcPr>
            <w:tcW w:w="1440" w:type="dxa"/>
          </w:tcPr>
          <w:p w14:paraId="5767E634" w14:textId="77777777" w:rsidR="00C50675" w:rsidRDefault="00C50675"/>
        </w:tc>
        <w:tc>
          <w:tcPr>
            <w:tcW w:w="4320" w:type="dxa"/>
          </w:tcPr>
          <w:p w14:paraId="47F739C6" w14:textId="77777777" w:rsidR="00C50675" w:rsidRDefault="00C50675"/>
        </w:tc>
      </w:tr>
      <w:tr w:rsidR="00C50675" w14:paraId="70C178E2" w14:textId="77777777">
        <w:tc>
          <w:tcPr>
            <w:tcW w:w="720" w:type="dxa"/>
          </w:tcPr>
          <w:p w14:paraId="55BF526B" w14:textId="77777777" w:rsidR="00C50675" w:rsidRDefault="00000000">
            <w:r>
              <w:t>174</w:t>
            </w:r>
          </w:p>
        </w:tc>
        <w:tc>
          <w:tcPr>
            <w:tcW w:w="5760" w:type="dxa"/>
          </w:tcPr>
          <w:p w14:paraId="27C9C464" w14:textId="77777777" w:rsidR="00C50675" w:rsidRDefault="00000000">
            <w:r>
              <w:t xml:space="preserve">The Company’s audited financial statements for the period 1 April 2019 to 31 March 2020 which can be viewed on the Company’s website at: </w:t>
            </w:r>
          </w:p>
        </w:tc>
        <w:tc>
          <w:tcPr>
            <w:tcW w:w="1440" w:type="dxa"/>
          </w:tcPr>
          <w:p w14:paraId="027FEAED" w14:textId="77777777" w:rsidR="00C50675" w:rsidRDefault="00C50675"/>
        </w:tc>
        <w:tc>
          <w:tcPr>
            <w:tcW w:w="1440" w:type="dxa"/>
          </w:tcPr>
          <w:p w14:paraId="00643B3A" w14:textId="77777777" w:rsidR="00C50675" w:rsidRDefault="00C50675"/>
        </w:tc>
        <w:tc>
          <w:tcPr>
            <w:tcW w:w="4320" w:type="dxa"/>
          </w:tcPr>
          <w:p w14:paraId="2040CB3C" w14:textId="77777777" w:rsidR="00C50675" w:rsidRDefault="00C50675"/>
        </w:tc>
      </w:tr>
      <w:tr w:rsidR="00C50675" w14:paraId="156E89EC" w14:textId="77777777">
        <w:tc>
          <w:tcPr>
            <w:tcW w:w="720" w:type="dxa"/>
          </w:tcPr>
          <w:p w14:paraId="4947599B" w14:textId="77777777" w:rsidR="00C50675" w:rsidRDefault="00000000">
            <w:r>
              <w:t>175</w:t>
            </w:r>
          </w:p>
        </w:tc>
        <w:tc>
          <w:tcPr>
            <w:tcW w:w="5760" w:type="dxa"/>
          </w:tcPr>
          <w:p w14:paraId="5145718A" w14:textId="77777777" w:rsidR="00C50675" w:rsidRDefault="00000000">
            <w:r>
              <w:t xml:space="preserve">   </w:t>
            </w:r>
          </w:p>
        </w:tc>
        <w:tc>
          <w:tcPr>
            <w:tcW w:w="1440" w:type="dxa"/>
          </w:tcPr>
          <w:p w14:paraId="702199FD" w14:textId="77777777" w:rsidR="00C50675" w:rsidRDefault="00C50675"/>
        </w:tc>
        <w:tc>
          <w:tcPr>
            <w:tcW w:w="1440" w:type="dxa"/>
          </w:tcPr>
          <w:p w14:paraId="541D7D77" w14:textId="77777777" w:rsidR="00C50675" w:rsidRDefault="00C50675"/>
        </w:tc>
        <w:tc>
          <w:tcPr>
            <w:tcW w:w="4320" w:type="dxa"/>
          </w:tcPr>
          <w:p w14:paraId="0A631021" w14:textId="77777777" w:rsidR="00C50675" w:rsidRDefault="00C50675"/>
        </w:tc>
      </w:tr>
      <w:tr w:rsidR="00C50675" w14:paraId="1F011B09" w14:textId="77777777">
        <w:tc>
          <w:tcPr>
            <w:tcW w:w="720" w:type="dxa"/>
          </w:tcPr>
          <w:p w14:paraId="4CADE499" w14:textId="77777777" w:rsidR="00C50675" w:rsidRDefault="00000000">
            <w:r>
              <w:t>176</w:t>
            </w:r>
          </w:p>
        </w:tc>
        <w:tc>
          <w:tcPr>
            <w:tcW w:w="5760" w:type="dxa"/>
          </w:tcPr>
          <w:p w14:paraId="46278E75" w14:textId="77777777" w:rsidR="00C50675" w:rsidRDefault="00000000">
            <w:r>
              <w:t xml:space="preserve">The Company’s audited financial statements for the period </w:t>
            </w:r>
            <w:r>
              <w:lastRenderedPageBreak/>
              <w:t xml:space="preserve">1 April 2020 to 31 March 2021 which can be viewed on the Company’s website at: </w:t>
            </w:r>
          </w:p>
        </w:tc>
        <w:tc>
          <w:tcPr>
            <w:tcW w:w="1440" w:type="dxa"/>
          </w:tcPr>
          <w:p w14:paraId="76910647" w14:textId="77777777" w:rsidR="00C50675" w:rsidRDefault="00C50675"/>
        </w:tc>
        <w:tc>
          <w:tcPr>
            <w:tcW w:w="1440" w:type="dxa"/>
          </w:tcPr>
          <w:p w14:paraId="34AAC196" w14:textId="77777777" w:rsidR="00C50675" w:rsidRDefault="00C50675"/>
        </w:tc>
        <w:tc>
          <w:tcPr>
            <w:tcW w:w="4320" w:type="dxa"/>
          </w:tcPr>
          <w:p w14:paraId="15D171A2" w14:textId="77777777" w:rsidR="00C50675" w:rsidRDefault="00C50675"/>
        </w:tc>
      </w:tr>
      <w:tr w:rsidR="00C50675" w14:paraId="39D66812" w14:textId="77777777">
        <w:tc>
          <w:tcPr>
            <w:tcW w:w="720" w:type="dxa"/>
          </w:tcPr>
          <w:p w14:paraId="0876F12E" w14:textId="77777777" w:rsidR="00C50675" w:rsidRDefault="00000000">
            <w:r>
              <w:t>177</w:t>
            </w:r>
          </w:p>
        </w:tc>
        <w:tc>
          <w:tcPr>
            <w:tcW w:w="5760" w:type="dxa"/>
          </w:tcPr>
          <w:p w14:paraId="560F1B12" w14:textId="77777777" w:rsidR="00C50675" w:rsidRDefault="00000000">
            <w:r>
              <w:t xml:space="preserve">  </w:t>
            </w:r>
          </w:p>
        </w:tc>
        <w:tc>
          <w:tcPr>
            <w:tcW w:w="1440" w:type="dxa"/>
          </w:tcPr>
          <w:p w14:paraId="1C8E6592" w14:textId="77777777" w:rsidR="00C50675" w:rsidRDefault="00C50675"/>
        </w:tc>
        <w:tc>
          <w:tcPr>
            <w:tcW w:w="1440" w:type="dxa"/>
          </w:tcPr>
          <w:p w14:paraId="1DDB5853" w14:textId="77777777" w:rsidR="00C50675" w:rsidRDefault="00C50675"/>
        </w:tc>
        <w:tc>
          <w:tcPr>
            <w:tcW w:w="4320" w:type="dxa"/>
          </w:tcPr>
          <w:p w14:paraId="02D82A2B" w14:textId="77777777" w:rsidR="00C50675" w:rsidRDefault="00C50675"/>
        </w:tc>
      </w:tr>
      <w:tr w:rsidR="00C50675" w14:paraId="37C0C241" w14:textId="77777777">
        <w:tc>
          <w:tcPr>
            <w:tcW w:w="720" w:type="dxa"/>
          </w:tcPr>
          <w:p w14:paraId="71635A13" w14:textId="77777777" w:rsidR="00C50675" w:rsidRDefault="00000000">
            <w:r>
              <w:t>178</w:t>
            </w:r>
          </w:p>
        </w:tc>
        <w:tc>
          <w:tcPr>
            <w:tcW w:w="5760" w:type="dxa"/>
          </w:tcPr>
          <w:p w14:paraId="0B836C16" w14:textId="77777777" w:rsidR="00C50675" w:rsidRDefault="00000000">
            <w:r>
              <w:t>The Company’s unaudited interim financial statements for the period 1 April 2021 to 31 March 2022 which can be viewed on the Company’s website at:</w:t>
            </w:r>
          </w:p>
        </w:tc>
        <w:tc>
          <w:tcPr>
            <w:tcW w:w="1440" w:type="dxa"/>
          </w:tcPr>
          <w:p w14:paraId="4BD65219" w14:textId="77777777" w:rsidR="00C50675" w:rsidRDefault="00C50675"/>
        </w:tc>
        <w:tc>
          <w:tcPr>
            <w:tcW w:w="1440" w:type="dxa"/>
          </w:tcPr>
          <w:p w14:paraId="78185535" w14:textId="77777777" w:rsidR="00C50675" w:rsidRDefault="00C50675"/>
        </w:tc>
        <w:tc>
          <w:tcPr>
            <w:tcW w:w="4320" w:type="dxa"/>
          </w:tcPr>
          <w:p w14:paraId="5889C112" w14:textId="77777777" w:rsidR="00C50675" w:rsidRDefault="00C50675"/>
        </w:tc>
      </w:tr>
      <w:tr w:rsidR="00C50675" w14:paraId="14DCE634" w14:textId="77777777">
        <w:tc>
          <w:tcPr>
            <w:tcW w:w="720" w:type="dxa"/>
          </w:tcPr>
          <w:p w14:paraId="78E914F9" w14:textId="77777777" w:rsidR="00C50675" w:rsidRDefault="00000000">
            <w:r>
              <w:t>179</w:t>
            </w:r>
          </w:p>
        </w:tc>
        <w:tc>
          <w:tcPr>
            <w:tcW w:w="5760" w:type="dxa"/>
          </w:tcPr>
          <w:p w14:paraId="20D67ABD" w14:textId="77777777" w:rsidR="00C50675" w:rsidRDefault="00000000">
            <w:r>
              <w:t xml:space="preserve">The Company’s unaudited financial statements for the six month period 30 September 2022 which can be viewed on the Company’s website at: </w:t>
            </w:r>
          </w:p>
        </w:tc>
        <w:tc>
          <w:tcPr>
            <w:tcW w:w="1440" w:type="dxa"/>
          </w:tcPr>
          <w:p w14:paraId="5F2F55E3" w14:textId="77777777" w:rsidR="00C50675" w:rsidRDefault="00C50675"/>
        </w:tc>
        <w:tc>
          <w:tcPr>
            <w:tcW w:w="1440" w:type="dxa"/>
          </w:tcPr>
          <w:p w14:paraId="35FECC44" w14:textId="77777777" w:rsidR="00C50675" w:rsidRDefault="00C50675"/>
        </w:tc>
        <w:tc>
          <w:tcPr>
            <w:tcW w:w="4320" w:type="dxa"/>
          </w:tcPr>
          <w:p w14:paraId="0AEF2EA3" w14:textId="77777777" w:rsidR="00C50675" w:rsidRDefault="00C50675"/>
        </w:tc>
      </w:tr>
      <w:tr w:rsidR="00C50675" w14:paraId="3F902F81" w14:textId="77777777">
        <w:tc>
          <w:tcPr>
            <w:tcW w:w="720" w:type="dxa"/>
          </w:tcPr>
          <w:p w14:paraId="79781B33" w14:textId="77777777" w:rsidR="00C50675" w:rsidRDefault="00000000">
            <w:r>
              <w:t>180</w:t>
            </w:r>
          </w:p>
        </w:tc>
        <w:tc>
          <w:tcPr>
            <w:tcW w:w="5760" w:type="dxa"/>
          </w:tcPr>
          <w:p w14:paraId="0FB86A38" w14:textId="77777777" w:rsidR="00C50675" w:rsidRDefault="00000000">
            <w:r>
              <w:t xml:space="preserve">Governing law </w:t>
            </w:r>
          </w:p>
        </w:tc>
        <w:tc>
          <w:tcPr>
            <w:tcW w:w="1440" w:type="dxa"/>
          </w:tcPr>
          <w:p w14:paraId="30CF8F08" w14:textId="77777777" w:rsidR="00C50675" w:rsidRDefault="00C50675"/>
        </w:tc>
        <w:tc>
          <w:tcPr>
            <w:tcW w:w="1440" w:type="dxa"/>
          </w:tcPr>
          <w:p w14:paraId="25AEF196" w14:textId="77777777" w:rsidR="00C50675" w:rsidRDefault="00C50675"/>
        </w:tc>
        <w:tc>
          <w:tcPr>
            <w:tcW w:w="4320" w:type="dxa"/>
          </w:tcPr>
          <w:p w14:paraId="4376CC80" w14:textId="77777777" w:rsidR="00C50675" w:rsidRDefault="00C50675"/>
        </w:tc>
      </w:tr>
      <w:tr w:rsidR="00C50675" w14:paraId="56B41BC1" w14:textId="77777777">
        <w:tc>
          <w:tcPr>
            <w:tcW w:w="720" w:type="dxa"/>
          </w:tcPr>
          <w:p w14:paraId="197B3C03" w14:textId="77777777" w:rsidR="00C50675" w:rsidRDefault="00000000">
            <w:r>
              <w:t>181</w:t>
            </w:r>
          </w:p>
        </w:tc>
        <w:tc>
          <w:tcPr>
            <w:tcW w:w="5760" w:type="dxa"/>
          </w:tcPr>
          <w:p w14:paraId="27B9F1E5" w14:textId="77777777" w:rsidR="00C50675" w:rsidRDefault="00000000">
            <w:r>
              <w:t>Unless otherwise stated, statements made in this Document or documents incorporated herein by reference are based on the law and practice currently in force in England and Wales and are subject to changes therein.</w:t>
            </w:r>
          </w:p>
        </w:tc>
        <w:tc>
          <w:tcPr>
            <w:tcW w:w="1440" w:type="dxa"/>
          </w:tcPr>
          <w:p w14:paraId="23819783" w14:textId="77777777" w:rsidR="00C50675" w:rsidRDefault="00C50675"/>
        </w:tc>
        <w:tc>
          <w:tcPr>
            <w:tcW w:w="1440" w:type="dxa"/>
          </w:tcPr>
          <w:p w14:paraId="3D9E54B5" w14:textId="77777777" w:rsidR="00C50675" w:rsidRDefault="00C50675"/>
        </w:tc>
        <w:tc>
          <w:tcPr>
            <w:tcW w:w="4320" w:type="dxa"/>
          </w:tcPr>
          <w:p w14:paraId="7E246E9B" w14:textId="77777777" w:rsidR="00C50675" w:rsidRDefault="00C50675"/>
        </w:tc>
      </w:tr>
      <w:tr w:rsidR="00C50675" w14:paraId="063DD012" w14:textId="77777777">
        <w:tc>
          <w:tcPr>
            <w:tcW w:w="720" w:type="dxa"/>
          </w:tcPr>
          <w:p w14:paraId="5699A73C" w14:textId="77777777" w:rsidR="00C50675" w:rsidRDefault="00000000">
            <w:r>
              <w:t>182</w:t>
            </w:r>
          </w:p>
        </w:tc>
        <w:tc>
          <w:tcPr>
            <w:tcW w:w="5760" w:type="dxa"/>
          </w:tcPr>
          <w:p w14:paraId="5FB186C1" w14:textId="77777777" w:rsidR="00C50675" w:rsidRDefault="00000000">
            <w:r>
              <w:t>Definitions</w:t>
            </w:r>
          </w:p>
        </w:tc>
        <w:tc>
          <w:tcPr>
            <w:tcW w:w="1440" w:type="dxa"/>
          </w:tcPr>
          <w:p w14:paraId="388B91C6" w14:textId="77777777" w:rsidR="00C50675" w:rsidRDefault="00C50675"/>
        </w:tc>
        <w:tc>
          <w:tcPr>
            <w:tcW w:w="1440" w:type="dxa"/>
          </w:tcPr>
          <w:p w14:paraId="5D6435D7" w14:textId="77777777" w:rsidR="00C50675" w:rsidRDefault="00C50675"/>
        </w:tc>
        <w:tc>
          <w:tcPr>
            <w:tcW w:w="4320" w:type="dxa"/>
          </w:tcPr>
          <w:p w14:paraId="68725BEF" w14:textId="77777777" w:rsidR="00C50675" w:rsidRDefault="00C50675"/>
        </w:tc>
      </w:tr>
      <w:tr w:rsidR="00C50675" w14:paraId="0B8921ED" w14:textId="77777777">
        <w:tc>
          <w:tcPr>
            <w:tcW w:w="720" w:type="dxa"/>
          </w:tcPr>
          <w:p w14:paraId="0C63F9C4" w14:textId="77777777" w:rsidR="00C50675" w:rsidRDefault="00000000">
            <w:r>
              <w:t>183</w:t>
            </w:r>
          </w:p>
        </w:tc>
        <w:tc>
          <w:tcPr>
            <w:tcW w:w="5760" w:type="dxa"/>
          </w:tcPr>
          <w:p w14:paraId="727182A8" w14:textId="77777777" w:rsidR="00C50675" w:rsidRDefault="00000000">
            <w:r>
              <w:t xml:space="preserve">A list of defined terms used in this Document is set out in “Definitions” in Part [●] beginning at page [●].  </w:t>
            </w:r>
          </w:p>
        </w:tc>
        <w:tc>
          <w:tcPr>
            <w:tcW w:w="1440" w:type="dxa"/>
          </w:tcPr>
          <w:p w14:paraId="07AE588D" w14:textId="77777777" w:rsidR="00C50675" w:rsidRDefault="00C50675"/>
        </w:tc>
        <w:tc>
          <w:tcPr>
            <w:tcW w:w="1440" w:type="dxa"/>
          </w:tcPr>
          <w:p w14:paraId="4687D3E4" w14:textId="77777777" w:rsidR="00C50675" w:rsidRDefault="00C50675"/>
        </w:tc>
        <w:tc>
          <w:tcPr>
            <w:tcW w:w="4320" w:type="dxa"/>
          </w:tcPr>
          <w:p w14:paraId="63D8B448" w14:textId="77777777" w:rsidR="00C50675" w:rsidRDefault="00C50675"/>
        </w:tc>
      </w:tr>
      <w:tr w:rsidR="00C50675" w14:paraId="583AB597" w14:textId="77777777">
        <w:tc>
          <w:tcPr>
            <w:tcW w:w="720" w:type="dxa"/>
          </w:tcPr>
          <w:p w14:paraId="26E72690" w14:textId="77777777" w:rsidR="00C50675" w:rsidRDefault="00000000">
            <w:r>
              <w:t>184</w:t>
            </w:r>
          </w:p>
        </w:tc>
        <w:tc>
          <w:tcPr>
            <w:tcW w:w="5760" w:type="dxa"/>
          </w:tcPr>
          <w:p w14:paraId="0CBF3543" w14:textId="77777777" w:rsidR="00C50675" w:rsidRDefault="00000000">
            <w:r>
              <w:t>Part 5</w:t>
            </w:r>
            <w:r>
              <w:br/>
            </w:r>
            <w:r>
              <w:br/>
              <w:t>Directors, Secretary, Registered Office and Advisers</w:t>
            </w:r>
          </w:p>
        </w:tc>
        <w:tc>
          <w:tcPr>
            <w:tcW w:w="1440" w:type="dxa"/>
          </w:tcPr>
          <w:p w14:paraId="1E6B01BD" w14:textId="77777777" w:rsidR="00C50675" w:rsidRDefault="00C50675"/>
        </w:tc>
        <w:tc>
          <w:tcPr>
            <w:tcW w:w="1440" w:type="dxa"/>
          </w:tcPr>
          <w:p w14:paraId="0A2E848F" w14:textId="77777777" w:rsidR="00C50675" w:rsidRDefault="00C50675"/>
        </w:tc>
        <w:tc>
          <w:tcPr>
            <w:tcW w:w="4320" w:type="dxa"/>
          </w:tcPr>
          <w:p w14:paraId="35A00DB5" w14:textId="77777777" w:rsidR="00C50675" w:rsidRDefault="00C50675"/>
        </w:tc>
      </w:tr>
      <w:tr w:rsidR="00C50675" w14:paraId="1EDFFF45" w14:textId="77777777">
        <w:tc>
          <w:tcPr>
            <w:tcW w:w="720" w:type="dxa"/>
          </w:tcPr>
          <w:p w14:paraId="5F553DB7" w14:textId="77777777" w:rsidR="00C50675" w:rsidRDefault="00000000">
            <w:r>
              <w:t>185</w:t>
            </w:r>
          </w:p>
        </w:tc>
        <w:tc>
          <w:tcPr>
            <w:tcW w:w="5760" w:type="dxa"/>
          </w:tcPr>
          <w:p w14:paraId="642D89D8" w14:textId="77777777" w:rsidR="00C50675" w:rsidRDefault="00000000">
            <w:r>
              <w:t xml:space="preserve">Part 6 </w:t>
            </w:r>
            <w:r>
              <w:br/>
            </w:r>
            <w:r>
              <w:br/>
              <w:t>Expected Timetable of Principal Events</w:t>
            </w:r>
          </w:p>
        </w:tc>
        <w:tc>
          <w:tcPr>
            <w:tcW w:w="1440" w:type="dxa"/>
          </w:tcPr>
          <w:p w14:paraId="420E00AE" w14:textId="77777777" w:rsidR="00C50675" w:rsidRDefault="00C50675"/>
        </w:tc>
        <w:tc>
          <w:tcPr>
            <w:tcW w:w="1440" w:type="dxa"/>
          </w:tcPr>
          <w:p w14:paraId="2E3CEB8E" w14:textId="77777777" w:rsidR="00C50675" w:rsidRDefault="00C50675"/>
        </w:tc>
        <w:tc>
          <w:tcPr>
            <w:tcW w:w="4320" w:type="dxa"/>
          </w:tcPr>
          <w:p w14:paraId="72255FFA" w14:textId="77777777" w:rsidR="00C50675" w:rsidRDefault="00C50675"/>
        </w:tc>
      </w:tr>
      <w:tr w:rsidR="00C50675" w14:paraId="4808208D" w14:textId="77777777">
        <w:tc>
          <w:tcPr>
            <w:tcW w:w="720" w:type="dxa"/>
          </w:tcPr>
          <w:p w14:paraId="1250C0E0" w14:textId="77777777" w:rsidR="00C50675" w:rsidRDefault="00000000">
            <w:r>
              <w:t>186</w:t>
            </w:r>
          </w:p>
        </w:tc>
        <w:tc>
          <w:tcPr>
            <w:tcW w:w="5760" w:type="dxa"/>
          </w:tcPr>
          <w:p w14:paraId="3F041DCD" w14:textId="77777777" w:rsidR="00C50675" w:rsidRDefault="00000000">
            <w:r>
              <w:t>Part 7</w:t>
            </w:r>
            <w:r>
              <w:br/>
              <w:t xml:space="preserve"> </w:t>
            </w:r>
            <w:r>
              <w:br/>
              <w:t>The Business</w:t>
            </w:r>
          </w:p>
        </w:tc>
        <w:tc>
          <w:tcPr>
            <w:tcW w:w="1440" w:type="dxa"/>
          </w:tcPr>
          <w:p w14:paraId="1BF825CE" w14:textId="77777777" w:rsidR="00C50675" w:rsidRDefault="00C50675"/>
        </w:tc>
        <w:tc>
          <w:tcPr>
            <w:tcW w:w="1440" w:type="dxa"/>
          </w:tcPr>
          <w:p w14:paraId="19CF0BA2" w14:textId="77777777" w:rsidR="00C50675" w:rsidRDefault="00C50675"/>
        </w:tc>
        <w:tc>
          <w:tcPr>
            <w:tcW w:w="4320" w:type="dxa"/>
          </w:tcPr>
          <w:p w14:paraId="36FDF761" w14:textId="77777777" w:rsidR="00C50675" w:rsidRDefault="00C50675"/>
        </w:tc>
      </w:tr>
      <w:tr w:rsidR="00C50675" w14:paraId="2FFE0798" w14:textId="77777777">
        <w:tc>
          <w:tcPr>
            <w:tcW w:w="720" w:type="dxa"/>
          </w:tcPr>
          <w:p w14:paraId="7AD592AB" w14:textId="77777777" w:rsidR="00C50675" w:rsidRDefault="00000000">
            <w:r>
              <w:t>187</w:t>
            </w:r>
          </w:p>
        </w:tc>
        <w:tc>
          <w:tcPr>
            <w:tcW w:w="5760" w:type="dxa"/>
          </w:tcPr>
          <w:p w14:paraId="6E6894F7" w14:textId="77777777" w:rsidR="00C50675" w:rsidRDefault="00000000">
            <w:r>
              <w:t xml:space="preserve">Investors should read this Part 7 “The Business” in conjunction with the more detailed information contained in this Document, including the financial and other information referred to in”. Part [11] - “Historical Financial Information of the Company”, Part [12] - “Historical Financial Information of [●]” and Part [13] – “Historical Financial Information of [●]”. </w:t>
            </w:r>
          </w:p>
        </w:tc>
        <w:tc>
          <w:tcPr>
            <w:tcW w:w="1440" w:type="dxa"/>
          </w:tcPr>
          <w:p w14:paraId="3D27C8D5" w14:textId="77777777" w:rsidR="00C50675" w:rsidRDefault="00C50675"/>
        </w:tc>
        <w:tc>
          <w:tcPr>
            <w:tcW w:w="1440" w:type="dxa"/>
          </w:tcPr>
          <w:p w14:paraId="3A506C05" w14:textId="77777777" w:rsidR="00C50675" w:rsidRDefault="00C50675"/>
        </w:tc>
        <w:tc>
          <w:tcPr>
            <w:tcW w:w="4320" w:type="dxa"/>
          </w:tcPr>
          <w:p w14:paraId="3A4CD116" w14:textId="77777777" w:rsidR="00C50675" w:rsidRDefault="00C50675"/>
        </w:tc>
      </w:tr>
      <w:tr w:rsidR="00C50675" w14:paraId="317057E1" w14:textId="77777777">
        <w:tc>
          <w:tcPr>
            <w:tcW w:w="720" w:type="dxa"/>
          </w:tcPr>
          <w:p w14:paraId="3F761A73" w14:textId="77777777" w:rsidR="00C50675" w:rsidRDefault="00000000">
            <w:r>
              <w:t>188</w:t>
            </w:r>
          </w:p>
        </w:tc>
        <w:tc>
          <w:tcPr>
            <w:tcW w:w="5760" w:type="dxa"/>
          </w:tcPr>
          <w:p w14:paraId="30E18B84" w14:textId="77777777" w:rsidR="00C50675" w:rsidRDefault="00000000">
            <w:r>
              <w:t xml:space="preserve">Introduction </w:t>
            </w:r>
          </w:p>
        </w:tc>
        <w:tc>
          <w:tcPr>
            <w:tcW w:w="1440" w:type="dxa"/>
          </w:tcPr>
          <w:p w14:paraId="57B20358" w14:textId="77777777" w:rsidR="00C50675" w:rsidRDefault="00C50675"/>
        </w:tc>
        <w:tc>
          <w:tcPr>
            <w:tcW w:w="1440" w:type="dxa"/>
          </w:tcPr>
          <w:p w14:paraId="6337303E" w14:textId="77777777" w:rsidR="00C50675" w:rsidRDefault="00C50675"/>
        </w:tc>
        <w:tc>
          <w:tcPr>
            <w:tcW w:w="4320" w:type="dxa"/>
          </w:tcPr>
          <w:p w14:paraId="57429C3B" w14:textId="77777777" w:rsidR="00C50675" w:rsidRDefault="00C50675"/>
        </w:tc>
      </w:tr>
      <w:tr w:rsidR="00C50675" w14:paraId="6B1CF8F5" w14:textId="77777777">
        <w:tc>
          <w:tcPr>
            <w:tcW w:w="720" w:type="dxa"/>
          </w:tcPr>
          <w:p w14:paraId="3DE8216A" w14:textId="77777777" w:rsidR="00C50675" w:rsidRDefault="00000000">
            <w:r>
              <w:t>189</w:t>
            </w:r>
          </w:p>
        </w:tc>
        <w:tc>
          <w:tcPr>
            <w:tcW w:w="5760" w:type="dxa"/>
          </w:tcPr>
          <w:p w14:paraId="0D56AEB6" w14:textId="77777777" w:rsidR="00C50675" w:rsidRDefault="00000000">
            <w:r>
              <w:t xml:space="preserve">The Company is the ultimate holding company of </w:t>
            </w:r>
            <w:r>
              <w:lastRenderedPageBreak/>
              <w:t xml:space="preserve">[●](“[●]”), [●]. (“[●]”), [●] </w:t>
            </w:r>
          </w:p>
        </w:tc>
        <w:tc>
          <w:tcPr>
            <w:tcW w:w="1440" w:type="dxa"/>
          </w:tcPr>
          <w:p w14:paraId="51792F5E" w14:textId="77777777" w:rsidR="00C50675" w:rsidRDefault="00C50675"/>
        </w:tc>
        <w:tc>
          <w:tcPr>
            <w:tcW w:w="1440" w:type="dxa"/>
          </w:tcPr>
          <w:p w14:paraId="311B0C48" w14:textId="77777777" w:rsidR="00C50675" w:rsidRDefault="00C50675"/>
        </w:tc>
        <w:tc>
          <w:tcPr>
            <w:tcW w:w="4320" w:type="dxa"/>
          </w:tcPr>
          <w:p w14:paraId="75B2E58B" w14:textId="77777777" w:rsidR="00C50675" w:rsidRDefault="00C50675"/>
        </w:tc>
      </w:tr>
      <w:tr w:rsidR="00C50675" w14:paraId="638B669D" w14:textId="77777777">
        <w:tc>
          <w:tcPr>
            <w:tcW w:w="720" w:type="dxa"/>
          </w:tcPr>
          <w:p w14:paraId="5187CBC2" w14:textId="77777777" w:rsidR="00C50675" w:rsidRDefault="00000000">
            <w:r>
              <w:t>190</w:t>
            </w:r>
          </w:p>
        </w:tc>
        <w:tc>
          <w:tcPr>
            <w:tcW w:w="5760" w:type="dxa"/>
          </w:tcPr>
          <w:p w14:paraId="61A0BBF3" w14:textId="77777777" w:rsidR="00C50675" w:rsidRDefault="00000000">
            <w:r>
              <w:t>[●]</w:t>
            </w:r>
          </w:p>
        </w:tc>
        <w:tc>
          <w:tcPr>
            <w:tcW w:w="1440" w:type="dxa"/>
          </w:tcPr>
          <w:p w14:paraId="6E573763" w14:textId="77777777" w:rsidR="00C50675" w:rsidRDefault="00C50675"/>
        </w:tc>
        <w:tc>
          <w:tcPr>
            <w:tcW w:w="1440" w:type="dxa"/>
          </w:tcPr>
          <w:p w14:paraId="22F4B033" w14:textId="77777777" w:rsidR="00C50675" w:rsidRDefault="00C50675"/>
        </w:tc>
        <w:tc>
          <w:tcPr>
            <w:tcW w:w="4320" w:type="dxa"/>
          </w:tcPr>
          <w:p w14:paraId="20186946" w14:textId="77777777" w:rsidR="00C50675" w:rsidRDefault="00C50675"/>
        </w:tc>
      </w:tr>
      <w:tr w:rsidR="00C50675" w14:paraId="52D64E58" w14:textId="77777777">
        <w:tc>
          <w:tcPr>
            <w:tcW w:w="720" w:type="dxa"/>
          </w:tcPr>
          <w:p w14:paraId="75EC7A1C" w14:textId="77777777" w:rsidR="00C50675" w:rsidRDefault="00000000">
            <w:r>
              <w:t>191</w:t>
            </w:r>
          </w:p>
        </w:tc>
        <w:tc>
          <w:tcPr>
            <w:tcW w:w="5760" w:type="dxa"/>
          </w:tcPr>
          <w:p w14:paraId="0C1585A7" w14:textId="77777777" w:rsidR="00C50675" w:rsidRDefault="00000000">
            <w:r>
              <w:t>History of Amcomri Group Limited</w:t>
            </w:r>
          </w:p>
        </w:tc>
        <w:tc>
          <w:tcPr>
            <w:tcW w:w="1440" w:type="dxa"/>
          </w:tcPr>
          <w:p w14:paraId="30B50659" w14:textId="77777777" w:rsidR="00C50675" w:rsidRDefault="00C50675"/>
        </w:tc>
        <w:tc>
          <w:tcPr>
            <w:tcW w:w="1440" w:type="dxa"/>
          </w:tcPr>
          <w:p w14:paraId="2BC16464" w14:textId="77777777" w:rsidR="00C50675" w:rsidRDefault="00C50675"/>
        </w:tc>
        <w:tc>
          <w:tcPr>
            <w:tcW w:w="4320" w:type="dxa"/>
          </w:tcPr>
          <w:p w14:paraId="353524EC" w14:textId="77777777" w:rsidR="00C50675" w:rsidRDefault="00C50675"/>
        </w:tc>
      </w:tr>
      <w:tr w:rsidR="00C50675" w14:paraId="4FF79BE6" w14:textId="77777777">
        <w:tc>
          <w:tcPr>
            <w:tcW w:w="720" w:type="dxa"/>
          </w:tcPr>
          <w:p w14:paraId="0288734B" w14:textId="77777777" w:rsidR="00C50675" w:rsidRDefault="00000000">
            <w:r>
              <w:t>192</w:t>
            </w:r>
          </w:p>
        </w:tc>
        <w:tc>
          <w:tcPr>
            <w:tcW w:w="5760" w:type="dxa"/>
          </w:tcPr>
          <w:p w14:paraId="47BBB83F" w14:textId="77777777" w:rsidR="00C50675" w:rsidRDefault="00000000">
            <w:r>
              <w:t xml:space="preserve">The Company was incorporated on 21 March 2017 in Northern Ireland as an investment vehicle formed to undertake one or more acquisitions of target companies or businesses headquartered or materially based in Northern Ireland .   </w:t>
            </w:r>
          </w:p>
        </w:tc>
        <w:tc>
          <w:tcPr>
            <w:tcW w:w="1440" w:type="dxa"/>
          </w:tcPr>
          <w:p w14:paraId="079824FB" w14:textId="77777777" w:rsidR="00C50675" w:rsidRDefault="00C50675"/>
        </w:tc>
        <w:tc>
          <w:tcPr>
            <w:tcW w:w="1440" w:type="dxa"/>
          </w:tcPr>
          <w:p w14:paraId="72CF5E5D" w14:textId="77777777" w:rsidR="00C50675" w:rsidRDefault="00C50675"/>
        </w:tc>
        <w:tc>
          <w:tcPr>
            <w:tcW w:w="4320" w:type="dxa"/>
          </w:tcPr>
          <w:p w14:paraId="186403EF" w14:textId="77777777" w:rsidR="00C50675" w:rsidRDefault="00C50675"/>
        </w:tc>
      </w:tr>
      <w:tr w:rsidR="00C50675" w14:paraId="0CD6C401" w14:textId="77777777">
        <w:tc>
          <w:tcPr>
            <w:tcW w:w="720" w:type="dxa"/>
          </w:tcPr>
          <w:p w14:paraId="6924A99C" w14:textId="77777777" w:rsidR="00C50675" w:rsidRDefault="00000000">
            <w:r>
              <w:t>193</w:t>
            </w:r>
          </w:p>
        </w:tc>
        <w:tc>
          <w:tcPr>
            <w:tcW w:w="5760" w:type="dxa"/>
          </w:tcPr>
          <w:p w14:paraId="3E8BA475" w14:textId="77777777" w:rsidR="00C50675" w:rsidRDefault="00000000">
            <w:r>
              <w:t xml:space="preserve">The Company was admitted to the standard listing segment of the Official List with trading becoming effective on the London Stock Exchange’s Main Market on 12 July 2017, raising £1,085,000 before expenses on Admission.  </w:t>
            </w:r>
          </w:p>
        </w:tc>
        <w:tc>
          <w:tcPr>
            <w:tcW w:w="1440" w:type="dxa"/>
          </w:tcPr>
          <w:p w14:paraId="0E30EDBB" w14:textId="77777777" w:rsidR="00C50675" w:rsidRDefault="00C50675"/>
        </w:tc>
        <w:tc>
          <w:tcPr>
            <w:tcW w:w="1440" w:type="dxa"/>
          </w:tcPr>
          <w:p w14:paraId="061CCE84" w14:textId="77777777" w:rsidR="00C50675" w:rsidRDefault="00C50675"/>
        </w:tc>
        <w:tc>
          <w:tcPr>
            <w:tcW w:w="4320" w:type="dxa"/>
          </w:tcPr>
          <w:p w14:paraId="1A2B5E8B" w14:textId="77777777" w:rsidR="00C50675" w:rsidRDefault="00C50675"/>
        </w:tc>
      </w:tr>
      <w:tr w:rsidR="00C50675" w14:paraId="025602FA" w14:textId="77777777">
        <w:tc>
          <w:tcPr>
            <w:tcW w:w="720" w:type="dxa"/>
          </w:tcPr>
          <w:p w14:paraId="262A151C" w14:textId="77777777" w:rsidR="00C50675" w:rsidRDefault="00000000">
            <w:r>
              <w:t>194</w:t>
            </w:r>
          </w:p>
        </w:tc>
        <w:tc>
          <w:tcPr>
            <w:tcW w:w="5760" w:type="dxa"/>
          </w:tcPr>
          <w:p w14:paraId="3778963C" w14:textId="77777777" w:rsidR="00C50675" w:rsidRDefault="00000000">
            <w:r>
              <w:t xml:space="preserve">[●].   </w:t>
            </w:r>
          </w:p>
        </w:tc>
        <w:tc>
          <w:tcPr>
            <w:tcW w:w="1440" w:type="dxa"/>
          </w:tcPr>
          <w:p w14:paraId="28284514" w14:textId="77777777" w:rsidR="00C50675" w:rsidRDefault="00C50675"/>
        </w:tc>
        <w:tc>
          <w:tcPr>
            <w:tcW w:w="1440" w:type="dxa"/>
          </w:tcPr>
          <w:p w14:paraId="2BEEDC78" w14:textId="77777777" w:rsidR="00C50675" w:rsidRDefault="00C50675"/>
        </w:tc>
        <w:tc>
          <w:tcPr>
            <w:tcW w:w="4320" w:type="dxa"/>
          </w:tcPr>
          <w:p w14:paraId="058CB706" w14:textId="77777777" w:rsidR="00C50675" w:rsidRDefault="00C50675"/>
        </w:tc>
      </w:tr>
      <w:tr w:rsidR="00C50675" w14:paraId="6FB45630" w14:textId="77777777">
        <w:tc>
          <w:tcPr>
            <w:tcW w:w="720" w:type="dxa"/>
          </w:tcPr>
          <w:p w14:paraId="38BCE13A" w14:textId="77777777" w:rsidR="00C50675" w:rsidRDefault="00000000">
            <w:r>
              <w:t>195</w:t>
            </w:r>
          </w:p>
        </w:tc>
        <w:tc>
          <w:tcPr>
            <w:tcW w:w="5760" w:type="dxa"/>
          </w:tcPr>
          <w:p w14:paraId="41192E96" w14:textId="77777777" w:rsidR="00C50675" w:rsidRDefault="00000000">
            <w:r>
              <w:t>On [●]</w:t>
            </w:r>
          </w:p>
        </w:tc>
        <w:tc>
          <w:tcPr>
            <w:tcW w:w="1440" w:type="dxa"/>
          </w:tcPr>
          <w:p w14:paraId="7E1D0A07" w14:textId="77777777" w:rsidR="00C50675" w:rsidRDefault="00C50675"/>
        </w:tc>
        <w:tc>
          <w:tcPr>
            <w:tcW w:w="1440" w:type="dxa"/>
          </w:tcPr>
          <w:p w14:paraId="3B16B112" w14:textId="77777777" w:rsidR="00C50675" w:rsidRDefault="00C50675"/>
        </w:tc>
        <w:tc>
          <w:tcPr>
            <w:tcW w:w="4320" w:type="dxa"/>
          </w:tcPr>
          <w:p w14:paraId="7093C332" w14:textId="77777777" w:rsidR="00C50675" w:rsidRDefault="00C50675"/>
        </w:tc>
      </w:tr>
      <w:tr w:rsidR="00C50675" w14:paraId="2E861767" w14:textId="77777777">
        <w:tc>
          <w:tcPr>
            <w:tcW w:w="720" w:type="dxa"/>
          </w:tcPr>
          <w:p w14:paraId="745B678B" w14:textId="77777777" w:rsidR="00C50675" w:rsidRDefault="00000000">
            <w:r>
              <w:t>196</w:t>
            </w:r>
          </w:p>
        </w:tc>
        <w:tc>
          <w:tcPr>
            <w:tcW w:w="5760" w:type="dxa"/>
          </w:tcPr>
          <w:p w14:paraId="71A0464A" w14:textId="77777777" w:rsidR="00C50675" w:rsidRDefault="00000000">
            <w:r>
              <w:t>[●]</w:t>
            </w:r>
          </w:p>
        </w:tc>
        <w:tc>
          <w:tcPr>
            <w:tcW w:w="1440" w:type="dxa"/>
          </w:tcPr>
          <w:p w14:paraId="2CB57C65" w14:textId="77777777" w:rsidR="00C50675" w:rsidRDefault="00C50675"/>
        </w:tc>
        <w:tc>
          <w:tcPr>
            <w:tcW w:w="1440" w:type="dxa"/>
          </w:tcPr>
          <w:p w14:paraId="4971FDBE" w14:textId="77777777" w:rsidR="00C50675" w:rsidRDefault="00C50675"/>
        </w:tc>
        <w:tc>
          <w:tcPr>
            <w:tcW w:w="4320" w:type="dxa"/>
          </w:tcPr>
          <w:p w14:paraId="35202DB4" w14:textId="77777777" w:rsidR="00C50675" w:rsidRDefault="00C50675"/>
        </w:tc>
      </w:tr>
      <w:tr w:rsidR="00C50675" w14:paraId="10FB9F12" w14:textId="77777777">
        <w:tc>
          <w:tcPr>
            <w:tcW w:w="720" w:type="dxa"/>
          </w:tcPr>
          <w:p w14:paraId="693C890E" w14:textId="77777777" w:rsidR="00C50675" w:rsidRDefault="00000000">
            <w:r>
              <w:t>197</w:t>
            </w:r>
          </w:p>
        </w:tc>
        <w:tc>
          <w:tcPr>
            <w:tcW w:w="5760" w:type="dxa"/>
          </w:tcPr>
          <w:p w14:paraId="5262D898" w14:textId="77777777" w:rsidR="00C50675" w:rsidRDefault="00000000">
            <w:r>
              <w:t xml:space="preserve">[●] </w:t>
            </w:r>
          </w:p>
        </w:tc>
        <w:tc>
          <w:tcPr>
            <w:tcW w:w="1440" w:type="dxa"/>
          </w:tcPr>
          <w:p w14:paraId="351C1862" w14:textId="77777777" w:rsidR="00C50675" w:rsidRDefault="00C50675"/>
        </w:tc>
        <w:tc>
          <w:tcPr>
            <w:tcW w:w="1440" w:type="dxa"/>
          </w:tcPr>
          <w:p w14:paraId="11E0474A" w14:textId="77777777" w:rsidR="00C50675" w:rsidRDefault="00C50675"/>
        </w:tc>
        <w:tc>
          <w:tcPr>
            <w:tcW w:w="4320" w:type="dxa"/>
          </w:tcPr>
          <w:p w14:paraId="641B93A2" w14:textId="77777777" w:rsidR="00C50675" w:rsidRDefault="00C50675"/>
        </w:tc>
      </w:tr>
      <w:tr w:rsidR="00C50675" w14:paraId="3EE248B9" w14:textId="77777777">
        <w:tc>
          <w:tcPr>
            <w:tcW w:w="720" w:type="dxa"/>
          </w:tcPr>
          <w:p w14:paraId="20123AA0" w14:textId="77777777" w:rsidR="00C50675" w:rsidRDefault="00000000">
            <w:r>
              <w:t>198</w:t>
            </w:r>
          </w:p>
        </w:tc>
        <w:tc>
          <w:tcPr>
            <w:tcW w:w="5760" w:type="dxa"/>
          </w:tcPr>
          <w:p w14:paraId="765FD1BB" w14:textId="77777777" w:rsidR="00C50675" w:rsidRDefault="00000000">
            <w:r>
              <w:t xml:space="preserve">[●] </w:t>
            </w:r>
          </w:p>
        </w:tc>
        <w:tc>
          <w:tcPr>
            <w:tcW w:w="1440" w:type="dxa"/>
          </w:tcPr>
          <w:p w14:paraId="54FDE952" w14:textId="77777777" w:rsidR="00C50675" w:rsidRDefault="00C50675"/>
        </w:tc>
        <w:tc>
          <w:tcPr>
            <w:tcW w:w="1440" w:type="dxa"/>
          </w:tcPr>
          <w:p w14:paraId="2BECC854" w14:textId="77777777" w:rsidR="00C50675" w:rsidRDefault="00C50675"/>
        </w:tc>
        <w:tc>
          <w:tcPr>
            <w:tcW w:w="4320" w:type="dxa"/>
          </w:tcPr>
          <w:p w14:paraId="35CE1AAE" w14:textId="77777777" w:rsidR="00C50675" w:rsidRDefault="00C50675"/>
        </w:tc>
      </w:tr>
      <w:tr w:rsidR="00C50675" w14:paraId="34C2327D" w14:textId="77777777">
        <w:tc>
          <w:tcPr>
            <w:tcW w:w="720" w:type="dxa"/>
          </w:tcPr>
          <w:p w14:paraId="0A0CADF0" w14:textId="77777777" w:rsidR="00C50675" w:rsidRDefault="00000000">
            <w:r>
              <w:t>199</w:t>
            </w:r>
          </w:p>
        </w:tc>
        <w:tc>
          <w:tcPr>
            <w:tcW w:w="5760" w:type="dxa"/>
          </w:tcPr>
          <w:p w14:paraId="237983AA" w14:textId="77777777" w:rsidR="00C50675" w:rsidRDefault="00000000">
            <w:r>
              <w:t>The Acquisition of [Target company]</w:t>
            </w:r>
          </w:p>
        </w:tc>
        <w:tc>
          <w:tcPr>
            <w:tcW w:w="1440" w:type="dxa"/>
          </w:tcPr>
          <w:p w14:paraId="07BCE26F" w14:textId="77777777" w:rsidR="00C50675" w:rsidRDefault="00C50675"/>
        </w:tc>
        <w:tc>
          <w:tcPr>
            <w:tcW w:w="1440" w:type="dxa"/>
          </w:tcPr>
          <w:p w14:paraId="74476F59" w14:textId="77777777" w:rsidR="00C50675" w:rsidRDefault="00C50675"/>
        </w:tc>
        <w:tc>
          <w:tcPr>
            <w:tcW w:w="4320" w:type="dxa"/>
          </w:tcPr>
          <w:p w14:paraId="73879DEB" w14:textId="77777777" w:rsidR="00C50675" w:rsidRDefault="00C50675"/>
        </w:tc>
      </w:tr>
      <w:tr w:rsidR="00C50675" w14:paraId="3CCAEC78" w14:textId="77777777">
        <w:tc>
          <w:tcPr>
            <w:tcW w:w="720" w:type="dxa"/>
          </w:tcPr>
          <w:p w14:paraId="1917B177" w14:textId="77777777" w:rsidR="00C50675" w:rsidRDefault="00000000">
            <w:r>
              <w:t>200</w:t>
            </w:r>
          </w:p>
        </w:tc>
        <w:tc>
          <w:tcPr>
            <w:tcW w:w="5760" w:type="dxa"/>
          </w:tcPr>
          <w:p w14:paraId="3CFFE3B8" w14:textId="77777777" w:rsidR="00C50675" w:rsidRDefault="00000000">
            <w:r>
              <w:t>[●]</w:t>
            </w:r>
          </w:p>
        </w:tc>
        <w:tc>
          <w:tcPr>
            <w:tcW w:w="1440" w:type="dxa"/>
          </w:tcPr>
          <w:p w14:paraId="3FCFDA3E" w14:textId="77777777" w:rsidR="00C50675" w:rsidRDefault="00C50675"/>
        </w:tc>
        <w:tc>
          <w:tcPr>
            <w:tcW w:w="1440" w:type="dxa"/>
          </w:tcPr>
          <w:p w14:paraId="23F4528B" w14:textId="77777777" w:rsidR="00C50675" w:rsidRDefault="00C50675"/>
        </w:tc>
        <w:tc>
          <w:tcPr>
            <w:tcW w:w="4320" w:type="dxa"/>
          </w:tcPr>
          <w:p w14:paraId="6F0F660D" w14:textId="77777777" w:rsidR="00C50675" w:rsidRDefault="00C50675"/>
        </w:tc>
      </w:tr>
      <w:tr w:rsidR="00C50675" w14:paraId="33334B0A" w14:textId="77777777">
        <w:tc>
          <w:tcPr>
            <w:tcW w:w="720" w:type="dxa"/>
          </w:tcPr>
          <w:p w14:paraId="4FDE993A" w14:textId="77777777" w:rsidR="00C50675" w:rsidRDefault="00000000">
            <w:r>
              <w:t>201</w:t>
            </w:r>
          </w:p>
        </w:tc>
        <w:tc>
          <w:tcPr>
            <w:tcW w:w="5760" w:type="dxa"/>
          </w:tcPr>
          <w:p w14:paraId="29A9138C" w14:textId="77777777" w:rsidR="00C50675" w:rsidRDefault="00000000">
            <w:r>
              <w:t>The Corporate History of [Target company][●]</w:t>
            </w:r>
          </w:p>
        </w:tc>
        <w:tc>
          <w:tcPr>
            <w:tcW w:w="1440" w:type="dxa"/>
          </w:tcPr>
          <w:p w14:paraId="565FB4A7" w14:textId="77777777" w:rsidR="00C50675" w:rsidRDefault="00C50675"/>
        </w:tc>
        <w:tc>
          <w:tcPr>
            <w:tcW w:w="1440" w:type="dxa"/>
          </w:tcPr>
          <w:p w14:paraId="30A25FDB" w14:textId="77777777" w:rsidR="00C50675" w:rsidRDefault="00C50675"/>
        </w:tc>
        <w:tc>
          <w:tcPr>
            <w:tcW w:w="4320" w:type="dxa"/>
          </w:tcPr>
          <w:p w14:paraId="604431B1" w14:textId="77777777" w:rsidR="00C50675" w:rsidRDefault="00C50675"/>
        </w:tc>
      </w:tr>
      <w:tr w:rsidR="00C50675" w14:paraId="398B2E77" w14:textId="77777777">
        <w:tc>
          <w:tcPr>
            <w:tcW w:w="720" w:type="dxa"/>
          </w:tcPr>
          <w:p w14:paraId="51D27C26" w14:textId="77777777" w:rsidR="00C50675" w:rsidRDefault="00000000">
            <w:r>
              <w:t>202</w:t>
            </w:r>
          </w:p>
        </w:tc>
        <w:tc>
          <w:tcPr>
            <w:tcW w:w="5760" w:type="dxa"/>
          </w:tcPr>
          <w:p w14:paraId="12F19C84" w14:textId="77777777" w:rsidR="00C50675" w:rsidRDefault="00000000">
            <w:r>
              <w:t>As at the date of this prospectus the Group Structure is as set out in the diagram below:</w:t>
            </w:r>
          </w:p>
        </w:tc>
        <w:tc>
          <w:tcPr>
            <w:tcW w:w="1440" w:type="dxa"/>
          </w:tcPr>
          <w:p w14:paraId="5A0E3E35" w14:textId="77777777" w:rsidR="00C50675" w:rsidRDefault="00C50675"/>
        </w:tc>
        <w:tc>
          <w:tcPr>
            <w:tcW w:w="1440" w:type="dxa"/>
          </w:tcPr>
          <w:p w14:paraId="6F755151" w14:textId="77777777" w:rsidR="00C50675" w:rsidRDefault="00C50675"/>
        </w:tc>
        <w:tc>
          <w:tcPr>
            <w:tcW w:w="4320" w:type="dxa"/>
          </w:tcPr>
          <w:p w14:paraId="02BD7702" w14:textId="77777777" w:rsidR="00C50675" w:rsidRDefault="00C50675"/>
        </w:tc>
      </w:tr>
      <w:tr w:rsidR="00C50675" w14:paraId="53A4BC59" w14:textId="77777777">
        <w:tc>
          <w:tcPr>
            <w:tcW w:w="720" w:type="dxa"/>
          </w:tcPr>
          <w:p w14:paraId="2B82618D" w14:textId="77777777" w:rsidR="00C50675" w:rsidRDefault="00000000">
            <w:r>
              <w:t>203</w:t>
            </w:r>
          </w:p>
        </w:tc>
        <w:tc>
          <w:tcPr>
            <w:tcW w:w="5760" w:type="dxa"/>
          </w:tcPr>
          <w:p w14:paraId="43E5324B" w14:textId="77777777" w:rsidR="00C50675" w:rsidRDefault="00000000">
            <w:r>
              <w:t>The Business of [●] and [●]</w:t>
            </w:r>
          </w:p>
        </w:tc>
        <w:tc>
          <w:tcPr>
            <w:tcW w:w="1440" w:type="dxa"/>
          </w:tcPr>
          <w:p w14:paraId="4AC73971" w14:textId="77777777" w:rsidR="00C50675" w:rsidRDefault="00C50675"/>
        </w:tc>
        <w:tc>
          <w:tcPr>
            <w:tcW w:w="1440" w:type="dxa"/>
          </w:tcPr>
          <w:p w14:paraId="57F387DB" w14:textId="77777777" w:rsidR="00C50675" w:rsidRDefault="00C50675"/>
        </w:tc>
        <w:tc>
          <w:tcPr>
            <w:tcW w:w="4320" w:type="dxa"/>
          </w:tcPr>
          <w:p w14:paraId="34AFB44D" w14:textId="77777777" w:rsidR="00C50675" w:rsidRDefault="00C50675"/>
        </w:tc>
      </w:tr>
      <w:tr w:rsidR="00C50675" w14:paraId="38ECB3ED" w14:textId="77777777">
        <w:tc>
          <w:tcPr>
            <w:tcW w:w="720" w:type="dxa"/>
          </w:tcPr>
          <w:p w14:paraId="71DA7C05" w14:textId="77777777" w:rsidR="00C50675" w:rsidRDefault="00000000">
            <w:r>
              <w:t>204</w:t>
            </w:r>
          </w:p>
        </w:tc>
        <w:tc>
          <w:tcPr>
            <w:tcW w:w="5760" w:type="dxa"/>
          </w:tcPr>
          <w:p w14:paraId="65D4B5EA" w14:textId="77777777" w:rsidR="00C50675" w:rsidRDefault="00000000">
            <w:r>
              <w:t>[●]</w:t>
            </w:r>
          </w:p>
        </w:tc>
        <w:tc>
          <w:tcPr>
            <w:tcW w:w="1440" w:type="dxa"/>
          </w:tcPr>
          <w:p w14:paraId="2C53B3A4" w14:textId="77777777" w:rsidR="00C50675" w:rsidRDefault="00C50675"/>
        </w:tc>
        <w:tc>
          <w:tcPr>
            <w:tcW w:w="1440" w:type="dxa"/>
          </w:tcPr>
          <w:p w14:paraId="221F680E" w14:textId="77777777" w:rsidR="00C50675" w:rsidRDefault="00C50675"/>
        </w:tc>
        <w:tc>
          <w:tcPr>
            <w:tcW w:w="4320" w:type="dxa"/>
          </w:tcPr>
          <w:p w14:paraId="29E7B3E2" w14:textId="77777777" w:rsidR="00C50675" w:rsidRDefault="00C50675"/>
        </w:tc>
      </w:tr>
      <w:tr w:rsidR="00C50675" w14:paraId="2EF8C78F" w14:textId="77777777">
        <w:tc>
          <w:tcPr>
            <w:tcW w:w="720" w:type="dxa"/>
          </w:tcPr>
          <w:p w14:paraId="6BBF683B" w14:textId="77777777" w:rsidR="00C50675" w:rsidRDefault="00000000">
            <w:r>
              <w:t>205</w:t>
            </w:r>
          </w:p>
        </w:tc>
        <w:tc>
          <w:tcPr>
            <w:tcW w:w="5760" w:type="dxa"/>
          </w:tcPr>
          <w:p w14:paraId="290E972C" w14:textId="77777777" w:rsidR="00C50675" w:rsidRDefault="00000000">
            <w:r>
              <w:t>[●]</w:t>
            </w:r>
          </w:p>
        </w:tc>
        <w:tc>
          <w:tcPr>
            <w:tcW w:w="1440" w:type="dxa"/>
          </w:tcPr>
          <w:p w14:paraId="2FCA30A7" w14:textId="77777777" w:rsidR="00C50675" w:rsidRDefault="00C50675"/>
        </w:tc>
        <w:tc>
          <w:tcPr>
            <w:tcW w:w="1440" w:type="dxa"/>
          </w:tcPr>
          <w:p w14:paraId="7AB93CF3" w14:textId="77777777" w:rsidR="00C50675" w:rsidRDefault="00C50675"/>
        </w:tc>
        <w:tc>
          <w:tcPr>
            <w:tcW w:w="4320" w:type="dxa"/>
          </w:tcPr>
          <w:p w14:paraId="2F641EA7" w14:textId="77777777" w:rsidR="00C50675" w:rsidRDefault="00C50675"/>
        </w:tc>
      </w:tr>
      <w:tr w:rsidR="00C50675" w14:paraId="58176CF9" w14:textId="77777777">
        <w:tc>
          <w:tcPr>
            <w:tcW w:w="720" w:type="dxa"/>
          </w:tcPr>
          <w:p w14:paraId="190C7917" w14:textId="77777777" w:rsidR="00C50675" w:rsidRDefault="00000000">
            <w:r>
              <w:t>206</w:t>
            </w:r>
          </w:p>
        </w:tc>
        <w:tc>
          <w:tcPr>
            <w:tcW w:w="5760" w:type="dxa"/>
          </w:tcPr>
          <w:p w14:paraId="0E8E2D6B" w14:textId="77777777" w:rsidR="00C50675" w:rsidRDefault="00000000">
            <w:r>
              <w:t>The Funding of the Company, [●] and [●]</w:t>
            </w:r>
          </w:p>
        </w:tc>
        <w:tc>
          <w:tcPr>
            <w:tcW w:w="1440" w:type="dxa"/>
          </w:tcPr>
          <w:p w14:paraId="7F710EF9" w14:textId="77777777" w:rsidR="00C50675" w:rsidRDefault="00C50675"/>
        </w:tc>
        <w:tc>
          <w:tcPr>
            <w:tcW w:w="1440" w:type="dxa"/>
          </w:tcPr>
          <w:p w14:paraId="2F5873FF" w14:textId="77777777" w:rsidR="00C50675" w:rsidRDefault="00C50675"/>
        </w:tc>
        <w:tc>
          <w:tcPr>
            <w:tcW w:w="4320" w:type="dxa"/>
          </w:tcPr>
          <w:p w14:paraId="6F66DC1E" w14:textId="77777777" w:rsidR="00C50675" w:rsidRDefault="00C50675"/>
        </w:tc>
      </w:tr>
      <w:tr w:rsidR="00C50675" w14:paraId="1CF0CB8A" w14:textId="77777777">
        <w:tc>
          <w:tcPr>
            <w:tcW w:w="720" w:type="dxa"/>
          </w:tcPr>
          <w:p w14:paraId="15BC72E3" w14:textId="77777777" w:rsidR="00C50675" w:rsidRDefault="00000000">
            <w:r>
              <w:t>207</w:t>
            </w:r>
          </w:p>
        </w:tc>
        <w:tc>
          <w:tcPr>
            <w:tcW w:w="5760" w:type="dxa"/>
          </w:tcPr>
          <w:p w14:paraId="79902D8D" w14:textId="77777777" w:rsidR="00C50675" w:rsidRDefault="00000000">
            <w:r>
              <w:t>[●].</w:t>
            </w:r>
          </w:p>
        </w:tc>
        <w:tc>
          <w:tcPr>
            <w:tcW w:w="1440" w:type="dxa"/>
          </w:tcPr>
          <w:p w14:paraId="2B30782E" w14:textId="77777777" w:rsidR="00C50675" w:rsidRDefault="00C50675"/>
        </w:tc>
        <w:tc>
          <w:tcPr>
            <w:tcW w:w="1440" w:type="dxa"/>
          </w:tcPr>
          <w:p w14:paraId="7D7F3D39" w14:textId="77777777" w:rsidR="00C50675" w:rsidRDefault="00C50675"/>
        </w:tc>
        <w:tc>
          <w:tcPr>
            <w:tcW w:w="4320" w:type="dxa"/>
          </w:tcPr>
          <w:p w14:paraId="155C9C9C" w14:textId="77777777" w:rsidR="00C50675" w:rsidRDefault="00C50675"/>
        </w:tc>
      </w:tr>
      <w:tr w:rsidR="00C50675" w14:paraId="4B84C36F" w14:textId="77777777">
        <w:tc>
          <w:tcPr>
            <w:tcW w:w="720" w:type="dxa"/>
          </w:tcPr>
          <w:p w14:paraId="5CBD2FD1" w14:textId="77777777" w:rsidR="00C50675" w:rsidRDefault="00000000">
            <w:r>
              <w:t>208</w:t>
            </w:r>
          </w:p>
        </w:tc>
        <w:tc>
          <w:tcPr>
            <w:tcW w:w="5760" w:type="dxa"/>
          </w:tcPr>
          <w:p w14:paraId="60E05817" w14:textId="77777777" w:rsidR="00C50675" w:rsidRDefault="00000000">
            <w:r>
              <w:t>Review of the [●] Market</w:t>
            </w:r>
          </w:p>
        </w:tc>
        <w:tc>
          <w:tcPr>
            <w:tcW w:w="1440" w:type="dxa"/>
          </w:tcPr>
          <w:p w14:paraId="19A04B2A" w14:textId="77777777" w:rsidR="00C50675" w:rsidRDefault="00C50675"/>
        </w:tc>
        <w:tc>
          <w:tcPr>
            <w:tcW w:w="1440" w:type="dxa"/>
          </w:tcPr>
          <w:p w14:paraId="357057CF" w14:textId="77777777" w:rsidR="00C50675" w:rsidRDefault="00C50675"/>
        </w:tc>
        <w:tc>
          <w:tcPr>
            <w:tcW w:w="4320" w:type="dxa"/>
          </w:tcPr>
          <w:p w14:paraId="31E579F7" w14:textId="77777777" w:rsidR="00C50675" w:rsidRDefault="00C50675"/>
        </w:tc>
      </w:tr>
      <w:tr w:rsidR="00C50675" w14:paraId="165C994E" w14:textId="77777777">
        <w:tc>
          <w:tcPr>
            <w:tcW w:w="720" w:type="dxa"/>
          </w:tcPr>
          <w:p w14:paraId="3F4A56D6" w14:textId="77777777" w:rsidR="00C50675" w:rsidRDefault="00000000">
            <w:r>
              <w:t>209</w:t>
            </w:r>
          </w:p>
        </w:tc>
        <w:tc>
          <w:tcPr>
            <w:tcW w:w="5760" w:type="dxa"/>
          </w:tcPr>
          <w:p w14:paraId="21F21D98" w14:textId="77777777" w:rsidR="00C50675" w:rsidRDefault="00000000">
            <w:r>
              <w:t>[●]</w:t>
            </w:r>
          </w:p>
        </w:tc>
        <w:tc>
          <w:tcPr>
            <w:tcW w:w="1440" w:type="dxa"/>
          </w:tcPr>
          <w:p w14:paraId="60661F7E" w14:textId="77777777" w:rsidR="00C50675" w:rsidRDefault="00C50675"/>
        </w:tc>
        <w:tc>
          <w:tcPr>
            <w:tcW w:w="1440" w:type="dxa"/>
          </w:tcPr>
          <w:p w14:paraId="48D3055B" w14:textId="77777777" w:rsidR="00C50675" w:rsidRDefault="00C50675"/>
        </w:tc>
        <w:tc>
          <w:tcPr>
            <w:tcW w:w="4320" w:type="dxa"/>
          </w:tcPr>
          <w:p w14:paraId="62815311" w14:textId="77777777" w:rsidR="00C50675" w:rsidRDefault="00C50675"/>
        </w:tc>
      </w:tr>
      <w:tr w:rsidR="00C50675" w14:paraId="5D1B772B" w14:textId="77777777">
        <w:tc>
          <w:tcPr>
            <w:tcW w:w="720" w:type="dxa"/>
          </w:tcPr>
          <w:p w14:paraId="79720EEA" w14:textId="77777777" w:rsidR="00C50675" w:rsidRDefault="00000000">
            <w:r>
              <w:t>210</w:t>
            </w:r>
          </w:p>
        </w:tc>
        <w:tc>
          <w:tcPr>
            <w:tcW w:w="5760" w:type="dxa"/>
          </w:tcPr>
          <w:p w14:paraId="27B30F16" w14:textId="77777777" w:rsidR="00C50675" w:rsidRDefault="00000000">
            <w:r>
              <w:t xml:space="preserve">[●]  </w:t>
            </w:r>
          </w:p>
        </w:tc>
        <w:tc>
          <w:tcPr>
            <w:tcW w:w="1440" w:type="dxa"/>
          </w:tcPr>
          <w:p w14:paraId="1B567E02" w14:textId="77777777" w:rsidR="00C50675" w:rsidRDefault="00C50675"/>
        </w:tc>
        <w:tc>
          <w:tcPr>
            <w:tcW w:w="1440" w:type="dxa"/>
          </w:tcPr>
          <w:p w14:paraId="602CE359" w14:textId="77777777" w:rsidR="00C50675" w:rsidRDefault="00C50675"/>
        </w:tc>
        <w:tc>
          <w:tcPr>
            <w:tcW w:w="4320" w:type="dxa"/>
          </w:tcPr>
          <w:p w14:paraId="351AB841" w14:textId="77777777" w:rsidR="00C50675" w:rsidRDefault="00C50675"/>
        </w:tc>
      </w:tr>
      <w:tr w:rsidR="00C50675" w14:paraId="291D76EB" w14:textId="77777777">
        <w:tc>
          <w:tcPr>
            <w:tcW w:w="720" w:type="dxa"/>
          </w:tcPr>
          <w:p w14:paraId="01B7997F" w14:textId="77777777" w:rsidR="00C50675" w:rsidRDefault="00000000">
            <w:r>
              <w:t>211</w:t>
            </w:r>
          </w:p>
        </w:tc>
        <w:tc>
          <w:tcPr>
            <w:tcW w:w="5760" w:type="dxa"/>
          </w:tcPr>
          <w:p w14:paraId="7B884DB0" w14:textId="77777777" w:rsidR="00C50675" w:rsidRDefault="00000000">
            <w:r>
              <w:t>[●]</w:t>
            </w:r>
          </w:p>
        </w:tc>
        <w:tc>
          <w:tcPr>
            <w:tcW w:w="1440" w:type="dxa"/>
          </w:tcPr>
          <w:p w14:paraId="37194DC1" w14:textId="77777777" w:rsidR="00C50675" w:rsidRDefault="00C50675"/>
        </w:tc>
        <w:tc>
          <w:tcPr>
            <w:tcW w:w="1440" w:type="dxa"/>
          </w:tcPr>
          <w:p w14:paraId="60C8B669" w14:textId="77777777" w:rsidR="00C50675" w:rsidRDefault="00C50675"/>
        </w:tc>
        <w:tc>
          <w:tcPr>
            <w:tcW w:w="4320" w:type="dxa"/>
          </w:tcPr>
          <w:p w14:paraId="0F0AB70F" w14:textId="77777777" w:rsidR="00C50675" w:rsidRDefault="00C50675"/>
        </w:tc>
      </w:tr>
      <w:tr w:rsidR="00C50675" w14:paraId="42DE66ED" w14:textId="77777777">
        <w:tc>
          <w:tcPr>
            <w:tcW w:w="720" w:type="dxa"/>
          </w:tcPr>
          <w:p w14:paraId="6A67DF40" w14:textId="77777777" w:rsidR="00C50675" w:rsidRDefault="00000000">
            <w:r>
              <w:t>212</w:t>
            </w:r>
          </w:p>
        </w:tc>
        <w:tc>
          <w:tcPr>
            <w:tcW w:w="5760" w:type="dxa"/>
          </w:tcPr>
          <w:p w14:paraId="2DEC77D6" w14:textId="77777777" w:rsidR="00C50675" w:rsidRDefault="00000000">
            <w:r>
              <w:tab/>
              <w:t>Brief description of [●]</w:t>
            </w:r>
          </w:p>
        </w:tc>
        <w:tc>
          <w:tcPr>
            <w:tcW w:w="1440" w:type="dxa"/>
          </w:tcPr>
          <w:p w14:paraId="63BE218F" w14:textId="77777777" w:rsidR="00C50675" w:rsidRDefault="00C50675"/>
        </w:tc>
        <w:tc>
          <w:tcPr>
            <w:tcW w:w="1440" w:type="dxa"/>
          </w:tcPr>
          <w:p w14:paraId="101A5C78" w14:textId="77777777" w:rsidR="00C50675" w:rsidRDefault="00C50675"/>
        </w:tc>
        <w:tc>
          <w:tcPr>
            <w:tcW w:w="4320" w:type="dxa"/>
          </w:tcPr>
          <w:p w14:paraId="5E5A2230" w14:textId="77777777" w:rsidR="00C50675" w:rsidRDefault="00C50675"/>
        </w:tc>
      </w:tr>
      <w:tr w:rsidR="00C50675" w14:paraId="080FD33C" w14:textId="77777777">
        <w:tc>
          <w:tcPr>
            <w:tcW w:w="720" w:type="dxa"/>
          </w:tcPr>
          <w:p w14:paraId="691F639E" w14:textId="77777777" w:rsidR="00C50675" w:rsidRDefault="00000000">
            <w:r>
              <w:t>213</w:t>
            </w:r>
          </w:p>
        </w:tc>
        <w:tc>
          <w:tcPr>
            <w:tcW w:w="5760" w:type="dxa"/>
          </w:tcPr>
          <w:p w14:paraId="743D9636" w14:textId="77777777" w:rsidR="00C50675" w:rsidRDefault="00000000">
            <w:r>
              <w:t xml:space="preserve">[●] </w:t>
            </w:r>
          </w:p>
        </w:tc>
        <w:tc>
          <w:tcPr>
            <w:tcW w:w="1440" w:type="dxa"/>
          </w:tcPr>
          <w:p w14:paraId="79B89272" w14:textId="77777777" w:rsidR="00C50675" w:rsidRDefault="00C50675"/>
        </w:tc>
        <w:tc>
          <w:tcPr>
            <w:tcW w:w="1440" w:type="dxa"/>
          </w:tcPr>
          <w:p w14:paraId="38D710EE" w14:textId="77777777" w:rsidR="00C50675" w:rsidRDefault="00C50675"/>
        </w:tc>
        <w:tc>
          <w:tcPr>
            <w:tcW w:w="4320" w:type="dxa"/>
          </w:tcPr>
          <w:p w14:paraId="2DB15B7F" w14:textId="77777777" w:rsidR="00C50675" w:rsidRDefault="00C50675"/>
        </w:tc>
      </w:tr>
      <w:tr w:rsidR="00C50675" w14:paraId="73E0B356" w14:textId="77777777">
        <w:tc>
          <w:tcPr>
            <w:tcW w:w="720" w:type="dxa"/>
          </w:tcPr>
          <w:p w14:paraId="62274BD5" w14:textId="77777777" w:rsidR="00C50675" w:rsidRDefault="00000000">
            <w:r>
              <w:t>214</w:t>
            </w:r>
          </w:p>
        </w:tc>
        <w:tc>
          <w:tcPr>
            <w:tcW w:w="5760" w:type="dxa"/>
          </w:tcPr>
          <w:p w14:paraId="18951C93" w14:textId="77777777" w:rsidR="00C50675" w:rsidRDefault="00000000">
            <w:r>
              <w:t>[●]</w:t>
            </w:r>
          </w:p>
        </w:tc>
        <w:tc>
          <w:tcPr>
            <w:tcW w:w="1440" w:type="dxa"/>
          </w:tcPr>
          <w:p w14:paraId="2B75DFFC" w14:textId="77777777" w:rsidR="00C50675" w:rsidRDefault="00C50675"/>
        </w:tc>
        <w:tc>
          <w:tcPr>
            <w:tcW w:w="1440" w:type="dxa"/>
          </w:tcPr>
          <w:p w14:paraId="641EA34E" w14:textId="77777777" w:rsidR="00C50675" w:rsidRDefault="00C50675"/>
        </w:tc>
        <w:tc>
          <w:tcPr>
            <w:tcW w:w="4320" w:type="dxa"/>
          </w:tcPr>
          <w:p w14:paraId="066BE299" w14:textId="77777777" w:rsidR="00C50675" w:rsidRDefault="00C50675"/>
        </w:tc>
      </w:tr>
      <w:tr w:rsidR="00C50675" w14:paraId="38D4042C" w14:textId="77777777">
        <w:tc>
          <w:tcPr>
            <w:tcW w:w="720" w:type="dxa"/>
          </w:tcPr>
          <w:p w14:paraId="0E4CED72" w14:textId="77777777" w:rsidR="00C50675" w:rsidRDefault="00000000">
            <w:r>
              <w:t>215</w:t>
            </w:r>
          </w:p>
        </w:tc>
        <w:tc>
          <w:tcPr>
            <w:tcW w:w="5760" w:type="dxa"/>
          </w:tcPr>
          <w:p w14:paraId="383DE3FD" w14:textId="77777777" w:rsidR="00C50675" w:rsidRDefault="00000000">
            <w:r>
              <w:t xml:space="preserve">  </w:t>
            </w:r>
          </w:p>
        </w:tc>
        <w:tc>
          <w:tcPr>
            <w:tcW w:w="1440" w:type="dxa"/>
          </w:tcPr>
          <w:p w14:paraId="396035E1" w14:textId="77777777" w:rsidR="00C50675" w:rsidRDefault="00C50675"/>
        </w:tc>
        <w:tc>
          <w:tcPr>
            <w:tcW w:w="1440" w:type="dxa"/>
          </w:tcPr>
          <w:p w14:paraId="3AFFD1D4" w14:textId="77777777" w:rsidR="00C50675" w:rsidRDefault="00C50675"/>
        </w:tc>
        <w:tc>
          <w:tcPr>
            <w:tcW w:w="4320" w:type="dxa"/>
          </w:tcPr>
          <w:p w14:paraId="03218ABC" w14:textId="77777777" w:rsidR="00C50675" w:rsidRDefault="00C50675"/>
        </w:tc>
      </w:tr>
      <w:tr w:rsidR="00C50675" w14:paraId="7196C9B2" w14:textId="77777777">
        <w:tc>
          <w:tcPr>
            <w:tcW w:w="720" w:type="dxa"/>
          </w:tcPr>
          <w:p w14:paraId="38B0D677" w14:textId="77777777" w:rsidR="00C50675" w:rsidRDefault="00000000">
            <w:r>
              <w:lastRenderedPageBreak/>
              <w:t>216</w:t>
            </w:r>
          </w:p>
        </w:tc>
        <w:tc>
          <w:tcPr>
            <w:tcW w:w="5760" w:type="dxa"/>
          </w:tcPr>
          <w:p w14:paraId="732072D6" w14:textId="77777777" w:rsidR="00C50675" w:rsidRDefault="00000000">
            <w:r>
              <w:t>[●]</w:t>
            </w:r>
          </w:p>
        </w:tc>
        <w:tc>
          <w:tcPr>
            <w:tcW w:w="1440" w:type="dxa"/>
          </w:tcPr>
          <w:p w14:paraId="3EE27341" w14:textId="77777777" w:rsidR="00C50675" w:rsidRDefault="00C50675"/>
        </w:tc>
        <w:tc>
          <w:tcPr>
            <w:tcW w:w="1440" w:type="dxa"/>
          </w:tcPr>
          <w:p w14:paraId="106C53AA" w14:textId="77777777" w:rsidR="00C50675" w:rsidRDefault="00C50675"/>
        </w:tc>
        <w:tc>
          <w:tcPr>
            <w:tcW w:w="4320" w:type="dxa"/>
          </w:tcPr>
          <w:p w14:paraId="26D26C70" w14:textId="77777777" w:rsidR="00C50675" w:rsidRDefault="00C50675"/>
        </w:tc>
      </w:tr>
      <w:tr w:rsidR="00C50675" w14:paraId="5FF6C87D" w14:textId="77777777">
        <w:tc>
          <w:tcPr>
            <w:tcW w:w="720" w:type="dxa"/>
          </w:tcPr>
          <w:p w14:paraId="40C496AB" w14:textId="77777777" w:rsidR="00C50675" w:rsidRDefault="00000000">
            <w:r>
              <w:t>217</w:t>
            </w:r>
          </w:p>
        </w:tc>
        <w:tc>
          <w:tcPr>
            <w:tcW w:w="5760" w:type="dxa"/>
          </w:tcPr>
          <w:p w14:paraId="50D4F244" w14:textId="77777777" w:rsidR="00C50675" w:rsidRDefault="00000000">
            <w:r>
              <w:t>[●]</w:t>
            </w:r>
          </w:p>
        </w:tc>
        <w:tc>
          <w:tcPr>
            <w:tcW w:w="1440" w:type="dxa"/>
          </w:tcPr>
          <w:p w14:paraId="145EF3DF" w14:textId="77777777" w:rsidR="00C50675" w:rsidRDefault="00C50675"/>
        </w:tc>
        <w:tc>
          <w:tcPr>
            <w:tcW w:w="1440" w:type="dxa"/>
          </w:tcPr>
          <w:p w14:paraId="19BE6B56" w14:textId="77777777" w:rsidR="00C50675" w:rsidRDefault="00C50675"/>
        </w:tc>
        <w:tc>
          <w:tcPr>
            <w:tcW w:w="4320" w:type="dxa"/>
          </w:tcPr>
          <w:p w14:paraId="392873FF" w14:textId="77777777" w:rsidR="00C50675" w:rsidRDefault="00C50675"/>
        </w:tc>
      </w:tr>
      <w:tr w:rsidR="00C50675" w14:paraId="1C2D1445" w14:textId="77777777">
        <w:tc>
          <w:tcPr>
            <w:tcW w:w="720" w:type="dxa"/>
          </w:tcPr>
          <w:p w14:paraId="19764EDC" w14:textId="77777777" w:rsidR="00C50675" w:rsidRDefault="00000000">
            <w:r>
              <w:t>218</w:t>
            </w:r>
          </w:p>
        </w:tc>
        <w:tc>
          <w:tcPr>
            <w:tcW w:w="5760" w:type="dxa"/>
          </w:tcPr>
          <w:p w14:paraId="6ABC1387" w14:textId="77777777" w:rsidR="00C50675" w:rsidRDefault="00000000">
            <w:r>
              <w:t xml:space="preserve">[●] </w:t>
            </w:r>
          </w:p>
        </w:tc>
        <w:tc>
          <w:tcPr>
            <w:tcW w:w="1440" w:type="dxa"/>
          </w:tcPr>
          <w:p w14:paraId="4C46186E" w14:textId="77777777" w:rsidR="00C50675" w:rsidRDefault="00C50675"/>
        </w:tc>
        <w:tc>
          <w:tcPr>
            <w:tcW w:w="1440" w:type="dxa"/>
          </w:tcPr>
          <w:p w14:paraId="38240D80" w14:textId="77777777" w:rsidR="00C50675" w:rsidRDefault="00C50675"/>
        </w:tc>
        <w:tc>
          <w:tcPr>
            <w:tcW w:w="4320" w:type="dxa"/>
          </w:tcPr>
          <w:p w14:paraId="5A26C3A9" w14:textId="77777777" w:rsidR="00C50675" w:rsidRDefault="00C50675"/>
        </w:tc>
      </w:tr>
      <w:tr w:rsidR="00C50675" w14:paraId="662DD328" w14:textId="77777777">
        <w:tc>
          <w:tcPr>
            <w:tcW w:w="720" w:type="dxa"/>
          </w:tcPr>
          <w:p w14:paraId="086F67CC" w14:textId="77777777" w:rsidR="00C50675" w:rsidRDefault="00000000">
            <w:r>
              <w:t>219</w:t>
            </w:r>
          </w:p>
        </w:tc>
        <w:tc>
          <w:tcPr>
            <w:tcW w:w="5760" w:type="dxa"/>
          </w:tcPr>
          <w:p w14:paraId="34EDB096" w14:textId="77777777" w:rsidR="00C50675" w:rsidRDefault="00000000">
            <w:r>
              <w:t>Key Strengths</w:t>
            </w:r>
          </w:p>
        </w:tc>
        <w:tc>
          <w:tcPr>
            <w:tcW w:w="1440" w:type="dxa"/>
          </w:tcPr>
          <w:p w14:paraId="1D9C3C2B" w14:textId="77777777" w:rsidR="00C50675" w:rsidRDefault="00C50675"/>
        </w:tc>
        <w:tc>
          <w:tcPr>
            <w:tcW w:w="1440" w:type="dxa"/>
          </w:tcPr>
          <w:p w14:paraId="0DBCF0A7" w14:textId="77777777" w:rsidR="00C50675" w:rsidRDefault="00C50675"/>
        </w:tc>
        <w:tc>
          <w:tcPr>
            <w:tcW w:w="4320" w:type="dxa"/>
          </w:tcPr>
          <w:p w14:paraId="2468DE88" w14:textId="77777777" w:rsidR="00C50675" w:rsidRDefault="00C50675"/>
        </w:tc>
      </w:tr>
      <w:tr w:rsidR="00C50675" w14:paraId="43CF1A5C" w14:textId="77777777">
        <w:tc>
          <w:tcPr>
            <w:tcW w:w="720" w:type="dxa"/>
          </w:tcPr>
          <w:p w14:paraId="070A97E0" w14:textId="77777777" w:rsidR="00C50675" w:rsidRDefault="00000000">
            <w:r>
              <w:t>220</w:t>
            </w:r>
          </w:p>
        </w:tc>
        <w:tc>
          <w:tcPr>
            <w:tcW w:w="5760" w:type="dxa"/>
          </w:tcPr>
          <w:p w14:paraId="3C7126E5" w14:textId="77777777" w:rsidR="00C50675" w:rsidRDefault="00000000">
            <w:r>
              <w:t>[                           ]</w:t>
            </w:r>
          </w:p>
        </w:tc>
        <w:tc>
          <w:tcPr>
            <w:tcW w:w="1440" w:type="dxa"/>
          </w:tcPr>
          <w:p w14:paraId="5BEDF3B6" w14:textId="77777777" w:rsidR="00C50675" w:rsidRDefault="00C50675"/>
        </w:tc>
        <w:tc>
          <w:tcPr>
            <w:tcW w:w="1440" w:type="dxa"/>
          </w:tcPr>
          <w:p w14:paraId="52AB62C2" w14:textId="77777777" w:rsidR="00C50675" w:rsidRDefault="00C50675"/>
        </w:tc>
        <w:tc>
          <w:tcPr>
            <w:tcW w:w="4320" w:type="dxa"/>
          </w:tcPr>
          <w:p w14:paraId="13F89DEC" w14:textId="77777777" w:rsidR="00C50675" w:rsidRDefault="00C50675"/>
        </w:tc>
      </w:tr>
      <w:tr w:rsidR="00C50675" w14:paraId="1E22B1EC" w14:textId="77777777">
        <w:tc>
          <w:tcPr>
            <w:tcW w:w="720" w:type="dxa"/>
          </w:tcPr>
          <w:p w14:paraId="7B331B07" w14:textId="77777777" w:rsidR="00C50675" w:rsidRDefault="00000000">
            <w:r>
              <w:t>221</w:t>
            </w:r>
          </w:p>
        </w:tc>
        <w:tc>
          <w:tcPr>
            <w:tcW w:w="5760" w:type="dxa"/>
          </w:tcPr>
          <w:p w14:paraId="72A0D30D" w14:textId="77777777" w:rsidR="00C50675" w:rsidRDefault="00000000">
            <w:r>
              <w:t xml:space="preserve">The Group’s Business, Trading, Strategy and Prospects </w:t>
            </w:r>
          </w:p>
        </w:tc>
        <w:tc>
          <w:tcPr>
            <w:tcW w:w="1440" w:type="dxa"/>
          </w:tcPr>
          <w:p w14:paraId="1ECD8F23" w14:textId="77777777" w:rsidR="00C50675" w:rsidRDefault="00C50675"/>
        </w:tc>
        <w:tc>
          <w:tcPr>
            <w:tcW w:w="1440" w:type="dxa"/>
          </w:tcPr>
          <w:p w14:paraId="4EF8FD77" w14:textId="77777777" w:rsidR="00C50675" w:rsidRDefault="00C50675"/>
        </w:tc>
        <w:tc>
          <w:tcPr>
            <w:tcW w:w="4320" w:type="dxa"/>
          </w:tcPr>
          <w:p w14:paraId="4120B092" w14:textId="77777777" w:rsidR="00C50675" w:rsidRDefault="00C50675"/>
        </w:tc>
      </w:tr>
      <w:tr w:rsidR="00C50675" w14:paraId="691CEA84" w14:textId="77777777">
        <w:tc>
          <w:tcPr>
            <w:tcW w:w="720" w:type="dxa"/>
          </w:tcPr>
          <w:p w14:paraId="34107F41" w14:textId="77777777" w:rsidR="00C50675" w:rsidRDefault="00000000">
            <w:r>
              <w:t>222</w:t>
            </w:r>
          </w:p>
        </w:tc>
        <w:tc>
          <w:tcPr>
            <w:tcW w:w="5760" w:type="dxa"/>
          </w:tcPr>
          <w:p w14:paraId="77EEB641" w14:textId="77777777" w:rsidR="00C50675" w:rsidRDefault="00000000">
            <w:r>
              <w:t xml:space="preserve"> [●] </w:t>
            </w:r>
          </w:p>
        </w:tc>
        <w:tc>
          <w:tcPr>
            <w:tcW w:w="1440" w:type="dxa"/>
          </w:tcPr>
          <w:p w14:paraId="1BD2CD0F" w14:textId="77777777" w:rsidR="00C50675" w:rsidRDefault="00C50675"/>
        </w:tc>
        <w:tc>
          <w:tcPr>
            <w:tcW w:w="1440" w:type="dxa"/>
          </w:tcPr>
          <w:p w14:paraId="01116C3B" w14:textId="77777777" w:rsidR="00C50675" w:rsidRDefault="00C50675"/>
        </w:tc>
        <w:tc>
          <w:tcPr>
            <w:tcW w:w="4320" w:type="dxa"/>
          </w:tcPr>
          <w:p w14:paraId="1471B441" w14:textId="77777777" w:rsidR="00C50675" w:rsidRDefault="00C50675"/>
        </w:tc>
      </w:tr>
      <w:tr w:rsidR="00C50675" w14:paraId="4CE8E61F" w14:textId="77777777">
        <w:tc>
          <w:tcPr>
            <w:tcW w:w="720" w:type="dxa"/>
          </w:tcPr>
          <w:p w14:paraId="155DCB8B" w14:textId="77777777" w:rsidR="00C50675" w:rsidRDefault="00000000">
            <w:r>
              <w:t>223</w:t>
            </w:r>
          </w:p>
        </w:tc>
        <w:tc>
          <w:tcPr>
            <w:tcW w:w="5760" w:type="dxa"/>
          </w:tcPr>
          <w:p w14:paraId="4A565FC6" w14:textId="77777777" w:rsidR="00C50675" w:rsidRDefault="00000000">
            <w:r>
              <w:t>Competition</w:t>
            </w:r>
          </w:p>
        </w:tc>
        <w:tc>
          <w:tcPr>
            <w:tcW w:w="1440" w:type="dxa"/>
          </w:tcPr>
          <w:p w14:paraId="6EA50552" w14:textId="77777777" w:rsidR="00C50675" w:rsidRDefault="00C50675"/>
        </w:tc>
        <w:tc>
          <w:tcPr>
            <w:tcW w:w="1440" w:type="dxa"/>
          </w:tcPr>
          <w:p w14:paraId="4BCA0530" w14:textId="77777777" w:rsidR="00C50675" w:rsidRDefault="00C50675"/>
        </w:tc>
        <w:tc>
          <w:tcPr>
            <w:tcW w:w="4320" w:type="dxa"/>
          </w:tcPr>
          <w:p w14:paraId="2035D995" w14:textId="77777777" w:rsidR="00C50675" w:rsidRDefault="00C50675"/>
        </w:tc>
      </w:tr>
      <w:tr w:rsidR="00C50675" w14:paraId="7FEA20C2" w14:textId="77777777">
        <w:tc>
          <w:tcPr>
            <w:tcW w:w="720" w:type="dxa"/>
          </w:tcPr>
          <w:p w14:paraId="1DD1078F" w14:textId="77777777" w:rsidR="00C50675" w:rsidRDefault="00000000">
            <w:r>
              <w:t>224</w:t>
            </w:r>
          </w:p>
        </w:tc>
        <w:tc>
          <w:tcPr>
            <w:tcW w:w="5760" w:type="dxa"/>
          </w:tcPr>
          <w:p w14:paraId="771BB9AF" w14:textId="77777777" w:rsidR="00C50675" w:rsidRDefault="00000000">
            <w:r>
              <w:t>[                          ]</w:t>
            </w:r>
          </w:p>
        </w:tc>
        <w:tc>
          <w:tcPr>
            <w:tcW w:w="1440" w:type="dxa"/>
          </w:tcPr>
          <w:p w14:paraId="7DAF6C60" w14:textId="77777777" w:rsidR="00C50675" w:rsidRDefault="00C50675"/>
        </w:tc>
        <w:tc>
          <w:tcPr>
            <w:tcW w:w="1440" w:type="dxa"/>
          </w:tcPr>
          <w:p w14:paraId="4DDD9E2D" w14:textId="77777777" w:rsidR="00C50675" w:rsidRDefault="00C50675"/>
        </w:tc>
        <w:tc>
          <w:tcPr>
            <w:tcW w:w="4320" w:type="dxa"/>
          </w:tcPr>
          <w:p w14:paraId="4A0A1590" w14:textId="77777777" w:rsidR="00C50675" w:rsidRDefault="00C50675"/>
        </w:tc>
      </w:tr>
      <w:tr w:rsidR="00C50675" w14:paraId="4BEE6EB8" w14:textId="77777777">
        <w:tc>
          <w:tcPr>
            <w:tcW w:w="720" w:type="dxa"/>
          </w:tcPr>
          <w:p w14:paraId="53F79E73" w14:textId="77777777" w:rsidR="00C50675" w:rsidRDefault="00000000">
            <w:r>
              <w:t>225</w:t>
            </w:r>
          </w:p>
        </w:tc>
        <w:tc>
          <w:tcPr>
            <w:tcW w:w="5760" w:type="dxa"/>
          </w:tcPr>
          <w:p w14:paraId="5D8671E0" w14:textId="77777777" w:rsidR="00C50675" w:rsidRDefault="00000000">
            <w:r>
              <w:t>Terms of Acquisition of [Target company]</w:t>
            </w:r>
          </w:p>
        </w:tc>
        <w:tc>
          <w:tcPr>
            <w:tcW w:w="1440" w:type="dxa"/>
          </w:tcPr>
          <w:p w14:paraId="09CB7EE3" w14:textId="77777777" w:rsidR="00C50675" w:rsidRDefault="00C50675"/>
        </w:tc>
        <w:tc>
          <w:tcPr>
            <w:tcW w:w="1440" w:type="dxa"/>
          </w:tcPr>
          <w:p w14:paraId="5ECF7C24" w14:textId="77777777" w:rsidR="00C50675" w:rsidRDefault="00C50675"/>
        </w:tc>
        <w:tc>
          <w:tcPr>
            <w:tcW w:w="4320" w:type="dxa"/>
          </w:tcPr>
          <w:p w14:paraId="58DA5B53" w14:textId="77777777" w:rsidR="00C50675" w:rsidRDefault="00C50675"/>
        </w:tc>
      </w:tr>
      <w:tr w:rsidR="00C50675" w14:paraId="4FDFC5D8" w14:textId="77777777">
        <w:tc>
          <w:tcPr>
            <w:tcW w:w="720" w:type="dxa"/>
          </w:tcPr>
          <w:p w14:paraId="151A7472" w14:textId="77777777" w:rsidR="00C50675" w:rsidRDefault="00000000">
            <w:r>
              <w:t>226</w:t>
            </w:r>
          </w:p>
        </w:tc>
        <w:tc>
          <w:tcPr>
            <w:tcW w:w="5760" w:type="dxa"/>
          </w:tcPr>
          <w:p w14:paraId="32F1E699" w14:textId="77777777" w:rsidR="00C50675" w:rsidRDefault="00000000">
            <w:r>
              <w:t xml:space="preserve">Key Terms of the Acquisition </w:t>
            </w:r>
          </w:p>
        </w:tc>
        <w:tc>
          <w:tcPr>
            <w:tcW w:w="1440" w:type="dxa"/>
          </w:tcPr>
          <w:p w14:paraId="0528435E" w14:textId="77777777" w:rsidR="00C50675" w:rsidRDefault="00C50675"/>
        </w:tc>
        <w:tc>
          <w:tcPr>
            <w:tcW w:w="1440" w:type="dxa"/>
          </w:tcPr>
          <w:p w14:paraId="74AD2112" w14:textId="77777777" w:rsidR="00C50675" w:rsidRDefault="00C50675"/>
        </w:tc>
        <w:tc>
          <w:tcPr>
            <w:tcW w:w="4320" w:type="dxa"/>
          </w:tcPr>
          <w:p w14:paraId="30DAAB06" w14:textId="77777777" w:rsidR="00C50675" w:rsidRDefault="00C50675"/>
        </w:tc>
      </w:tr>
      <w:tr w:rsidR="00C50675" w14:paraId="2C40ABD6" w14:textId="77777777">
        <w:tc>
          <w:tcPr>
            <w:tcW w:w="720" w:type="dxa"/>
          </w:tcPr>
          <w:p w14:paraId="56B5BFF1" w14:textId="77777777" w:rsidR="00C50675" w:rsidRDefault="00000000">
            <w:r>
              <w:t>227</w:t>
            </w:r>
          </w:p>
        </w:tc>
        <w:tc>
          <w:tcPr>
            <w:tcW w:w="5760" w:type="dxa"/>
          </w:tcPr>
          <w:p w14:paraId="15915D8A" w14:textId="77777777" w:rsidR="00C50675" w:rsidRDefault="00000000">
            <w:r>
              <w:t xml:space="preserve">On [      ] 2023, the Company announced that it had entered into a share purchase agreement (the “Acquisition Agreement”) (“Exchange”) to acquire 100 per cent. of the issued share capital of [Target company] in consideration for the allotment of Consideration Shares in the issued share capital of the Company at £[●] per Consideration Share (the “Consideration Price”). A Summary of the terms of the Share Purchase Agreement are set out at paragraph [●] of Part [●] (Additional Information). </w:t>
            </w:r>
          </w:p>
        </w:tc>
        <w:tc>
          <w:tcPr>
            <w:tcW w:w="1440" w:type="dxa"/>
          </w:tcPr>
          <w:p w14:paraId="04BE3A92" w14:textId="77777777" w:rsidR="00C50675" w:rsidRDefault="00C50675"/>
        </w:tc>
        <w:tc>
          <w:tcPr>
            <w:tcW w:w="1440" w:type="dxa"/>
          </w:tcPr>
          <w:p w14:paraId="10D9B8CD" w14:textId="77777777" w:rsidR="00C50675" w:rsidRDefault="00C50675"/>
        </w:tc>
        <w:tc>
          <w:tcPr>
            <w:tcW w:w="4320" w:type="dxa"/>
          </w:tcPr>
          <w:p w14:paraId="0B934813" w14:textId="77777777" w:rsidR="00C50675" w:rsidRDefault="00C50675"/>
        </w:tc>
      </w:tr>
      <w:tr w:rsidR="00C50675" w14:paraId="43DAF27F" w14:textId="77777777">
        <w:tc>
          <w:tcPr>
            <w:tcW w:w="720" w:type="dxa"/>
          </w:tcPr>
          <w:p w14:paraId="480D0DA7" w14:textId="77777777" w:rsidR="00C50675" w:rsidRDefault="00000000">
            <w:r>
              <w:t>228</w:t>
            </w:r>
          </w:p>
        </w:tc>
        <w:tc>
          <w:tcPr>
            <w:tcW w:w="5760" w:type="dxa"/>
          </w:tcPr>
          <w:p w14:paraId="37D1A280" w14:textId="77777777" w:rsidR="00C50675" w:rsidRDefault="00000000">
            <w:r>
              <w:t xml:space="preserve">[The Acquisition Agreement contemplates a gap between Exchange and completion.] </w:t>
            </w:r>
          </w:p>
        </w:tc>
        <w:tc>
          <w:tcPr>
            <w:tcW w:w="1440" w:type="dxa"/>
          </w:tcPr>
          <w:p w14:paraId="0053D262" w14:textId="77777777" w:rsidR="00C50675" w:rsidRDefault="00C50675"/>
        </w:tc>
        <w:tc>
          <w:tcPr>
            <w:tcW w:w="1440" w:type="dxa"/>
          </w:tcPr>
          <w:p w14:paraId="2ABAB0D3" w14:textId="77777777" w:rsidR="00C50675" w:rsidRDefault="00C50675"/>
        </w:tc>
        <w:tc>
          <w:tcPr>
            <w:tcW w:w="4320" w:type="dxa"/>
          </w:tcPr>
          <w:p w14:paraId="571E6379" w14:textId="77777777" w:rsidR="00C50675" w:rsidRDefault="00C50675"/>
        </w:tc>
      </w:tr>
      <w:tr w:rsidR="00C50675" w14:paraId="79237D8C" w14:textId="77777777">
        <w:tc>
          <w:tcPr>
            <w:tcW w:w="720" w:type="dxa"/>
          </w:tcPr>
          <w:p w14:paraId="4195CE4C" w14:textId="77777777" w:rsidR="00C50675" w:rsidRDefault="00000000">
            <w:r>
              <w:t>229</w:t>
            </w:r>
          </w:p>
        </w:tc>
        <w:tc>
          <w:tcPr>
            <w:tcW w:w="5760" w:type="dxa"/>
          </w:tcPr>
          <w:p w14:paraId="2B18237C" w14:textId="77777777" w:rsidR="00C50675" w:rsidRDefault="00000000">
            <w:r>
              <w:t xml:space="preserve">As at Exchange, [Target company] shareholders representing [100]% of the issued share capital entered into the Acquisition Agreement [and [Target company] had provided an undertaking to use their reasonable endeavours to procure that all Sellers of [Target company] who did not sign the Acquisition Agreement as at Exchange ("Non-Executing Sellers") are made a party to the Acquisition Agreement, which was achieved on [     ] 2023.] </w:t>
            </w:r>
          </w:p>
        </w:tc>
        <w:tc>
          <w:tcPr>
            <w:tcW w:w="1440" w:type="dxa"/>
          </w:tcPr>
          <w:p w14:paraId="581618C6" w14:textId="77777777" w:rsidR="00C50675" w:rsidRDefault="00C50675"/>
        </w:tc>
        <w:tc>
          <w:tcPr>
            <w:tcW w:w="1440" w:type="dxa"/>
          </w:tcPr>
          <w:p w14:paraId="62C13DC4" w14:textId="77777777" w:rsidR="00C50675" w:rsidRDefault="00C50675"/>
        </w:tc>
        <w:tc>
          <w:tcPr>
            <w:tcW w:w="4320" w:type="dxa"/>
          </w:tcPr>
          <w:p w14:paraId="2A6B803D" w14:textId="77777777" w:rsidR="00C50675" w:rsidRDefault="00C50675"/>
        </w:tc>
      </w:tr>
      <w:tr w:rsidR="00C50675" w14:paraId="6A2DD551" w14:textId="77777777">
        <w:tc>
          <w:tcPr>
            <w:tcW w:w="720" w:type="dxa"/>
          </w:tcPr>
          <w:p w14:paraId="61945872" w14:textId="77777777" w:rsidR="00C50675" w:rsidRDefault="00000000">
            <w:r>
              <w:t>230</w:t>
            </w:r>
          </w:p>
        </w:tc>
        <w:tc>
          <w:tcPr>
            <w:tcW w:w="5760" w:type="dxa"/>
          </w:tcPr>
          <w:p w14:paraId="1311FF88" w14:textId="77777777" w:rsidR="00C50675" w:rsidRDefault="00000000">
            <w:r>
              <w:t xml:space="preserve">The Company will acquire 100% of [Target company] on Admission, provided that this occurs no later than the Long Stop Date (the “Admission Condition”). </w:t>
            </w:r>
          </w:p>
        </w:tc>
        <w:tc>
          <w:tcPr>
            <w:tcW w:w="1440" w:type="dxa"/>
          </w:tcPr>
          <w:p w14:paraId="3484D062" w14:textId="77777777" w:rsidR="00C50675" w:rsidRDefault="00C50675"/>
        </w:tc>
        <w:tc>
          <w:tcPr>
            <w:tcW w:w="1440" w:type="dxa"/>
          </w:tcPr>
          <w:p w14:paraId="663B207B" w14:textId="77777777" w:rsidR="00C50675" w:rsidRDefault="00C50675"/>
        </w:tc>
        <w:tc>
          <w:tcPr>
            <w:tcW w:w="4320" w:type="dxa"/>
          </w:tcPr>
          <w:p w14:paraId="055A0992" w14:textId="77777777" w:rsidR="00C50675" w:rsidRDefault="00C50675"/>
        </w:tc>
      </w:tr>
      <w:tr w:rsidR="00C50675" w14:paraId="135ECDB1" w14:textId="77777777">
        <w:tc>
          <w:tcPr>
            <w:tcW w:w="720" w:type="dxa"/>
          </w:tcPr>
          <w:p w14:paraId="7B5D75DD" w14:textId="77777777" w:rsidR="00C50675" w:rsidRDefault="00000000">
            <w:r>
              <w:t>231</w:t>
            </w:r>
          </w:p>
        </w:tc>
        <w:tc>
          <w:tcPr>
            <w:tcW w:w="5760" w:type="dxa"/>
          </w:tcPr>
          <w:p w14:paraId="4B7F9FA3" w14:textId="77777777" w:rsidR="00C50675" w:rsidRDefault="00000000">
            <w:r>
              <w:t xml:space="preserve">Completion of the Acquisition (in addition to the Admission Condition) is conditional upon the approval of </w:t>
            </w:r>
            <w:r>
              <w:lastRenderedPageBreak/>
              <w:t xml:space="preserve">all resolutions to be tabled at the General Meeting of the Company. The resolutions to be tabled at the General Meeting include the Rule 9 Waiver Resolution to be approved by Independent Shareholders voting on a poll. </w:t>
            </w:r>
          </w:p>
        </w:tc>
        <w:tc>
          <w:tcPr>
            <w:tcW w:w="1440" w:type="dxa"/>
          </w:tcPr>
          <w:p w14:paraId="7A1C0FE5" w14:textId="77777777" w:rsidR="00C50675" w:rsidRDefault="00C50675"/>
        </w:tc>
        <w:tc>
          <w:tcPr>
            <w:tcW w:w="1440" w:type="dxa"/>
          </w:tcPr>
          <w:p w14:paraId="219AC2AC" w14:textId="77777777" w:rsidR="00C50675" w:rsidRDefault="00C50675"/>
        </w:tc>
        <w:tc>
          <w:tcPr>
            <w:tcW w:w="4320" w:type="dxa"/>
          </w:tcPr>
          <w:p w14:paraId="492B0B56" w14:textId="77777777" w:rsidR="00C50675" w:rsidRDefault="00C50675"/>
        </w:tc>
      </w:tr>
      <w:tr w:rsidR="00C50675" w14:paraId="6620447C" w14:textId="77777777">
        <w:tc>
          <w:tcPr>
            <w:tcW w:w="720" w:type="dxa"/>
          </w:tcPr>
          <w:p w14:paraId="3705C4E9" w14:textId="77777777" w:rsidR="00C50675" w:rsidRDefault="00000000">
            <w:r>
              <w:t>232</w:t>
            </w:r>
          </w:p>
        </w:tc>
        <w:tc>
          <w:tcPr>
            <w:tcW w:w="5760" w:type="dxa"/>
          </w:tcPr>
          <w:p w14:paraId="735FEEAA" w14:textId="77777777" w:rsidR="00C50675" w:rsidRDefault="00000000">
            <w:r>
              <w:tab/>
              <w:t xml:space="preserve">The Company is subject to the provisions of the Takeover Code and, as a result, the Shareholders are entitled to the benefit of takeover protection under the Takeover Code, further details of which are set out in paragraph [24] below in this Part [7] and paragraph [●] of Part [●] (Additional Information) of this Document. </w:t>
            </w:r>
          </w:p>
        </w:tc>
        <w:tc>
          <w:tcPr>
            <w:tcW w:w="1440" w:type="dxa"/>
          </w:tcPr>
          <w:p w14:paraId="4253EFA9" w14:textId="77777777" w:rsidR="00C50675" w:rsidRDefault="00C50675"/>
        </w:tc>
        <w:tc>
          <w:tcPr>
            <w:tcW w:w="1440" w:type="dxa"/>
          </w:tcPr>
          <w:p w14:paraId="291E02A2" w14:textId="77777777" w:rsidR="00C50675" w:rsidRDefault="00C50675"/>
        </w:tc>
        <w:tc>
          <w:tcPr>
            <w:tcW w:w="4320" w:type="dxa"/>
          </w:tcPr>
          <w:p w14:paraId="7F57CB54" w14:textId="77777777" w:rsidR="00C50675" w:rsidRDefault="00C50675"/>
        </w:tc>
      </w:tr>
      <w:tr w:rsidR="00C50675" w14:paraId="46FA8698" w14:textId="77777777">
        <w:tc>
          <w:tcPr>
            <w:tcW w:w="720" w:type="dxa"/>
          </w:tcPr>
          <w:p w14:paraId="7EF02355" w14:textId="77777777" w:rsidR="00C50675" w:rsidRDefault="00000000">
            <w:r>
              <w:t>233</w:t>
            </w:r>
          </w:p>
        </w:tc>
        <w:tc>
          <w:tcPr>
            <w:tcW w:w="5760" w:type="dxa"/>
          </w:tcPr>
          <w:p w14:paraId="5D886F5C" w14:textId="77777777" w:rsidR="00C50675" w:rsidRDefault="00000000">
            <w:r>
              <w:tab/>
              <w:t>Following Admission, certain Shareholders shall be presumed to be acting in concert under the Takeover Code (the Concert Party). Details of the Concert Party are summarised in paragraph [25] below in this Part [7] (Information on the Concert Party) of this Document. Without the waiver of the obligation under Rule 9 of the Takeover Code, the issue of the Consideration Shares would require the members of the Concert Party to make a general offer for the entire issued and to be issued share capital of the Company, not already held by them (a “Rule 9 Offer”). The Takeover Panel has agreed with the Company to grant such a waiver subject to and conditional upon the passing of the Waiver Resolution at the General Meeting of the Company's Independent Shareholders to be held on [    ] 2023.</w:t>
            </w:r>
          </w:p>
        </w:tc>
        <w:tc>
          <w:tcPr>
            <w:tcW w:w="1440" w:type="dxa"/>
          </w:tcPr>
          <w:p w14:paraId="56250372" w14:textId="77777777" w:rsidR="00C50675" w:rsidRDefault="00C50675"/>
        </w:tc>
        <w:tc>
          <w:tcPr>
            <w:tcW w:w="1440" w:type="dxa"/>
          </w:tcPr>
          <w:p w14:paraId="65022340" w14:textId="77777777" w:rsidR="00C50675" w:rsidRDefault="00C50675"/>
        </w:tc>
        <w:tc>
          <w:tcPr>
            <w:tcW w:w="4320" w:type="dxa"/>
          </w:tcPr>
          <w:p w14:paraId="1E0F2B3D" w14:textId="77777777" w:rsidR="00C50675" w:rsidRDefault="00C50675"/>
        </w:tc>
      </w:tr>
      <w:tr w:rsidR="00C50675" w14:paraId="77E658F3" w14:textId="77777777">
        <w:tc>
          <w:tcPr>
            <w:tcW w:w="720" w:type="dxa"/>
          </w:tcPr>
          <w:p w14:paraId="140A6158" w14:textId="77777777" w:rsidR="00C50675" w:rsidRDefault="00000000">
            <w:r>
              <w:t>234</w:t>
            </w:r>
          </w:p>
        </w:tc>
        <w:tc>
          <w:tcPr>
            <w:tcW w:w="5760" w:type="dxa"/>
          </w:tcPr>
          <w:p w14:paraId="6D452490" w14:textId="77777777" w:rsidR="00C50675" w:rsidRDefault="00000000">
            <w:r>
              <w:t>Operating and Financial Review of [●] and [●]</w:t>
            </w:r>
          </w:p>
        </w:tc>
        <w:tc>
          <w:tcPr>
            <w:tcW w:w="1440" w:type="dxa"/>
          </w:tcPr>
          <w:p w14:paraId="10989FFA" w14:textId="77777777" w:rsidR="00C50675" w:rsidRDefault="00C50675"/>
        </w:tc>
        <w:tc>
          <w:tcPr>
            <w:tcW w:w="1440" w:type="dxa"/>
          </w:tcPr>
          <w:p w14:paraId="4A3DF071" w14:textId="77777777" w:rsidR="00C50675" w:rsidRDefault="00C50675"/>
        </w:tc>
        <w:tc>
          <w:tcPr>
            <w:tcW w:w="4320" w:type="dxa"/>
          </w:tcPr>
          <w:p w14:paraId="453E08D9" w14:textId="77777777" w:rsidR="00C50675" w:rsidRDefault="00C50675"/>
        </w:tc>
      </w:tr>
      <w:tr w:rsidR="00C50675" w14:paraId="1F208378" w14:textId="77777777">
        <w:tc>
          <w:tcPr>
            <w:tcW w:w="720" w:type="dxa"/>
          </w:tcPr>
          <w:p w14:paraId="5AEF6699" w14:textId="77777777" w:rsidR="00C50675" w:rsidRDefault="00000000">
            <w:r>
              <w:t>235</w:t>
            </w:r>
          </w:p>
        </w:tc>
        <w:tc>
          <w:tcPr>
            <w:tcW w:w="5760" w:type="dxa"/>
          </w:tcPr>
          <w:p w14:paraId="2D3FF365" w14:textId="77777777" w:rsidR="00C50675" w:rsidRDefault="00000000">
            <w:r>
              <w:t>The following operating and financial review contains financial information that has been extracted</w:t>
            </w:r>
            <w:r>
              <w:br/>
              <w:t>or derived without material adjustment from [●]’s Historical Financial Information for the period ended [●] and the years ended [●], [●] (period), [●], [●], which are the relevant periods prepared in accordance with IFRS.</w:t>
            </w:r>
          </w:p>
        </w:tc>
        <w:tc>
          <w:tcPr>
            <w:tcW w:w="1440" w:type="dxa"/>
          </w:tcPr>
          <w:p w14:paraId="09692E2E" w14:textId="77777777" w:rsidR="00C50675" w:rsidRDefault="00C50675"/>
        </w:tc>
        <w:tc>
          <w:tcPr>
            <w:tcW w:w="1440" w:type="dxa"/>
          </w:tcPr>
          <w:p w14:paraId="231D4EF0" w14:textId="77777777" w:rsidR="00C50675" w:rsidRDefault="00C50675"/>
        </w:tc>
        <w:tc>
          <w:tcPr>
            <w:tcW w:w="4320" w:type="dxa"/>
          </w:tcPr>
          <w:p w14:paraId="366A17D1" w14:textId="77777777" w:rsidR="00C50675" w:rsidRDefault="00C50675"/>
        </w:tc>
      </w:tr>
      <w:tr w:rsidR="00C50675" w14:paraId="2FC26A97" w14:textId="77777777">
        <w:tc>
          <w:tcPr>
            <w:tcW w:w="720" w:type="dxa"/>
          </w:tcPr>
          <w:p w14:paraId="3D606491" w14:textId="77777777" w:rsidR="00C50675" w:rsidRDefault="00000000">
            <w:r>
              <w:t>236</w:t>
            </w:r>
          </w:p>
        </w:tc>
        <w:tc>
          <w:tcPr>
            <w:tcW w:w="5760" w:type="dxa"/>
          </w:tcPr>
          <w:p w14:paraId="35FEDD94" w14:textId="77777777" w:rsidR="00C50675" w:rsidRDefault="00000000">
            <w:r>
              <w:t>This discussion contains forward-looking statements, which, although based on assumptions that</w:t>
            </w:r>
            <w:r>
              <w:br/>
              <w:t>the Directors consider reasonable, are subject to risks and uncertainties which could cause actual</w:t>
            </w:r>
            <w:r>
              <w:br/>
            </w:r>
            <w:r>
              <w:lastRenderedPageBreak/>
              <w:t>events or conditions to differ materially from those expressed or implied by the forward-looking</w:t>
            </w:r>
            <w:r>
              <w:br/>
              <w:t>statements. Forward-looking statements contained in this discussion apply only as at the date of this Document and do not in any way qualify the working capital statement contained in section [●]  of Part [●].</w:t>
            </w:r>
          </w:p>
        </w:tc>
        <w:tc>
          <w:tcPr>
            <w:tcW w:w="1440" w:type="dxa"/>
          </w:tcPr>
          <w:p w14:paraId="0D873483" w14:textId="77777777" w:rsidR="00C50675" w:rsidRDefault="00C50675"/>
        </w:tc>
        <w:tc>
          <w:tcPr>
            <w:tcW w:w="1440" w:type="dxa"/>
          </w:tcPr>
          <w:p w14:paraId="16F62C7B" w14:textId="77777777" w:rsidR="00C50675" w:rsidRDefault="00C50675"/>
        </w:tc>
        <w:tc>
          <w:tcPr>
            <w:tcW w:w="4320" w:type="dxa"/>
          </w:tcPr>
          <w:p w14:paraId="7D152892" w14:textId="77777777" w:rsidR="00C50675" w:rsidRDefault="00C50675"/>
        </w:tc>
      </w:tr>
      <w:tr w:rsidR="00C50675" w14:paraId="506934BA" w14:textId="77777777">
        <w:tc>
          <w:tcPr>
            <w:tcW w:w="720" w:type="dxa"/>
          </w:tcPr>
          <w:p w14:paraId="507FFEF1" w14:textId="77777777" w:rsidR="00C50675" w:rsidRDefault="00000000">
            <w:r>
              <w:t>237</w:t>
            </w:r>
          </w:p>
        </w:tc>
        <w:tc>
          <w:tcPr>
            <w:tcW w:w="5760" w:type="dxa"/>
          </w:tcPr>
          <w:p w14:paraId="59644674" w14:textId="77777777" w:rsidR="00C50675" w:rsidRDefault="00000000">
            <w:r>
              <w:t>Overview</w:t>
            </w:r>
            <w:r>
              <w:br/>
            </w:r>
          </w:p>
        </w:tc>
        <w:tc>
          <w:tcPr>
            <w:tcW w:w="1440" w:type="dxa"/>
          </w:tcPr>
          <w:p w14:paraId="76EFC759" w14:textId="77777777" w:rsidR="00C50675" w:rsidRDefault="00C50675"/>
        </w:tc>
        <w:tc>
          <w:tcPr>
            <w:tcW w:w="1440" w:type="dxa"/>
          </w:tcPr>
          <w:p w14:paraId="67BFA128" w14:textId="77777777" w:rsidR="00C50675" w:rsidRDefault="00C50675"/>
        </w:tc>
        <w:tc>
          <w:tcPr>
            <w:tcW w:w="4320" w:type="dxa"/>
          </w:tcPr>
          <w:p w14:paraId="3D96773D" w14:textId="77777777" w:rsidR="00C50675" w:rsidRDefault="00C50675"/>
        </w:tc>
      </w:tr>
      <w:tr w:rsidR="00C50675" w14:paraId="39CAD071" w14:textId="77777777">
        <w:tc>
          <w:tcPr>
            <w:tcW w:w="720" w:type="dxa"/>
          </w:tcPr>
          <w:p w14:paraId="6F18AE0A" w14:textId="77777777" w:rsidR="00C50675" w:rsidRDefault="00000000">
            <w:r>
              <w:t>238</w:t>
            </w:r>
          </w:p>
        </w:tc>
        <w:tc>
          <w:tcPr>
            <w:tcW w:w="5760" w:type="dxa"/>
          </w:tcPr>
          <w:p w14:paraId="20D9BA1C" w14:textId="77777777" w:rsidR="00C50675" w:rsidRDefault="00000000">
            <w:r>
              <w:t xml:space="preserve">[●]. </w:t>
            </w:r>
          </w:p>
        </w:tc>
        <w:tc>
          <w:tcPr>
            <w:tcW w:w="1440" w:type="dxa"/>
          </w:tcPr>
          <w:p w14:paraId="5BC57D0B" w14:textId="77777777" w:rsidR="00C50675" w:rsidRDefault="00C50675"/>
        </w:tc>
        <w:tc>
          <w:tcPr>
            <w:tcW w:w="1440" w:type="dxa"/>
          </w:tcPr>
          <w:p w14:paraId="425AE3AA" w14:textId="77777777" w:rsidR="00C50675" w:rsidRDefault="00C50675"/>
        </w:tc>
        <w:tc>
          <w:tcPr>
            <w:tcW w:w="4320" w:type="dxa"/>
          </w:tcPr>
          <w:p w14:paraId="33DCD457" w14:textId="77777777" w:rsidR="00C50675" w:rsidRDefault="00C50675"/>
        </w:tc>
      </w:tr>
      <w:tr w:rsidR="00C50675" w14:paraId="2907D2F6" w14:textId="77777777">
        <w:tc>
          <w:tcPr>
            <w:tcW w:w="720" w:type="dxa"/>
          </w:tcPr>
          <w:p w14:paraId="34AB59CA" w14:textId="77777777" w:rsidR="00C50675" w:rsidRDefault="00000000">
            <w:r>
              <w:t>239</w:t>
            </w:r>
          </w:p>
        </w:tc>
        <w:tc>
          <w:tcPr>
            <w:tcW w:w="5760" w:type="dxa"/>
          </w:tcPr>
          <w:p w14:paraId="2CA072F3" w14:textId="77777777" w:rsidR="00C50675" w:rsidRDefault="00000000">
            <w:r>
              <w:t>Financial Performance</w:t>
            </w:r>
          </w:p>
        </w:tc>
        <w:tc>
          <w:tcPr>
            <w:tcW w:w="1440" w:type="dxa"/>
          </w:tcPr>
          <w:p w14:paraId="2266A294" w14:textId="77777777" w:rsidR="00C50675" w:rsidRDefault="00C50675"/>
        </w:tc>
        <w:tc>
          <w:tcPr>
            <w:tcW w:w="1440" w:type="dxa"/>
          </w:tcPr>
          <w:p w14:paraId="5677DA7C" w14:textId="77777777" w:rsidR="00C50675" w:rsidRDefault="00C50675"/>
        </w:tc>
        <w:tc>
          <w:tcPr>
            <w:tcW w:w="4320" w:type="dxa"/>
          </w:tcPr>
          <w:p w14:paraId="4F05B544" w14:textId="77777777" w:rsidR="00C50675" w:rsidRDefault="00C50675"/>
        </w:tc>
      </w:tr>
      <w:tr w:rsidR="00C50675" w14:paraId="1F34281D" w14:textId="77777777">
        <w:tc>
          <w:tcPr>
            <w:tcW w:w="720" w:type="dxa"/>
          </w:tcPr>
          <w:p w14:paraId="2C34F85E" w14:textId="77777777" w:rsidR="00C50675" w:rsidRDefault="00000000">
            <w:r>
              <w:t>240</w:t>
            </w:r>
          </w:p>
        </w:tc>
        <w:tc>
          <w:tcPr>
            <w:tcW w:w="5760" w:type="dxa"/>
          </w:tcPr>
          <w:p w14:paraId="0728EF31" w14:textId="77777777" w:rsidR="00C50675" w:rsidRDefault="00000000">
            <w:r>
              <w:t>CONSOLIDATED STATEMENT OF COMPREHENSIVE INCOME</w:t>
            </w:r>
          </w:p>
        </w:tc>
        <w:tc>
          <w:tcPr>
            <w:tcW w:w="1440" w:type="dxa"/>
          </w:tcPr>
          <w:p w14:paraId="486CD163" w14:textId="77777777" w:rsidR="00C50675" w:rsidRDefault="00C50675"/>
        </w:tc>
        <w:tc>
          <w:tcPr>
            <w:tcW w:w="1440" w:type="dxa"/>
          </w:tcPr>
          <w:p w14:paraId="11A9B1B6" w14:textId="77777777" w:rsidR="00C50675" w:rsidRDefault="00C50675"/>
        </w:tc>
        <w:tc>
          <w:tcPr>
            <w:tcW w:w="4320" w:type="dxa"/>
          </w:tcPr>
          <w:p w14:paraId="3613586D" w14:textId="77777777" w:rsidR="00C50675" w:rsidRDefault="00C50675"/>
        </w:tc>
      </w:tr>
      <w:tr w:rsidR="00C50675" w14:paraId="28E0A3A6" w14:textId="77777777">
        <w:tc>
          <w:tcPr>
            <w:tcW w:w="720" w:type="dxa"/>
          </w:tcPr>
          <w:p w14:paraId="2EF3A432" w14:textId="77777777" w:rsidR="00C50675" w:rsidRDefault="00000000">
            <w:r>
              <w:t>241</w:t>
            </w:r>
          </w:p>
        </w:tc>
        <w:tc>
          <w:tcPr>
            <w:tcW w:w="5760" w:type="dxa"/>
          </w:tcPr>
          <w:p w14:paraId="53EEECD4" w14:textId="77777777" w:rsidR="00C50675" w:rsidRDefault="00000000">
            <w:r>
              <w:t>Period ended [●] and years ended [●], [●] (period), [●], [●]</w:t>
            </w:r>
          </w:p>
        </w:tc>
        <w:tc>
          <w:tcPr>
            <w:tcW w:w="1440" w:type="dxa"/>
          </w:tcPr>
          <w:p w14:paraId="1000529E" w14:textId="77777777" w:rsidR="00C50675" w:rsidRDefault="00C50675"/>
        </w:tc>
        <w:tc>
          <w:tcPr>
            <w:tcW w:w="1440" w:type="dxa"/>
          </w:tcPr>
          <w:p w14:paraId="776E2374" w14:textId="77777777" w:rsidR="00C50675" w:rsidRDefault="00C50675"/>
        </w:tc>
        <w:tc>
          <w:tcPr>
            <w:tcW w:w="4320" w:type="dxa"/>
          </w:tcPr>
          <w:p w14:paraId="575311D9" w14:textId="77777777" w:rsidR="00C50675" w:rsidRDefault="00C50675"/>
        </w:tc>
      </w:tr>
      <w:tr w:rsidR="00C50675" w14:paraId="15889D79" w14:textId="77777777">
        <w:tc>
          <w:tcPr>
            <w:tcW w:w="720" w:type="dxa"/>
          </w:tcPr>
          <w:p w14:paraId="4CF2EDC5" w14:textId="77777777" w:rsidR="00C50675" w:rsidRDefault="00000000">
            <w:r>
              <w:t>242</w:t>
            </w:r>
          </w:p>
        </w:tc>
        <w:tc>
          <w:tcPr>
            <w:tcW w:w="5760" w:type="dxa"/>
          </w:tcPr>
          <w:p w14:paraId="1E988FEF" w14:textId="77777777" w:rsidR="00C50675" w:rsidRDefault="00000000">
            <w:r>
              <w:t xml:space="preserve">[●] </w:t>
            </w:r>
          </w:p>
        </w:tc>
        <w:tc>
          <w:tcPr>
            <w:tcW w:w="1440" w:type="dxa"/>
          </w:tcPr>
          <w:p w14:paraId="5DD696D8" w14:textId="77777777" w:rsidR="00C50675" w:rsidRDefault="00C50675"/>
        </w:tc>
        <w:tc>
          <w:tcPr>
            <w:tcW w:w="1440" w:type="dxa"/>
          </w:tcPr>
          <w:p w14:paraId="0C65C034" w14:textId="77777777" w:rsidR="00C50675" w:rsidRDefault="00C50675"/>
        </w:tc>
        <w:tc>
          <w:tcPr>
            <w:tcW w:w="4320" w:type="dxa"/>
          </w:tcPr>
          <w:p w14:paraId="368B354D" w14:textId="77777777" w:rsidR="00C50675" w:rsidRDefault="00C50675"/>
        </w:tc>
      </w:tr>
      <w:tr w:rsidR="00C50675" w14:paraId="6ABF6533" w14:textId="77777777">
        <w:tc>
          <w:tcPr>
            <w:tcW w:w="720" w:type="dxa"/>
          </w:tcPr>
          <w:p w14:paraId="350DDDE9" w14:textId="77777777" w:rsidR="00C50675" w:rsidRDefault="00000000">
            <w:r>
              <w:t>243</w:t>
            </w:r>
          </w:p>
        </w:tc>
        <w:tc>
          <w:tcPr>
            <w:tcW w:w="5760" w:type="dxa"/>
          </w:tcPr>
          <w:p w14:paraId="7006FAE6" w14:textId="77777777" w:rsidR="00C50675" w:rsidRDefault="00000000">
            <w:r>
              <w:t xml:space="preserve">[●] </w:t>
            </w:r>
          </w:p>
        </w:tc>
        <w:tc>
          <w:tcPr>
            <w:tcW w:w="1440" w:type="dxa"/>
          </w:tcPr>
          <w:p w14:paraId="56D43FCA" w14:textId="77777777" w:rsidR="00C50675" w:rsidRDefault="00C50675"/>
        </w:tc>
        <w:tc>
          <w:tcPr>
            <w:tcW w:w="1440" w:type="dxa"/>
          </w:tcPr>
          <w:p w14:paraId="27A01A80" w14:textId="77777777" w:rsidR="00C50675" w:rsidRDefault="00C50675"/>
        </w:tc>
        <w:tc>
          <w:tcPr>
            <w:tcW w:w="4320" w:type="dxa"/>
          </w:tcPr>
          <w:p w14:paraId="44256C7A" w14:textId="77777777" w:rsidR="00C50675" w:rsidRDefault="00C50675"/>
        </w:tc>
      </w:tr>
      <w:tr w:rsidR="00C50675" w14:paraId="3A7CEC8D" w14:textId="77777777">
        <w:tc>
          <w:tcPr>
            <w:tcW w:w="720" w:type="dxa"/>
          </w:tcPr>
          <w:p w14:paraId="4B9A5069" w14:textId="77777777" w:rsidR="00C50675" w:rsidRDefault="00000000">
            <w:r>
              <w:t>244</w:t>
            </w:r>
          </w:p>
        </w:tc>
        <w:tc>
          <w:tcPr>
            <w:tcW w:w="5760" w:type="dxa"/>
          </w:tcPr>
          <w:p w14:paraId="7A0BA1C9" w14:textId="77777777" w:rsidR="00C50675" w:rsidRDefault="00000000">
            <w:r>
              <w:t>Expenses by Nature</w:t>
            </w:r>
          </w:p>
        </w:tc>
        <w:tc>
          <w:tcPr>
            <w:tcW w:w="1440" w:type="dxa"/>
          </w:tcPr>
          <w:p w14:paraId="2B4A8D76" w14:textId="77777777" w:rsidR="00C50675" w:rsidRDefault="00C50675"/>
        </w:tc>
        <w:tc>
          <w:tcPr>
            <w:tcW w:w="1440" w:type="dxa"/>
          </w:tcPr>
          <w:p w14:paraId="6621C201" w14:textId="77777777" w:rsidR="00C50675" w:rsidRDefault="00C50675"/>
        </w:tc>
        <w:tc>
          <w:tcPr>
            <w:tcW w:w="4320" w:type="dxa"/>
          </w:tcPr>
          <w:p w14:paraId="381C8DE9" w14:textId="77777777" w:rsidR="00C50675" w:rsidRDefault="00C50675"/>
        </w:tc>
      </w:tr>
      <w:tr w:rsidR="00C50675" w14:paraId="4919C651" w14:textId="77777777">
        <w:tc>
          <w:tcPr>
            <w:tcW w:w="720" w:type="dxa"/>
          </w:tcPr>
          <w:p w14:paraId="658BACF2" w14:textId="77777777" w:rsidR="00C50675" w:rsidRDefault="00000000">
            <w:r>
              <w:t>245</w:t>
            </w:r>
          </w:p>
        </w:tc>
        <w:tc>
          <w:tcPr>
            <w:tcW w:w="5760" w:type="dxa"/>
          </w:tcPr>
          <w:p w14:paraId="3A76A3F2" w14:textId="77777777" w:rsidR="00C50675" w:rsidRDefault="00000000">
            <w:r>
              <w:t>The main components of operating expenses are analysed below:</w:t>
            </w:r>
          </w:p>
        </w:tc>
        <w:tc>
          <w:tcPr>
            <w:tcW w:w="1440" w:type="dxa"/>
          </w:tcPr>
          <w:p w14:paraId="747C4132" w14:textId="77777777" w:rsidR="00C50675" w:rsidRDefault="00C50675"/>
        </w:tc>
        <w:tc>
          <w:tcPr>
            <w:tcW w:w="1440" w:type="dxa"/>
          </w:tcPr>
          <w:p w14:paraId="5DDE038A" w14:textId="77777777" w:rsidR="00C50675" w:rsidRDefault="00C50675"/>
        </w:tc>
        <w:tc>
          <w:tcPr>
            <w:tcW w:w="4320" w:type="dxa"/>
          </w:tcPr>
          <w:p w14:paraId="293AA006" w14:textId="77777777" w:rsidR="00C50675" w:rsidRDefault="00C50675"/>
        </w:tc>
      </w:tr>
      <w:tr w:rsidR="00C50675" w14:paraId="51C7E3E7" w14:textId="77777777">
        <w:tc>
          <w:tcPr>
            <w:tcW w:w="720" w:type="dxa"/>
          </w:tcPr>
          <w:p w14:paraId="7CD9FDD8" w14:textId="77777777" w:rsidR="00C50675" w:rsidRDefault="00000000">
            <w:r>
              <w:t>246</w:t>
            </w:r>
          </w:p>
        </w:tc>
        <w:tc>
          <w:tcPr>
            <w:tcW w:w="5760" w:type="dxa"/>
          </w:tcPr>
          <w:p w14:paraId="51EC414D" w14:textId="77777777" w:rsidR="00C50675" w:rsidRDefault="00000000">
            <w:r>
              <w:t>[●]</w:t>
            </w:r>
          </w:p>
        </w:tc>
        <w:tc>
          <w:tcPr>
            <w:tcW w:w="1440" w:type="dxa"/>
          </w:tcPr>
          <w:p w14:paraId="6F920E4C" w14:textId="77777777" w:rsidR="00C50675" w:rsidRDefault="00C50675"/>
        </w:tc>
        <w:tc>
          <w:tcPr>
            <w:tcW w:w="1440" w:type="dxa"/>
          </w:tcPr>
          <w:p w14:paraId="513B65F4" w14:textId="77777777" w:rsidR="00C50675" w:rsidRDefault="00C50675"/>
        </w:tc>
        <w:tc>
          <w:tcPr>
            <w:tcW w:w="4320" w:type="dxa"/>
          </w:tcPr>
          <w:p w14:paraId="6EC334A7" w14:textId="77777777" w:rsidR="00C50675" w:rsidRDefault="00C50675"/>
        </w:tc>
      </w:tr>
      <w:tr w:rsidR="00C50675" w14:paraId="31E47FE1" w14:textId="77777777">
        <w:tc>
          <w:tcPr>
            <w:tcW w:w="720" w:type="dxa"/>
          </w:tcPr>
          <w:p w14:paraId="7C7EEADB" w14:textId="77777777" w:rsidR="00C50675" w:rsidRDefault="00000000">
            <w:r>
              <w:t>247</w:t>
            </w:r>
          </w:p>
        </w:tc>
        <w:tc>
          <w:tcPr>
            <w:tcW w:w="5760" w:type="dxa"/>
          </w:tcPr>
          <w:p w14:paraId="2C04E0E0" w14:textId="77777777" w:rsidR="00C50675" w:rsidRDefault="00000000">
            <w:r>
              <w:t>[●]</w:t>
            </w:r>
          </w:p>
        </w:tc>
        <w:tc>
          <w:tcPr>
            <w:tcW w:w="1440" w:type="dxa"/>
          </w:tcPr>
          <w:p w14:paraId="5233BB07" w14:textId="77777777" w:rsidR="00C50675" w:rsidRDefault="00C50675"/>
        </w:tc>
        <w:tc>
          <w:tcPr>
            <w:tcW w:w="1440" w:type="dxa"/>
          </w:tcPr>
          <w:p w14:paraId="259AEA97" w14:textId="77777777" w:rsidR="00C50675" w:rsidRDefault="00C50675"/>
        </w:tc>
        <w:tc>
          <w:tcPr>
            <w:tcW w:w="4320" w:type="dxa"/>
          </w:tcPr>
          <w:p w14:paraId="43265DAD" w14:textId="77777777" w:rsidR="00C50675" w:rsidRDefault="00C50675"/>
        </w:tc>
      </w:tr>
      <w:tr w:rsidR="00C50675" w14:paraId="35F17C0F" w14:textId="77777777">
        <w:tc>
          <w:tcPr>
            <w:tcW w:w="720" w:type="dxa"/>
          </w:tcPr>
          <w:p w14:paraId="260A9FE6" w14:textId="77777777" w:rsidR="00C50675" w:rsidRDefault="00000000">
            <w:r>
              <w:t>248</w:t>
            </w:r>
          </w:p>
        </w:tc>
        <w:tc>
          <w:tcPr>
            <w:tcW w:w="5760" w:type="dxa"/>
          </w:tcPr>
          <w:p w14:paraId="00A50723" w14:textId="77777777" w:rsidR="00C50675" w:rsidRDefault="00000000">
            <w:r>
              <w:t>[●].</w:t>
            </w:r>
          </w:p>
        </w:tc>
        <w:tc>
          <w:tcPr>
            <w:tcW w:w="1440" w:type="dxa"/>
          </w:tcPr>
          <w:p w14:paraId="560F6F41" w14:textId="77777777" w:rsidR="00C50675" w:rsidRDefault="00C50675"/>
        </w:tc>
        <w:tc>
          <w:tcPr>
            <w:tcW w:w="1440" w:type="dxa"/>
          </w:tcPr>
          <w:p w14:paraId="292BEA88" w14:textId="77777777" w:rsidR="00C50675" w:rsidRDefault="00C50675"/>
        </w:tc>
        <w:tc>
          <w:tcPr>
            <w:tcW w:w="4320" w:type="dxa"/>
          </w:tcPr>
          <w:p w14:paraId="14D12126" w14:textId="77777777" w:rsidR="00C50675" w:rsidRDefault="00C50675"/>
        </w:tc>
      </w:tr>
      <w:tr w:rsidR="00C50675" w14:paraId="638A5669" w14:textId="77777777">
        <w:tc>
          <w:tcPr>
            <w:tcW w:w="720" w:type="dxa"/>
          </w:tcPr>
          <w:p w14:paraId="0C310958" w14:textId="77777777" w:rsidR="00C50675" w:rsidRDefault="00000000">
            <w:r>
              <w:t>249</w:t>
            </w:r>
          </w:p>
        </w:tc>
        <w:tc>
          <w:tcPr>
            <w:tcW w:w="5760" w:type="dxa"/>
          </w:tcPr>
          <w:p w14:paraId="504029CB" w14:textId="77777777" w:rsidR="00C50675" w:rsidRDefault="00000000">
            <w:r>
              <w:t>CONSOLIDATED STATEMENT OF FINANCIAL POSITION</w:t>
            </w:r>
          </w:p>
        </w:tc>
        <w:tc>
          <w:tcPr>
            <w:tcW w:w="1440" w:type="dxa"/>
          </w:tcPr>
          <w:p w14:paraId="48902CC2" w14:textId="77777777" w:rsidR="00C50675" w:rsidRDefault="00C50675"/>
        </w:tc>
        <w:tc>
          <w:tcPr>
            <w:tcW w:w="1440" w:type="dxa"/>
          </w:tcPr>
          <w:p w14:paraId="5E11EA69" w14:textId="77777777" w:rsidR="00C50675" w:rsidRDefault="00C50675"/>
        </w:tc>
        <w:tc>
          <w:tcPr>
            <w:tcW w:w="4320" w:type="dxa"/>
          </w:tcPr>
          <w:p w14:paraId="705AB979" w14:textId="77777777" w:rsidR="00C50675" w:rsidRDefault="00C50675"/>
        </w:tc>
      </w:tr>
      <w:tr w:rsidR="00C50675" w14:paraId="39105C5A" w14:textId="77777777">
        <w:tc>
          <w:tcPr>
            <w:tcW w:w="720" w:type="dxa"/>
          </w:tcPr>
          <w:p w14:paraId="4D21D2EF" w14:textId="77777777" w:rsidR="00C50675" w:rsidRDefault="00000000">
            <w:r>
              <w:t>250</w:t>
            </w:r>
          </w:p>
        </w:tc>
        <w:tc>
          <w:tcPr>
            <w:tcW w:w="5760" w:type="dxa"/>
          </w:tcPr>
          <w:p w14:paraId="25A5FE08" w14:textId="77777777" w:rsidR="00C50675" w:rsidRDefault="00000000">
            <w:r>
              <w:t>Period ended [●] and years ended [●], [●] (period), [●], [●]</w:t>
            </w:r>
          </w:p>
        </w:tc>
        <w:tc>
          <w:tcPr>
            <w:tcW w:w="1440" w:type="dxa"/>
          </w:tcPr>
          <w:p w14:paraId="6C0F3F43" w14:textId="77777777" w:rsidR="00C50675" w:rsidRDefault="00C50675"/>
        </w:tc>
        <w:tc>
          <w:tcPr>
            <w:tcW w:w="1440" w:type="dxa"/>
          </w:tcPr>
          <w:p w14:paraId="1FFADCB0" w14:textId="77777777" w:rsidR="00C50675" w:rsidRDefault="00C50675"/>
        </w:tc>
        <w:tc>
          <w:tcPr>
            <w:tcW w:w="4320" w:type="dxa"/>
          </w:tcPr>
          <w:p w14:paraId="75F0FC6A" w14:textId="77777777" w:rsidR="00C50675" w:rsidRDefault="00C50675"/>
        </w:tc>
      </w:tr>
      <w:tr w:rsidR="00C50675" w14:paraId="6AE057FD" w14:textId="77777777">
        <w:tc>
          <w:tcPr>
            <w:tcW w:w="720" w:type="dxa"/>
          </w:tcPr>
          <w:p w14:paraId="43B3CDA0" w14:textId="77777777" w:rsidR="00C50675" w:rsidRDefault="00000000">
            <w:r>
              <w:t>251</w:t>
            </w:r>
          </w:p>
        </w:tc>
        <w:tc>
          <w:tcPr>
            <w:tcW w:w="5760" w:type="dxa"/>
          </w:tcPr>
          <w:p w14:paraId="63E4404D" w14:textId="77777777" w:rsidR="00C50675" w:rsidRDefault="00000000">
            <w:r>
              <w:t>[●]</w:t>
            </w:r>
          </w:p>
        </w:tc>
        <w:tc>
          <w:tcPr>
            <w:tcW w:w="1440" w:type="dxa"/>
          </w:tcPr>
          <w:p w14:paraId="4683A742" w14:textId="77777777" w:rsidR="00C50675" w:rsidRDefault="00C50675"/>
        </w:tc>
        <w:tc>
          <w:tcPr>
            <w:tcW w:w="1440" w:type="dxa"/>
          </w:tcPr>
          <w:p w14:paraId="43B46E49" w14:textId="77777777" w:rsidR="00C50675" w:rsidRDefault="00C50675"/>
        </w:tc>
        <w:tc>
          <w:tcPr>
            <w:tcW w:w="4320" w:type="dxa"/>
          </w:tcPr>
          <w:p w14:paraId="7BF7C227" w14:textId="77777777" w:rsidR="00C50675" w:rsidRDefault="00C50675"/>
        </w:tc>
      </w:tr>
      <w:tr w:rsidR="00C50675" w14:paraId="6111C038" w14:textId="77777777">
        <w:tc>
          <w:tcPr>
            <w:tcW w:w="720" w:type="dxa"/>
          </w:tcPr>
          <w:p w14:paraId="3B9C6EA2" w14:textId="77777777" w:rsidR="00C50675" w:rsidRDefault="00000000">
            <w:r>
              <w:t>252</w:t>
            </w:r>
          </w:p>
        </w:tc>
        <w:tc>
          <w:tcPr>
            <w:tcW w:w="5760" w:type="dxa"/>
          </w:tcPr>
          <w:p w14:paraId="7B4D2214" w14:textId="77777777" w:rsidR="00C50675" w:rsidRDefault="00000000">
            <w:r>
              <w:t>Cash Flow Analysis</w:t>
            </w:r>
            <w:r>
              <w:br/>
            </w:r>
          </w:p>
        </w:tc>
        <w:tc>
          <w:tcPr>
            <w:tcW w:w="1440" w:type="dxa"/>
          </w:tcPr>
          <w:p w14:paraId="59214250" w14:textId="77777777" w:rsidR="00C50675" w:rsidRDefault="00C50675"/>
        </w:tc>
        <w:tc>
          <w:tcPr>
            <w:tcW w:w="1440" w:type="dxa"/>
          </w:tcPr>
          <w:p w14:paraId="6BF9EA60" w14:textId="77777777" w:rsidR="00C50675" w:rsidRDefault="00C50675"/>
        </w:tc>
        <w:tc>
          <w:tcPr>
            <w:tcW w:w="4320" w:type="dxa"/>
          </w:tcPr>
          <w:p w14:paraId="6DA1539E" w14:textId="77777777" w:rsidR="00C50675" w:rsidRDefault="00C50675"/>
        </w:tc>
      </w:tr>
      <w:tr w:rsidR="00C50675" w14:paraId="70E2826E" w14:textId="77777777">
        <w:tc>
          <w:tcPr>
            <w:tcW w:w="720" w:type="dxa"/>
          </w:tcPr>
          <w:p w14:paraId="01080CDF" w14:textId="77777777" w:rsidR="00C50675" w:rsidRDefault="00000000">
            <w:r>
              <w:t>253</w:t>
            </w:r>
          </w:p>
        </w:tc>
        <w:tc>
          <w:tcPr>
            <w:tcW w:w="5760" w:type="dxa"/>
          </w:tcPr>
          <w:p w14:paraId="2CE28966" w14:textId="77777777" w:rsidR="00C50675" w:rsidRDefault="00000000">
            <w:r>
              <w:t>The following summarises [●]’s cash flows for the financial years period ended [●] and years ended [●], [●] (period), [●], [●]</w:t>
            </w:r>
          </w:p>
        </w:tc>
        <w:tc>
          <w:tcPr>
            <w:tcW w:w="1440" w:type="dxa"/>
          </w:tcPr>
          <w:p w14:paraId="09BDE55A" w14:textId="77777777" w:rsidR="00C50675" w:rsidRDefault="00C50675"/>
        </w:tc>
        <w:tc>
          <w:tcPr>
            <w:tcW w:w="1440" w:type="dxa"/>
          </w:tcPr>
          <w:p w14:paraId="55145DC3" w14:textId="77777777" w:rsidR="00C50675" w:rsidRDefault="00C50675"/>
        </w:tc>
        <w:tc>
          <w:tcPr>
            <w:tcW w:w="4320" w:type="dxa"/>
          </w:tcPr>
          <w:p w14:paraId="095DDC8B" w14:textId="77777777" w:rsidR="00C50675" w:rsidRDefault="00C50675"/>
        </w:tc>
      </w:tr>
      <w:tr w:rsidR="00C50675" w14:paraId="2DCD60BE" w14:textId="77777777">
        <w:tc>
          <w:tcPr>
            <w:tcW w:w="720" w:type="dxa"/>
          </w:tcPr>
          <w:p w14:paraId="3CB2B02B" w14:textId="77777777" w:rsidR="00C50675" w:rsidRDefault="00000000">
            <w:r>
              <w:t>254</w:t>
            </w:r>
          </w:p>
        </w:tc>
        <w:tc>
          <w:tcPr>
            <w:tcW w:w="5760" w:type="dxa"/>
          </w:tcPr>
          <w:p w14:paraId="2E1D455A" w14:textId="77777777" w:rsidR="00C50675" w:rsidRDefault="00000000">
            <w:r>
              <w:t>Net cash flows from operating activities</w:t>
            </w:r>
            <w:r>
              <w:br/>
            </w:r>
          </w:p>
        </w:tc>
        <w:tc>
          <w:tcPr>
            <w:tcW w:w="1440" w:type="dxa"/>
          </w:tcPr>
          <w:p w14:paraId="33FA5E78" w14:textId="77777777" w:rsidR="00C50675" w:rsidRDefault="00C50675"/>
        </w:tc>
        <w:tc>
          <w:tcPr>
            <w:tcW w:w="1440" w:type="dxa"/>
          </w:tcPr>
          <w:p w14:paraId="2706F417" w14:textId="77777777" w:rsidR="00C50675" w:rsidRDefault="00C50675"/>
        </w:tc>
        <w:tc>
          <w:tcPr>
            <w:tcW w:w="4320" w:type="dxa"/>
          </w:tcPr>
          <w:p w14:paraId="50CEEFAB" w14:textId="77777777" w:rsidR="00C50675" w:rsidRDefault="00C50675"/>
        </w:tc>
      </w:tr>
      <w:tr w:rsidR="00C50675" w14:paraId="649E74EA" w14:textId="77777777">
        <w:tc>
          <w:tcPr>
            <w:tcW w:w="720" w:type="dxa"/>
          </w:tcPr>
          <w:p w14:paraId="3B0528E6" w14:textId="77777777" w:rsidR="00C50675" w:rsidRDefault="00000000">
            <w:r>
              <w:t>255</w:t>
            </w:r>
          </w:p>
        </w:tc>
        <w:tc>
          <w:tcPr>
            <w:tcW w:w="5760" w:type="dxa"/>
          </w:tcPr>
          <w:p w14:paraId="4FFECB28" w14:textId="77777777" w:rsidR="00C50675" w:rsidRDefault="00000000">
            <w:r>
              <w:t>[●]</w:t>
            </w:r>
          </w:p>
        </w:tc>
        <w:tc>
          <w:tcPr>
            <w:tcW w:w="1440" w:type="dxa"/>
          </w:tcPr>
          <w:p w14:paraId="7CC4A1EF" w14:textId="77777777" w:rsidR="00C50675" w:rsidRDefault="00C50675"/>
        </w:tc>
        <w:tc>
          <w:tcPr>
            <w:tcW w:w="1440" w:type="dxa"/>
          </w:tcPr>
          <w:p w14:paraId="1E8536F3" w14:textId="77777777" w:rsidR="00C50675" w:rsidRDefault="00C50675"/>
        </w:tc>
        <w:tc>
          <w:tcPr>
            <w:tcW w:w="4320" w:type="dxa"/>
          </w:tcPr>
          <w:p w14:paraId="7799DC1E" w14:textId="77777777" w:rsidR="00C50675" w:rsidRDefault="00C50675"/>
        </w:tc>
      </w:tr>
      <w:tr w:rsidR="00C50675" w14:paraId="1F3D77D5" w14:textId="77777777">
        <w:tc>
          <w:tcPr>
            <w:tcW w:w="720" w:type="dxa"/>
          </w:tcPr>
          <w:p w14:paraId="2DF82554" w14:textId="77777777" w:rsidR="00C50675" w:rsidRDefault="00000000">
            <w:r>
              <w:t>256</w:t>
            </w:r>
          </w:p>
        </w:tc>
        <w:tc>
          <w:tcPr>
            <w:tcW w:w="5760" w:type="dxa"/>
          </w:tcPr>
          <w:p w14:paraId="23BCC5B5" w14:textId="77777777" w:rsidR="00C50675" w:rsidRDefault="00000000">
            <w:r>
              <w:t>Net cash flows from investing activities</w:t>
            </w:r>
          </w:p>
        </w:tc>
        <w:tc>
          <w:tcPr>
            <w:tcW w:w="1440" w:type="dxa"/>
          </w:tcPr>
          <w:p w14:paraId="1BF98174" w14:textId="77777777" w:rsidR="00C50675" w:rsidRDefault="00C50675"/>
        </w:tc>
        <w:tc>
          <w:tcPr>
            <w:tcW w:w="1440" w:type="dxa"/>
          </w:tcPr>
          <w:p w14:paraId="4DE80AAB" w14:textId="77777777" w:rsidR="00C50675" w:rsidRDefault="00C50675"/>
        </w:tc>
        <w:tc>
          <w:tcPr>
            <w:tcW w:w="4320" w:type="dxa"/>
          </w:tcPr>
          <w:p w14:paraId="59EE1F8E" w14:textId="77777777" w:rsidR="00C50675" w:rsidRDefault="00C50675"/>
        </w:tc>
      </w:tr>
      <w:tr w:rsidR="00C50675" w14:paraId="2909CEE5" w14:textId="77777777">
        <w:tc>
          <w:tcPr>
            <w:tcW w:w="720" w:type="dxa"/>
          </w:tcPr>
          <w:p w14:paraId="142AF9C7" w14:textId="77777777" w:rsidR="00C50675" w:rsidRDefault="00000000">
            <w:r>
              <w:lastRenderedPageBreak/>
              <w:t>257</w:t>
            </w:r>
          </w:p>
        </w:tc>
        <w:tc>
          <w:tcPr>
            <w:tcW w:w="5760" w:type="dxa"/>
          </w:tcPr>
          <w:p w14:paraId="4FBD0123" w14:textId="77777777" w:rsidR="00C50675" w:rsidRDefault="00000000">
            <w:r>
              <w:t>[●]</w:t>
            </w:r>
          </w:p>
        </w:tc>
        <w:tc>
          <w:tcPr>
            <w:tcW w:w="1440" w:type="dxa"/>
          </w:tcPr>
          <w:p w14:paraId="20E17E3F" w14:textId="77777777" w:rsidR="00C50675" w:rsidRDefault="00C50675"/>
        </w:tc>
        <w:tc>
          <w:tcPr>
            <w:tcW w:w="1440" w:type="dxa"/>
          </w:tcPr>
          <w:p w14:paraId="05B50B43" w14:textId="77777777" w:rsidR="00C50675" w:rsidRDefault="00C50675"/>
        </w:tc>
        <w:tc>
          <w:tcPr>
            <w:tcW w:w="4320" w:type="dxa"/>
          </w:tcPr>
          <w:p w14:paraId="0D7DAAB0" w14:textId="77777777" w:rsidR="00C50675" w:rsidRDefault="00C50675"/>
        </w:tc>
      </w:tr>
      <w:tr w:rsidR="00C50675" w14:paraId="35CC5291" w14:textId="77777777">
        <w:tc>
          <w:tcPr>
            <w:tcW w:w="720" w:type="dxa"/>
          </w:tcPr>
          <w:p w14:paraId="7853006E" w14:textId="77777777" w:rsidR="00C50675" w:rsidRDefault="00000000">
            <w:r>
              <w:t>258</w:t>
            </w:r>
          </w:p>
        </w:tc>
        <w:tc>
          <w:tcPr>
            <w:tcW w:w="5760" w:type="dxa"/>
          </w:tcPr>
          <w:p w14:paraId="2344629D" w14:textId="77777777" w:rsidR="00C50675" w:rsidRDefault="00000000">
            <w:r>
              <w:t>Net cash flows from financing activities</w:t>
            </w:r>
            <w:r>
              <w:br/>
            </w:r>
          </w:p>
        </w:tc>
        <w:tc>
          <w:tcPr>
            <w:tcW w:w="1440" w:type="dxa"/>
          </w:tcPr>
          <w:p w14:paraId="1187F52F" w14:textId="77777777" w:rsidR="00C50675" w:rsidRDefault="00C50675"/>
        </w:tc>
        <w:tc>
          <w:tcPr>
            <w:tcW w:w="1440" w:type="dxa"/>
          </w:tcPr>
          <w:p w14:paraId="27D5BEE1" w14:textId="77777777" w:rsidR="00C50675" w:rsidRDefault="00C50675"/>
        </w:tc>
        <w:tc>
          <w:tcPr>
            <w:tcW w:w="4320" w:type="dxa"/>
          </w:tcPr>
          <w:p w14:paraId="4E08770F" w14:textId="77777777" w:rsidR="00C50675" w:rsidRDefault="00C50675"/>
        </w:tc>
      </w:tr>
      <w:tr w:rsidR="00C50675" w14:paraId="2B70C054" w14:textId="77777777">
        <w:tc>
          <w:tcPr>
            <w:tcW w:w="720" w:type="dxa"/>
          </w:tcPr>
          <w:p w14:paraId="7A884F87" w14:textId="77777777" w:rsidR="00C50675" w:rsidRDefault="00000000">
            <w:r>
              <w:t>259</w:t>
            </w:r>
          </w:p>
        </w:tc>
        <w:tc>
          <w:tcPr>
            <w:tcW w:w="5760" w:type="dxa"/>
          </w:tcPr>
          <w:p w14:paraId="5A5FD97D" w14:textId="77777777" w:rsidR="00C50675" w:rsidRDefault="00000000">
            <w:r>
              <w:t>[●]:</w:t>
            </w:r>
          </w:p>
        </w:tc>
        <w:tc>
          <w:tcPr>
            <w:tcW w:w="1440" w:type="dxa"/>
          </w:tcPr>
          <w:p w14:paraId="2A277C89" w14:textId="77777777" w:rsidR="00C50675" w:rsidRDefault="00C50675"/>
        </w:tc>
        <w:tc>
          <w:tcPr>
            <w:tcW w:w="1440" w:type="dxa"/>
          </w:tcPr>
          <w:p w14:paraId="47E14B5E" w14:textId="77777777" w:rsidR="00C50675" w:rsidRDefault="00C50675"/>
        </w:tc>
        <w:tc>
          <w:tcPr>
            <w:tcW w:w="4320" w:type="dxa"/>
          </w:tcPr>
          <w:p w14:paraId="29152673" w14:textId="77777777" w:rsidR="00C50675" w:rsidRDefault="00C50675"/>
        </w:tc>
      </w:tr>
      <w:tr w:rsidR="00C50675" w14:paraId="58B219ED" w14:textId="77777777">
        <w:tc>
          <w:tcPr>
            <w:tcW w:w="720" w:type="dxa"/>
          </w:tcPr>
          <w:p w14:paraId="1F8F12FC" w14:textId="77777777" w:rsidR="00C50675" w:rsidRDefault="00000000">
            <w:r>
              <w:t>260</w:t>
            </w:r>
          </w:p>
        </w:tc>
        <w:tc>
          <w:tcPr>
            <w:tcW w:w="5760" w:type="dxa"/>
          </w:tcPr>
          <w:p w14:paraId="4ED8176D" w14:textId="77777777" w:rsidR="00C50675" w:rsidRDefault="00000000">
            <w:r>
              <w:t>Year ending [●]:</w:t>
            </w:r>
          </w:p>
        </w:tc>
        <w:tc>
          <w:tcPr>
            <w:tcW w:w="1440" w:type="dxa"/>
          </w:tcPr>
          <w:p w14:paraId="53078E2F" w14:textId="77777777" w:rsidR="00C50675" w:rsidRDefault="00C50675"/>
        </w:tc>
        <w:tc>
          <w:tcPr>
            <w:tcW w:w="1440" w:type="dxa"/>
          </w:tcPr>
          <w:p w14:paraId="63E675E4" w14:textId="77777777" w:rsidR="00C50675" w:rsidRDefault="00C50675"/>
        </w:tc>
        <w:tc>
          <w:tcPr>
            <w:tcW w:w="4320" w:type="dxa"/>
          </w:tcPr>
          <w:p w14:paraId="1B459D59" w14:textId="77777777" w:rsidR="00C50675" w:rsidRDefault="00C50675"/>
        </w:tc>
      </w:tr>
      <w:tr w:rsidR="00C50675" w14:paraId="5903C706" w14:textId="77777777">
        <w:tc>
          <w:tcPr>
            <w:tcW w:w="720" w:type="dxa"/>
          </w:tcPr>
          <w:p w14:paraId="43997496" w14:textId="77777777" w:rsidR="00C50675" w:rsidRDefault="00000000">
            <w:r>
              <w:t>261</w:t>
            </w:r>
          </w:p>
        </w:tc>
        <w:tc>
          <w:tcPr>
            <w:tcW w:w="5760" w:type="dxa"/>
          </w:tcPr>
          <w:p w14:paraId="711A7003" w14:textId="77777777" w:rsidR="00C50675" w:rsidRDefault="00000000">
            <w:r>
              <w:t>[●]</w:t>
            </w:r>
          </w:p>
        </w:tc>
        <w:tc>
          <w:tcPr>
            <w:tcW w:w="1440" w:type="dxa"/>
          </w:tcPr>
          <w:p w14:paraId="1E4814E9" w14:textId="77777777" w:rsidR="00C50675" w:rsidRDefault="00C50675"/>
        </w:tc>
        <w:tc>
          <w:tcPr>
            <w:tcW w:w="1440" w:type="dxa"/>
          </w:tcPr>
          <w:p w14:paraId="4E56DED3" w14:textId="77777777" w:rsidR="00C50675" w:rsidRDefault="00C50675"/>
        </w:tc>
        <w:tc>
          <w:tcPr>
            <w:tcW w:w="4320" w:type="dxa"/>
          </w:tcPr>
          <w:p w14:paraId="75AF169F" w14:textId="77777777" w:rsidR="00C50675" w:rsidRDefault="00C50675"/>
        </w:tc>
      </w:tr>
      <w:tr w:rsidR="00C50675" w14:paraId="16E5F402" w14:textId="77777777">
        <w:tc>
          <w:tcPr>
            <w:tcW w:w="720" w:type="dxa"/>
          </w:tcPr>
          <w:p w14:paraId="00F7155D" w14:textId="77777777" w:rsidR="00C50675" w:rsidRDefault="00000000">
            <w:r>
              <w:t>262</w:t>
            </w:r>
          </w:p>
        </w:tc>
        <w:tc>
          <w:tcPr>
            <w:tcW w:w="5760" w:type="dxa"/>
          </w:tcPr>
          <w:p w14:paraId="21FB3EA5" w14:textId="77777777" w:rsidR="00C50675" w:rsidRDefault="00000000">
            <w:r>
              <w:t>Year ending [●]:</w:t>
            </w:r>
          </w:p>
        </w:tc>
        <w:tc>
          <w:tcPr>
            <w:tcW w:w="1440" w:type="dxa"/>
          </w:tcPr>
          <w:p w14:paraId="3E9EF9B6" w14:textId="77777777" w:rsidR="00C50675" w:rsidRDefault="00C50675"/>
        </w:tc>
        <w:tc>
          <w:tcPr>
            <w:tcW w:w="1440" w:type="dxa"/>
          </w:tcPr>
          <w:p w14:paraId="73DEA22E" w14:textId="77777777" w:rsidR="00C50675" w:rsidRDefault="00C50675"/>
        </w:tc>
        <w:tc>
          <w:tcPr>
            <w:tcW w:w="4320" w:type="dxa"/>
          </w:tcPr>
          <w:p w14:paraId="3F00A5D0" w14:textId="77777777" w:rsidR="00C50675" w:rsidRDefault="00C50675"/>
        </w:tc>
      </w:tr>
      <w:tr w:rsidR="00C50675" w14:paraId="7569A33B" w14:textId="77777777">
        <w:tc>
          <w:tcPr>
            <w:tcW w:w="720" w:type="dxa"/>
          </w:tcPr>
          <w:p w14:paraId="0ECEA33B" w14:textId="77777777" w:rsidR="00C50675" w:rsidRDefault="00000000">
            <w:r>
              <w:t>263</w:t>
            </w:r>
          </w:p>
        </w:tc>
        <w:tc>
          <w:tcPr>
            <w:tcW w:w="5760" w:type="dxa"/>
          </w:tcPr>
          <w:p w14:paraId="2858D23F" w14:textId="77777777" w:rsidR="00C50675" w:rsidRDefault="00000000">
            <w:r>
              <w:t>[●]</w:t>
            </w:r>
          </w:p>
        </w:tc>
        <w:tc>
          <w:tcPr>
            <w:tcW w:w="1440" w:type="dxa"/>
          </w:tcPr>
          <w:p w14:paraId="72867D1F" w14:textId="77777777" w:rsidR="00C50675" w:rsidRDefault="00C50675"/>
        </w:tc>
        <w:tc>
          <w:tcPr>
            <w:tcW w:w="1440" w:type="dxa"/>
          </w:tcPr>
          <w:p w14:paraId="2C7AFDFB" w14:textId="77777777" w:rsidR="00C50675" w:rsidRDefault="00C50675"/>
        </w:tc>
        <w:tc>
          <w:tcPr>
            <w:tcW w:w="4320" w:type="dxa"/>
          </w:tcPr>
          <w:p w14:paraId="056E596F" w14:textId="77777777" w:rsidR="00C50675" w:rsidRDefault="00C50675"/>
        </w:tc>
      </w:tr>
      <w:tr w:rsidR="00C50675" w14:paraId="7F700820" w14:textId="77777777">
        <w:tc>
          <w:tcPr>
            <w:tcW w:w="720" w:type="dxa"/>
          </w:tcPr>
          <w:p w14:paraId="70A7F934" w14:textId="77777777" w:rsidR="00C50675" w:rsidRDefault="00000000">
            <w:r>
              <w:t>264</w:t>
            </w:r>
          </w:p>
        </w:tc>
        <w:tc>
          <w:tcPr>
            <w:tcW w:w="5760" w:type="dxa"/>
          </w:tcPr>
          <w:p w14:paraId="771039F2" w14:textId="77777777" w:rsidR="00C50675" w:rsidRDefault="00000000">
            <w:r>
              <w:t>Period ending [●]:</w:t>
            </w:r>
          </w:p>
        </w:tc>
        <w:tc>
          <w:tcPr>
            <w:tcW w:w="1440" w:type="dxa"/>
          </w:tcPr>
          <w:p w14:paraId="448BF512" w14:textId="77777777" w:rsidR="00C50675" w:rsidRDefault="00C50675"/>
        </w:tc>
        <w:tc>
          <w:tcPr>
            <w:tcW w:w="1440" w:type="dxa"/>
          </w:tcPr>
          <w:p w14:paraId="48458CA1" w14:textId="77777777" w:rsidR="00C50675" w:rsidRDefault="00C50675"/>
        </w:tc>
        <w:tc>
          <w:tcPr>
            <w:tcW w:w="4320" w:type="dxa"/>
          </w:tcPr>
          <w:p w14:paraId="2F30D534" w14:textId="77777777" w:rsidR="00C50675" w:rsidRDefault="00C50675"/>
        </w:tc>
      </w:tr>
      <w:tr w:rsidR="00C50675" w14:paraId="106C3B31" w14:textId="77777777">
        <w:tc>
          <w:tcPr>
            <w:tcW w:w="720" w:type="dxa"/>
          </w:tcPr>
          <w:p w14:paraId="07F4A479" w14:textId="77777777" w:rsidR="00C50675" w:rsidRDefault="00000000">
            <w:r>
              <w:t>265</w:t>
            </w:r>
          </w:p>
        </w:tc>
        <w:tc>
          <w:tcPr>
            <w:tcW w:w="5760" w:type="dxa"/>
          </w:tcPr>
          <w:p w14:paraId="4F565859" w14:textId="77777777" w:rsidR="00C50675" w:rsidRDefault="00000000">
            <w:r>
              <w:t>[●]</w:t>
            </w:r>
          </w:p>
        </w:tc>
        <w:tc>
          <w:tcPr>
            <w:tcW w:w="1440" w:type="dxa"/>
          </w:tcPr>
          <w:p w14:paraId="3E88367C" w14:textId="77777777" w:rsidR="00C50675" w:rsidRDefault="00C50675"/>
        </w:tc>
        <w:tc>
          <w:tcPr>
            <w:tcW w:w="1440" w:type="dxa"/>
          </w:tcPr>
          <w:p w14:paraId="0A9EF8F5" w14:textId="77777777" w:rsidR="00C50675" w:rsidRDefault="00C50675"/>
        </w:tc>
        <w:tc>
          <w:tcPr>
            <w:tcW w:w="4320" w:type="dxa"/>
          </w:tcPr>
          <w:p w14:paraId="0FC1948A" w14:textId="77777777" w:rsidR="00C50675" w:rsidRDefault="00C50675"/>
        </w:tc>
      </w:tr>
      <w:tr w:rsidR="00C50675" w14:paraId="7655A0F6" w14:textId="77777777">
        <w:tc>
          <w:tcPr>
            <w:tcW w:w="720" w:type="dxa"/>
          </w:tcPr>
          <w:p w14:paraId="23277E1A" w14:textId="77777777" w:rsidR="00C50675" w:rsidRDefault="00000000">
            <w:r>
              <w:t>266</w:t>
            </w:r>
          </w:p>
        </w:tc>
        <w:tc>
          <w:tcPr>
            <w:tcW w:w="5760" w:type="dxa"/>
          </w:tcPr>
          <w:p w14:paraId="3D1D60DF" w14:textId="77777777" w:rsidR="00C50675" w:rsidRDefault="00000000">
            <w:r>
              <w:t>Year ended [●]:</w:t>
            </w:r>
          </w:p>
        </w:tc>
        <w:tc>
          <w:tcPr>
            <w:tcW w:w="1440" w:type="dxa"/>
          </w:tcPr>
          <w:p w14:paraId="2B1A120C" w14:textId="77777777" w:rsidR="00C50675" w:rsidRDefault="00C50675"/>
        </w:tc>
        <w:tc>
          <w:tcPr>
            <w:tcW w:w="1440" w:type="dxa"/>
          </w:tcPr>
          <w:p w14:paraId="22331155" w14:textId="77777777" w:rsidR="00C50675" w:rsidRDefault="00C50675"/>
        </w:tc>
        <w:tc>
          <w:tcPr>
            <w:tcW w:w="4320" w:type="dxa"/>
          </w:tcPr>
          <w:p w14:paraId="1C2C9B7C" w14:textId="77777777" w:rsidR="00C50675" w:rsidRDefault="00C50675"/>
        </w:tc>
      </w:tr>
      <w:tr w:rsidR="00C50675" w14:paraId="5A2047CB" w14:textId="77777777">
        <w:tc>
          <w:tcPr>
            <w:tcW w:w="720" w:type="dxa"/>
          </w:tcPr>
          <w:p w14:paraId="4E0CF10E" w14:textId="77777777" w:rsidR="00C50675" w:rsidRDefault="00000000">
            <w:r>
              <w:t>267</w:t>
            </w:r>
          </w:p>
        </w:tc>
        <w:tc>
          <w:tcPr>
            <w:tcW w:w="5760" w:type="dxa"/>
          </w:tcPr>
          <w:p w14:paraId="6188914E" w14:textId="77777777" w:rsidR="00C50675" w:rsidRDefault="00000000">
            <w:r>
              <w:t>[●].</w:t>
            </w:r>
          </w:p>
        </w:tc>
        <w:tc>
          <w:tcPr>
            <w:tcW w:w="1440" w:type="dxa"/>
          </w:tcPr>
          <w:p w14:paraId="4F3B5AC4" w14:textId="77777777" w:rsidR="00C50675" w:rsidRDefault="00C50675"/>
        </w:tc>
        <w:tc>
          <w:tcPr>
            <w:tcW w:w="1440" w:type="dxa"/>
          </w:tcPr>
          <w:p w14:paraId="3315ED97" w14:textId="77777777" w:rsidR="00C50675" w:rsidRDefault="00C50675"/>
        </w:tc>
        <w:tc>
          <w:tcPr>
            <w:tcW w:w="4320" w:type="dxa"/>
          </w:tcPr>
          <w:p w14:paraId="6B489245" w14:textId="77777777" w:rsidR="00C50675" w:rsidRDefault="00C50675"/>
        </w:tc>
      </w:tr>
      <w:tr w:rsidR="00C50675" w14:paraId="0BFB1045" w14:textId="77777777">
        <w:tc>
          <w:tcPr>
            <w:tcW w:w="720" w:type="dxa"/>
          </w:tcPr>
          <w:p w14:paraId="236F11C9" w14:textId="77777777" w:rsidR="00C50675" w:rsidRDefault="00000000">
            <w:r>
              <w:t>268</w:t>
            </w:r>
          </w:p>
        </w:tc>
        <w:tc>
          <w:tcPr>
            <w:tcW w:w="5760" w:type="dxa"/>
          </w:tcPr>
          <w:p w14:paraId="770A1A17" w14:textId="77777777" w:rsidR="00C50675" w:rsidRDefault="00000000">
            <w:r>
              <w:t>Period ended [●]:</w:t>
            </w:r>
          </w:p>
        </w:tc>
        <w:tc>
          <w:tcPr>
            <w:tcW w:w="1440" w:type="dxa"/>
          </w:tcPr>
          <w:p w14:paraId="5997EEE6" w14:textId="77777777" w:rsidR="00C50675" w:rsidRDefault="00C50675"/>
        </w:tc>
        <w:tc>
          <w:tcPr>
            <w:tcW w:w="1440" w:type="dxa"/>
          </w:tcPr>
          <w:p w14:paraId="34B4C1DA" w14:textId="77777777" w:rsidR="00C50675" w:rsidRDefault="00C50675"/>
        </w:tc>
        <w:tc>
          <w:tcPr>
            <w:tcW w:w="4320" w:type="dxa"/>
          </w:tcPr>
          <w:p w14:paraId="157D88F0" w14:textId="77777777" w:rsidR="00C50675" w:rsidRDefault="00C50675"/>
        </w:tc>
      </w:tr>
      <w:tr w:rsidR="00C50675" w14:paraId="1E3BF5E8" w14:textId="77777777">
        <w:tc>
          <w:tcPr>
            <w:tcW w:w="720" w:type="dxa"/>
          </w:tcPr>
          <w:p w14:paraId="39ABD992" w14:textId="77777777" w:rsidR="00C50675" w:rsidRDefault="00000000">
            <w:r>
              <w:t>269</w:t>
            </w:r>
          </w:p>
        </w:tc>
        <w:tc>
          <w:tcPr>
            <w:tcW w:w="5760" w:type="dxa"/>
          </w:tcPr>
          <w:p w14:paraId="10C679DA" w14:textId="77777777" w:rsidR="00C50675" w:rsidRDefault="00000000">
            <w:r>
              <w:t>Liquidity and Capital Resources</w:t>
            </w:r>
          </w:p>
        </w:tc>
        <w:tc>
          <w:tcPr>
            <w:tcW w:w="1440" w:type="dxa"/>
          </w:tcPr>
          <w:p w14:paraId="293D626F" w14:textId="77777777" w:rsidR="00C50675" w:rsidRDefault="00C50675"/>
        </w:tc>
        <w:tc>
          <w:tcPr>
            <w:tcW w:w="1440" w:type="dxa"/>
          </w:tcPr>
          <w:p w14:paraId="32F605AE" w14:textId="77777777" w:rsidR="00C50675" w:rsidRDefault="00C50675"/>
        </w:tc>
        <w:tc>
          <w:tcPr>
            <w:tcW w:w="4320" w:type="dxa"/>
          </w:tcPr>
          <w:p w14:paraId="2344B762" w14:textId="77777777" w:rsidR="00C50675" w:rsidRDefault="00C50675"/>
        </w:tc>
      </w:tr>
      <w:tr w:rsidR="00C50675" w14:paraId="7B92F984" w14:textId="77777777">
        <w:tc>
          <w:tcPr>
            <w:tcW w:w="720" w:type="dxa"/>
          </w:tcPr>
          <w:p w14:paraId="7D558DCF" w14:textId="77777777" w:rsidR="00C50675" w:rsidRDefault="00000000">
            <w:r>
              <w:t>270</w:t>
            </w:r>
          </w:p>
        </w:tc>
        <w:tc>
          <w:tcPr>
            <w:tcW w:w="5760" w:type="dxa"/>
          </w:tcPr>
          <w:p w14:paraId="562E37CF" w14:textId="77777777" w:rsidR="00C50675" w:rsidRDefault="00000000">
            <w:r>
              <w:t>[●]</w:t>
            </w:r>
          </w:p>
        </w:tc>
        <w:tc>
          <w:tcPr>
            <w:tcW w:w="1440" w:type="dxa"/>
          </w:tcPr>
          <w:p w14:paraId="461FD28C" w14:textId="77777777" w:rsidR="00C50675" w:rsidRDefault="00C50675"/>
        </w:tc>
        <w:tc>
          <w:tcPr>
            <w:tcW w:w="1440" w:type="dxa"/>
          </w:tcPr>
          <w:p w14:paraId="4DDD103D" w14:textId="77777777" w:rsidR="00C50675" w:rsidRDefault="00C50675"/>
        </w:tc>
        <w:tc>
          <w:tcPr>
            <w:tcW w:w="4320" w:type="dxa"/>
          </w:tcPr>
          <w:p w14:paraId="34C4C3A9" w14:textId="77777777" w:rsidR="00C50675" w:rsidRDefault="00C50675"/>
        </w:tc>
      </w:tr>
      <w:tr w:rsidR="00C50675" w14:paraId="79D4B362" w14:textId="77777777">
        <w:tc>
          <w:tcPr>
            <w:tcW w:w="720" w:type="dxa"/>
          </w:tcPr>
          <w:p w14:paraId="507B35F6" w14:textId="77777777" w:rsidR="00C50675" w:rsidRDefault="00000000">
            <w:r>
              <w:t>271</w:t>
            </w:r>
          </w:p>
        </w:tc>
        <w:tc>
          <w:tcPr>
            <w:tcW w:w="5760" w:type="dxa"/>
          </w:tcPr>
          <w:p w14:paraId="21D205B2" w14:textId="77777777" w:rsidR="00C50675" w:rsidRDefault="00000000">
            <w:r>
              <w:t>[●] Operating and Financial Review</w:t>
            </w:r>
          </w:p>
        </w:tc>
        <w:tc>
          <w:tcPr>
            <w:tcW w:w="1440" w:type="dxa"/>
          </w:tcPr>
          <w:p w14:paraId="113143A6" w14:textId="77777777" w:rsidR="00C50675" w:rsidRDefault="00C50675"/>
        </w:tc>
        <w:tc>
          <w:tcPr>
            <w:tcW w:w="1440" w:type="dxa"/>
          </w:tcPr>
          <w:p w14:paraId="29FD03CF" w14:textId="77777777" w:rsidR="00C50675" w:rsidRDefault="00C50675"/>
        </w:tc>
        <w:tc>
          <w:tcPr>
            <w:tcW w:w="4320" w:type="dxa"/>
          </w:tcPr>
          <w:p w14:paraId="6A87E122" w14:textId="77777777" w:rsidR="00C50675" w:rsidRDefault="00C50675"/>
        </w:tc>
      </w:tr>
      <w:tr w:rsidR="00C50675" w14:paraId="6D7CFB9E" w14:textId="77777777">
        <w:tc>
          <w:tcPr>
            <w:tcW w:w="720" w:type="dxa"/>
          </w:tcPr>
          <w:p w14:paraId="6FF2B53A" w14:textId="77777777" w:rsidR="00C50675" w:rsidRDefault="00000000">
            <w:r>
              <w:t>272</w:t>
            </w:r>
          </w:p>
        </w:tc>
        <w:tc>
          <w:tcPr>
            <w:tcW w:w="5760" w:type="dxa"/>
          </w:tcPr>
          <w:p w14:paraId="4D1F715F" w14:textId="77777777" w:rsidR="00C50675" w:rsidRDefault="00000000">
            <w:r>
              <w:t>Overview</w:t>
            </w:r>
          </w:p>
        </w:tc>
        <w:tc>
          <w:tcPr>
            <w:tcW w:w="1440" w:type="dxa"/>
          </w:tcPr>
          <w:p w14:paraId="4A4D3ABA" w14:textId="77777777" w:rsidR="00C50675" w:rsidRDefault="00C50675"/>
        </w:tc>
        <w:tc>
          <w:tcPr>
            <w:tcW w:w="1440" w:type="dxa"/>
          </w:tcPr>
          <w:p w14:paraId="0FD2DD05" w14:textId="77777777" w:rsidR="00C50675" w:rsidRDefault="00C50675"/>
        </w:tc>
        <w:tc>
          <w:tcPr>
            <w:tcW w:w="4320" w:type="dxa"/>
          </w:tcPr>
          <w:p w14:paraId="2775CE6D" w14:textId="77777777" w:rsidR="00C50675" w:rsidRDefault="00C50675"/>
        </w:tc>
      </w:tr>
      <w:tr w:rsidR="00C50675" w14:paraId="12F26386" w14:textId="77777777">
        <w:tc>
          <w:tcPr>
            <w:tcW w:w="720" w:type="dxa"/>
          </w:tcPr>
          <w:p w14:paraId="6ECDDC4C" w14:textId="77777777" w:rsidR="00C50675" w:rsidRDefault="00000000">
            <w:r>
              <w:t>273</w:t>
            </w:r>
          </w:p>
        </w:tc>
        <w:tc>
          <w:tcPr>
            <w:tcW w:w="5760" w:type="dxa"/>
          </w:tcPr>
          <w:p w14:paraId="6A895235" w14:textId="77777777" w:rsidR="00C50675" w:rsidRDefault="00000000">
            <w:r>
              <w:t>[●]</w:t>
            </w:r>
          </w:p>
        </w:tc>
        <w:tc>
          <w:tcPr>
            <w:tcW w:w="1440" w:type="dxa"/>
          </w:tcPr>
          <w:p w14:paraId="3123AC2C" w14:textId="77777777" w:rsidR="00C50675" w:rsidRDefault="00C50675"/>
        </w:tc>
        <w:tc>
          <w:tcPr>
            <w:tcW w:w="1440" w:type="dxa"/>
          </w:tcPr>
          <w:p w14:paraId="4090E38F" w14:textId="77777777" w:rsidR="00C50675" w:rsidRDefault="00C50675"/>
        </w:tc>
        <w:tc>
          <w:tcPr>
            <w:tcW w:w="4320" w:type="dxa"/>
          </w:tcPr>
          <w:p w14:paraId="1176BB0C" w14:textId="77777777" w:rsidR="00C50675" w:rsidRDefault="00C50675"/>
        </w:tc>
      </w:tr>
      <w:tr w:rsidR="00C50675" w14:paraId="0A17043B" w14:textId="77777777">
        <w:tc>
          <w:tcPr>
            <w:tcW w:w="720" w:type="dxa"/>
          </w:tcPr>
          <w:p w14:paraId="77E0CCF0" w14:textId="77777777" w:rsidR="00C50675" w:rsidRDefault="00000000">
            <w:r>
              <w:t>274</w:t>
            </w:r>
          </w:p>
        </w:tc>
        <w:tc>
          <w:tcPr>
            <w:tcW w:w="5760" w:type="dxa"/>
          </w:tcPr>
          <w:p w14:paraId="06231B69" w14:textId="77777777" w:rsidR="00C50675" w:rsidRDefault="00000000">
            <w:r>
              <w:br/>
              <w:t>Financial Performance</w:t>
            </w:r>
          </w:p>
        </w:tc>
        <w:tc>
          <w:tcPr>
            <w:tcW w:w="1440" w:type="dxa"/>
          </w:tcPr>
          <w:p w14:paraId="0BDF4751" w14:textId="77777777" w:rsidR="00C50675" w:rsidRDefault="00C50675"/>
        </w:tc>
        <w:tc>
          <w:tcPr>
            <w:tcW w:w="1440" w:type="dxa"/>
          </w:tcPr>
          <w:p w14:paraId="0FBF9C6F" w14:textId="77777777" w:rsidR="00C50675" w:rsidRDefault="00C50675"/>
        </w:tc>
        <w:tc>
          <w:tcPr>
            <w:tcW w:w="4320" w:type="dxa"/>
          </w:tcPr>
          <w:p w14:paraId="44E11608" w14:textId="77777777" w:rsidR="00C50675" w:rsidRDefault="00C50675"/>
        </w:tc>
      </w:tr>
      <w:tr w:rsidR="00C50675" w14:paraId="55FBF776" w14:textId="77777777">
        <w:tc>
          <w:tcPr>
            <w:tcW w:w="720" w:type="dxa"/>
          </w:tcPr>
          <w:p w14:paraId="3009FE50" w14:textId="77777777" w:rsidR="00C50675" w:rsidRDefault="00000000">
            <w:r>
              <w:t>275</w:t>
            </w:r>
          </w:p>
        </w:tc>
        <w:tc>
          <w:tcPr>
            <w:tcW w:w="5760" w:type="dxa"/>
          </w:tcPr>
          <w:p w14:paraId="0A6E035B" w14:textId="77777777" w:rsidR="00C50675" w:rsidRDefault="00000000">
            <w:r>
              <w:t>CONSOLIDATED STATEMENT OF COMPREHENSIVE INCOME</w:t>
            </w:r>
          </w:p>
        </w:tc>
        <w:tc>
          <w:tcPr>
            <w:tcW w:w="1440" w:type="dxa"/>
          </w:tcPr>
          <w:p w14:paraId="398367B1" w14:textId="77777777" w:rsidR="00C50675" w:rsidRDefault="00C50675"/>
        </w:tc>
        <w:tc>
          <w:tcPr>
            <w:tcW w:w="1440" w:type="dxa"/>
          </w:tcPr>
          <w:p w14:paraId="012DBC88" w14:textId="77777777" w:rsidR="00C50675" w:rsidRDefault="00C50675"/>
        </w:tc>
        <w:tc>
          <w:tcPr>
            <w:tcW w:w="4320" w:type="dxa"/>
          </w:tcPr>
          <w:p w14:paraId="52A66EF8" w14:textId="77777777" w:rsidR="00C50675" w:rsidRDefault="00C50675"/>
        </w:tc>
      </w:tr>
      <w:tr w:rsidR="00C50675" w14:paraId="011CD854" w14:textId="77777777">
        <w:tc>
          <w:tcPr>
            <w:tcW w:w="720" w:type="dxa"/>
          </w:tcPr>
          <w:p w14:paraId="3E51473A" w14:textId="77777777" w:rsidR="00C50675" w:rsidRDefault="00000000">
            <w:r>
              <w:t>276</w:t>
            </w:r>
          </w:p>
        </w:tc>
        <w:tc>
          <w:tcPr>
            <w:tcW w:w="5760" w:type="dxa"/>
          </w:tcPr>
          <w:p w14:paraId="4F266259" w14:textId="77777777" w:rsidR="00C50675" w:rsidRDefault="00000000">
            <w:r>
              <w:t>Period ended [●] and years ended [●], [●], [●]</w:t>
            </w:r>
          </w:p>
        </w:tc>
        <w:tc>
          <w:tcPr>
            <w:tcW w:w="1440" w:type="dxa"/>
          </w:tcPr>
          <w:p w14:paraId="0E97C7DA" w14:textId="77777777" w:rsidR="00C50675" w:rsidRDefault="00C50675"/>
        </w:tc>
        <w:tc>
          <w:tcPr>
            <w:tcW w:w="1440" w:type="dxa"/>
          </w:tcPr>
          <w:p w14:paraId="6FDAAFAA" w14:textId="77777777" w:rsidR="00C50675" w:rsidRDefault="00C50675"/>
        </w:tc>
        <w:tc>
          <w:tcPr>
            <w:tcW w:w="4320" w:type="dxa"/>
          </w:tcPr>
          <w:p w14:paraId="3391F2D0" w14:textId="77777777" w:rsidR="00C50675" w:rsidRDefault="00C50675"/>
        </w:tc>
      </w:tr>
      <w:tr w:rsidR="00C50675" w14:paraId="2251D8D5" w14:textId="77777777">
        <w:tc>
          <w:tcPr>
            <w:tcW w:w="720" w:type="dxa"/>
          </w:tcPr>
          <w:p w14:paraId="4AA3BBEC" w14:textId="77777777" w:rsidR="00C50675" w:rsidRDefault="00000000">
            <w:r>
              <w:t>277</w:t>
            </w:r>
          </w:p>
        </w:tc>
        <w:tc>
          <w:tcPr>
            <w:tcW w:w="5760" w:type="dxa"/>
          </w:tcPr>
          <w:p w14:paraId="066D296D" w14:textId="77777777" w:rsidR="00C50675" w:rsidRDefault="00000000">
            <w:r>
              <w:t>[●]</w:t>
            </w:r>
          </w:p>
        </w:tc>
        <w:tc>
          <w:tcPr>
            <w:tcW w:w="1440" w:type="dxa"/>
          </w:tcPr>
          <w:p w14:paraId="24DAEDA0" w14:textId="77777777" w:rsidR="00C50675" w:rsidRDefault="00C50675"/>
        </w:tc>
        <w:tc>
          <w:tcPr>
            <w:tcW w:w="1440" w:type="dxa"/>
          </w:tcPr>
          <w:p w14:paraId="7DDAE159" w14:textId="77777777" w:rsidR="00C50675" w:rsidRDefault="00C50675"/>
        </w:tc>
        <w:tc>
          <w:tcPr>
            <w:tcW w:w="4320" w:type="dxa"/>
          </w:tcPr>
          <w:p w14:paraId="51040572" w14:textId="77777777" w:rsidR="00C50675" w:rsidRDefault="00C50675"/>
        </w:tc>
      </w:tr>
      <w:tr w:rsidR="00C50675" w14:paraId="525ED141" w14:textId="77777777">
        <w:tc>
          <w:tcPr>
            <w:tcW w:w="720" w:type="dxa"/>
          </w:tcPr>
          <w:p w14:paraId="38F824DE" w14:textId="77777777" w:rsidR="00C50675" w:rsidRDefault="00000000">
            <w:r>
              <w:t>278</w:t>
            </w:r>
          </w:p>
        </w:tc>
        <w:tc>
          <w:tcPr>
            <w:tcW w:w="5760" w:type="dxa"/>
          </w:tcPr>
          <w:p w14:paraId="22AB290C" w14:textId="77777777" w:rsidR="00C50675" w:rsidRDefault="00000000">
            <w:r>
              <w:t>CONSOLIDATED STATEMENT OF FINANCIAL POSITION</w:t>
            </w:r>
          </w:p>
        </w:tc>
        <w:tc>
          <w:tcPr>
            <w:tcW w:w="1440" w:type="dxa"/>
          </w:tcPr>
          <w:p w14:paraId="1B528761" w14:textId="77777777" w:rsidR="00C50675" w:rsidRDefault="00C50675"/>
        </w:tc>
        <w:tc>
          <w:tcPr>
            <w:tcW w:w="1440" w:type="dxa"/>
          </w:tcPr>
          <w:p w14:paraId="48205BCB" w14:textId="77777777" w:rsidR="00C50675" w:rsidRDefault="00C50675"/>
        </w:tc>
        <w:tc>
          <w:tcPr>
            <w:tcW w:w="4320" w:type="dxa"/>
          </w:tcPr>
          <w:p w14:paraId="1C6E667F" w14:textId="77777777" w:rsidR="00C50675" w:rsidRDefault="00C50675"/>
        </w:tc>
      </w:tr>
      <w:tr w:rsidR="00C50675" w14:paraId="1FB9D856" w14:textId="77777777">
        <w:tc>
          <w:tcPr>
            <w:tcW w:w="720" w:type="dxa"/>
          </w:tcPr>
          <w:p w14:paraId="1A8E9085" w14:textId="77777777" w:rsidR="00C50675" w:rsidRDefault="00000000">
            <w:r>
              <w:t>279</w:t>
            </w:r>
          </w:p>
        </w:tc>
        <w:tc>
          <w:tcPr>
            <w:tcW w:w="5760" w:type="dxa"/>
          </w:tcPr>
          <w:p w14:paraId="6A4AF2FD" w14:textId="77777777" w:rsidR="00C50675" w:rsidRDefault="00000000">
            <w:r>
              <w:t>Period ended [●] and years ended [●], [●], [●]</w:t>
            </w:r>
          </w:p>
        </w:tc>
        <w:tc>
          <w:tcPr>
            <w:tcW w:w="1440" w:type="dxa"/>
          </w:tcPr>
          <w:p w14:paraId="5858C859" w14:textId="77777777" w:rsidR="00C50675" w:rsidRDefault="00C50675"/>
        </w:tc>
        <w:tc>
          <w:tcPr>
            <w:tcW w:w="1440" w:type="dxa"/>
          </w:tcPr>
          <w:p w14:paraId="610AE282" w14:textId="77777777" w:rsidR="00C50675" w:rsidRDefault="00C50675"/>
        </w:tc>
        <w:tc>
          <w:tcPr>
            <w:tcW w:w="4320" w:type="dxa"/>
          </w:tcPr>
          <w:p w14:paraId="79A08FCE" w14:textId="77777777" w:rsidR="00C50675" w:rsidRDefault="00C50675"/>
        </w:tc>
      </w:tr>
      <w:tr w:rsidR="00C50675" w14:paraId="0207FB1B" w14:textId="77777777">
        <w:tc>
          <w:tcPr>
            <w:tcW w:w="720" w:type="dxa"/>
          </w:tcPr>
          <w:p w14:paraId="37AD1084" w14:textId="77777777" w:rsidR="00C50675" w:rsidRDefault="00000000">
            <w:r>
              <w:t>280</w:t>
            </w:r>
          </w:p>
        </w:tc>
        <w:tc>
          <w:tcPr>
            <w:tcW w:w="5760" w:type="dxa"/>
          </w:tcPr>
          <w:p w14:paraId="055F776A" w14:textId="77777777" w:rsidR="00C50675" w:rsidRDefault="00000000">
            <w:r>
              <w:t>[●].</w:t>
            </w:r>
          </w:p>
        </w:tc>
        <w:tc>
          <w:tcPr>
            <w:tcW w:w="1440" w:type="dxa"/>
          </w:tcPr>
          <w:p w14:paraId="3A74E0B8" w14:textId="77777777" w:rsidR="00C50675" w:rsidRDefault="00C50675"/>
        </w:tc>
        <w:tc>
          <w:tcPr>
            <w:tcW w:w="1440" w:type="dxa"/>
          </w:tcPr>
          <w:p w14:paraId="30DDCA10" w14:textId="77777777" w:rsidR="00C50675" w:rsidRDefault="00C50675"/>
        </w:tc>
        <w:tc>
          <w:tcPr>
            <w:tcW w:w="4320" w:type="dxa"/>
          </w:tcPr>
          <w:p w14:paraId="479D8BC6" w14:textId="77777777" w:rsidR="00C50675" w:rsidRDefault="00C50675"/>
        </w:tc>
      </w:tr>
      <w:tr w:rsidR="00C50675" w14:paraId="05432D06" w14:textId="77777777">
        <w:tc>
          <w:tcPr>
            <w:tcW w:w="720" w:type="dxa"/>
          </w:tcPr>
          <w:p w14:paraId="0738FBED" w14:textId="77777777" w:rsidR="00C50675" w:rsidRDefault="00000000">
            <w:r>
              <w:t>281</w:t>
            </w:r>
          </w:p>
        </w:tc>
        <w:tc>
          <w:tcPr>
            <w:tcW w:w="5760" w:type="dxa"/>
          </w:tcPr>
          <w:p w14:paraId="302560A8" w14:textId="77777777" w:rsidR="00C50675" w:rsidRDefault="00000000">
            <w:r>
              <w:t>Cash Flow Analysis</w:t>
            </w:r>
            <w:r>
              <w:br/>
            </w:r>
          </w:p>
        </w:tc>
        <w:tc>
          <w:tcPr>
            <w:tcW w:w="1440" w:type="dxa"/>
          </w:tcPr>
          <w:p w14:paraId="24F9E849" w14:textId="77777777" w:rsidR="00C50675" w:rsidRDefault="00C50675"/>
        </w:tc>
        <w:tc>
          <w:tcPr>
            <w:tcW w:w="1440" w:type="dxa"/>
          </w:tcPr>
          <w:p w14:paraId="22510C41" w14:textId="77777777" w:rsidR="00C50675" w:rsidRDefault="00C50675"/>
        </w:tc>
        <w:tc>
          <w:tcPr>
            <w:tcW w:w="4320" w:type="dxa"/>
          </w:tcPr>
          <w:p w14:paraId="1A4FDFA3" w14:textId="77777777" w:rsidR="00C50675" w:rsidRDefault="00C50675"/>
        </w:tc>
      </w:tr>
      <w:tr w:rsidR="00C50675" w14:paraId="7099AF9A" w14:textId="77777777">
        <w:tc>
          <w:tcPr>
            <w:tcW w:w="720" w:type="dxa"/>
          </w:tcPr>
          <w:p w14:paraId="7D22EEDE" w14:textId="77777777" w:rsidR="00C50675" w:rsidRDefault="00000000">
            <w:r>
              <w:t>282</w:t>
            </w:r>
          </w:p>
        </w:tc>
        <w:tc>
          <w:tcPr>
            <w:tcW w:w="5760" w:type="dxa"/>
          </w:tcPr>
          <w:p w14:paraId="4032BF3C" w14:textId="77777777" w:rsidR="00C50675" w:rsidRDefault="00000000">
            <w:r>
              <w:t>The following summarises [●]s cash flows for the financial years Period ended [●] and years ended [●], [●], [●]</w:t>
            </w:r>
          </w:p>
        </w:tc>
        <w:tc>
          <w:tcPr>
            <w:tcW w:w="1440" w:type="dxa"/>
          </w:tcPr>
          <w:p w14:paraId="75DF3756" w14:textId="77777777" w:rsidR="00C50675" w:rsidRDefault="00C50675"/>
        </w:tc>
        <w:tc>
          <w:tcPr>
            <w:tcW w:w="1440" w:type="dxa"/>
          </w:tcPr>
          <w:p w14:paraId="0F5AD695" w14:textId="77777777" w:rsidR="00C50675" w:rsidRDefault="00C50675"/>
        </w:tc>
        <w:tc>
          <w:tcPr>
            <w:tcW w:w="4320" w:type="dxa"/>
          </w:tcPr>
          <w:p w14:paraId="2AE6BAD1" w14:textId="77777777" w:rsidR="00C50675" w:rsidRDefault="00C50675"/>
        </w:tc>
      </w:tr>
      <w:tr w:rsidR="00C50675" w14:paraId="0428CAB7" w14:textId="77777777">
        <w:tc>
          <w:tcPr>
            <w:tcW w:w="720" w:type="dxa"/>
          </w:tcPr>
          <w:p w14:paraId="52F29251" w14:textId="77777777" w:rsidR="00C50675" w:rsidRDefault="00000000">
            <w:r>
              <w:t>283</w:t>
            </w:r>
          </w:p>
        </w:tc>
        <w:tc>
          <w:tcPr>
            <w:tcW w:w="5760" w:type="dxa"/>
          </w:tcPr>
          <w:p w14:paraId="3EE41281" w14:textId="77777777" w:rsidR="00C50675" w:rsidRDefault="00000000">
            <w:r>
              <w:t xml:space="preserve"> [●]</w:t>
            </w:r>
          </w:p>
        </w:tc>
        <w:tc>
          <w:tcPr>
            <w:tcW w:w="1440" w:type="dxa"/>
          </w:tcPr>
          <w:p w14:paraId="4EA6B9FA" w14:textId="77777777" w:rsidR="00C50675" w:rsidRDefault="00C50675"/>
        </w:tc>
        <w:tc>
          <w:tcPr>
            <w:tcW w:w="1440" w:type="dxa"/>
          </w:tcPr>
          <w:p w14:paraId="6D3980DD" w14:textId="77777777" w:rsidR="00C50675" w:rsidRDefault="00C50675"/>
        </w:tc>
        <w:tc>
          <w:tcPr>
            <w:tcW w:w="4320" w:type="dxa"/>
          </w:tcPr>
          <w:p w14:paraId="52117E58" w14:textId="77777777" w:rsidR="00C50675" w:rsidRDefault="00C50675"/>
        </w:tc>
      </w:tr>
      <w:tr w:rsidR="00C50675" w14:paraId="75AF791B" w14:textId="77777777">
        <w:tc>
          <w:tcPr>
            <w:tcW w:w="720" w:type="dxa"/>
          </w:tcPr>
          <w:p w14:paraId="2BF592AB" w14:textId="77777777" w:rsidR="00C50675" w:rsidRDefault="00000000">
            <w:r>
              <w:t>284</w:t>
            </w:r>
          </w:p>
        </w:tc>
        <w:tc>
          <w:tcPr>
            <w:tcW w:w="5760" w:type="dxa"/>
          </w:tcPr>
          <w:p w14:paraId="070868D7" w14:textId="77777777" w:rsidR="00C50675" w:rsidRDefault="00000000">
            <w:r>
              <w:t>Dividend Policy</w:t>
            </w:r>
          </w:p>
        </w:tc>
        <w:tc>
          <w:tcPr>
            <w:tcW w:w="1440" w:type="dxa"/>
          </w:tcPr>
          <w:p w14:paraId="68AAB4DA" w14:textId="77777777" w:rsidR="00C50675" w:rsidRDefault="00C50675"/>
        </w:tc>
        <w:tc>
          <w:tcPr>
            <w:tcW w:w="1440" w:type="dxa"/>
          </w:tcPr>
          <w:p w14:paraId="77E90A99" w14:textId="77777777" w:rsidR="00C50675" w:rsidRDefault="00C50675"/>
        </w:tc>
        <w:tc>
          <w:tcPr>
            <w:tcW w:w="4320" w:type="dxa"/>
          </w:tcPr>
          <w:p w14:paraId="42489601" w14:textId="77777777" w:rsidR="00C50675" w:rsidRDefault="00C50675"/>
        </w:tc>
      </w:tr>
      <w:tr w:rsidR="00C50675" w14:paraId="1D433F90" w14:textId="77777777">
        <w:tc>
          <w:tcPr>
            <w:tcW w:w="720" w:type="dxa"/>
          </w:tcPr>
          <w:p w14:paraId="67C5EB5B" w14:textId="77777777" w:rsidR="00C50675" w:rsidRDefault="00000000">
            <w:r>
              <w:t>285</w:t>
            </w:r>
          </w:p>
        </w:tc>
        <w:tc>
          <w:tcPr>
            <w:tcW w:w="5760" w:type="dxa"/>
          </w:tcPr>
          <w:p w14:paraId="2EE2E74A" w14:textId="77777777" w:rsidR="00C50675" w:rsidRDefault="00000000">
            <w:r>
              <w:t xml:space="preserve">The Company has not declared any dividend to date. The Directors recognise the importance of dividends to </w:t>
            </w:r>
            <w:r>
              <w:lastRenderedPageBreak/>
              <w:t xml:space="preserve">investors and, as [●]’s business matures, the Board will regularly review the desirability of paying dividends. However, following Admission, income generated by [●] is likely to be re-invested into [●]’s business. In view of this, it is unlikely that the Board will recommend a dividend in the early years following Admission. </w:t>
            </w:r>
          </w:p>
        </w:tc>
        <w:tc>
          <w:tcPr>
            <w:tcW w:w="1440" w:type="dxa"/>
          </w:tcPr>
          <w:p w14:paraId="51CFC491" w14:textId="77777777" w:rsidR="00C50675" w:rsidRDefault="00C50675"/>
        </w:tc>
        <w:tc>
          <w:tcPr>
            <w:tcW w:w="1440" w:type="dxa"/>
          </w:tcPr>
          <w:p w14:paraId="2AB4E1D8" w14:textId="77777777" w:rsidR="00C50675" w:rsidRDefault="00C50675"/>
        </w:tc>
        <w:tc>
          <w:tcPr>
            <w:tcW w:w="4320" w:type="dxa"/>
          </w:tcPr>
          <w:p w14:paraId="7848D5E9" w14:textId="77777777" w:rsidR="00C50675" w:rsidRDefault="00C50675"/>
        </w:tc>
      </w:tr>
      <w:tr w:rsidR="00C50675" w14:paraId="77DDEA02" w14:textId="77777777">
        <w:tc>
          <w:tcPr>
            <w:tcW w:w="720" w:type="dxa"/>
          </w:tcPr>
          <w:p w14:paraId="37EA2ACA" w14:textId="77777777" w:rsidR="00C50675" w:rsidRDefault="00000000">
            <w:r>
              <w:t>286</w:t>
            </w:r>
          </w:p>
        </w:tc>
        <w:tc>
          <w:tcPr>
            <w:tcW w:w="5760" w:type="dxa"/>
          </w:tcPr>
          <w:p w14:paraId="2D78590E" w14:textId="77777777" w:rsidR="00C50675" w:rsidRDefault="00000000">
            <w:r>
              <w:t>There are no fixed dates for dividend payments by the Company and, should the Company be in a position to declare a dividend in the future, it will consider it at that time. No dividends have been declared in respect of the period covered by the historical financial information.</w:t>
            </w:r>
          </w:p>
        </w:tc>
        <w:tc>
          <w:tcPr>
            <w:tcW w:w="1440" w:type="dxa"/>
          </w:tcPr>
          <w:p w14:paraId="7CFD4779" w14:textId="77777777" w:rsidR="00C50675" w:rsidRDefault="00C50675"/>
        </w:tc>
        <w:tc>
          <w:tcPr>
            <w:tcW w:w="1440" w:type="dxa"/>
          </w:tcPr>
          <w:p w14:paraId="1BABE18C" w14:textId="77777777" w:rsidR="00C50675" w:rsidRDefault="00C50675"/>
        </w:tc>
        <w:tc>
          <w:tcPr>
            <w:tcW w:w="4320" w:type="dxa"/>
          </w:tcPr>
          <w:p w14:paraId="2BF8839D" w14:textId="77777777" w:rsidR="00C50675" w:rsidRDefault="00C50675"/>
        </w:tc>
      </w:tr>
      <w:tr w:rsidR="00C50675" w14:paraId="15E84EEC" w14:textId="77777777">
        <w:tc>
          <w:tcPr>
            <w:tcW w:w="720" w:type="dxa"/>
          </w:tcPr>
          <w:p w14:paraId="176755FA" w14:textId="77777777" w:rsidR="00C50675" w:rsidRDefault="00000000">
            <w:r>
              <w:t>287</w:t>
            </w:r>
          </w:p>
        </w:tc>
        <w:tc>
          <w:tcPr>
            <w:tcW w:w="5760" w:type="dxa"/>
          </w:tcPr>
          <w:p w14:paraId="725A060C" w14:textId="77777777" w:rsidR="00C50675" w:rsidRDefault="00000000">
            <w:r>
              <w:t>Insurance</w:t>
            </w:r>
          </w:p>
        </w:tc>
        <w:tc>
          <w:tcPr>
            <w:tcW w:w="1440" w:type="dxa"/>
          </w:tcPr>
          <w:p w14:paraId="02A6FD57" w14:textId="77777777" w:rsidR="00C50675" w:rsidRDefault="00C50675"/>
        </w:tc>
        <w:tc>
          <w:tcPr>
            <w:tcW w:w="1440" w:type="dxa"/>
          </w:tcPr>
          <w:p w14:paraId="5B519333" w14:textId="77777777" w:rsidR="00C50675" w:rsidRDefault="00C50675"/>
        </w:tc>
        <w:tc>
          <w:tcPr>
            <w:tcW w:w="4320" w:type="dxa"/>
          </w:tcPr>
          <w:p w14:paraId="6388E5E4" w14:textId="77777777" w:rsidR="00C50675" w:rsidRDefault="00C50675"/>
        </w:tc>
      </w:tr>
      <w:tr w:rsidR="00C50675" w14:paraId="27432A00" w14:textId="77777777">
        <w:tc>
          <w:tcPr>
            <w:tcW w:w="720" w:type="dxa"/>
          </w:tcPr>
          <w:p w14:paraId="0C286737" w14:textId="77777777" w:rsidR="00C50675" w:rsidRDefault="00000000">
            <w:r>
              <w:t>288</w:t>
            </w:r>
          </w:p>
        </w:tc>
        <w:tc>
          <w:tcPr>
            <w:tcW w:w="5760" w:type="dxa"/>
          </w:tcPr>
          <w:p w14:paraId="050C544B" w14:textId="77777777" w:rsidR="00C50675" w:rsidRDefault="00000000">
            <w:r>
              <w:t xml:space="preserve">  </w:t>
            </w:r>
          </w:p>
        </w:tc>
        <w:tc>
          <w:tcPr>
            <w:tcW w:w="1440" w:type="dxa"/>
          </w:tcPr>
          <w:p w14:paraId="450A7446" w14:textId="77777777" w:rsidR="00C50675" w:rsidRDefault="00C50675"/>
        </w:tc>
        <w:tc>
          <w:tcPr>
            <w:tcW w:w="1440" w:type="dxa"/>
          </w:tcPr>
          <w:p w14:paraId="3D1B6FA8" w14:textId="77777777" w:rsidR="00C50675" w:rsidRDefault="00C50675"/>
        </w:tc>
        <w:tc>
          <w:tcPr>
            <w:tcW w:w="4320" w:type="dxa"/>
          </w:tcPr>
          <w:p w14:paraId="60974BC8" w14:textId="77777777" w:rsidR="00C50675" w:rsidRDefault="00C50675"/>
        </w:tc>
      </w:tr>
      <w:tr w:rsidR="00C50675" w14:paraId="0213603C" w14:textId="77777777">
        <w:tc>
          <w:tcPr>
            <w:tcW w:w="720" w:type="dxa"/>
          </w:tcPr>
          <w:p w14:paraId="56AEFC85" w14:textId="77777777" w:rsidR="00C50675" w:rsidRDefault="00000000">
            <w:r>
              <w:t>289</w:t>
            </w:r>
          </w:p>
        </w:tc>
        <w:tc>
          <w:tcPr>
            <w:tcW w:w="5760" w:type="dxa"/>
          </w:tcPr>
          <w:p w14:paraId="121A4ED7" w14:textId="77777777" w:rsidR="00C50675" w:rsidRDefault="00000000">
            <w:r>
              <w:t>The Company plans to put professional indemnity insurance in place as the business develops.</w:t>
            </w:r>
          </w:p>
        </w:tc>
        <w:tc>
          <w:tcPr>
            <w:tcW w:w="1440" w:type="dxa"/>
          </w:tcPr>
          <w:p w14:paraId="164F3D63" w14:textId="77777777" w:rsidR="00C50675" w:rsidRDefault="00C50675"/>
        </w:tc>
        <w:tc>
          <w:tcPr>
            <w:tcW w:w="1440" w:type="dxa"/>
          </w:tcPr>
          <w:p w14:paraId="78F2CA0A" w14:textId="77777777" w:rsidR="00C50675" w:rsidRDefault="00C50675"/>
        </w:tc>
        <w:tc>
          <w:tcPr>
            <w:tcW w:w="4320" w:type="dxa"/>
          </w:tcPr>
          <w:p w14:paraId="153DE1FD" w14:textId="77777777" w:rsidR="00C50675" w:rsidRDefault="00C50675"/>
        </w:tc>
      </w:tr>
      <w:tr w:rsidR="00C50675" w14:paraId="676D0635" w14:textId="77777777">
        <w:tc>
          <w:tcPr>
            <w:tcW w:w="720" w:type="dxa"/>
          </w:tcPr>
          <w:p w14:paraId="3C5F8F8D" w14:textId="77777777" w:rsidR="00C50675" w:rsidRDefault="00000000">
            <w:r>
              <w:t>290</w:t>
            </w:r>
          </w:p>
        </w:tc>
        <w:tc>
          <w:tcPr>
            <w:tcW w:w="5760" w:type="dxa"/>
          </w:tcPr>
          <w:p w14:paraId="3912DF14" w14:textId="77777777" w:rsidR="00C50675" w:rsidRDefault="00000000">
            <w:r>
              <w:t xml:space="preserve">[●] will also put in place individual company insurance coverage, including employee benefits, travel insurance, general liability, property and building, and inventory insurance at the appropriate time. For each project, specific professional indemnity insurance and extended liability insurance will be put in place. </w:t>
            </w:r>
          </w:p>
        </w:tc>
        <w:tc>
          <w:tcPr>
            <w:tcW w:w="1440" w:type="dxa"/>
          </w:tcPr>
          <w:p w14:paraId="2404DE5B" w14:textId="77777777" w:rsidR="00C50675" w:rsidRDefault="00C50675"/>
        </w:tc>
        <w:tc>
          <w:tcPr>
            <w:tcW w:w="1440" w:type="dxa"/>
          </w:tcPr>
          <w:p w14:paraId="69D30599" w14:textId="77777777" w:rsidR="00C50675" w:rsidRDefault="00C50675"/>
        </w:tc>
        <w:tc>
          <w:tcPr>
            <w:tcW w:w="4320" w:type="dxa"/>
          </w:tcPr>
          <w:p w14:paraId="5F8AB5CB" w14:textId="77777777" w:rsidR="00C50675" w:rsidRDefault="00C50675"/>
        </w:tc>
      </w:tr>
      <w:tr w:rsidR="00C50675" w14:paraId="675E8BF0" w14:textId="77777777">
        <w:tc>
          <w:tcPr>
            <w:tcW w:w="720" w:type="dxa"/>
          </w:tcPr>
          <w:p w14:paraId="5C941ACF" w14:textId="77777777" w:rsidR="00C50675" w:rsidRDefault="00000000">
            <w:r>
              <w:t>291</w:t>
            </w:r>
          </w:p>
        </w:tc>
        <w:tc>
          <w:tcPr>
            <w:tcW w:w="5760" w:type="dxa"/>
          </w:tcPr>
          <w:p w14:paraId="38D56532" w14:textId="77777777" w:rsidR="00C50675" w:rsidRDefault="00000000">
            <w:r>
              <w:t>[Other insurance in the Group]</w:t>
            </w:r>
          </w:p>
        </w:tc>
        <w:tc>
          <w:tcPr>
            <w:tcW w:w="1440" w:type="dxa"/>
          </w:tcPr>
          <w:p w14:paraId="6D97FB83" w14:textId="77777777" w:rsidR="00C50675" w:rsidRDefault="00C50675"/>
        </w:tc>
        <w:tc>
          <w:tcPr>
            <w:tcW w:w="1440" w:type="dxa"/>
          </w:tcPr>
          <w:p w14:paraId="7A98D44F" w14:textId="77777777" w:rsidR="00C50675" w:rsidRDefault="00C50675"/>
        </w:tc>
        <w:tc>
          <w:tcPr>
            <w:tcW w:w="4320" w:type="dxa"/>
          </w:tcPr>
          <w:p w14:paraId="5415E77D" w14:textId="77777777" w:rsidR="00C50675" w:rsidRDefault="00C50675"/>
        </w:tc>
      </w:tr>
      <w:tr w:rsidR="00C50675" w14:paraId="2E26A698" w14:textId="77777777">
        <w:tc>
          <w:tcPr>
            <w:tcW w:w="720" w:type="dxa"/>
          </w:tcPr>
          <w:p w14:paraId="312B54C0" w14:textId="77777777" w:rsidR="00C50675" w:rsidRDefault="00000000">
            <w:r>
              <w:t>292</w:t>
            </w:r>
          </w:p>
        </w:tc>
        <w:tc>
          <w:tcPr>
            <w:tcW w:w="5760" w:type="dxa"/>
          </w:tcPr>
          <w:p w14:paraId="665F0611" w14:textId="77777777" w:rsidR="00C50675" w:rsidRDefault="00000000">
            <w:r>
              <w:t xml:space="preserve">Taxation </w:t>
            </w:r>
          </w:p>
        </w:tc>
        <w:tc>
          <w:tcPr>
            <w:tcW w:w="1440" w:type="dxa"/>
          </w:tcPr>
          <w:p w14:paraId="66789C7B" w14:textId="77777777" w:rsidR="00C50675" w:rsidRDefault="00C50675"/>
        </w:tc>
        <w:tc>
          <w:tcPr>
            <w:tcW w:w="1440" w:type="dxa"/>
          </w:tcPr>
          <w:p w14:paraId="3C180083" w14:textId="77777777" w:rsidR="00C50675" w:rsidRDefault="00C50675"/>
        </w:tc>
        <w:tc>
          <w:tcPr>
            <w:tcW w:w="4320" w:type="dxa"/>
          </w:tcPr>
          <w:p w14:paraId="7FD875A8" w14:textId="77777777" w:rsidR="00C50675" w:rsidRDefault="00C50675"/>
        </w:tc>
      </w:tr>
      <w:tr w:rsidR="00C50675" w14:paraId="2E7E3F00" w14:textId="77777777">
        <w:tc>
          <w:tcPr>
            <w:tcW w:w="720" w:type="dxa"/>
          </w:tcPr>
          <w:p w14:paraId="1BD1D2BD" w14:textId="77777777" w:rsidR="00C50675" w:rsidRDefault="00000000">
            <w:r>
              <w:t>293</w:t>
            </w:r>
          </w:p>
        </w:tc>
        <w:tc>
          <w:tcPr>
            <w:tcW w:w="5760" w:type="dxa"/>
          </w:tcPr>
          <w:p w14:paraId="5B8E5501" w14:textId="77777777" w:rsidR="00C50675" w:rsidRDefault="00000000">
            <w:r>
              <w:t xml:space="preserve">Further information on taxation with regards to the Ordinary Shares is set out in Part [●] of this Document.  </w:t>
            </w:r>
          </w:p>
        </w:tc>
        <w:tc>
          <w:tcPr>
            <w:tcW w:w="1440" w:type="dxa"/>
          </w:tcPr>
          <w:p w14:paraId="7E5FF7FA" w14:textId="77777777" w:rsidR="00C50675" w:rsidRDefault="00C50675"/>
        </w:tc>
        <w:tc>
          <w:tcPr>
            <w:tcW w:w="1440" w:type="dxa"/>
          </w:tcPr>
          <w:p w14:paraId="42B9323F" w14:textId="77777777" w:rsidR="00C50675" w:rsidRDefault="00C50675"/>
        </w:tc>
        <w:tc>
          <w:tcPr>
            <w:tcW w:w="4320" w:type="dxa"/>
          </w:tcPr>
          <w:p w14:paraId="55C9819D" w14:textId="77777777" w:rsidR="00C50675" w:rsidRDefault="00C50675"/>
        </w:tc>
      </w:tr>
      <w:tr w:rsidR="00C50675" w14:paraId="24045584" w14:textId="77777777">
        <w:tc>
          <w:tcPr>
            <w:tcW w:w="720" w:type="dxa"/>
          </w:tcPr>
          <w:p w14:paraId="3C43AA1C" w14:textId="77777777" w:rsidR="00C50675" w:rsidRDefault="00000000">
            <w:r>
              <w:t>294</w:t>
            </w:r>
          </w:p>
        </w:tc>
        <w:tc>
          <w:tcPr>
            <w:tcW w:w="5760" w:type="dxa"/>
          </w:tcPr>
          <w:p w14:paraId="0AE1B61D" w14:textId="77777777" w:rsidR="00C50675" w:rsidRDefault="00000000">
            <w:r>
              <w:t xml:space="preserve">Admission to a Standard Listing on the Official List </w:t>
            </w:r>
          </w:p>
        </w:tc>
        <w:tc>
          <w:tcPr>
            <w:tcW w:w="1440" w:type="dxa"/>
          </w:tcPr>
          <w:p w14:paraId="10142405" w14:textId="77777777" w:rsidR="00C50675" w:rsidRDefault="00C50675"/>
        </w:tc>
        <w:tc>
          <w:tcPr>
            <w:tcW w:w="1440" w:type="dxa"/>
          </w:tcPr>
          <w:p w14:paraId="6FB6911B" w14:textId="77777777" w:rsidR="00C50675" w:rsidRDefault="00C50675"/>
        </w:tc>
        <w:tc>
          <w:tcPr>
            <w:tcW w:w="4320" w:type="dxa"/>
          </w:tcPr>
          <w:p w14:paraId="49E9A8FA" w14:textId="77777777" w:rsidR="00C50675" w:rsidRDefault="00C50675"/>
        </w:tc>
      </w:tr>
      <w:tr w:rsidR="00C50675" w14:paraId="42AE7A43" w14:textId="77777777">
        <w:tc>
          <w:tcPr>
            <w:tcW w:w="720" w:type="dxa"/>
          </w:tcPr>
          <w:p w14:paraId="5551627F" w14:textId="77777777" w:rsidR="00C50675" w:rsidRDefault="00000000">
            <w:r>
              <w:t>295</w:t>
            </w:r>
          </w:p>
        </w:tc>
        <w:tc>
          <w:tcPr>
            <w:tcW w:w="5760" w:type="dxa"/>
          </w:tcPr>
          <w:p w14:paraId="2E3C8F29" w14:textId="77777777" w:rsidR="00C50675" w:rsidRDefault="00000000">
            <w:r>
              <w:t xml:space="preserve">The Company has now published this Prospectus, which has been approved by the FCA in its capacity as the UK Listing Authority and accordingly the applications will be made for the Ordinary Shares to be admitted the Official List and to trading on the Main Market of the London Stock Exchange by way of a Standard Listing.  Admission to the standard listing segment of the Official List and dealings in the Ordinary Shares are expected to commence at 8.00 a.m. on [●] 2023. </w:t>
            </w:r>
          </w:p>
        </w:tc>
        <w:tc>
          <w:tcPr>
            <w:tcW w:w="1440" w:type="dxa"/>
          </w:tcPr>
          <w:p w14:paraId="644CD662" w14:textId="77777777" w:rsidR="00C50675" w:rsidRDefault="00C50675"/>
        </w:tc>
        <w:tc>
          <w:tcPr>
            <w:tcW w:w="1440" w:type="dxa"/>
          </w:tcPr>
          <w:p w14:paraId="72C95A2B" w14:textId="77777777" w:rsidR="00C50675" w:rsidRDefault="00C50675"/>
        </w:tc>
        <w:tc>
          <w:tcPr>
            <w:tcW w:w="4320" w:type="dxa"/>
          </w:tcPr>
          <w:p w14:paraId="31952B64" w14:textId="77777777" w:rsidR="00C50675" w:rsidRDefault="00C50675"/>
        </w:tc>
      </w:tr>
      <w:tr w:rsidR="00C50675" w14:paraId="42E973F3" w14:textId="77777777">
        <w:tc>
          <w:tcPr>
            <w:tcW w:w="720" w:type="dxa"/>
          </w:tcPr>
          <w:p w14:paraId="3A953B80" w14:textId="77777777" w:rsidR="00C50675" w:rsidRDefault="00000000">
            <w:r>
              <w:lastRenderedPageBreak/>
              <w:t>296</w:t>
            </w:r>
          </w:p>
        </w:tc>
        <w:tc>
          <w:tcPr>
            <w:tcW w:w="5760" w:type="dxa"/>
          </w:tcPr>
          <w:p w14:paraId="0A186B34" w14:textId="77777777" w:rsidR="00C50675" w:rsidRDefault="00000000">
            <w:r>
              <w:t xml:space="preserve">In accordance with Listing Rule 14.2.2, the Company and the Directors have ensured that on Admission the Company shall have sufficient shares in public hands (at least 10 per cent) as defined in the Listing Rules. </w:t>
            </w:r>
          </w:p>
        </w:tc>
        <w:tc>
          <w:tcPr>
            <w:tcW w:w="1440" w:type="dxa"/>
          </w:tcPr>
          <w:p w14:paraId="65D56B3A" w14:textId="77777777" w:rsidR="00C50675" w:rsidRDefault="00C50675"/>
        </w:tc>
        <w:tc>
          <w:tcPr>
            <w:tcW w:w="1440" w:type="dxa"/>
          </w:tcPr>
          <w:p w14:paraId="477F78E5" w14:textId="77777777" w:rsidR="00C50675" w:rsidRDefault="00C50675"/>
        </w:tc>
        <w:tc>
          <w:tcPr>
            <w:tcW w:w="4320" w:type="dxa"/>
          </w:tcPr>
          <w:p w14:paraId="004DC775" w14:textId="77777777" w:rsidR="00C50675" w:rsidRDefault="00C50675"/>
        </w:tc>
      </w:tr>
      <w:tr w:rsidR="00C50675" w14:paraId="4D4BDA27" w14:textId="77777777">
        <w:tc>
          <w:tcPr>
            <w:tcW w:w="720" w:type="dxa"/>
          </w:tcPr>
          <w:p w14:paraId="1111FDB5" w14:textId="77777777" w:rsidR="00C50675" w:rsidRDefault="00000000">
            <w:r>
              <w:t>297</w:t>
            </w:r>
          </w:p>
        </w:tc>
        <w:tc>
          <w:tcPr>
            <w:tcW w:w="5760" w:type="dxa"/>
          </w:tcPr>
          <w:p w14:paraId="7A3ED51A" w14:textId="77777777" w:rsidR="00C50675" w:rsidRDefault="00000000">
            <w:r>
              <w:t xml:space="preserve">Risk Factors </w:t>
            </w:r>
          </w:p>
        </w:tc>
        <w:tc>
          <w:tcPr>
            <w:tcW w:w="1440" w:type="dxa"/>
          </w:tcPr>
          <w:p w14:paraId="57824A2B" w14:textId="77777777" w:rsidR="00C50675" w:rsidRDefault="00C50675"/>
        </w:tc>
        <w:tc>
          <w:tcPr>
            <w:tcW w:w="1440" w:type="dxa"/>
          </w:tcPr>
          <w:p w14:paraId="3C643A0C" w14:textId="77777777" w:rsidR="00C50675" w:rsidRDefault="00C50675"/>
        </w:tc>
        <w:tc>
          <w:tcPr>
            <w:tcW w:w="4320" w:type="dxa"/>
          </w:tcPr>
          <w:p w14:paraId="6C13C3CF" w14:textId="77777777" w:rsidR="00C50675" w:rsidRDefault="00C50675"/>
        </w:tc>
      </w:tr>
      <w:tr w:rsidR="00C50675" w14:paraId="4CC9FC94" w14:textId="77777777">
        <w:tc>
          <w:tcPr>
            <w:tcW w:w="720" w:type="dxa"/>
          </w:tcPr>
          <w:p w14:paraId="71FCF10B" w14:textId="77777777" w:rsidR="00C50675" w:rsidRDefault="00000000">
            <w:r>
              <w:t>298</w:t>
            </w:r>
          </w:p>
        </w:tc>
        <w:tc>
          <w:tcPr>
            <w:tcW w:w="5760" w:type="dxa"/>
          </w:tcPr>
          <w:p w14:paraId="0FB81BE6" w14:textId="77777777" w:rsidR="00C50675" w:rsidRDefault="00000000">
            <w:r>
              <w:t xml:space="preserve">Prior to investing in the Ordinary Shares, prospective investors should consider, together with the other information contained in this Prospectus, the factors and risks attaching to an investment in the Company including, in particular, the factors set out in Part [2] - “Risk Factors” - on pages [●] to [●] of this Prospectus.    </w:t>
            </w:r>
          </w:p>
        </w:tc>
        <w:tc>
          <w:tcPr>
            <w:tcW w:w="1440" w:type="dxa"/>
          </w:tcPr>
          <w:p w14:paraId="2513056C" w14:textId="77777777" w:rsidR="00C50675" w:rsidRDefault="00C50675"/>
        </w:tc>
        <w:tc>
          <w:tcPr>
            <w:tcW w:w="1440" w:type="dxa"/>
          </w:tcPr>
          <w:p w14:paraId="65C3C2EB" w14:textId="77777777" w:rsidR="00C50675" w:rsidRDefault="00C50675"/>
        </w:tc>
        <w:tc>
          <w:tcPr>
            <w:tcW w:w="4320" w:type="dxa"/>
          </w:tcPr>
          <w:p w14:paraId="2219A48A" w14:textId="77777777" w:rsidR="00C50675" w:rsidRDefault="00C50675"/>
        </w:tc>
      </w:tr>
      <w:tr w:rsidR="00C50675" w14:paraId="6A49333F" w14:textId="77777777">
        <w:tc>
          <w:tcPr>
            <w:tcW w:w="720" w:type="dxa"/>
          </w:tcPr>
          <w:p w14:paraId="7BEB8750" w14:textId="77777777" w:rsidR="00C50675" w:rsidRDefault="00000000">
            <w:r>
              <w:t>299</w:t>
            </w:r>
          </w:p>
        </w:tc>
        <w:tc>
          <w:tcPr>
            <w:tcW w:w="5760" w:type="dxa"/>
          </w:tcPr>
          <w:p w14:paraId="15B30831" w14:textId="77777777" w:rsidR="00C50675" w:rsidRDefault="00000000">
            <w:r>
              <w:t xml:space="preserve">Further Information </w:t>
            </w:r>
          </w:p>
        </w:tc>
        <w:tc>
          <w:tcPr>
            <w:tcW w:w="1440" w:type="dxa"/>
          </w:tcPr>
          <w:p w14:paraId="104E0AA8" w14:textId="77777777" w:rsidR="00C50675" w:rsidRDefault="00C50675"/>
        </w:tc>
        <w:tc>
          <w:tcPr>
            <w:tcW w:w="1440" w:type="dxa"/>
          </w:tcPr>
          <w:p w14:paraId="1CFB941E" w14:textId="77777777" w:rsidR="00C50675" w:rsidRDefault="00C50675"/>
        </w:tc>
        <w:tc>
          <w:tcPr>
            <w:tcW w:w="4320" w:type="dxa"/>
          </w:tcPr>
          <w:p w14:paraId="7A6E0881" w14:textId="77777777" w:rsidR="00C50675" w:rsidRDefault="00C50675"/>
        </w:tc>
      </w:tr>
      <w:tr w:rsidR="00C50675" w14:paraId="58CE7AAC" w14:textId="77777777">
        <w:tc>
          <w:tcPr>
            <w:tcW w:w="720" w:type="dxa"/>
          </w:tcPr>
          <w:p w14:paraId="153FF7CB" w14:textId="77777777" w:rsidR="00C50675" w:rsidRDefault="00000000">
            <w:r>
              <w:t>300</w:t>
            </w:r>
          </w:p>
        </w:tc>
        <w:tc>
          <w:tcPr>
            <w:tcW w:w="5760" w:type="dxa"/>
          </w:tcPr>
          <w:p w14:paraId="5211DC8B" w14:textId="77777777" w:rsidR="00C50675" w:rsidRDefault="00000000">
            <w:r>
              <w:t xml:space="preserve">The attention of prospective investors is also drawn to the remainder of this Document, which contains further information on the Group.  </w:t>
            </w:r>
          </w:p>
        </w:tc>
        <w:tc>
          <w:tcPr>
            <w:tcW w:w="1440" w:type="dxa"/>
          </w:tcPr>
          <w:p w14:paraId="1246AA5F" w14:textId="77777777" w:rsidR="00C50675" w:rsidRDefault="00C50675"/>
        </w:tc>
        <w:tc>
          <w:tcPr>
            <w:tcW w:w="1440" w:type="dxa"/>
          </w:tcPr>
          <w:p w14:paraId="3C02CB3D" w14:textId="77777777" w:rsidR="00C50675" w:rsidRDefault="00C50675"/>
        </w:tc>
        <w:tc>
          <w:tcPr>
            <w:tcW w:w="4320" w:type="dxa"/>
          </w:tcPr>
          <w:p w14:paraId="523BBD00" w14:textId="77777777" w:rsidR="00C50675" w:rsidRDefault="00C50675"/>
        </w:tc>
      </w:tr>
      <w:tr w:rsidR="00C50675" w14:paraId="082F6E27" w14:textId="77777777">
        <w:tc>
          <w:tcPr>
            <w:tcW w:w="720" w:type="dxa"/>
          </w:tcPr>
          <w:p w14:paraId="0444F1E1" w14:textId="77777777" w:rsidR="00C50675" w:rsidRDefault="00000000">
            <w:r>
              <w:t>301</w:t>
            </w:r>
          </w:p>
        </w:tc>
        <w:tc>
          <w:tcPr>
            <w:tcW w:w="5760" w:type="dxa"/>
          </w:tcPr>
          <w:p w14:paraId="63FFEC99" w14:textId="77777777" w:rsidR="00C50675" w:rsidRDefault="00000000">
            <w:r>
              <w:t xml:space="preserve">Group Structure </w:t>
            </w:r>
          </w:p>
        </w:tc>
        <w:tc>
          <w:tcPr>
            <w:tcW w:w="1440" w:type="dxa"/>
          </w:tcPr>
          <w:p w14:paraId="6C249BB2" w14:textId="77777777" w:rsidR="00C50675" w:rsidRDefault="00C50675"/>
        </w:tc>
        <w:tc>
          <w:tcPr>
            <w:tcW w:w="1440" w:type="dxa"/>
          </w:tcPr>
          <w:p w14:paraId="5375EE01" w14:textId="77777777" w:rsidR="00C50675" w:rsidRDefault="00C50675"/>
        </w:tc>
        <w:tc>
          <w:tcPr>
            <w:tcW w:w="4320" w:type="dxa"/>
          </w:tcPr>
          <w:p w14:paraId="6E387D65" w14:textId="77777777" w:rsidR="00C50675" w:rsidRDefault="00C50675"/>
        </w:tc>
      </w:tr>
      <w:tr w:rsidR="00C50675" w14:paraId="75B94A19" w14:textId="77777777">
        <w:tc>
          <w:tcPr>
            <w:tcW w:w="720" w:type="dxa"/>
          </w:tcPr>
          <w:p w14:paraId="1EA1755C" w14:textId="77777777" w:rsidR="00C50675" w:rsidRDefault="00000000">
            <w:r>
              <w:t>302</w:t>
            </w:r>
          </w:p>
        </w:tc>
        <w:tc>
          <w:tcPr>
            <w:tcW w:w="5760" w:type="dxa"/>
          </w:tcPr>
          <w:p w14:paraId="331FFDD3" w14:textId="77777777" w:rsidR="00C50675" w:rsidRDefault="00000000">
            <w:r>
              <w:t>The Company is part of a Group as shown in the structure chart in section [4] above and has a 100% interest in [●], [●] and [●].</w:t>
            </w:r>
          </w:p>
        </w:tc>
        <w:tc>
          <w:tcPr>
            <w:tcW w:w="1440" w:type="dxa"/>
          </w:tcPr>
          <w:p w14:paraId="6D59525A" w14:textId="77777777" w:rsidR="00C50675" w:rsidRDefault="00C50675"/>
        </w:tc>
        <w:tc>
          <w:tcPr>
            <w:tcW w:w="1440" w:type="dxa"/>
          </w:tcPr>
          <w:p w14:paraId="16B94A92" w14:textId="77777777" w:rsidR="00C50675" w:rsidRDefault="00C50675"/>
        </w:tc>
        <w:tc>
          <w:tcPr>
            <w:tcW w:w="4320" w:type="dxa"/>
          </w:tcPr>
          <w:p w14:paraId="5D6E90E3" w14:textId="77777777" w:rsidR="00C50675" w:rsidRDefault="00C50675"/>
        </w:tc>
      </w:tr>
      <w:tr w:rsidR="00C50675" w14:paraId="3CC13E89" w14:textId="77777777">
        <w:tc>
          <w:tcPr>
            <w:tcW w:w="720" w:type="dxa"/>
          </w:tcPr>
          <w:p w14:paraId="605CA807" w14:textId="77777777" w:rsidR="00C50675" w:rsidRDefault="00000000">
            <w:r>
              <w:t>303</w:t>
            </w:r>
          </w:p>
        </w:tc>
        <w:tc>
          <w:tcPr>
            <w:tcW w:w="5760" w:type="dxa"/>
          </w:tcPr>
          <w:p w14:paraId="5DA6F3A0" w14:textId="77777777" w:rsidR="00C50675" w:rsidRDefault="00000000">
            <w:r>
              <w:t>The Company’s and [●]’s Response to COVID-19</w:t>
            </w:r>
          </w:p>
        </w:tc>
        <w:tc>
          <w:tcPr>
            <w:tcW w:w="1440" w:type="dxa"/>
          </w:tcPr>
          <w:p w14:paraId="68DD2E38" w14:textId="77777777" w:rsidR="00C50675" w:rsidRDefault="00C50675"/>
        </w:tc>
        <w:tc>
          <w:tcPr>
            <w:tcW w:w="1440" w:type="dxa"/>
          </w:tcPr>
          <w:p w14:paraId="0843062B" w14:textId="77777777" w:rsidR="00C50675" w:rsidRDefault="00C50675"/>
        </w:tc>
        <w:tc>
          <w:tcPr>
            <w:tcW w:w="4320" w:type="dxa"/>
          </w:tcPr>
          <w:p w14:paraId="0E5061B6" w14:textId="77777777" w:rsidR="00C50675" w:rsidRDefault="00C50675"/>
        </w:tc>
      </w:tr>
      <w:tr w:rsidR="00C50675" w14:paraId="0A9F4D56" w14:textId="77777777">
        <w:tc>
          <w:tcPr>
            <w:tcW w:w="720" w:type="dxa"/>
          </w:tcPr>
          <w:p w14:paraId="5C88E92E" w14:textId="77777777" w:rsidR="00C50675" w:rsidRDefault="00000000">
            <w:r>
              <w:t>304</w:t>
            </w:r>
          </w:p>
        </w:tc>
        <w:tc>
          <w:tcPr>
            <w:tcW w:w="5760" w:type="dxa"/>
          </w:tcPr>
          <w:p w14:paraId="0B667AA2" w14:textId="77777777" w:rsidR="00C50675" w:rsidRDefault="00000000">
            <w:r>
              <w:t>[●]</w:t>
            </w:r>
          </w:p>
        </w:tc>
        <w:tc>
          <w:tcPr>
            <w:tcW w:w="1440" w:type="dxa"/>
          </w:tcPr>
          <w:p w14:paraId="757B420F" w14:textId="77777777" w:rsidR="00C50675" w:rsidRDefault="00C50675"/>
        </w:tc>
        <w:tc>
          <w:tcPr>
            <w:tcW w:w="1440" w:type="dxa"/>
          </w:tcPr>
          <w:p w14:paraId="14A235E8" w14:textId="77777777" w:rsidR="00C50675" w:rsidRDefault="00C50675"/>
        </w:tc>
        <w:tc>
          <w:tcPr>
            <w:tcW w:w="4320" w:type="dxa"/>
          </w:tcPr>
          <w:p w14:paraId="2DFAD3E2" w14:textId="77777777" w:rsidR="00C50675" w:rsidRDefault="00C50675"/>
        </w:tc>
      </w:tr>
      <w:tr w:rsidR="00C50675" w14:paraId="15AFB97C" w14:textId="77777777">
        <w:tc>
          <w:tcPr>
            <w:tcW w:w="720" w:type="dxa"/>
          </w:tcPr>
          <w:p w14:paraId="1C66939E" w14:textId="77777777" w:rsidR="00C50675" w:rsidRDefault="00000000">
            <w:r>
              <w:t>305</w:t>
            </w:r>
          </w:p>
        </w:tc>
        <w:tc>
          <w:tcPr>
            <w:tcW w:w="5760" w:type="dxa"/>
          </w:tcPr>
          <w:p w14:paraId="2639D0CB" w14:textId="77777777" w:rsidR="00C50675" w:rsidRDefault="00000000">
            <w:r>
              <w:t xml:space="preserve">.   </w:t>
            </w:r>
          </w:p>
        </w:tc>
        <w:tc>
          <w:tcPr>
            <w:tcW w:w="1440" w:type="dxa"/>
          </w:tcPr>
          <w:p w14:paraId="130BBEA9" w14:textId="77777777" w:rsidR="00C50675" w:rsidRDefault="00C50675"/>
        </w:tc>
        <w:tc>
          <w:tcPr>
            <w:tcW w:w="1440" w:type="dxa"/>
          </w:tcPr>
          <w:p w14:paraId="449E14BD" w14:textId="77777777" w:rsidR="00C50675" w:rsidRDefault="00C50675"/>
        </w:tc>
        <w:tc>
          <w:tcPr>
            <w:tcW w:w="4320" w:type="dxa"/>
          </w:tcPr>
          <w:p w14:paraId="7F8E6B1A" w14:textId="77777777" w:rsidR="00C50675" w:rsidRDefault="00C50675"/>
        </w:tc>
      </w:tr>
      <w:tr w:rsidR="00C50675" w14:paraId="79BACB41" w14:textId="77777777">
        <w:tc>
          <w:tcPr>
            <w:tcW w:w="720" w:type="dxa"/>
          </w:tcPr>
          <w:p w14:paraId="116B9966" w14:textId="77777777" w:rsidR="00C50675" w:rsidRDefault="00000000">
            <w:r>
              <w:t>306</w:t>
            </w:r>
          </w:p>
        </w:tc>
        <w:tc>
          <w:tcPr>
            <w:tcW w:w="5760" w:type="dxa"/>
          </w:tcPr>
          <w:p w14:paraId="67E89F3D" w14:textId="77777777" w:rsidR="00C50675" w:rsidRDefault="00000000">
            <w:r>
              <w:t>Reasons for Listing, Capital Resources and Liquidity</w:t>
            </w:r>
          </w:p>
        </w:tc>
        <w:tc>
          <w:tcPr>
            <w:tcW w:w="1440" w:type="dxa"/>
          </w:tcPr>
          <w:p w14:paraId="6231E869" w14:textId="77777777" w:rsidR="00C50675" w:rsidRDefault="00C50675"/>
        </w:tc>
        <w:tc>
          <w:tcPr>
            <w:tcW w:w="1440" w:type="dxa"/>
          </w:tcPr>
          <w:p w14:paraId="2FADEAA6" w14:textId="77777777" w:rsidR="00C50675" w:rsidRDefault="00C50675"/>
        </w:tc>
        <w:tc>
          <w:tcPr>
            <w:tcW w:w="4320" w:type="dxa"/>
          </w:tcPr>
          <w:p w14:paraId="3E0FA85D" w14:textId="77777777" w:rsidR="00C50675" w:rsidRDefault="00C50675"/>
        </w:tc>
      </w:tr>
      <w:tr w:rsidR="00C50675" w14:paraId="6A408B42" w14:textId="77777777">
        <w:tc>
          <w:tcPr>
            <w:tcW w:w="720" w:type="dxa"/>
          </w:tcPr>
          <w:p w14:paraId="0E1463CB" w14:textId="77777777" w:rsidR="00C50675" w:rsidRDefault="00000000">
            <w:r>
              <w:t>307</w:t>
            </w:r>
          </w:p>
        </w:tc>
        <w:tc>
          <w:tcPr>
            <w:tcW w:w="5760" w:type="dxa"/>
          </w:tcPr>
          <w:p w14:paraId="3F451ADE" w14:textId="77777777" w:rsidR="00C50675" w:rsidRDefault="00000000">
            <w:r>
              <w:t xml:space="preserve">Following consultation with its advisors, the Directors have chosen a Standard Listing as they believe that listing on the Main Market will enable the Company to reach investors in the UK to increase share trading, liquidity and raise the profile of the Group. </w:t>
            </w:r>
          </w:p>
        </w:tc>
        <w:tc>
          <w:tcPr>
            <w:tcW w:w="1440" w:type="dxa"/>
          </w:tcPr>
          <w:p w14:paraId="5924925C" w14:textId="77777777" w:rsidR="00C50675" w:rsidRDefault="00C50675"/>
        </w:tc>
        <w:tc>
          <w:tcPr>
            <w:tcW w:w="1440" w:type="dxa"/>
          </w:tcPr>
          <w:p w14:paraId="6B0FB9D9" w14:textId="77777777" w:rsidR="00C50675" w:rsidRDefault="00C50675"/>
        </w:tc>
        <w:tc>
          <w:tcPr>
            <w:tcW w:w="4320" w:type="dxa"/>
          </w:tcPr>
          <w:p w14:paraId="55599F49" w14:textId="77777777" w:rsidR="00C50675" w:rsidRDefault="00C50675"/>
        </w:tc>
      </w:tr>
      <w:tr w:rsidR="00C50675" w14:paraId="498291E8" w14:textId="77777777">
        <w:tc>
          <w:tcPr>
            <w:tcW w:w="720" w:type="dxa"/>
          </w:tcPr>
          <w:p w14:paraId="492B57B7" w14:textId="77777777" w:rsidR="00C50675" w:rsidRDefault="00000000">
            <w:r>
              <w:t>308</w:t>
            </w:r>
          </w:p>
        </w:tc>
        <w:tc>
          <w:tcPr>
            <w:tcW w:w="5760" w:type="dxa"/>
          </w:tcPr>
          <w:p w14:paraId="1ED0E12C" w14:textId="77777777" w:rsidR="00C50675" w:rsidRDefault="00000000">
            <w:r>
              <w:t>[●].</w:t>
            </w:r>
          </w:p>
        </w:tc>
        <w:tc>
          <w:tcPr>
            <w:tcW w:w="1440" w:type="dxa"/>
          </w:tcPr>
          <w:p w14:paraId="4E5B18B8" w14:textId="77777777" w:rsidR="00C50675" w:rsidRDefault="00C50675"/>
        </w:tc>
        <w:tc>
          <w:tcPr>
            <w:tcW w:w="1440" w:type="dxa"/>
          </w:tcPr>
          <w:p w14:paraId="17D02C7A" w14:textId="77777777" w:rsidR="00C50675" w:rsidRDefault="00C50675"/>
        </w:tc>
        <w:tc>
          <w:tcPr>
            <w:tcW w:w="4320" w:type="dxa"/>
          </w:tcPr>
          <w:p w14:paraId="284711CC" w14:textId="77777777" w:rsidR="00C50675" w:rsidRDefault="00C50675"/>
        </w:tc>
      </w:tr>
      <w:tr w:rsidR="00C50675" w14:paraId="5E79D975" w14:textId="77777777">
        <w:tc>
          <w:tcPr>
            <w:tcW w:w="720" w:type="dxa"/>
          </w:tcPr>
          <w:p w14:paraId="3124401B" w14:textId="77777777" w:rsidR="00C50675" w:rsidRDefault="00000000">
            <w:r>
              <w:t>309</w:t>
            </w:r>
          </w:p>
        </w:tc>
        <w:tc>
          <w:tcPr>
            <w:tcW w:w="5760" w:type="dxa"/>
          </w:tcPr>
          <w:p w14:paraId="56BC28F2" w14:textId="77777777" w:rsidR="00C50675" w:rsidRDefault="00000000">
            <w:r>
              <w:t xml:space="preserve">The Directors believe that Admission will: </w:t>
            </w:r>
          </w:p>
        </w:tc>
        <w:tc>
          <w:tcPr>
            <w:tcW w:w="1440" w:type="dxa"/>
          </w:tcPr>
          <w:p w14:paraId="0B7B9D4A" w14:textId="77777777" w:rsidR="00C50675" w:rsidRDefault="00C50675"/>
        </w:tc>
        <w:tc>
          <w:tcPr>
            <w:tcW w:w="1440" w:type="dxa"/>
          </w:tcPr>
          <w:p w14:paraId="204DDD67" w14:textId="77777777" w:rsidR="00C50675" w:rsidRDefault="00C50675"/>
        </w:tc>
        <w:tc>
          <w:tcPr>
            <w:tcW w:w="4320" w:type="dxa"/>
          </w:tcPr>
          <w:p w14:paraId="663370C3" w14:textId="77777777" w:rsidR="00C50675" w:rsidRDefault="00C50675"/>
        </w:tc>
      </w:tr>
      <w:tr w:rsidR="00C50675" w14:paraId="4AA66668" w14:textId="77777777">
        <w:tc>
          <w:tcPr>
            <w:tcW w:w="720" w:type="dxa"/>
          </w:tcPr>
          <w:p w14:paraId="03983792" w14:textId="77777777" w:rsidR="00C50675" w:rsidRDefault="00000000">
            <w:r>
              <w:t>310</w:t>
            </w:r>
          </w:p>
        </w:tc>
        <w:tc>
          <w:tcPr>
            <w:tcW w:w="5760" w:type="dxa"/>
          </w:tcPr>
          <w:p w14:paraId="01989C42" w14:textId="77777777" w:rsidR="00C50675" w:rsidRDefault="00000000">
            <w:r>
              <w:t>[●]</w:t>
            </w:r>
          </w:p>
        </w:tc>
        <w:tc>
          <w:tcPr>
            <w:tcW w:w="1440" w:type="dxa"/>
          </w:tcPr>
          <w:p w14:paraId="56AF36A3" w14:textId="77777777" w:rsidR="00C50675" w:rsidRDefault="00C50675"/>
        </w:tc>
        <w:tc>
          <w:tcPr>
            <w:tcW w:w="1440" w:type="dxa"/>
          </w:tcPr>
          <w:p w14:paraId="1AD000EE" w14:textId="77777777" w:rsidR="00C50675" w:rsidRDefault="00C50675"/>
        </w:tc>
        <w:tc>
          <w:tcPr>
            <w:tcW w:w="4320" w:type="dxa"/>
          </w:tcPr>
          <w:p w14:paraId="38C0771D" w14:textId="77777777" w:rsidR="00C50675" w:rsidRDefault="00C50675"/>
        </w:tc>
      </w:tr>
      <w:tr w:rsidR="00C50675" w14:paraId="4B47E855" w14:textId="77777777">
        <w:tc>
          <w:tcPr>
            <w:tcW w:w="720" w:type="dxa"/>
          </w:tcPr>
          <w:p w14:paraId="6CB37992" w14:textId="77777777" w:rsidR="00C50675" w:rsidRDefault="00000000">
            <w:r>
              <w:t>311</w:t>
            </w:r>
          </w:p>
        </w:tc>
        <w:tc>
          <w:tcPr>
            <w:tcW w:w="5760" w:type="dxa"/>
          </w:tcPr>
          <w:p w14:paraId="3C4BD56B" w14:textId="77777777" w:rsidR="00C50675" w:rsidRDefault="00000000">
            <w:r>
              <w:t>The Takeover Code</w:t>
            </w:r>
          </w:p>
        </w:tc>
        <w:tc>
          <w:tcPr>
            <w:tcW w:w="1440" w:type="dxa"/>
          </w:tcPr>
          <w:p w14:paraId="44473B9E" w14:textId="77777777" w:rsidR="00C50675" w:rsidRDefault="00C50675"/>
        </w:tc>
        <w:tc>
          <w:tcPr>
            <w:tcW w:w="1440" w:type="dxa"/>
          </w:tcPr>
          <w:p w14:paraId="7BC6FCC1" w14:textId="77777777" w:rsidR="00C50675" w:rsidRDefault="00C50675"/>
        </w:tc>
        <w:tc>
          <w:tcPr>
            <w:tcW w:w="4320" w:type="dxa"/>
          </w:tcPr>
          <w:p w14:paraId="1BDB6895" w14:textId="77777777" w:rsidR="00C50675" w:rsidRDefault="00C50675"/>
        </w:tc>
      </w:tr>
      <w:tr w:rsidR="00C50675" w14:paraId="66CAF15A" w14:textId="77777777">
        <w:tc>
          <w:tcPr>
            <w:tcW w:w="720" w:type="dxa"/>
          </w:tcPr>
          <w:p w14:paraId="20A8D44E" w14:textId="77777777" w:rsidR="00C50675" w:rsidRDefault="00000000">
            <w:r>
              <w:t>312</w:t>
            </w:r>
          </w:p>
        </w:tc>
        <w:tc>
          <w:tcPr>
            <w:tcW w:w="5760" w:type="dxa"/>
          </w:tcPr>
          <w:p w14:paraId="07E57C7F" w14:textId="77777777" w:rsidR="00C50675" w:rsidRDefault="00000000">
            <w:r>
              <w:t xml:space="preserve">A summary of the Takeover Code in included in section [●] of Part [●] below. The Company is subject to the Takeover Code and its Shareholders are entitled to the </w:t>
            </w:r>
            <w:r>
              <w:lastRenderedPageBreak/>
              <w:t xml:space="preserve">protections afforded by the Takeover Code and its provisions. </w:t>
            </w:r>
          </w:p>
        </w:tc>
        <w:tc>
          <w:tcPr>
            <w:tcW w:w="1440" w:type="dxa"/>
          </w:tcPr>
          <w:p w14:paraId="09E5C48B" w14:textId="77777777" w:rsidR="00C50675" w:rsidRDefault="00C50675"/>
        </w:tc>
        <w:tc>
          <w:tcPr>
            <w:tcW w:w="1440" w:type="dxa"/>
          </w:tcPr>
          <w:p w14:paraId="4EB1C902" w14:textId="77777777" w:rsidR="00C50675" w:rsidRDefault="00C50675"/>
        </w:tc>
        <w:tc>
          <w:tcPr>
            <w:tcW w:w="4320" w:type="dxa"/>
          </w:tcPr>
          <w:p w14:paraId="15793AA1" w14:textId="77777777" w:rsidR="00C50675" w:rsidRDefault="00C50675"/>
        </w:tc>
      </w:tr>
      <w:tr w:rsidR="00C50675" w14:paraId="722424B7" w14:textId="77777777">
        <w:tc>
          <w:tcPr>
            <w:tcW w:w="720" w:type="dxa"/>
          </w:tcPr>
          <w:p w14:paraId="1299F2BF" w14:textId="77777777" w:rsidR="00C50675" w:rsidRDefault="00000000">
            <w:r>
              <w:t>313</w:t>
            </w:r>
          </w:p>
        </w:tc>
        <w:tc>
          <w:tcPr>
            <w:tcW w:w="5760" w:type="dxa"/>
          </w:tcPr>
          <w:p w14:paraId="37025630" w14:textId="77777777" w:rsidR="00C50675" w:rsidRDefault="00000000">
            <w:r>
              <w:t xml:space="preserve">Under Rule 9, any person who acquires, whether by a single transaction or a series of transactions over a period of time, an interest (as defined in the Takeover Code) in shares which (taken together with shares in which persons acting in concert with him are interested) carry 30 per cent. or more of the voting rights of a company which is subject to the Takeover Code, is normally required to make a general offer to all the remaining shareholders to acquire their shares. </w:t>
            </w:r>
          </w:p>
        </w:tc>
        <w:tc>
          <w:tcPr>
            <w:tcW w:w="1440" w:type="dxa"/>
          </w:tcPr>
          <w:p w14:paraId="6FB1503E" w14:textId="77777777" w:rsidR="00C50675" w:rsidRDefault="00C50675"/>
        </w:tc>
        <w:tc>
          <w:tcPr>
            <w:tcW w:w="1440" w:type="dxa"/>
          </w:tcPr>
          <w:p w14:paraId="00604E71" w14:textId="77777777" w:rsidR="00C50675" w:rsidRDefault="00C50675"/>
        </w:tc>
        <w:tc>
          <w:tcPr>
            <w:tcW w:w="4320" w:type="dxa"/>
          </w:tcPr>
          <w:p w14:paraId="09ADF888" w14:textId="77777777" w:rsidR="00C50675" w:rsidRDefault="00C50675"/>
        </w:tc>
      </w:tr>
      <w:tr w:rsidR="00C50675" w14:paraId="427D75F6" w14:textId="77777777">
        <w:tc>
          <w:tcPr>
            <w:tcW w:w="720" w:type="dxa"/>
          </w:tcPr>
          <w:p w14:paraId="6FA1683F" w14:textId="77777777" w:rsidR="00C50675" w:rsidRDefault="00000000">
            <w:r>
              <w:t>314</w:t>
            </w:r>
          </w:p>
        </w:tc>
        <w:tc>
          <w:tcPr>
            <w:tcW w:w="5760" w:type="dxa"/>
          </w:tcPr>
          <w:p w14:paraId="1E291979" w14:textId="77777777" w:rsidR="00C50675" w:rsidRDefault="00000000">
            <w:r>
              <w:t>Rule 9 further provides that, inter alia, where any person who, together with persons acting in concert with him, is interested in shares which, in aggregate, carry not less than 30 per cent. of the voting rights of a company but does not hold shares carrying not more than 50 per cent. or more of such voting rights and such person, or any such person acting in concert with him, acquires an interest in additional shares which increase his percentage of shares carrying voting rights, such person is normally required to make a general offer to the remaining shareholders to acquire their shares.</w:t>
            </w:r>
          </w:p>
        </w:tc>
        <w:tc>
          <w:tcPr>
            <w:tcW w:w="1440" w:type="dxa"/>
          </w:tcPr>
          <w:p w14:paraId="29C2EFAE" w14:textId="77777777" w:rsidR="00C50675" w:rsidRDefault="00C50675"/>
        </w:tc>
        <w:tc>
          <w:tcPr>
            <w:tcW w:w="1440" w:type="dxa"/>
          </w:tcPr>
          <w:p w14:paraId="3671ACF2" w14:textId="77777777" w:rsidR="00C50675" w:rsidRDefault="00C50675"/>
        </w:tc>
        <w:tc>
          <w:tcPr>
            <w:tcW w:w="4320" w:type="dxa"/>
          </w:tcPr>
          <w:p w14:paraId="4204855F" w14:textId="77777777" w:rsidR="00C50675" w:rsidRDefault="00C50675"/>
        </w:tc>
      </w:tr>
      <w:tr w:rsidR="00C50675" w14:paraId="26E20832" w14:textId="77777777">
        <w:tc>
          <w:tcPr>
            <w:tcW w:w="720" w:type="dxa"/>
          </w:tcPr>
          <w:p w14:paraId="62234026" w14:textId="77777777" w:rsidR="00C50675" w:rsidRDefault="00000000">
            <w:r>
              <w:t>315</w:t>
            </w:r>
          </w:p>
        </w:tc>
        <w:tc>
          <w:tcPr>
            <w:tcW w:w="5760" w:type="dxa"/>
          </w:tcPr>
          <w:p w14:paraId="7D60CD37" w14:textId="77777777" w:rsidR="00C50675" w:rsidRDefault="00000000">
            <w:r>
              <w:t xml:space="preserve">Rule 9 also provides that, inter alia, where any person who, together with persons acting in concert with him, holds over 50 per cent. of the voting rights of a company, acquires any further shares carrying voting rights, then such person will not generally be required to make a general offer to the other shareholders to acquire the balance of their shares, although Rule 9 would remain applicable to individual members of a concert party who would not be able to increase their percentage interests in the voting rights of such company through or between a Rule 9 threshold without the consent of the Panel. </w:t>
            </w:r>
          </w:p>
        </w:tc>
        <w:tc>
          <w:tcPr>
            <w:tcW w:w="1440" w:type="dxa"/>
          </w:tcPr>
          <w:p w14:paraId="05ADA7E7" w14:textId="77777777" w:rsidR="00C50675" w:rsidRDefault="00C50675"/>
        </w:tc>
        <w:tc>
          <w:tcPr>
            <w:tcW w:w="1440" w:type="dxa"/>
          </w:tcPr>
          <w:p w14:paraId="720EF233" w14:textId="77777777" w:rsidR="00C50675" w:rsidRDefault="00C50675"/>
        </w:tc>
        <w:tc>
          <w:tcPr>
            <w:tcW w:w="4320" w:type="dxa"/>
          </w:tcPr>
          <w:p w14:paraId="426E91F4" w14:textId="77777777" w:rsidR="00C50675" w:rsidRDefault="00C50675"/>
        </w:tc>
      </w:tr>
      <w:tr w:rsidR="00C50675" w14:paraId="4D5923BF" w14:textId="77777777">
        <w:tc>
          <w:tcPr>
            <w:tcW w:w="720" w:type="dxa"/>
          </w:tcPr>
          <w:p w14:paraId="486135BD" w14:textId="77777777" w:rsidR="00C50675" w:rsidRDefault="00000000">
            <w:r>
              <w:t>316</w:t>
            </w:r>
          </w:p>
        </w:tc>
        <w:tc>
          <w:tcPr>
            <w:tcW w:w="5760" w:type="dxa"/>
          </w:tcPr>
          <w:p w14:paraId="545769C0" w14:textId="77777777" w:rsidR="00C50675" w:rsidRDefault="00000000">
            <w:r>
              <w:t xml:space="preserve">An offer under Rule 9 must be made in cash and at the highest price paid by the person required to make the offer, or any person acting in concert with him, for any </w:t>
            </w:r>
            <w:r>
              <w:lastRenderedPageBreak/>
              <w:t xml:space="preserve">interest in shares of the company in question during the 12 months prior to the announcement of the offer. </w:t>
            </w:r>
          </w:p>
        </w:tc>
        <w:tc>
          <w:tcPr>
            <w:tcW w:w="1440" w:type="dxa"/>
          </w:tcPr>
          <w:p w14:paraId="3880DFA4" w14:textId="77777777" w:rsidR="00C50675" w:rsidRDefault="00C50675"/>
        </w:tc>
        <w:tc>
          <w:tcPr>
            <w:tcW w:w="1440" w:type="dxa"/>
          </w:tcPr>
          <w:p w14:paraId="431057D7" w14:textId="77777777" w:rsidR="00C50675" w:rsidRDefault="00C50675"/>
        </w:tc>
        <w:tc>
          <w:tcPr>
            <w:tcW w:w="4320" w:type="dxa"/>
          </w:tcPr>
          <w:p w14:paraId="6506B4F6" w14:textId="77777777" w:rsidR="00C50675" w:rsidRDefault="00C50675"/>
        </w:tc>
      </w:tr>
      <w:tr w:rsidR="00C50675" w14:paraId="50B4A23B" w14:textId="77777777">
        <w:tc>
          <w:tcPr>
            <w:tcW w:w="720" w:type="dxa"/>
          </w:tcPr>
          <w:p w14:paraId="6FBD432E" w14:textId="77777777" w:rsidR="00C50675" w:rsidRDefault="00000000">
            <w:r>
              <w:t>317</w:t>
            </w:r>
          </w:p>
        </w:tc>
        <w:tc>
          <w:tcPr>
            <w:tcW w:w="5760" w:type="dxa"/>
          </w:tcPr>
          <w:p w14:paraId="4AC73206" w14:textId="77777777" w:rsidR="00C50675" w:rsidRDefault="00000000">
            <w:r>
              <w:t>Information on the Concert Party</w:t>
            </w:r>
          </w:p>
        </w:tc>
        <w:tc>
          <w:tcPr>
            <w:tcW w:w="1440" w:type="dxa"/>
          </w:tcPr>
          <w:p w14:paraId="56D6E2D3" w14:textId="77777777" w:rsidR="00C50675" w:rsidRDefault="00C50675"/>
        </w:tc>
        <w:tc>
          <w:tcPr>
            <w:tcW w:w="1440" w:type="dxa"/>
          </w:tcPr>
          <w:p w14:paraId="0CC89FE8" w14:textId="77777777" w:rsidR="00C50675" w:rsidRDefault="00C50675"/>
        </w:tc>
        <w:tc>
          <w:tcPr>
            <w:tcW w:w="4320" w:type="dxa"/>
          </w:tcPr>
          <w:p w14:paraId="07AB464D" w14:textId="77777777" w:rsidR="00C50675" w:rsidRDefault="00C50675"/>
        </w:tc>
      </w:tr>
      <w:tr w:rsidR="00C50675" w14:paraId="6C8BE38D" w14:textId="77777777">
        <w:tc>
          <w:tcPr>
            <w:tcW w:w="720" w:type="dxa"/>
          </w:tcPr>
          <w:p w14:paraId="3CC09C5B" w14:textId="77777777" w:rsidR="00C50675" w:rsidRDefault="00000000">
            <w:r>
              <w:t>318</w:t>
            </w:r>
          </w:p>
        </w:tc>
        <w:tc>
          <w:tcPr>
            <w:tcW w:w="5760" w:type="dxa"/>
          </w:tcPr>
          <w:p w14:paraId="443B309E" w14:textId="77777777" w:rsidR="00C50675" w:rsidRDefault="00000000">
            <w:r>
              <w:t xml:space="preserve">The Concert Party comprises certain of the [Target company] shareholders. Information on the members of the Concert Party (including their future intentions for the Company) is contained in Part [●] of this Document. </w:t>
            </w:r>
          </w:p>
        </w:tc>
        <w:tc>
          <w:tcPr>
            <w:tcW w:w="1440" w:type="dxa"/>
          </w:tcPr>
          <w:p w14:paraId="2DC4E3E8" w14:textId="77777777" w:rsidR="00C50675" w:rsidRDefault="00C50675"/>
        </w:tc>
        <w:tc>
          <w:tcPr>
            <w:tcW w:w="1440" w:type="dxa"/>
          </w:tcPr>
          <w:p w14:paraId="75681232" w14:textId="77777777" w:rsidR="00C50675" w:rsidRDefault="00C50675"/>
        </w:tc>
        <w:tc>
          <w:tcPr>
            <w:tcW w:w="4320" w:type="dxa"/>
          </w:tcPr>
          <w:p w14:paraId="348EFCFA" w14:textId="77777777" w:rsidR="00C50675" w:rsidRDefault="00C50675"/>
        </w:tc>
      </w:tr>
      <w:tr w:rsidR="00C50675" w14:paraId="0148A1B4" w14:textId="77777777">
        <w:tc>
          <w:tcPr>
            <w:tcW w:w="720" w:type="dxa"/>
          </w:tcPr>
          <w:p w14:paraId="4DA5852B" w14:textId="77777777" w:rsidR="00C50675" w:rsidRDefault="00000000">
            <w:r>
              <w:t>319</w:t>
            </w:r>
          </w:p>
        </w:tc>
        <w:tc>
          <w:tcPr>
            <w:tcW w:w="5760" w:type="dxa"/>
          </w:tcPr>
          <w:p w14:paraId="61F2A0A8" w14:textId="77777777" w:rsidR="00C50675" w:rsidRDefault="00000000">
            <w:r>
              <w:t>Rule 9 Waiver</w:t>
            </w:r>
          </w:p>
        </w:tc>
        <w:tc>
          <w:tcPr>
            <w:tcW w:w="1440" w:type="dxa"/>
          </w:tcPr>
          <w:p w14:paraId="340A254C" w14:textId="77777777" w:rsidR="00C50675" w:rsidRDefault="00C50675"/>
        </w:tc>
        <w:tc>
          <w:tcPr>
            <w:tcW w:w="1440" w:type="dxa"/>
          </w:tcPr>
          <w:p w14:paraId="0445AD67" w14:textId="77777777" w:rsidR="00C50675" w:rsidRDefault="00C50675"/>
        </w:tc>
        <w:tc>
          <w:tcPr>
            <w:tcW w:w="4320" w:type="dxa"/>
          </w:tcPr>
          <w:p w14:paraId="001A0544" w14:textId="77777777" w:rsidR="00C50675" w:rsidRDefault="00C50675"/>
        </w:tc>
      </w:tr>
      <w:tr w:rsidR="00C50675" w14:paraId="6065A228" w14:textId="77777777">
        <w:tc>
          <w:tcPr>
            <w:tcW w:w="720" w:type="dxa"/>
          </w:tcPr>
          <w:p w14:paraId="5A701902" w14:textId="77777777" w:rsidR="00C50675" w:rsidRDefault="00000000">
            <w:r>
              <w:t>320</w:t>
            </w:r>
          </w:p>
        </w:tc>
        <w:tc>
          <w:tcPr>
            <w:tcW w:w="5760" w:type="dxa"/>
          </w:tcPr>
          <w:p w14:paraId="197C46CB" w14:textId="77777777" w:rsidR="00C50675" w:rsidRDefault="00000000">
            <w:r>
              <w:t>Due to the consequences of the City Code (as further explained below), the Company requires the approval of Independent Shareholders to permit members of the Concert Party to receive the Ordinary Shares (the Consideration Shares) due under the terms of the Acquisition Agreement (which would, if such Ordinary Shares are issued, result in the Concert Party's shareholding being 30 per cent. and above) without triggering a mandatory offer to Shareholders under Rule 9 of the City Code.</w:t>
            </w:r>
          </w:p>
        </w:tc>
        <w:tc>
          <w:tcPr>
            <w:tcW w:w="1440" w:type="dxa"/>
          </w:tcPr>
          <w:p w14:paraId="4FB4A978" w14:textId="77777777" w:rsidR="00C50675" w:rsidRDefault="00C50675"/>
        </w:tc>
        <w:tc>
          <w:tcPr>
            <w:tcW w:w="1440" w:type="dxa"/>
          </w:tcPr>
          <w:p w14:paraId="60D6449F" w14:textId="77777777" w:rsidR="00C50675" w:rsidRDefault="00C50675"/>
        </w:tc>
        <w:tc>
          <w:tcPr>
            <w:tcW w:w="4320" w:type="dxa"/>
          </w:tcPr>
          <w:p w14:paraId="17137469" w14:textId="77777777" w:rsidR="00C50675" w:rsidRDefault="00C50675"/>
        </w:tc>
      </w:tr>
      <w:tr w:rsidR="00C50675" w14:paraId="490440BD" w14:textId="77777777">
        <w:tc>
          <w:tcPr>
            <w:tcW w:w="720" w:type="dxa"/>
          </w:tcPr>
          <w:p w14:paraId="360AB358" w14:textId="77777777" w:rsidR="00C50675" w:rsidRDefault="00000000">
            <w:r>
              <w:t>321</w:t>
            </w:r>
          </w:p>
        </w:tc>
        <w:tc>
          <w:tcPr>
            <w:tcW w:w="5760" w:type="dxa"/>
          </w:tcPr>
          <w:p w14:paraId="538F1680" w14:textId="77777777" w:rsidR="00C50675" w:rsidRDefault="00000000">
            <w:r>
              <w:t xml:space="preserve">Under Note 1 on the Dispensations from Rule 9, when the issue of new securities in consideration for an acquisition or a cash subscription would otherwise result in an obligation to make a general offer under Rule 9 of the City Code (the "Rule 9 Offer"), the Panel will normally waive the obligation if, inter alia, there is an independent vote at a shareholders' meeting taken on a poll. </w:t>
            </w:r>
          </w:p>
        </w:tc>
        <w:tc>
          <w:tcPr>
            <w:tcW w:w="1440" w:type="dxa"/>
          </w:tcPr>
          <w:p w14:paraId="335F1D0B" w14:textId="77777777" w:rsidR="00C50675" w:rsidRDefault="00C50675"/>
        </w:tc>
        <w:tc>
          <w:tcPr>
            <w:tcW w:w="1440" w:type="dxa"/>
          </w:tcPr>
          <w:p w14:paraId="62EA0217" w14:textId="77777777" w:rsidR="00C50675" w:rsidRDefault="00C50675"/>
        </w:tc>
        <w:tc>
          <w:tcPr>
            <w:tcW w:w="4320" w:type="dxa"/>
          </w:tcPr>
          <w:p w14:paraId="465F170E" w14:textId="77777777" w:rsidR="00C50675" w:rsidRDefault="00C50675"/>
        </w:tc>
      </w:tr>
      <w:tr w:rsidR="00C50675" w14:paraId="066C1936" w14:textId="77777777">
        <w:tc>
          <w:tcPr>
            <w:tcW w:w="720" w:type="dxa"/>
          </w:tcPr>
          <w:p w14:paraId="43346588" w14:textId="77777777" w:rsidR="00C50675" w:rsidRDefault="00000000">
            <w:r>
              <w:t>322</w:t>
            </w:r>
          </w:p>
        </w:tc>
        <w:tc>
          <w:tcPr>
            <w:tcW w:w="5760" w:type="dxa"/>
          </w:tcPr>
          <w:p w14:paraId="4C27E833" w14:textId="77777777" w:rsidR="00C50675" w:rsidRDefault="00000000">
            <w:r>
              <w:t xml:space="preserve">The Company has applied to the Panel for a waiver of Rule 9 in order to permit the allotment and issue of the Consideration Shares to the Concert Party without triggering an obligation on the part of the Concert Party to make a Rule 9 Offer. The Panel has given approval for a waiver of Rule 9 that would otherwise require the Concert Party to make such an offer, subject to the approval of an appropriate resolution by Independent Shareholders on a poll (a “Waiver Resolution”). A Waiver Resolution has been include in the business of the General Meeting of the </w:t>
            </w:r>
            <w:r>
              <w:lastRenderedPageBreak/>
              <w:t xml:space="preserve">Company to be held on [         ] 2023. </w:t>
            </w:r>
          </w:p>
        </w:tc>
        <w:tc>
          <w:tcPr>
            <w:tcW w:w="1440" w:type="dxa"/>
          </w:tcPr>
          <w:p w14:paraId="3203C58B" w14:textId="77777777" w:rsidR="00C50675" w:rsidRDefault="00C50675"/>
        </w:tc>
        <w:tc>
          <w:tcPr>
            <w:tcW w:w="1440" w:type="dxa"/>
          </w:tcPr>
          <w:p w14:paraId="55BE373E" w14:textId="77777777" w:rsidR="00C50675" w:rsidRDefault="00C50675"/>
        </w:tc>
        <w:tc>
          <w:tcPr>
            <w:tcW w:w="4320" w:type="dxa"/>
          </w:tcPr>
          <w:p w14:paraId="7D5A25E1" w14:textId="77777777" w:rsidR="00C50675" w:rsidRDefault="00C50675"/>
        </w:tc>
      </w:tr>
      <w:tr w:rsidR="00C50675" w14:paraId="503C7A40" w14:textId="77777777">
        <w:tc>
          <w:tcPr>
            <w:tcW w:w="720" w:type="dxa"/>
          </w:tcPr>
          <w:p w14:paraId="7C0FD274" w14:textId="77777777" w:rsidR="00C50675" w:rsidRDefault="00000000">
            <w:r>
              <w:t>323</w:t>
            </w:r>
          </w:p>
        </w:tc>
        <w:tc>
          <w:tcPr>
            <w:tcW w:w="5760" w:type="dxa"/>
          </w:tcPr>
          <w:p w14:paraId="0609A1EF" w14:textId="77777777" w:rsidR="00C50675" w:rsidRDefault="00000000">
            <w:r>
              <w:t xml:space="preserve">The Panel has agreed, subject to the Waiver Resolution being passed on a poll of the Independent Shareholders at the General Meeting, to waive the requirement which might otherwise arise for the members of the Concert Party (individually or collectively) to make a general offer under Rule 9 for the remaining shares in the Company as a result of the allotment and issue of the Consideration Shares. To be passed, the Waiver Resolution will require a simple majority of the votes cast on a poll by the Independent Shareholders. Accordingly, Shareholders should also be aware that, following completion of the Acquisition, the Concert Party will, between them, be interested in shares carrying more than 50 per cent. of such voting rights and will be able to increase its holding in the Company without incurring an obligation under Rule 9 to make a mandatory offer to the other Shareholders, although individual members of the Concert Party are not able to increase their individual interests in Ordinary Shares through or between a Rule 9 threshold without Panel consent. </w:t>
            </w:r>
          </w:p>
        </w:tc>
        <w:tc>
          <w:tcPr>
            <w:tcW w:w="1440" w:type="dxa"/>
          </w:tcPr>
          <w:p w14:paraId="3A95EF9E" w14:textId="77777777" w:rsidR="00C50675" w:rsidRDefault="00C50675"/>
        </w:tc>
        <w:tc>
          <w:tcPr>
            <w:tcW w:w="1440" w:type="dxa"/>
          </w:tcPr>
          <w:p w14:paraId="2516572B" w14:textId="77777777" w:rsidR="00C50675" w:rsidRDefault="00C50675"/>
        </w:tc>
        <w:tc>
          <w:tcPr>
            <w:tcW w:w="4320" w:type="dxa"/>
          </w:tcPr>
          <w:p w14:paraId="651ACD22" w14:textId="77777777" w:rsidR="00C50675" w:rsidRDefault="00C50675"/>
        </w:tc>
      </w:tr>
      <w:tr w:rsidR="00C50675" w14:paraId="66D798F7" w14:textId="77777777">
        <w:tc>
          <w:tcPr>
            <w:tcW w:w="720" w:type="dxa"/>
          </w:tcPr>
          <w:p w14:paraId="3B2ACE7B" w14:textId="77777777" w:rsidR="00C50675" w:rsidRDefault="00000000">
            <w:r>
              <w:t>324</w:t>
            </w:r>
          </w:p>
        </w:tc>
        <w:tc>
          <w:tcPr>
            <w:tcW w:w="5760" w:type="dxa"/>
          </w:tcPr>
          <w:p w14:paraId="7440075E" w14:textId="77777777" w:rsidR="00C50675" w:rsidRDefault="00000000">
            <w:r>
              <w:t>If the Resolutions are approved at the General Meeting, the Concert Party will not be restricted from making an offer for the Company unless the Concert Party either makes a statement that it does not intend to make an offer or enters into an agreement with the Company not to make an offer. No such statement has been made or agreement entered into as at the date of this Document.</w:t>
            </w:r>
          </w:p>
        </w:tc>
        <w:tc>
          <w:tcPr>
            <w:tcW w:w="1440" w:type="dxa"/>
          </w:tcPr>
          <w:p w14:paraId="57679450" w14:textId="77777777" w:rsidR="00C50675" w:rsidRDefault="00C50675"/>
        </w:tc>
        <w:tc>
          <w:tcPr>
            <w:tcW w:w="1440" w:type="dxa"/>
          </w:tcPr>
          <w:p w14:paraId="3BB1A1F2" w14:textId="77777777" w:rsidR="00C50675" w:rsidRDefault="00C50675"/>
        </w:tc>
        <w:tc>
          <w:tcPr>
            <w:tcW w:w="4320" w:type="dxa"/>
          </w:tcPr>
          <w:p w14:paraId="289E956F" w14:textId="77777777" w:rsidR="00C50675" w:rsidRDefault="00C50675"/>
        </w:tc>
      </w:tr>
      <w:tr w:rsidR="00C50675" w14:paraId="1C27C8E7" w14:textId="77777777">
        <w:tc>
          <w:tcPr>
            <w:tcW w:w="720" w:type="dxa"/>
          </w:tcPr>
          <w:p w14:paraId="78142D2B" w14:textId="77777777" w:rsidR="00C50675" w:rsidRDefault="00000000">
            <w:r>
              <w:t>325</w:t>
            </w:r>
          </w:p>
        </w:tc>
        <w:tc>
          <w:tcPr>
            <w:tcW w:w="5760" w:type="dxa"/>
          </w:tcPr>
          <w:p w14:paraId="3915CAF9" w14:textId="77777777" w:rsidR="00C50675" w:rsidRDefault="00000000">
            <w:r>
              <w:t>Information on the Concert Party</w:t>
            </w:r>
          </w:p>
        </w:tc>
        <w:tc>
          <w:tcPr>
            <w:tcW w:w="1440" w:type="dxa"/>
          </w:tcPr>
          <w:p w14:paraId="14189225" w14:textId="77777777" w:rsidR="00C50675" w:rsidRDefault="00C50675"/>
        </w:tc>
        <w:tc>
          <w:tcPr>
            <w:tcW w:w="1440" w:type="dxa"/>
          </w:tcPr>
          <w:p w14:paraId="0DAB4732" w14:textId="77777777" w:rsidR="00C50675" w:rsidRDefault="00C50675"/>
        </w:tc>
        <w:tc>
          <w:tcPr>
            <w:tcW w:w="4320" w:type="dxa"/>
          </w:tcPr>
          <w:p w14:paraId="7ED71404" w14:textId="77777777" w:rsidR="00C50675" w:rsidRDefault="00C50675"/>
        </w:tc>
      </w:tr>
      <w:tr w:rsidR="00C50675" w14:paraId="3B70C8AE" w14:textId="77777777">
        <w:tc>
          <w:tcPr>
            <w:tcW w:w="720" w:type="dxa"/>
          </w:tcPr>
          <w:p w14:paraId="3D530BAD" w14:textId="77777777" w:rsidR="00C50675" w:rsidRDefault="00000000">
            <w:r>
              <w:t>326</w:t>
            </w:r>
          </w:p>
        </w:tc>
        <w:tc>
          <w:tcPr>
            <w:tcW w:w="5760" w:type="dxa"/>
          </w:tcPr>
          <w:p w14:paraId="35F3C9CF" w14:textId="77777777" w:rsidR="00C50675" w:rsidRDefault="00000000">
            <w:r>
              <w:t>The table below sets out those entities and individuals (together the "Concert Party") who are presumed to be acting in concert for the purposes of the Takeover Code. These parties are presumed to be acting in concert for the following reasons:</w:t>
            </w:r>
          </w:p>
        </w:tc>
        <w:tc>
          <w:tcPr>
            <w:tcW w:w="1440" w:type="dxa"/>
          </w:tcPr>
          <w:p w14:paraId="6491DB7F" w14:textId="77777777" w:rsidR="00C50675" w:rsidRDefault="00C50675"/>
        </w:tc>
        <w:tc>
          <w:tcPr>
            <w:tcW w:w="1440" w:type="dxa"/>
          </w:tcPr>
          <w:p w14:paraId="4A9E740C" w14:textId="77777777" w:rsidR="00C50675" w:rsidRDefault="00C50675"/>
        </w:tc>
        <w:tc>
          <w:tcPr>
            <w:tcW w:w="4320" w:type="dxa"/>
          </w:tcPr>
          <w:p w14:paraId="3BD6D331" w14:textId="77777777" w:rsidR="00C50675" w:rsidRDefault="00C50675"/>
        </w:tc>
      </w:tr>
      <w:tr w:rsidR="00C50675" w14:paraId="7ECD8F5C" w14:textId="77777777">
        <w:tc>
          <w:tcPr>
            <w:tcW w:w="720" w:type="dxa"/>
          </w:tcPr>
          <w:p w14:paraId="70CF98CB" w14:textId="77777777" w:rsidR="00C50675" w:rsidRDefault="00000000">
            <w:r>
              <w:t>327</w:t>
            </w:r>
          </w:p>
        </w:tc>
        <w:tc>
          <w:tcPr>
            <w:tcW w:w="5760" w:type="dxa"/>
          </w:tcPr>
          <w:p w14:paraId="67259EED" w14:textId="77777777" w:rsidR="00C50675" w:rsidRDefault="00000000">
            <w:r>
              <w:t xml:space="preserve">Shareholders of [Target company} will, on completion of the Transaction, receive the Consideration Shares under </w:t>
            </w:r>
            <w:r>
              <w:lastRenderedPageBreak/>
              <w:t>the terms of the Acquisition Agreement.</w:t>
            </w:r>
          </w:p>
        </w:tc>
        <w:tc>
          <w:tcPr>
            <w:tcW w:w="1440" w:type="dxa"/>
          </w:tcPr>
          <w:p w14:paraId="294EDB9E" w14:textId="77777777" w:rsidR="00C50675" w:rsidRDefault="00C50675"/>
        </w:tc>
        <w:tc>
          <w:tcPr>
            <w:tcW w:w="1440" w:type="dxa"/>
          </w:tcPr>
          <w:p w14:paraId="514BF6FE" w14:textId="77777777" w:rsidR="00C50675" w:rsidRDefault="00C50675"/>
        </w:tc>
        <w:tc>
          <w:tcPr>
            <w:tcW w:w="4320" w:type="dxa"/>
          </w:tcPr>
          <w:p w14:paraId="6A4F49C2" w14:textId="77777777" w:rsidR="00C50675" w:rsidRDefault="00C50675"/>
        </w:tc>
      </w:tr>
      <w:tr w:rsidR="00C50675" w14:paraId="13B8923F" w14:textId="77777777">
        <w:tc>
          <w:tcPr>
            <w:tcW w:w="720" w:type="dxa"/>
          </w:tcPr>
          <w:p w14:paraId="2F01AE3D" w14:textId="77777777" w:rsidR="00C50675" w:rsidRDefault="00000000">
            <w:r>
              <w:t>328</w:t>
            </w:r>
          </w:p>
        </w:tc>
        <w:tc>
          <w:tcPr>
            <w:tcW w:w="5760" w:type="dxa"/>
          </w:tcPr>
          <w:p w14:paraId="6E8630B3" w14:textId="77777777" w:rsidR="00C50675" w:rsidRDefault="00000000">
            <w:r>
              <w:t>generally, shareholders in a private company who sell their shares in that company in consideration for the issue of new shares in a company to which the Code applies (in this case the Company) are presumed to be acting in concert for the purposes of the Takeover Code;</w:t>
            </w:r>
          </w:p>
        </w:tc>
        <w:tc>
          <w:tcPr>
            <w:tcW w:w="1440" w:type="dxa"/>
          </w:tcPr>
          <w:p w14:paraId="2D073B5D" w14:textId="77777777" w:rsidR="00C50675" w:rsidRDefault="00C50675"/>
        </w:tc>
        <w:tc>
          <w:tcPr>
            <w:tcW w:w="1440" w:type="dxa"/>
          </w:tcPr>
          <w:p w14:paraId="097D2DD7" w14:textId="77777777" w:rsidR="00C50675" w:rsidRDefault="00C50675"/>
        </w:tc>
        <w:tc>
          <w:tcPr>
            <w:tcW w:w="4320" w:type="dxa"/>
          </w:tcPr>
          <w:p w14:paraId="2254366C" w14:textId="77777777" w:rsidR="00C50675" w:rsidRDefault="00C50675"/>
        </w:tc>
      </w:tr>
      <w:tr w:rsidR="00C50675" w14:paraId="4580D1D0" w14:textId="77777777">
        <w:tc>
          <w:tcPr>
            <w:tcW w:w="720" w:type="dxa"/>
          </w:tcPr>
          <w:p w14:paraId="2ACF3987" w14:textId="77777777" w:rsidR="00C50675" w:rsidRDefault="00000000">
            <w:r>
              <w:t>329</w:t>
            </w:r>
          </w:p>
        </w:tc>
        <w:tc>
          <w:tcPr>
            <w:tcW w:w="5760" w:type="dxa"/>
          </w:tcPr>
          <w:p w14:paraId="6ADEC42F" w14:textId="77777777" w:rsidR="00C50675" w:rsidRDefault="00000000">
            <w:r>
              <w:t>a company, its parent, subsidiaries and fellow subsidiaries, and their associated companies, and companies of which such companies are associated companies, all with each other (for this purpose ownership or control of 20% or more of the equity share capital of a company is regarded as the test of associated company status); and</w:t>
            </w:r>
          </w:p>
        </w:tc>
        <w:tc>
          <w:tcPr>
            <w:tcW w:w="1440" w:type="dxa"/>
          </w:tcPr>
          <w:p w14:paraId="7F193E99" w14:textId="77777777" w:rsidR="00C50675" w:rsidRDefault="00C50675"/>
        </w:tc>
        <w:tc>
          <w:tcPr>
            <w:tcW w:w="1440" w:type="dxa"/>
          </w:tcPr>
          <w:p w14:paraId="068379C8" w14:textId="77777777" w:rsidR="00C50675" w:rsidRDefault="00C50675"/>
        </w:tc>
        <w:tc>
          <w:tcPr>
            <w:tcW w:w="4320" w:type="dxa"/>
          </w:tcPr>
          <w:p w14:paraId="7CE3AD6B" w14:textId="77777777" w:rsidR="00C50675" w:rsidRDefault="00C50675"/>
        </w:tc>
      </w:tr>
      <w:tr w:rsidR="00C50675" w14:paraId="07C5D0CE" w14:textId="77777777">
        <w:tc>
          <w:tcPr>
            <w:tcW w:w="720" w:type="dxa"/>
          </w:tcPr>
          <w:p w14:paraId="79FE00C9" w14:textId="77777777" w:rsidR="00C50675" w:rsidRDefault="00000000">
            <w:r>
              <w:t>330</w:t>
            </w:r>
          </w:p>
        </w:tc>
        <w:tc>
          <w:tcPr>
            <w:tcW w:w="5760" w:type="dxa"/>
          </w:tcPr>
          <w:p w14:paraId="20711243" w14:textId="77777777" w:rsidR="00C50675" w:rsidRDefault="00000000">
            <w:r>
              <w:t>a company with its directors (together with their close relatives and the related trusts of any of them).</w:t>
            </w:r>
          </w:p>
        </w:tc>
        <w:tc>
          <w:tcPr>
            <w:tcW w:w="1440" w:type="dxa"/>
          </w:tcPr>
          <w:p w14:paraId="2CD655E7" w14:textId="77777777" w:rsidR="00C50675" w:rsidRDefault="00C50675"/>
        </w:tc>
        <w:tc>
          <w:tcPr>
            <w:tcW w:w="1440" w:type="dxa"/>
          </w:tcPr>
          <w:p w14:paraId="35AA5649" w14:textId="77777777" w:rsidR="00C50675" w:rsidRDefault="00C50675"/>
        </w:tc>
        <w:tc>
          <w:tcPr>
            <w:tcW w:w="4320" w:type="dxa"/>
          </w:tcPr>
          <w:p w14:paraId="62BD006A" w14:textId="77777777" w:rsidR="00C50675" w:rsidRDefault="00C50675"/>
        </w:tc>
      </w:tr>
      <w:tr w:rsidR="00C50675" w14:paraId="1E88A71B" w14:textId="77777777">
        <w:tc>
          <w:tcPr>
            <w:tcW w:w="720" w:type="dxa"/>
          </w:tcPr>
          <w:p w14:paraId="4AE830B3" w14:textId="77777777" w:rsidR="00C50675" w:rsidRDefault="00000000">
            <w:r>
              <w:t>331</w:t>
            </w:r>
          </w:p>
        </w:tc>
        <w:tc>
          <w:tcPr>
            <w:tcW w:w="5760" w:type="dxa"/>
          </w:tcPr>
          <w:p w14:paraId="48A10FE7" w14:textId="77777777" w:rsidR="00C50675" w:rsidRDefault="00000000">
            <w:r>
              <w:t>The Concert Party is therefore comprised of the following members:</w:t>
            </w:r>
          </w:p>
        </w:tc>
        <w:tc>
          <w:tcPr>
            <w:tcW w:w="1440" w:type="dxa"/>
          </w:tcPr>
          <w:p w14:paraId="65EBF8B1" w14:textId="77777777" w:rsidR="00C50675" w:rsidRDefault="00C50675"/>
        </w:tc>
        <w:tc>
          <w:tcPr>
            <w:tcW w:w="1440" w:type="dxa"/>
          </w:tcPr>
          <w:p w14:paraId="28B08E18" w14:textId="77777777" w:rsidR="00C50675" w:rsidRDefault="00C50675"/>
        </w:tc>
        <w:tc>
          <w:tcPr>
            <w:tcW w:w="4320" w:type="dxa"/>
          </w:tcPr>
          <w:p w14:paraId="184808DC" w14:textId="77777777" w:rsidR="00C50675" w:rsidRDefault="00C50675"/>
        </w:tc>
      </w:tr>
      <w:tr w:rsidR="00C50675" w14:paraId="6D3BB5D4" w14:textId="77777777">
        <w:tc>
          <w:tcPr>
            <w:tcW w:w="720" w:type="dxa"/>
          </w:tcPr>
          <w:p w14:paraId="7B7F7FB6" w14:textId="77777777" w:rsidR="00C50675" w:rsidRDefault="00000000">
            <w:r>
              <w:t>332</w:t>
            </w:r>
          </w:p>
        </w:tc>
        <w:tc>
          <w:tcPr>
            <w:tcW w:w="5760" w:type="dxa"/>
          </w:tcPr>
          <w:p w14:paraId="65535F34" w14:textId="77777777" w:rsidR="00C50675" w:rsidRDefault="00000000">
            <w:r>
              <w:t xml:space="preserve">Save as disclosed otherwise, the address of the members of the Concert Party is [Target company]'s registered office, being [                         ]. </w:t>
            </w:r>
          </w:p>
        </w:tc>
        <w:tc>
          <w:tcPr>
            <w:tcW w:w="1440" w:type="dxa"/>
          </w:tcPr>
          <w:p w14:paraId="4A7831EB" w14:textId="77777777" w:rsidR="00C50675" w:rsidRDefault="00C50675"/>
        </w:tc>
        <w:tc>
          <w:tcPr>
            <w:tcW w:w="1440" w:type="dxa"/>
          </w:tcPr>
          <w:p w14:paraId="001FF105" w14:textId="77777777" w:rsidR="00C50675" w:rsidRDefault="00C50675"/>
        </w:tc>
        <w:tc>
          <w:tcPr>
            <w:tcW w:w="4320" w:type="dxa"/>
          </w:tcPr>
          <w:p w14:paraId="646E0ED4" w14:textId="77777777" w:rsidR="00C50675" w:rsidRDefault="00C50675"/>
        </w:tc>
      </w:tr>
      <w:tr w:rsidR="00C50675" w14:paraId="68E95037" w14:textId="77777777">
        <w:tc>
          <w:tcPr>
            <w:tcW w:w="720" w:type="dxa"/>
          </w:tcPr>
          <w:p w14:paraId="26BB73F0" w14:textId="77777777" w:rsidR="00C50675" w:rsidRDefault="00000000">
            <w:r>
              <w:t>333</w:t>
            </w:r>
          </w:p>
        </w:tc>
        <w:tc>
          <w:tcPr>
            <w:tcW w:w="5760" w:type="dxa"/>
          </w:tcPr>
          <w:p w14:paraId="005B83A6" w14:textId="77777777" w:rsidR="00C50675" w:rsidRDefault="00000000">
            <w:r>
              <w:t xml:space="preserve">Save as set out above, there are no relationships (personal, financial and commercial), arrangements or understandings between: (a) the members of the Concert Party and the Independent Director (or their close relatives or related trusts); (b) as far as the Independent Director is aware, the Concert Party and the Shareholders (or any person who is, or is presumed to be, acting in concert with any such Shareholder); or (c) the Concert Party and Cairn (or any person who is, or is presumed to be, acting in concert with Cairn). </w:t>
            </w:r>
          </w:p>
        </w:tc>
        <w:tc>
          <w:tcPr>
            <w:tcW w:w="1440" w:type="dxa"/>
          </w:tcPr>
          <w:p w14:paraId="51D63964" w14:textId="77777777" w:rsidR="00C50675" w:rsidRDefault="00C50675"/>
        </w:tc>
        <w:tc>
          <w:tcPr>
            <w:tcW w:w="1440" w:type="dxa"/>
          </w:tcPr>
          <w:p w14:paraId="2264931D" w14:textId="77777777" w:rsidR="00C50675" w:rsidRDefault="00C50675"/>
        </w:tc>
        <w:tc>
          <w:tcPr>
            <w:tcW w:w="4320" w:type="dxa"/>
          </w:tcPr>
          <w:p w14:paraId="076C82F9" w14:textId="77777777" w:rsidR="00C50675" w:rsidRDefault="00C50675"/>
        </w:tc>
      </w:tr>
      <w:tr w:rsidR="00C50675" w14:paraId="5DE14A24" w14:textId="77777777">
        <w:tc>
          <w:tcPr>
            <w:tcW w:w="720" w:type="dxa"/>
          </w:tcPr>
          <w:p w14:paraId="59B72BF0" w14:textId="77777777" w:rsidR="00C50675" w:rsidRDefault="00000000">
            <w:r>
              <w:t>334</w:t>
            </w:r>
          </w:p>
        </w:tc>
        <w:tc>
          <w:tcPr>
            <w:tcW w:w="5760" w:type="dxa"/>
          </w:tcPr>
          <w:p w14:paraId="631D8DD9" w14:textId="77777777" w:rsidR="00C50675" w:rsidRDefault="00000000">
            <w:r>
              <w:t xml:space="preserve">The Concert Party </w:t>
            </w:r>
          </w:p>
        </w:tc>
        <w:tc>
          <w:tcPr>
            <w:tcW w:w="1440" w:type="dxa"/>
          </w:tcPr>
          <w:p w14:paraId="7FD79ABD" w14:textId="77777777" w:rsidR="00C50675" w:rsidRDefault="00C50675"/>
        </w:tc>
        <w:tc>
          <w:tcPr>
            <w:tcW w:w="1440" w:type="dxa"/>
          </w:tcPr>
          <w:p w14:paraId="0D584DDB" w14:textId="77777777" w:rsidR="00C50675" w:rsidRDefault="00C50675"/>
        </w:tc>
        <w:tc>
          <w:tcPr>
            <w:tcW w:w="4320" w:type="dxa"/>
          </w:tcPr>
          <w:p w14:paraId="0FAF9484" w14:textId="77777777" w:rsidR="00C50675" w:rsidRDefault="00C50675"/>
        </w:tc>
      </w:tr>
      <w:tr w:rsidR="00C50675" w14:paraId="371EAFD1" w14:textId="77777777">
        <w:tc>
          <w:tcPr>
            <w:tcW w:w="720" w:type="dxa"/>
          </w:tcPr>
          <w:p w14:paraId="26E63E24" w14:textId="77777777" w:rsidR="00C50675" w:rsidRDefault="00000000">
            <w:r>
              <w:t>335</w:t>
            </w:r>
          </w:p>
        </w:tc>
        <w:tc>
          <w:tcPr>
            <w:tcW w:w="5760" w:type="dxa"/>
          </w:tcPr>
          <w:p w14:paraId="69EAB69B" w14:textId="77777777" w:rsidR="00C50675" w:rsidRDefault="00000000">
            <w:r>
              <w:t xml:space="preserve">Under the Takeover Code, a concert party arises, inter alia, when persons who, pursuant to an agreement or understanding (whether formal or informal), co-operate, to obtain or consolidate control of that company. Under the Takeover Code, control means an interest, or interests, </w:t>
            </w:r>
            <w:r>
              <w:lastRenderedPageBreak/>
              <w:t xml:space="preserve">in shares carrying in aggregate 30 per cent. or more of the voting rights of a company, irrespective of whether such interest or interests give de facto control. In this context, voting rights means all the voting rights attributable to the capital of the company which are currently exercisable at a general meeting. The Takeover Code also states that, directors of a company will be presumed to be acting in concert with the company of which they are a director. </w:t>
            </w:r>
          </w:p>
        </w:tc>
        <w:tc>
          <w:tcPr>
            <w:tcW w:w="1440" w:type="dxa"/>
          </w:tcPr>
          <w:p w14:paraId="6C6C35BE" w14:textId="77777777" w:rsidR="00C50675" w:rsidRDefault="00C50675"/>
        </w:tc>
        <w:tc>
          <w:tcPr>
            <w:tcW w:w="1440" w:type="dxa"/>
          </w:tcPr>
          <w:p w14:paraId="0E56A746" w14:textId="77777777" w:rsidR="00C50675" w:rsidRDefault="00C50675"/>
        </w:tc>
        <w:tc>
          <w:tcPr>
            <w:tcW w:w="4320" w:type="dxa"/>
          </w:tcPr>
          <w:p w14:paraId="2D5BD59D" w14:textId="77777777" w:rsidR="00C50675" w:rsidRDefault="00C50675"/>
        </w:tc>
      </w:tr>
      <w:tr w:rsidR="00C50675" w14:paraId="663111F8" w14:textId="77777777">
        <w:tc>
          <w:tcPr>
            <w:tcW w:w="720" w:type="dxa"/>
          </w:tcPr>
          <w:p w14:paraId="2F4BBF37" w14:textId="77777777" w:rsidR="00C50675" w:rsidRDefault="00000000">
            <w:r>
              <w:t>336</w:t>
            </w:r>
          </w:p>
        </w:tc>
        <w:tc>
          <w:tcPr>
            <w:tcW w:w="5760" w:type="dxa"/>
          </w:tcPr>
          <w:p w14:paraId="07F3761A" w14:textId="77777777" w:rsidR="00C50675" w:rsidRDefault="00000000">
            <w:r>
              <w:t>The Concert Party comprises the [Target company] shareholders and other connected parties. As at the date of this document, members of the Concert Party do not hold any of the Existing Ordinary Shares.</w:t>
            </w:r>
          </w:p>
        </w:tc>
        <w:tc>
          <w:tcPr>
            <w:tcW w:w="1440" w:type="dxa"/>
          </w:tcPr>
          <w:p w14:paraId="2206841C" w14:textId="77777777" w:rsidR="00C50675" w:rsidRDefault="00C50675"/>
        </w:tc>
        <w:tc>
          <w:tcPr>
            <w:tcW w:w="1440" w:type="dxa"/>
          </w:tcPr>
          <w:p w14:paraId="6F06F6A4" w14:textId="77777777" w:rsidR="00C50675" w:rsidRDefault="00C50675"/>
        </w:tc>
        <w:tc>
          <w:tcPr>
            <w:tcW w:w="4320" w:type="dxa"/>
          </w:tcPr>
          <w:p w14:paraId="7930F4ED" w14:textId="77777777" w:rsidR="00C50675" w:rsidRDefault="00C50675"/>
        </w:tc>
      </w:tr>
      <w:tr w:rsidR="00C50675" w14:paraId="659E1CA4" w14:textId="77777777">
        <w:tc>
          <w:tcPr>
            <w:tcW w:w="720" w:type="dxa"/>
          </w:tcPr>
          <w:p w14:paraId="038B4A43" w14:textId="77777777" w:rsidR="00C50675" w:rsidRDefault="00000000">
            <w:r>
              <w:t>337</w:t>
            </w:r>
          </w:p>
        </w:tc>
        <w:tc>
          <w:tcPr>
            <w:tcW w:w="5760" w:type="dxa"/>
          </w:tcPr>
          <w:p w14:paraId="11ACA6C9" w14:textId="77777777" w:rsidR="00C50675" w:rsidRDefault="00000000">
            <w:r>
              <w:t xml:space="preserve">The members of the Concert Party will not be restricted from making an offer for the Company in the event that the Waiver Resolution is passed. Further details of the members of the Concert Party are set out below. </w:t>
            </w:r>
          </w:p>
        </w:tc>
        <w:tc>
          <w:tcPr>
            <w:tcW w:w="1440" w:type="dxa"/>
          </w:tcPr>
          <w:p w14:paraId="27873A92" w14:textId="77777777" w:rsidR="00C50675" w:rsidRDefault="00C50675"/>
        </w:tc>
        <w:tc>
          <w:tcPr>
            <w:tcW w:w="1440" w:type="dxa"/>
          </w:tcPr>
          <w:p w14:paraId="09DECCCF" w14:textId="77777777" w:rsidR="00C50675" w:rsidRDefault="00C50675"/>
        </w:tc>
        <w:tc>
          <w:tcPr>
            <w:tcW w:w="4320" w:type="dxa"/>
          </w:tcPr>
          <w:p w14:paraId="4363C58A" w14:textId="77777777" w:rsidR="00C50675" w:rsidRDefault="00C50675"/>
        </w:tc>
      </w:tr>
      <w:tr w:rsidR="00C50675" w14:paraId="75C29A93" w14:textId="77777777">
        <w:tc>
          <w:tcPr>
            <w:tcW w:w="720" w:type="dxa"/>
          </w:tcPr>
          <w:p w14:paraId="7DBDB3CA" w14:textId="77777777" w:rsidR="00C50675" w:rsidRDefault="00000000">
            <w:r>
              <w:t>338</w:t>
            </w:r>
          </w:p>
        </w:tc>
        <w:tc>
          <w:tcPr>
            <w:tcW w:w="5760" w:type="dxa"/>
          </w:tcPr>
          <w:p w14:paraId="71A74204" w14:textId="77777777" w:rsidR="00C50675" w:rsidRDefault="00000000">
            <w:r>
              <w:t xml:space="preserve">The Waiver Resolution is to seek approval from Independent Shareholders for the issue of the Consideration Shares to the Concert Party which will, in aggregate, result in the Concert Party being issued with [284,284,523] Ordinary Shares in the Company representing [95.72] per cent. of the Enlarged Share Capital. </w:t>
            </w:r>
          </w:p>
        </w:tc>
        <w:tc>
          <w:tcPr>
            <w:tcW w:w="1440" w:type="dxa"/>
          </w:tcPr>
          <w:p w14:paraId="389C9A8D" w14:textId="77777777" w:rsidR="00C50675" w:rsidRDefault="00C50675"/>
        </w:tc>
        <w:tc>
          <w:tcPr>
            <w:tcW w:w="1440" w:type="dxa"/>
          </w:tcPr>
          <w:p w14:paraId="6AE1D9E1" w14:textId="77777777" w:rsidR="00C50675" w:rsidRDefault="00C50675"/>
        </w:tc>
        <w:tc>
          <w:tcPr>
            <w:tcW w:w="4320" w:type="dxa"/>
          </w:tcPr>
          <w:p w14:paraId="75707197" w14:textId="77777777" w:rsidR="00C50675" w:rsidRDefault="00C50675"/>
        </w:tc>
      </w:tr>
      <w:tr w:rsidR="00C50675" w14:paraId="090409C7" w14:textId="77777777">
        <w:tc>
          <w:tcPr>
            <w:tcW w:w="720" w:type="dxa"/>
          </w:tcPr>
          <w:p w14:paraId="45B0E8D2" w14:textId="77777777" w:rsidR="00C50675" w:rsidRDefault="00000000">
            <w:r>
              <w:t>339</w:t>
            </w:r>
          </w:p>
        </w:tc>
        <w:tc>
          <w:tcPr>
            <w:tcW w:w="5760" w:type="dxa"/>
          </w:tcPr>
          <w:p w14:paraId="2EE09E07" w14:textId="77777777" w:rsidR="00C50675" w:rsidRDefault="00000000">
            <w:r>
              <w:t>The maximum controlling position of the Concert Party, as set out below, is [284,284,523] Ordinary Shares representing [95.72] per cent. of the Enlarged Share Capital. This is based on the following assumptions:</w:t>
            </w:r>
          </w:p>
        </w:tc>
        <w:tc>
          <w:tcPr>
            <w:tcW w:w="1440" w:type="dxa"/>
          </w:tcPr>
          <w:p w14:paraId="7A1B2EEF" w14:textId="77777777" w:rsidR="00C50675" w:rsidRDefault="00C50675"/>
        </w:tc>
        <w:tc>
          <w:tcPr>
            <w:tcW w:w="1440" w:type="dxa"/>
          </w:tcPr>
          <w:p w14:paraId="7FE47018" w14:textId="77777777" w:rsidR="00C50675" w:rsidRDefault="00C50675"/>
        </w:tc>
        <w:tc>
          <w:tcPr>
            <w:tcW w:w="4320" w:type="dxa"/>
          </w:tcPr>
          <w:p w14:paraId="79AD50DC" w14:textId="77777777" w:rsidR="00C50675" w:rsidRDefault="00C50675"/>
        </w:tc>
      </w:tr>
      <w:tr w:rsidR="00C50675" w14:paraId="68A099AC" w14:textId="77777777">
        <w:tc>
          <w:tcPr>
            <w:tcW w:w="720" w:type="dxa"/>
          </w:tcPr>
          <w:p w14:paraId="7AF7C286" w14:textId="77777777" w:rsidR="00C50675" w:rsidRDefault="00000000">
            <w:r>
              <w:t>340</w:t>
            </w:r>
          </w:p>
        </w:tc>
        <w:tc>
          <w:tcPr>
            <w:tcW w:w="5760" w:type="dxa"/>
          </w:tcPr>
          <w:p w14:paraId="0DEE8778" w14:textId="77777777" w:rsidR="00C50675" w:rsidRDefault="00000000">
            <w:r>
              <w:t>completion of the Acquisition (resulting in the issue of the Consideration Shares);</w:t>
            </w:r>
          </w:p>
        </w:tc>
        <w:tc>
          <w:tcPr>
            <w:tcW w:w="1440" w:type="dxa"/>
          </w:tcPr>
          <w:p w14:paraId="12CFB294" w14:textId="77777777" w:rsidR="00C50675" w:rsidRDefault="00C50675"/>
        </w:tc>
        <w:tc>
          <w:tcPr>
            <w:tcW w:w="1440" w:type="dxa"/>
          </w:tcPr>
          <w:p w14:paraId="4502A325" w14:textId="77777777" w:rsidR="00C50675" w:rsidRDefault="00C50675"/>
        </w:tc>
        <w:tc>
          <w:tcPr>
            <w:tcW w:w="4320" w:type="dxa"/>
          </w:tcPr>
          <w:p w14:paraId="113991F2" w14:textId="77777777" w:rsidR="00C50675" w:rsidRDefault="00C50675"/>
        </w:tc>
      </w:tr>
      <w:tr w:rsidR="00C50675" w14:paraId="4709A054" w14:textId="77777777">
        <w:tc>
          <w:tcPr>
            <w:tcW w:w="720" w:type="dxa"/>
          </w:tcPr>
          <w:p w14:paraId="7434547E" w14:textId="77777777" w:rsidR="00C50675" w:rsidRDefault="00000000">
            <w:r>
              <w:t>341</w:t>
            </w:r>
          </w:p>
        </w:tc>
        <w:tc>
          <w:tcPr>
            <w:tcW w:w="5760" w:type="dxa"/>
          </w:tcPr>
          <w:p w14:paraId="169A4D07" w14:textId="77777777" w:rsidR="00C50675" w:rsidRDefault="00000000">
            <w:r>
              <w:t>completion of the Offer (resulting in the issue of the Subscription Shares);</w:t>
            </w:r>
          </w:p>
        </w:tc>
        <w:tc>
          <w:tcPr>
            <w:tcW w:w="1440" w:type="dxa"/>
          </w:tcPr>
          <w:p w14:paraId="3889C4B5" w14:textId="77777777" w:rsidR="00C50675" w:rsidRDefault="00C50675"/>
        </w:tc>
        <w:tc>
          <w:tcPr>
            <w:tcW w:w="1440" w:type="dxa"/>
          </w:tcPr>
          <w:p w14:paraId="184C3251" w14:textId="77777777" w:rsidR="00C50675" w:rsidRDefault="00C50675"/>
        </w:tc>
        <w:tc>
          <w:tcPr>
            <w:tcW w:w="4320" w:type="dxa"/>
          </w:tcPr>
          <w:p w14:paraId="3E3309BE" w14:textId="77777777" w:rsidR="00C50675" w:rsidRDefault="00C50675"/>
        </w:tc>
      </w:tr>
      <w:tr w:rsidR="00C50675" w14:paraId="2B66A82C" w14:textId="77777777">
        <w:tc>
          <w:tcPr>
            <w:tcW w:w="720" w:type="dxa"/>
          </w:tcPr>
          <w:p w14:paraId="57589C58" w14:textId="77777777" w:rsidR="00C50675" w:rsidRDefault="00000000">
            <w:r>
              <w:t>342</w:t>
            </w:r>
          </w:p>
        </w:tc>
        <w:tc>
          <w:tcPr>
            <w:tcW w:w="5760" w:type="dxa"/>
          </w:tcPr>
          <w:p w14:paraId="7D72B009" w14:textId="77777777" w:rsidR="00C50675" w:rsidRDefault="00000000">
            <w:r>
              <w:t>[[            ] Ordinary Shares are currently held by ]          ] (that are not subject to the Waiver Resolution);]</w:t>
            </w:r>
          </w:p>
        </w:tc>
        <w:tc>
          <w:tcPr>
            <w:tcW w:w="1440" w:type="dxa"/>
          </w:tcPr>
          <w:p w14:paraId="33D841D5" w14:textId="77777777" w:rsidR="00C50675" w:rsidRDefault="00C50675"/>
        </w:tc>
        <w:tc>
          <w:tcPr>
            <w:tcW w:w="1440" w:type="dxa"/>
          </w:tcPr>
          <w:p w14:paraId="0A6245E6" w14:textId="77777777" w:rsidR="00C50675" w:rsidRDefault="00C50675"/>
        </w:tc>
        <w:tc>
          <w:tcPr>
            <w:tcW w:w="4320" w:type="dxa"/>
          </w:tcPr>
          <w:p w14:paraId="772040E6" w14:textId="77777777" w:rsidR="00C50675" w:rsidRDefault="00C50675"/>
        </w:tc>
      </w:tr>
      <w:tr w:rsidR="00C50675" w14:paraId="357CBCF9" w14:textId="77777777">
        <w:tc>
          <w:tcPr>
            <w:tcW w:w="720" w:type="dxa"/>
          </w:tcPr>
          <w:p w14:paraId="1C4E7A20" w14:textId="77777777" w:rsidR="00C50675" w:rsidRDefault="00000000">
            <w:r>
              <w:t>343</w:t>
            </w:r>
          </w:p>
        </w:tc>
        <w:tc>
          <w:tcPr>
            <w:tcW w:w="5760" w:type="dxa"/>
          </w:tcPr>
          <w:p w14:paraId="09AFE4CF" w14:textId="77777777" w:rsidR="00C50675" w:rsidRDefault="00000000">
            <w:r>
              <w:t xml:space="preserve">exercise of the Warrant held by [               ] resulting in the issue of [●] new Ordinary Shares (the Warrant has been </w:t>
            </w:r>
            <w:r>
              <w:lastRenderedPageBreak/>
              <w:t>issued but as at the date of this document has not been exercised) ; and</w:t>
            </w:r>
          </w:p>
        </w:tc>
        <w:tc>
          <w:tcPr>
            <w:tcW w:w="1440" w:type="dxa"/>
          </w:tcPr>
          <w:p w14:paraId="3BE9A21B" w14:textId="77777777" w:rsidR="00C50675" w:rsidRDefault="00C50675"/>
        </w:tc>
        <w:tc>
          <w:tcPr>
            <w:tcW w:w="1440" w:type="dxa"/>
          </w:tcPr>
          <w:p w14:paraId="0CFCB589" w14:textId="77777777" w:rsidR="00C50675" w:rsidRDefault="00C50675"/>
        </w:tc>
        <w:tc>
          <w:tcPr>
            <w:tcW w:w="4320" w:type="dxa"/>
          </w:tcPr>
          <w:p w14:paraId="55CD066F" w14:textId="77777777" w:rsidR="00C50675" w:rsidRDefault="00C50675"/>
        </w:tc>
      </w:tr>
      <w:tr w:rsidR="00C50675" w14:paraId="3C6C2D1E" w14:textId="77777777">
        <w:tc>
          <w:tcPr>
            <w:tcW w:w="720" w:type="dxa"/>
          </w:tcPr>
          <w:p w14:paraId="0D6A5E79" w14:textId="77777777" w:rsidR="00C50675" w:rsidRDefault="00000000">
            <w:r>
              <w:t>344</w:t>
            </w:r>
          </w:p>
        </w:tc>
        <w:tc>
          <w:tcPr>
            <w:tcW w:w="5760" w:type="dxa"/>
          </w:tcPr>
          <w:p w14:paraId="44B6FC68" w14:textId="77777777" w:rsidR="00C50675" w:rsidRDefault="00000000">
            <w:r>
              <w:t>there being no other issue of Ordinary Shares.</w:t>
            </w:r>
          </w:p>
        </w:tc>
        <w:tc>
          <w:tcPr>
            <w:tcW w:w="1440" w:type="dxa"/>
          </w:tcPr>
          <w:p w14:paraId="3AFE0151" w14:textId="77777777" w:rsidR="00C50675" w:rsidRDefault="00C50675"/>
        </w:tc>
        <w:tc>
          <w:tcPr>
            <w:tcW w:w="1440" w:type="dxa"/>
          </w:tcPr>
          <w:p w14:paraId="3D854A9B" w14:textId="77777777" w:rsidR="00C50675" w:rsidRDefault="00C50675"/>
        </w:tc>
        <w:tc>
          <w:tcPr>
            <w:tcW w:w="4320" w:type="dxa"/>
          </w:tcPr>
          <w:p w14:paraId="3D8BEF68" w14:textId="77777777" w:rsidR="00C50675" w:rsidRDefault="00C50675"/>
        </w:tc>
      </w:tr>
      <w:tr w:rsidR="00C50675" w14:paraId="5CDE4D71" w14:textId="77777777">
        <w:tc>
          <w:tcPr>
            <w:tcW w:w="720" w:type="dxa"/>
          </w:tcPr>
          <w:p w14:paraId="1D0BA48D" w14:textId="77777777" w:rsidR="00C50675" w:rsidRDefault="00000000">
            <w:r>
              <w:t>345</w:t>
            </w:r>
          </w:p>
        </w:tc>
        <w:tc>
          <w:tcPr>
            <w:tcW w:w="5760" w:type="dxa"/>
          </w:tcPr>
          <w:p w14:paraId="62B48817" w14:textId="77777777" w:rsidR="00C50675" w:rsidRDefault="00000000">
            <w:r>
              <w:t xml:space="preserve">Intentions of the Concert Party </w:t>
            </w:r>
          </w:p>
        </w:tc>
        <w:tc>
          <w:tcPr>
            <w:tcW w:w="1440" w:type="dxa"/>
          </w:tcPr>
          <w:p w14:paraId="42D5D683" w14:textId="77777777" w:rsidR="00C50675" w:rsidRDefault="00C50675"/>
        </w:tc>
        <w:tc>
          <w:tcPr>
            <w:tcW w:w="1440" w:type="dxa"/>
          </w:tcPr>
          <w:p w14:paraId="2093389B" w14:textId="77777777" w:rsidR="00C50675" w:rsidRDefault="00C50675"/>
        </w:tc>
        <w:tc>
          <w:tcPr>
            <w:tcW w:w="4320" w:type="dxa"/>
          </w:tcPr>
          <w:p w14:paraId="4AEF640E" w14:textId="77777777" w:rsidR="00C50675" w:rsidRDefault="00C50675"/>
        </w:tc>
      </w:tr>
      <w:tr w:rsidR="00C50675" w14:paraId="605C9291" w14:textId="77777777">
        <w:tc>
          <w:tcPr>
            <w:tcW w:w="720" w:type="dxa"/>
          </w:tcPr>
          <w:p w14:paraId="574DD884" w14:textId="77777777" w:rsidR="00C50675" w:rsidRDefault="00000000">
            <w:r>
              <w:t>346</w:t>
            </w:r>
          </w:p>
        </w:tc>
        <w:tc>
          <w:tcPr>
            <w:tcW w:w="5760" w:type="dxa"/>
          </w:tcPr>
          <w:p w14:paraId="60783271" w14:textId="77777777" w:rsidR="00C50675" w:rsidRDefault="00000000">
            <w:r>
              <w:t xml:space="preserve">Each Concert Party member has confirmed that there is no agreement, arrangement or understanding for the transfer of their Ordinary Shares to any third party. </w:t>
            </w:r>
          </w:p>
        </w:tc>
        <w:tc>
          <w:tcPr>
            <w:tcW w:w="1440" w:type="dxa"/>
          </w:tcPr>
          <w:p w14:paraId="7E3407DE" w14:textId="77777777" w:rsidR="00C50675" w:rsidRDefault="00C50675"/>
        </w:tc>
        <w:tc>
          <w:tcPr>
            <w:tcW w:w="1440" w:type="dxa"/>
          </w:tcPr>
          <w:p w14:paraId="2D1EC24A" w14:textId="77777777" w:rsidR="00C50675" w:rsidRDefault="00C50675"/>
        </w:tc>
        <w:tc>
          <w:tcPr>
            <w:tcW w:w="4320" w:type="dxa"/>
          </w:tcPr>
          <w:p w14:paraId="1010676E" w14:textId="77777777" w:rsidR="00C50675" w:rsidRDefault="00C50675"/>
        </w:tc>
      </w:tr>
      <w:tr w:rsidR="00C50675" w14:paraId="53064CF7" w14:textId="77777777">
        <w:tc>
          <w:tcPr>
            <w:tcW w:w="720" w:type="dxa"/>
          </w:tcPr>
          <w:p w14:paraId="5A6FB9F0" w14:textId="77777777" w:rsidR="00C50675" w:rsidRDefault="00000000">
            <w:r>
              <w:t>347</w:t>
            </w:r>
          </w:p>
        </w:tc>
        <w:tc>
          <w:tcPr>
            <w:tcW w:w="5760" w:type="dxa"/>
          </w:tcPr>
          <w:p w14:paraId="0B3D104C" w14:textId="77777777" w:rsidR="00C50675" w:rsidRDefault="00000000">
            <w:r>
              <w:t xml:space="preserve">Save as set out below, the Concert Party has no intention of making any changes in relation to: </w:t>
            </w:r>
          </w:p>
        </w:tc>
        <w:tc>
          <w:tcPr>
            <w:tcW w:w="1440" w:type="dxa"/>
          </w:tcPr>
          <w:p w14:paraId="40A6DA7F" w14:textId="77777777" w:rsidR="00C50675" w:rsidRDefault="00C50675"/>
        </w:tc>
        <w:tc>
          <w:tcPr>
            <w:tcW w:w="1440" w:type="dxa"/>
          </w:tcPr>
          <w:p w14:paraId="5C191E64" w14:textId="77777777" w:rsidR="00C50675" w:rsidRDefault="00C50675"/>
        </w:tc>
        <w:tc>
          <w:tcPr>
            <w:tcW w:w="4320" w:type="dxa"/>
          </w:tcPr>
          <w:p w14:paraId="4AAFBD84" w14:textId="77777777" w:rsidR="00C50675" w:rsidRDefault="00C50675"/>
        </w:tc>
      </w:tr>
      <w:tr w:rsidR="00C50675" w14:paraId="634C7470" w14:textId="77777777">
        <w:tc>
          <w:tcPr>
            <w:tcW w:w="720" w:type="dxa"/>
          </w:tcPr>
          <w:p w14:paraId="33C37BAB" w14:textId="77777777" w:rsidR="00C50675" w:rsidRDefault="00000000">
            <w:r>
              <w:t>348</w:t>
            </w:r>
          </w:p>
        </w:tc>
        <w:tc>
          <w:tcPr>
            <w:tcW w:w="5760" w:type="dxa"/>
          </w:tcPr>
          <w:p w14:paraId="6D6C2416" w14:textId="77777777" w:rsidR="00C50675" w:rsidRDefault="00000000">
            <w:r>
              <w:t>the future business and strategic plans of the Company and its subsidiaries will constitute the [Target company]’s business and strategy (as set out in the Prospectus);</w:t>
            </w:r>
          </w:p>
        </w:tc>
        <w:tc>
          <w:tcPr>
            <w:tcW w:w="1440" w:type="dxa"/>
          </w:tcPr>
          <w:p w14:paraId="68B15F71" w14:textId="77777777" w:rsidR="00C50675" w:rsidRDefault="00C50675"/>
        </w:tc>
        <w:tc>
          <w:tcPr>
            <w:tcW w:w="1440" w:type="dxa"/>
          </w:tcPr>
          <w:p w14:paraId="77A77133" w14:textId="77777777" w:rsidR="00C50675" w:rsidRDefault="00C50675"/>
        </w:tc>
        <w:tc>
          <w:tcPr>
            <w:tcW w:w="4320" w:type="dxa"/>
          </w:tcPr>
          <w:p w14:paraId="6DAEBB18" w14:textId="77777777" w:rsidR="00C50675" w:rsidRDefault="00C50675"/>
        </w:tc>
      </w:tr>
      <w:tr w:rsidR="00C50675" w14:paraId="01AB290B" w14:textId="77777777">
        <w:tc>
          <w:tcPr>
            <w:tcW w:w="720" w:type="dxa"/>
          </w:tcPr>
          <w:p w14:paraId="071BDC1C" w14:textId="77777777" w:rsidR="00C50675" w:rsidRDefault="00000000">
            <w:r>
              <w:t>349</w:t>
            </w:r>
          </w:p>
        </w:tc>
        <w:tc>
          <w:tcPr>
            <w:tcW w:w="5760" w:type="dxa"/>
          </w:tcPr>
          <w:p w14:paraId="52D7D578" w14:textId="77777777" w:rsidR="00C50675" w:rsidRDefault="00000000">
            <w:r>
              <w:t>the continued employment of the [Target company]'s and its subsidiaries’ employees and management, including any material change in the conditions of employment, pension rights or in the balance of the skills and functions of the employees and management, [save that [       ] will leave the Board immediately upon Admission. In reaching agreement to stand-down from the Board, the Concert Party has not prejudiced the existing employment rights, including pension rights, of any of the Directors. The Company has no non-Board employees;]</w:t>
            </w:r>
          </w:p>
        </w:tc>
        <w:tc>
          <w:tcPr>
            <w:tcW w:w="1440" w:type="dxa"/>
          </w:tcPr>
          <w:p w14:paraId="3D253862" w14:textId="77777777" w:rsidR="00C50675" w:rsidRDefault="00C50675"/>
        </w:tc>
        <w:tc>
          <w:tcPr>
            <w:tcW w:w="1440" w:type="dxa"/>
          </w:tcPr>
          <w:p w14:paraId="57F0CEA2" w14:textId="77777777" w:rsidR="00C50675" w:rsidRDefault="00C50675"/>
        </w:tc>
        <w:tc>
          <w:tcPr>
            <w:tcW w:w="4320" w:type="dxa"/>
          </w:tcPr>
          <w:p w14:paraId="4C33FE2F" w14:textId="77777777" w:rsidR="00C50675" w:rsidRDefault="00C50675"/>
        </w:tc>
      </w:tr>
      <w:tr w:rsidR="00C50675" w14:paraId="1B77C37D" w14:textId="77777777">
        <w:tc>
          <w:tcPr>
            <w:tcW w:w="720" w:type="dxa"/>
          </w:tcPr>
          <w:p w14:paraId="1E5247EA" w14:textId="77777777" w:rsidR="00C50675" w:rsidRDefault="00000000">
            <w:r>
              <w:t>350</w:t>
            </w:r>
          </w:p>
        </w:tc>
        <w:tc>
          <w:tcPr>
            <w:tcW w:w="5760" w:type="dxa"/>
          </w:tcPr>
          <w:p w14:paraId="559DA956" w14:textId="77777777" w:rsidR="00C50675" w:rsidRDefault="00000000">
            <w:r>
              <w:t>the registered office of the Company will remain unchanged, however the locations of the Company's place of business will become those of [Target company] as set out in the Prospectus;</w:t>
            </w:r>
          </w:p>
        </w:tc>
        <w:tc>
          <w:tcPr>
            <w:tcW w:w="1440" w:type="dxa"/>
          </w:tcPr>
          <w:p w14:paraId="1C76241B" w14:textId="77777777" w:rsidR="00C50675" w:rsidRDefault="00C50675"/>
        </w:tc>
        <w:tc>
          <w:tcPr>
            <w:tcW w:w="1440" w:type="dxa"/>
          </w:tcPr>
          <w:p w14:paraId="7B53EDCE" w14:textId="77777777" w:rsidR="00C50675" w:rsidRDefault="00C50675"/>
        </w:tc>
        <w:tc>
          <w:tcPr>
            <w:tcW w:w="4320" w:type="dxa"/>
          </w:tcPr>
          <w:p w14:paraId="5DD6FB69" w14:textId="77777777" w:rsidR="00C50675" w:rsidRDefault="00C50675"/>
        </w:tc>
      </w:tr>
      <w:tr w:rsidR="00C50675" w14:paraId="33DF01EB" w14:textId="77777777">
        <w:tc>
          <w:tcPr>
            <w:tcW w:w="720" w:type="dxa"/>
          </w:tcPr>
          <w:p w14:paraId="5C934BCE" w14:textId="77777777" w:rsidR="00C50675" w:rsidRDefault="00000000">
            <w:r>
              <w:t>351</w:t>
            </w:r>
          </w:p>
        </w:tc>
        <w:tc>
          <w:tcPr>
            <w:tcW w:w="5760" w:type="dxa"/>
          </w:tcPr>
          <w:p w14:paraId="19CFFCEC" w14:textId="77777777" w:rsidR="00C50675" w:rsidRDefault="00000000">
            <w:r>
              <w:t>the Company has no fixed assets and following the Transaction the fixed assets of the Company will constitute those of [Target company] as set out in the Prospectus; and</w:t>
            </w:r>
          </w:p>
        </w:tc>
        <w:tc>
          <w:tcPr>
            <w:tcW w:w="1440" w:type="dxa"/>
          </w:tcPr>
          <w:p w14:paraId="5B26B077" w14:textId="77777777" w:rsidR="00C50675" w:rsidRDefault="00C50675"/>
        </w:tc>
        <w:tc>
          <w:tcPr>
            <w:tcW w:w="1440" w:type="dxa"/>
          </w:tcPr>
          <w:p w14:paraId="764CB10D" w14:textId="77777777" w:rsidR="00C50675" w:rsidRDefault="00C50675"/>
        </w:tc>
        <w:tc>
          <w:tcPr>
            <w:tcW w:w="4320" w:type="dxa"/>
          </w:tcPr>
          <w:p w14:paraId="7731282B" w14:textId="77777777" w:rsidR="00C50675" w:rsidRDefault="00C50675"/>
        </w:tc>
      </w:tr>
      <w:tr w:rsidR="00C50675" w14:paraId="0B5B3184" w14:textId="77777777">
        <w:tc>
          <w:tcPr>
            <w:tcW w:w="720" w:type="dxa"/>
          </w:tcPr>
          <w:p w14:paraId="0D59576F" w14:textId="77777777" w:rsidR="00C50675" w:rsidRDefault="00000000">
            <w:r>
              <w:t>352</w:t>
            </w:r>
          </w:p>
        </w:tc>
        <w:tc>
          <w:tcPr>
            <w:tcW w:w="5760" w:type="dxa"/>
          </w:tcPr>
          <w:p w14:paraId="377C069B" w14:textId="77777777" w:rsidR="00C50675" w:rsidRDefault="00000000">
            <w:r>
              <w:t>the Company has no R&amp;D expenditure nor any R&amp;D function and following the Transaction the R&amp;D function and expenditure of the Company will constitute those of [Target company] as set out in the Prospectus.</w:t>
            </w:r>
          </w:p>
        </w:tc>
        <w:tc>
          <w:tcPr>
            <w:tcW w:w="1440" w:type="dxa"/>
          </w:tcPr>
          <w:p w14:paraId="2C163483" w14:textId="77777777" w:rsidR="00C50675" w:rsidRDefault="00C50675"/>
        </w:tc>
        <w:tc>
          <w:tcPr>
            <w:tcW w:w="1440" w:type="dxa"/>
          </w:tcPr>
          <w:p w14:paraId="6AE95503" w14:textId="77777777" w:rsidR="00C50675" w:rsidRDefault="00C50675"/>
        </w:tc>
        <w:tc>
          <w:tcPr>
            <w:tcW w:w="4320" w:type="dxa"/>
          </w:tcPr>
          <w:p w14:paraId="146F429D" w14:textId="77777777" w:rsidR="00C50675" w:rsidRDefault="00C50675"/>
        </w:tc>
      </w:tr>
      <w:tr w:rsidR="00C50675" w14:paraId="533692DC" w14:textId="77777777">
        <w:tc>
          <w:tcPr>
            <w:tcW w:w="720" w:type="dxa"/>
          </w:tcPr>
          <w:p w14:paraId="44875C6F" w14:textId="77777777" w:rsidR="00C50675" w:rsidRDefault="00000000">
            <w:r>
              <w:t>353</w:t>
            </w:r>
          </w:p>
        </w:tc>
        <w:tc>
          <w:tcPr>
            <w:tcW w:w="5760" w:type="dxa"/>
          </w:tcPr>
          <w:p w14:paraId="17F1F31B" w14:textId="77777777" w:rsidR="00C50675" w:rsidRDefault="00000000">
            <w:r>
              <w:t xml:space="preserve">For the avoidance of doubt, if the Waiver Resolution is </w:t>
            </w:r>
            <w:r>
              <w:lastRenderedPageBreak/>
              <w:t>passed at the General Meeting, the Concert Party will not be restricted from making an offer for the Company.</w:t>
            </w:r>
          </w:p>
        </w:tc>
        <w:tc>
          <w:tcPr>
            <w:tcW w:w="1440" w:type="dxa"/>
          </w:tcPr>
          <w:p w14:paraId="3808120D" w14:textId="77777777" w:rsidR="00C50675" w:rsidRDefault="00C50675"/>
        </w:tc>
        <w:tc>
          <w:tcPr>
            <w:tcW w:w="1440" w:type="dxa"/>
          </w:tcPr>
          <w:p w14:paraId="28A93BE4" w14:textId="77777777" w:rsidR="00C50675" w:rsidRDefault="00C50675"/>
        </w:tc>
        <w:tc>
          <w:tcPr>
            <w:tcW w:w="4320" w:type="dxa"/>
          </w:tcPr>
          <w:p w14:paraId="7F6B5205" w14:textId="77777777" w:rsidR="00C50675" w:rsidRDefault="00C50675"/>
        </w:tc>
      </w:tr>
      <w:tr w:rsidR="00C50675" w14:paraId="50DA67DE" w14:textId="77777777">
        <w:tc>
          <w:tcPr>
            <w:tcW w:w="720" w:type="dxa"/>
          </w:tcPr>
          <w:p w14:paraId="6FACE44D" w14:textId="77777777" w:rsidR="00C50675" w:rsidRDefault="00000000">
            <w:r>
              <w:t>354</w:t>
            </w:r>
          </w:p>
        </w:tc>
        <w:tc>
          <w:tcPr>
            <w:tcW w:w="5760" w:type="dxa"/>
          </w:tcPr>
          <w:p w14:paraId="56BF4AC4" w14:textId="77777777" w:rsidR="00C50675" w:rsidRDefault="00000000">
            <w:r>
              <w:t xml:space="preserve">After Admission and Completion of the Acquisition, the Takeover Panel have indicated that the Concert Party will cease to consist of all the shareholders in [Target company] and, thereafter, [     ], [       ], [       ], [        ] and [       ] (the “New Concert Party”) will be deemed to be acting in concert, together holding [●] of the Enlarged Share Capital. </w:t>
            </w:r>
          </w:p>
        </w:tc>
        <w:tc>
          <w:tcPr>
            <w:tcW w:w="1440" w:type="dxa"/>
          </w:tcPr>
          <w:p w14:paraId="03A43785" w14:textId="77777777" w:rsidR="00C50675" w:rsidRDefault="00C50675"/>
        </w:tc>
        <w:tc>
          <w:tcPr>
            <w:tcW w:w="1440" w:type="dxa"/>
          </w:tcPr>
          <w:p w14:paraId="4DF29586" w14:textId="77777777" w:rsidR="00C50675" w:rsidRDefault="00C50675"/>
        </w:tc>
        <w:tc>
          <w:tcPr>
            <w:tcW w:w="4320" w:type="dxa"/>
          </w:tcPr>
          <w:p w14:paraId="6E5F15F6" w14:textId="77777777" w:rsidR="00C50675" w:rsidRDefault="00C50675"/>
        </w:tc>
      </w:tr>
      <w:tr w:rsidR="00C50675" w14:paraId="044A95C8" w14:textId="77777777">
        <w:tc>
          <w:tcPr>
            <w:tcW w:w="720" w:type="dxa"/>
          </w:tcPr>
          <w:p w14:paraId="65CF7FE5" w14:textId="77777777" w:rsidR="00C50675" w:rsidRDefault="00000000">
            <w:r>
              <w:t>355</w:t>
            </w:r>
          </w:p>
        </w:tc>
        <w:tc>
          <w:tcPr>
            <w:tcW w:w="5760" w:type="dxa"/>
          </w:tcPr>
          <w:p w14:paraId="646A62A2" w14:textId="77777777" w:rsidR="00C50675" w:rsidRDefault="00000000">
            <w:r>
              <w:t xml:space="preserve">[As the combined holding of the New Concert Party is in excess of 50%, any further acquisition of shares by members of the New Concert Party will not trigger an obligation to make a Rule 9 offer unless the acquisition results in the holding of a single member of the New Concert Party, who prior to the further acquisition holds less than 30% of the Enlarged Share capital, holding or otherwise becoming interested in 30% or more of the voting rights in the Company. </w:t>
            </w:r>
          </w:p>
        </w:tc>
        <w:tc>
          <w:tcPr>
            <w:tcW w:w="1440" w:type="dxa"/>
          </w:tcPr>
          <w:p w14:paraId="6056D703" w14:textId="77777777" w:rsidR="00C50675" w:rsidRDefault="00C50675"/>
        </w:tc>
        <w:tc>
          <w:tcPr>
            <w:tcW w:w="1440" w:type="dxa"/>
          </w:tcPr>
          <w:p w14:paraId="7E837915" w14:textId="77777777" w:rsidR="00C50675" w:rsidRDefault="00C50675"/>
        </w:tc>
        <w:tc>
          <w:tcPr>
            <w:tcW w:w="4320" w:type="dxa"/>
          </w:tcPr>
          <w:p w14:paraId="14C92985" w14:textId="77777777" w:rsidR="00C50675" w:rsidRDefault="00C50675"/>
        </w:tc>
      </w:tr>
      <w:tr w:rsidR="00C50675" w14:paraId="184C40F7" w14:textId="77777777">
        <w:tc>
          <w:tcPr>
            <w:tcW w:w="720" w:type="dxa"/>
          </w:tcPr>
          <w:p w14:paraId="3C60D18E" w14:textId="77777777" w:rsidR="00C50675" w:rsidRDefault="00000000">
            <w:r>
              <w:t>356</w:t>
            </w:r>
          </w:p>
        </w:tc>
        <w:tc>
          <w:tcPr>
            <w:tcW w:w="5760" w:type="dxa"/>
          </w:tcPr>
          <w:p w14:paraId="6953FB64" w14:textId="77777777" w:rsidR="00C50675" w:rsidRDefault="00000000">
            <w:r>
              <w:t xml:space="preserve">[As Amcomri Holdings Limited will individually hold in excess of 50% of the Enlarged Share Capital after Admission and completion of the Acquisition, it will be able to acquire further shares or interests without being required to make a Rule 9 offer.  </w:t>
            </w:r>
            <w:r>
              <w:br/>
            </w:r>
          </w:p>
        </w:tc>
        <w:tc>
          <w:tcPr>
            <w:tcW w:w="1440" w:type="dxa"/>
          </w:tcPr>
          <w:p w14:paraId="55E01E1E" w14:textId="77777777" w:rsidR="00C50675" w:rsidRDefault="00C50675"/>
        </w:tc>
        <w:tc>
          <w:tcPr>
            <w:tcW w:w="1440" w:type="dxa"/>
          </w:tcPr>
          <w:p w14:paraId="11F0493B" w14:textId="77777777" w:rsidR="00C50675" w:rsidRDefault="00C50675"/>
        </w:tc>
        <w:tc>
          <w:tcPr>
            <w:tcW w:w="4320" w:type="dxa"/>
          </w:tcPr>
          <w:p w14:paraId="4A36183A" w14:textId="77777777" w:rsidR="00C50675" w:rsidRDefault="00C50675"/>
        </w:tc>
      </w:tr>
      <w:tr w:rsidR="00C50675" w14:paraId="4D2130C4" w14:textId="77777777">
        <w:tc>
          <w:tcPr>
            <w:tcW w:w="720" w:type="dxa"/>
          </w:tcPr>
          <w:p w14:paraId="4064F9AE" w14:textId="77777777" w:rsidR="00C50675" w:rsidRDefault="00000000">
            <w:r>
              <w:t>357</w:t>
            </w:r>
          </w:p>
        </w:tc>
        <w:tc>
          <w:tcPr>
            <w:tcW w:w="5760" w:type="dxa"/>
          </w:tcPr>
          <w:p w14:paraId="7CCB59A8" w14:textId="77777777" w:rsidR="00C50675" w:rsidRDefault="00000000">
            <w:r>
              <w:t>Part 8</w:t>
            </w:r>
            <w:r>
              <w:br/>
            </w:r>
            <w:r>
              <w:br/>
              <w:t xml:space="preserve">Capitalisation and Indebtedness </w:t>
            </w:r>
          </w:p>
        </w:tc>
        <w:tc>
          <w:tcPr>
            <w:tcW w:w="1440" w:type="dxa"/>
          </w:tcPr>
          <w:p w14:paraId="203B6CE2" w14:textId="77777777" w:rsidR="00C50675" w:rsidRDefault="00C50675"/>
        </w:tc>
        <w:tc>
          <w:tcPr>
            <w:tcW w:w="1440" w:type="dxa"/>
          </w:tcPr>
          <w:p w14:paraId="22CCCE7B" w14:textId="77777777" w:rsidR="00C50675" w:rsidRDefault="00C50675"/>
        </w:tc>
        <w:tc>
          <w:tcPr>
            <w:tcW w:w="4320" w:type="dxa"/>
          </w:tcPr>
          <w:p w14:paraId="2619F6E3" w14:textId="77777777" w:rsidR="00C50675" w:rsidRDefault="00C50675"/>
        </w:tc>
      </w:tr>
      <w:tr w:rsidR="00C50675" w14:paraId="271BB414" w14:textId="77777777">
        <w:tc>
          <w:tcPr>
            <w:tcW w:w="720" w:type="dxa"/>
          </w:tcPr>
          <w:p w14:paraId="0D58A1ED" w14:textId="77777777" w:rsidR="00C50675" w:rsidRDefault="00000000">
            <w:r>
              <w:t>358</w:t>
            </w:r>
          </w:p>
        </w:tc>
        <w:tc>
          <w:tcPr>
            <w:tcW w:w="5760" w:type="dxa"/>
          </w:tcPr>
          <w:p w14:paraId="1C48C8F5" w14:textId="77777777" w:rsidR="00C50675" w:rsidRDefault="00000000">
            <w:r>
              <w:t>The Company</w:t>
            </w:r>
          </w:p>
        </w:tc>
        <w:tc>
          <w:tcPr>
            <w:tcW w:w="1440" w:type="dxa"/>
          </w:tcPr>
          <w:p w14:paraId="2F5219E6" w14:textId="77777777" w:rsidR="00C50675" w:rsidRDefault="00C50675"/>
        </w:tc>
        <w:tc>
          <w:tcPr>
            <w:tcW w:w="1440" w:type="dxa"/>
          </w:tcPr>
          <w:p w14:paraId="7BB85D8D" w14:textId="77777777" w:rsidR="00C50675" w:rsidRDefault="00C50675"/>
        </w:tc>
        <w:tc>
          <w:tcPr>
            <w:tcW w:w="4320" w:type="dxa"/>
          </w:tcPr>
          <w:p w14:paraId="6AE9D19F" w14:textId="77777777" w:rsidR="00C50675" w:rsidRDefault="00C50675"/>
        </w:tc>
      </w:tr>
      <w:tr w:rsidR="00C50675" w14:paraId="3BB2591D" w14:textId="77777777">
        <w:tc>
          <w:tcPr>
            <w:tcW w:w="720" w:type="dxa"/>
          </w:tcPr>
          <w:p w14:paraId="6CD82BB8" w14:textId="77777777" w:rsidR="00C50675" w:rsidRDefault="00000000">
            <w:r>
              <w:t>359</w:t>
            </w:r>
          </w:p>
        </w:tc>
        <w:tc>
          <w:tcPr>
            <w:tcW w:w="5760" w:type="dxa"/>
          </w:tcPr>
          <w:p w14:paraId="3C12247C" w14:textId="77777777" w:rsidR="00C50675" w:rsidRDefault="00000000">
            <w:r>
              <w:t>The following tables shows the gross indebtedness and capitalisation of the Company as at [●] as indicated below:</w:t>
            </w:r>
          </w:p>
        </w:tc>
        <w:tc>
          <w:tcPr>
            <w:tcW w:w="1440" w:type="dxa"/>
          </w:tcPr>
          <w:p w14:paraId="1F0E7F97" w14:textId="77777777" w:rsidR="00C50675" w:rsidRDefault="00C50675"/>
        </w:tc>
        <w:tc>
          <w:tcPr>
            <w:tcW w:w="1440" w:type="dxa"/>
          </w:tcPr>
          <w:p w14:paraId="0A4195D5" w14:textId="77777777" w:rsidR="00C50675" w:rsidRDefault="00C50675"/>
        </w:tc>
        <w:tc>
          <w:tcPr>
            <w:tcW w:w="4320" w:type="dxa"/>
          </w:tcPr>
          <w:p w14:paraId="111DB4EB" w14:textId="77777777" w:rsidR="00C50675" w:rsidRDefault="00C50675"/>
        </w:tc>
      </w:tr>
      <w:tr w:rsidR="00C50675" w14:paraId="0F6B4A7E" w14:textId="77777777">
        <w:tc>
          <w:tcPr>
            <w:tcW w:w="720" w:type="dxa"/>
          </w:tcPr>
          <w:p w14:paraId="44117AC9" w14:textId="77777777" w:rsidR="00C50675" w:rsidRDefault="00000000">
            <w:r>
              <w:t>360</w:t>
            </w:r>
          </w:p>
        </w:tc>
        <w:tc>
          <w:tcPr>
            <w:tcW w:w="5760" w:type="dxa"/>
          </w:tcPr>
          <w:p w14:paraId="6DA05545" w14:textId="77777777" w:rsidR="00C50675" w:rsidRDefault="00000000">
            <w:r>
              <w:t>The following table shows Company’s net financial indebtedness as at [●].</w:t>
            </w:r>
          </w:p>
        </w:tc>
        <w:tc>
          <w:tcPr>
            <w:tcW w:w="1440" w:type="dxa"/>
          </w:tcPr>
          <w:p w14:paraId="3AF4399E" w14:textId="77777777" w:rsidR="00C50675" w:rsidRDefault="00C50675"/>
        </w:tc>
        <w:tc>
          <w:tcPr>
            <w:tcW w:w="1440" w:type="dxa"/>
          </w:tcPr>
          <w:p w14:paraId="46533E7C" w14:textId="77777777" w:rsidR="00C50675" w:rsidRDefault="00C50675"/>
        </w:tc>
        <w:tc>
          <w:tcPr>
            <w:tcW w:w="4320" w:type="dxa"/>
          </w:tcPr>
          <w:p w14:paraId="0290FDF5" w14:textId="77777777" w:rsidR="00C50675" w:rsidRDefault="00C50675"/>
        </w:tc>
      </w:tr>
      <w:tr w:rsidR="00C50675" w14:paraId="05315302" w14:textId="77777777">
        <w:tc>
          <w:tcPr>
            <w:tcW w:w="720" w:type="dxa"/>
          </w:tcPr>
          <w:p w14:paraId="221576E1" w14:textId="77777777" w:rsidR="00C50675" w:rsidRDefault="00000000">
            <w:r>
              <w:t>361</w:t>
            </w:r>
          </w:p>
        </w:tc>
        <w:tc>
          <w:tcPr>
            <w:tcW w:w="5760" w:type="dxa"/>
          </w:tcPr>
          <w:p w14:paraId="2C7E5B93" w14:textId="77777777" w:rsidR="00C50675" w:rsidRDefault="00000000">
            <w:r>
              <w:t>As at [●] the Company had no material indirect or contingent indebtedness.</w:t>
            </w:r>
          </w:p>
        </w:tc>
        <w:tc>
          <w:tcPr>
            <w:tcW w:w="1440" w:type="dxa"/>
          </w:tcPr>
          <w:p w14:paraId="068BD4F9" w14:textId="77777777" w:rsidR="00C50675" w:rsidRDefault="00C50675"/>
        </w:tc>
        <w:tc>
          <w:tcPr>
            <w:tcW w:w="1440" w:type="dxa"/>
          </w:tcPr>
          <w:p w14:paraId="3D75FB45" w14:textId="77777777" w:rsidR="00C50675" w:rsidRDefault="00C50675"/>
        </w:tc>
        <w:tc>
          <w:tcPr>
            <w:tcW w:w="4320" w:type="dxa"/>
          </w:tcPr>
          <w:p w14:paraId="72356359" w14:textId="77777777" w:rsidR="00C50675" w:rsidRDefault="00C50675"/>
        </w:tc>
      </w:tr>
      <w:tr w:rsidR="00C50675" w14:paraId="49BAB5E6" w14:textId="77777777">
        <w:tc>
          <w:tcPr>
            <w:tcW w:w="720" w:type="dxa"/>
          </w:tcPr>
          <w:p w14:paraId="504A2900" w14:textId="77777777" w:rsidR="00C50675" w:rsidRDefault="00000000">
            <w:r>
              <w:t>362</w:t>
            </w:r>
          </w:p>
        </w:tc>
        <w:tc>
          <w:tcPr>
            <w:tcW w:w="5760" w:type="dxa"/>
          </w:tcPr>
          <w:p w14:paraId="4813C475" w14:textId="77777777" w:rsidR="00C50675" w:rsidRDefault="00000000">
            <w:r>
              <w:t xml:space="preserve">Statement of Material Change </w:t>
            </w:r>
          </w:p>
        </w:tc>
        <w:tc>
          <w:tcPr>
            <w:tcW w:w="1440" w:type="dxa"/>
          </w:tcPr>
          <w:p w14:paraId="3964A614" w14:textId="77777777" w:rsidR="00C50675" w:rsidRDefault="00C50675"/>
        </w:tc>
        <w:tc>
          <w:tcPr>
            <w:tcW w:w="1440" w:type="dxa"/>
          </w:tcPr>
          <w:p w14:paraId="6544247B" w14:textId="77777777" w:rsidR="00C50675" w:rsidRDefault="00C50675"/>
        </w:tc>
        <w:tc>
          <w:tcPr>
            <w:tcW w:w="4320" w:type="dxa"/>
          </w:tcPr>
          <w:p w14:paraId="02386D03" w14:textId="77777777" w:rsidR="00C50675" w:rsidRDefault="00C50675"/>
        </w:tc>
      </w:tr>
      <w:tr w:rsidR="00C50675" w14:paraId="1A77FFC4" w14:textId="77777777">
        <w:tc>
          <w:tcPr>
            <w:tcW w:w="720" w:type="dxa"/>
          </w:tcPr>
          <w:p w14:paraId="1AE12009" w14:textId="77777777" w:rsidR="00C50675" w:rsidRDefault="00000000">
            <w:r>
              <w:lastRenderedPageBreak/>
              <w:t>363</w:t>
            </w:r>
          </w:p>
        </w:tc>
        <w:tc>
          <w:tcPr>
            <w:tcW w:w="5760" w:type="dxa"/>
          </w:tcPr>
          <w:p w14:paraId="4996BDD4" w14:textId="77777777" w:rsidR="00C50675" w:rsidRDefault="00000000">
            <w:r>
              <w:t xml:space="preserve">Subsequent to [●], the Company has: </w:t>
            </w:r>
          </w:p>
        </w:tc>
        <w:tc>
          <w:tcPr>
            <w:tcW w:w="1440" w:type="dxa"/>
          </w:tcPr>
          <w:p w14:paraId="36FD4F93" w14:textId="77777777" w:rsidR="00C50675" w:rsidRDefault="00C50675"/>
        </w:tc>
        <w:tc>
          <w:tcPr>
            <w:tcW w:w="1440" w:type="dxa"/>
          </w:tcPr>
          <w:p w14:paraId="2EE280E9" w14:textId="77777777" w:rsidR="00C50675" w:rsidRDefault="00C50675"/>
        </w:tc>
        <w:tc>
          <w:tcPr>
            <w:tcW w:w="4320" w:type="dxa"/>
          </w:tcPr>
          <w:p w14:paraId="42784190" w14:textId="77777777" w:rsidR="00C50675" w:rsidRDefault="00C50675"/>
        </w:tc>
      </w:tr>
      <w:tr w:rsidR="00C50675" w14:paraId="158CB794" w14:textId="77777777">
        <w:tc>
          <w:tcPr>
            <w:tcW w:w="720" w:type="dxa"/>
          </w:tcPr>
          <w:p w14:paraId="089BBC80" w14:textId="77777777" w:rsidR="00C50675" w:rsidRDefault="00000000">
            <w:r>
              <w:t>364</w:t>
            </w:r>
          </w:p>
        </w:tc>
        <w:tc>
          <w:tcPr>
            <w:tcW w:w="5760" w:type="dxa"/>
          </w:tcPr>
          <w:p w14:paraId="599B3A1D" w14:textId="77777777" w:rsidR="00C50675" w:rsidRDefault="00000000">
            <w:r>
              <w:t>[●]</w:t>
            </w:r>
          </w:p>
        </w:tc>
        <w:tc>
          <w:tcPr>
            <w:tcW w:w="1440" w:type="dxa"/>
          </w:tcPr>
          <w:p w14:paraId="33114C8B" w14:textId="77777777" w:rsidR="00C50675" w:rsidRDefault="00C50675"/>
        </w:tc>
        <w:tc>
          <w:tcPr>
            <w:tcW w:w="1440" w:type="dxa"/>
          </w:tcPr>
          <w:p w14:paraId="39B23A73" w14:textId="77777777" w:rsidR="00C50675" w:rsidRDefault="00C50675"/>
        </w:tc>
        <w:tc>
          <w:tcPr>
            <w:tcW w:w="4320" w:type="dxa"/>
          </w:tcPr>
          <w:p w14:paraId="05793256" w14:textId="77777777" w:rsidR="00C50675" w:rsidRDefault="00C50675"/>
        </w:tc>
      </w:tr>
      <w:tr w:rsidR="00C50675" w14:paraId="17689B28" w14:textId="77777777">
        <w:tc>
          <w:tcPr>
            <w:tcW w:w="720" w:type="dxa"/>
          </w:tcPr>
          <w:p w14:paraId="526B744B" w14:textId="77777777" w:rsidR="00C50675" w:rsidRDefault="00000000">
            <w:r>
              <w:t>365</w:t>
            </w:r>
          </w:p>
        </w:tc>
        <w:tc>
          <w:tcPr>
            <w:tcW w:w="5760" w:type="dxa"/>
          </w:tcPr>
          <w:p w14:paraId="7F593EAE" w14:textId="77777777" w:rsidR="00C50675" w:rsidRDefault="00000000">
            <w:r>
              <w:t>[●]</w:t>
            </w:r>
          </w:p>
        </w:tc>
        <w:tc>
          <w:tcPr>
            <w:tcW w:w="1440" w:type="dxa"/>
          </w:tcPr>
          <w:p w14:paraId="1DC68675" w14:textId="77777777" w:rsidR="00C50675" w:rsidRDefault="00C50675"/>
        </w:tc>
        <w:tc>
          <w:tcPr>
            <w:tcW w:w="1440" w:type="dxa"/>
          </w:tcPr>
          <w:p w14:paraId="64210A0C" w14:textId="77777777" w:rsidR="00C50675" w:rsidRDefault="00C50675"/>
        </w:tc>
        <w:tc>
          <w:tcPr>
            <w:tcW w:w="4320" w:type="dxa"/>
          </w:tcPr>
          <w:p w14:paraId="628B5C81" w14:textId="77777777" w:rsidR="00C50675" w:rsidRDefault="00C50675"/>
        </w:tc>
      </w:tr>
      <w:tr w:rsidR="00C50675" w14:paraId="0149B889" w14:textId="77777777">
        <w:tc>
          <w:tcPr>
            <w:tcW w:w="720" w:type="dxa"/>
          </w:tcPr>
          <w:p w14:paraId="2314FC4A" w14:textId="77777777" w:rsidR="00C50675" w:rsidRDefault="00000000">
            <w:r>
              <w:t>366</w:t>
            </w:r>
          </w:p>
        </w:tc>
        <w:tc>
          <w:tcPr>
            <w:tcW w:w="5760" w:type="dxa"/>
          </w:tcPr>
          <w:p w14:paraId="771F638B" w14:textId="77777777" w:rsidR="00C50675" w:rsidRDefault="00000000">
            <w:r>
              <w:t xml:space="preserve"> [●] </w:t>
            </w:r>
          </w:p>
        </w:tc>
        <w:tc>
          <w:tcPr>
            <w:tcW w:w="1440" w:type="dxa"/>
          </w:tcPr>
          <w:p w14:paraId="0A3AC256" w14:textId="77777777" w:rsidR="00C50675" w:rsidRDefault="00C50675"/>
        </w:tc>
        <w:tc>
          <w:tcPr>
            <w:tcW w:w="1440" w:type="dxa"/>
          </w:tcPr>
          <w:p w14:paraId="0B3E1405" w14:textId="77777777" w:rsidR="00C50675" w:rsidRDefault="00C50675"/>
        </w:tc>
        <w:tc>
          <w:tcPr>
            <w:tcW w:w="4320" w:type="dxa"/>
          </w:tcPr>
          <w:p w14:paraId="6792AED3" w14:textId="77777777" w:rsidR="00C50675" w:rsidRDefault="00C50675"/>
        </w:tc>
      </w:tr>
      <w:tr w:rsidR="00C50675" w14:paraId="637F9570" w14:textId="77777777">
        <w:tc>
          <w:tcPr>
            <w:tcW w:w="720" w:type="dxa"/>
          </w:tcPr>
          <w:p w14:paraId="0439181F" w14:textId="77777777" w:rsidR="00C50675" w:rsidRDefault="00000000">
            <w:r>
              <w:t>367</w:t>
            </w:r>
          </w:p>
        </w:tc>
        <w:tc>
          <w:tcPr>
            <w:tcW w:w="5760" w:type="dxa"/>
          </w:tcPr>
          <w:p w14:paraId="1D5F0128" w14:textId="77777777" w:rsidR="00C50675" w:rsidRDefault="00000000">
            <w:r>
              <w:t>Other than described above, there has been no material change in the capitalisation and indebtedness information of the Company since [●]).</w:t>
            </w:r>
          </w:p>
        </w:tc>
        <w:tc>
          <w:tcPr>
            <w:tcW w:w="1440" w:type="dxa"/>
          </w:tcPr>
          <w:p w14:paraId="60BC1ABA" w14:textId="77777777" w:rsidR="00C50675" w:rsidRDefault="00C50675"/>
        </w:tc>
        <w:tc>
          <w:tcPr>
            <w:tcW w:w="1440" w:type="dxa"/>
          </w:tcPr>
          <w:p w14:paraId="2B5A3F28" w14:textId="77777777" w:rsidR="00C50675" w:rsidRDefault="00C50675"/>
        </w:tc>
        <w:tc>
          <w:tcPr>
            <w:tcW w:w="4320" w:type="dxa"/>
          </w:tcPr>
          <w:p w14:paraId="40359AC7" w14:textId="77777777" w:rsidR="00C50675" w:rsidRDefault="00C50675"/>
        </w:tc>
      </w:tr>
      <w:tr w:rsidR="00C50675" w14:paraId="0E0807A7" w14:textId="77777777">
        <w:tc>
          <w:tcPr>
            <w:tcW w:w="720" w:type="dxa"/>
          </w:tcPr>
          <w:p w14:paraId="3094DF07" w14:textId="77777777" w:rsidR="00C50675" w:rsidRDefault="00000000">
            <w:r>
              <w:t>368</w:t>
            </w:r>
          </w:p>
        </w:tc>
        <w:tc>
          <w:tcPr>
            <w:tcW w:w="5760" w:type="dxa"/>
          </w:tcPr>
          <w:p w14:paraId="5A3CD440" w14:textId="77777777" w:rsidR="00C50675" w:rsidRDefault="00000000">
            <w:r>
              <w:t xml:space="preserve">[●] </w:t>
            </w:r>
          </w:p>
        </w:tc>
        <w:tc>
          <w:tcPr>
            <w:tcW w:w="1440" w:type="dxa"/>
          </w:tcPr>
          <w:p w14:paraId="6AA78ABE" w14:textId="77777777" w:rsidR="00C50675" w:rsidRDefault="00C50675"/>
        </w:tc>
        <w:tc>
          <w:tcPr>
            <w:tcW w:w="1440" w:type="dxa"/>
          </w:tcPr>
          <w:p w14:paraId="38827FA7" w14:textId="77777777" w:rsidR="00C50675" w:rsidRDefault="00C50675"/>
        </w:tc>
        <w:tc>
          <w:tcPr>
            <w:tcW w:w="4320" w:type="dxa"/>
          </w:tcPr>
          <w:p w14:paraId="01680157" w14:textId="77777777" w:rsidR="00C50675" w:rsidRDefault="00C50675"/>
        </w:tc>
      </w:tr>
      <w:tr w:rsidR="00C50675" w14:paraId="5DDE498A" w14:textId="77777777">
        <w:tc>
          <w:tcPr>
            <w:tcW w:w="720" w:type="dxa"/>
          </w:tcPr>
          <w:p w14:paraId="651A491D" w14:textId="77777777" w:rsidR="00C50675" w:rsidRDefault="00000000">
            <w:r>
              <w:t>369</w:t>
            </w:r>
          </w:p>
        </w:tc>
        <w:tc>
          <w:tcPr>
            <w:tcW w:w="5760" w:type="dxa"/>
          </w:tcPr>
          <w:p w14:paraId="3C73D2C3" w14:textId="77777777" w:rsidR="00C50675" w:rsidRDefault="00000000">
            <w:r>
              <w:t>The following tables shows the gross indebtedness and capitalisation of [●] as at [●] as indicated below:</w:t>
            </w:r>
          </w:p>
        </w:tc>
        <w:tc>
          <w:tcPr>
            <w:tcW w:w="1440" w:type="dxa"/>
          </w:tcPr>
          <w:p w14:paraId="42695051" w14:textId="77777777" w:rsidR="00C50675" w:rsidRDefault="00C50675"/>
        </w:tc>
        <w:tc>
          <w:tcPr>
            <w:tcW w:w="1440" w:type="dxa"/>
          </w:tcPr>
          <w:p w14:paraId="5D3B0638" w14:textId="77777777" w:rsidR="00C50675" w:rsidRDefault="00C50675"/>
        </w:tc>
        <w:tc>
          <w:tcPr>
            <w:tcW w:w="4320" w:type="dxa"/>
          </w:tcPr>
          <w:p w14:paraId="3C6A8788" w14:textId="77777777" w:rsidR="00C50675" w:rsidRDefault="00C50675"/>
        </w:tc>
      </w:tr>
      <w:tr w:rsidR="00C50675" w14:paraId="49E71B32" w14:textId="77777777">
        <w:tc>
          <w:tcPr>
            <w:tcW w:w="720" w:type="dxa"/>
          </w:tcPr>
          <w:p w14:paraId="33B82ADF" w14:textId="77777777" w:rsidR="00C50675" w:rsidRDefault="00000000">
            <w:r>
              <w:t>370</w:t>
            </w:r>
          </w:p>
        </w:tc>
        <w:tc>
          <w:tcPr>
            <w:tcW w:w="5760" w:type="dxa"/>
          </w:tcPr>
          <w:p w14:paraId="3B516A87" w14:textId="77777777" w:rsidR="00C50675" w:rsidRDefault="00000000">
            <w:r>
              <w:t>The following table shows [●]’s net financial liquidity as at [●];</w:t>
            </w:r>
          </w:p>
        </w:tc>
        <w:tc>
          <w:tcPr>
            <w:tcW w:w="1440" w:type="dxa"/>
          </w:tcPr>
          <w:p w14:paraId="3D709BC1" w14:textId="77777777" w:rsidR="00C50675" w:rsidRDefault="00C50675"/>
        </w:tc>
        <w:tc>
          <w:tcPr>
            <w:tcW w:w="1440" w:type="dxa"/>
          </w:tcPr>
          <w:p w14:paraId="2414055F" w14:textId="77777777" w:rsidR="00C50675" w:rsidRDefault="00C50675"/>
        </w:tc>
        <w:tc>
          <w:tcPr>
            <w:tcW w:w="4320" w:type="dxa"/>
          </w:tcPr>
          <w:p w14:paraId="2F1EC137" w14:textId="77777777" w:rsidR="00C50675" w:rsidRDefault="00C50675"/>
        </w:tc>
      </w:tr>
      <w:tr w:rsidR="00C50675" w14:paraId="19B31BEF" w14:textId="77777777">
        <w:tc>
          <w:tcPr>
            <w:tcW w:w="720" w:type="dxa"/>
          </w:tcPr>
          <w:p w14:paraId="420B1A31" w14:textId="77777777" w:rsidR="00C50675" w:rsidRDefault="00000000">
            <w:r>
              <w:t>371</w:t>
            </w:r>
          </w:p>
        </w:tc>
        <w:tc>
          <w:tcPr>
            <w:tcW w:w="5760" w:type="dxa"/>
          </w:tcPr>
          <w:p w14:paraId="3EF89926" w14:textId="77777777" w:rsidR="00C50675" w:rsidRDefault="00000000">
            <w:r>
              <w:t>As at [●] [●] had no material indirect or contingent indebtedness.</w:t>
            </w:r>
          </w:p>
        </w:tc>
        <w:tc>
          <w:tcPr>
            <w:tcW w:w="1440" w:type="dxa"/>
          </w:tcPr>
          <w:p w14:paraId="62182E5B" w14:textId="77777777" w:rsidR="00C50675" w:rsidRDefault="00C50675"/>
        </w:tc>
        <w:tc>
          <w:tcPr>
            <w:tcW w:w="1440" w:type="dxa"/>
          </w:tcPr>
          <w:p w14:paraId="54B733F2" w14:textId="77777777" w:rsidR="00C50675" w:rsidRDefault="00C50675"/>
        </w:tc>
        <w:tc>
          <w:tcPr>
            <w:tcW w:w="4320" w:type="dxa"/>
          </w:tcPr>
          <w:p w14:paraId="1350B16B" w14:textId="77777777" w:rsidR="00C50675" w:rsidRDefault="00C50675"/>
        </w:tc>
      </w:tr>
      <w:tr w:rsidR="00C50675" w14:paraId="293E683E" w14:textId="77777777">
        <w:tc>
          <w:tcPr>
            <w:tcW w:w="720" w:type="dxa"/>
          </w:tcPr>
          <w:p w14:paraId="07434CEF" w14:textId="77777777" w:rsidR="00C50675" w:rsidRDefault="00000000">
            <w:r>
              <w:t>372</w:t>
            </w:r>
          </w:p>
        </w:tc>
        <w:tc>
          <w:tcPr>
            <w:tcW w:w="5760" w:type="dxa"/>
          </w:tcPr>
          <w:p w14:paraId="3BEB2DA3" w14:textId="77777777" w:rsidR="00C50675" w:rsidRDefault="00000000">
            <w:r>
              <w:t>There has been no material change in the capitalisation and indebtedness information of [●] since [●].</w:t>
            </w:r>
          </w:p>
        </w:tc>
        <w:tc>
          <w:tcPr>
            <w:tcW w:w="1440" w:type="dxa"/>
          </w:tcPr>
          <w:p w14:paraId="4842A4A0" w14:textId="77777777" w:rsidR="00C50675" w:rsidRDefault="00C50675"/>
        </w:tc>
        <w:tc>
          <w:tcPr>
            <w:tcW w:w="1440" w:type="dxa"/>
          </w:tcPr>
          <w:p w14:paraId="3FB262DF" w14:textId="77777777" w:rsidR="00C50675" w:rsidRDefault="00C50675"/>
        </w:tc>
        <w:tc>
          <w:tcPr>
            <w:tcW w:w="4320" w:type="dxa"/>
          </w:tcPr>
          <w:p w14:paraId="3987C932" w14:textId="77777777" w:rsidR="00C50675" w:rsidRDefault="00C50675"/>
        </w:tc>
      </w:tr>
      <w:tr w:rsidR="00C50675" w14:paraId="1A2B6476" w14:textId="77777777">
        <w:tc>
          <w:tcPr>
            <w:tcW w:w="720" w:type="dxa"/>
          </w:tcPr>
          <w:p w14:paraId="5A31EDA3" w14:textId="77777777" w:rsidR="00C50675" w:rsidRDefault="00000000">
            <w:r>
              <w:t>373</w:t>
            </w:r>
          </w:p>
        </w:tc>
        <w:tc>
          <w:tcPr>
            <w:tcW w:w="5760" w:type="dxa"/>
          </w:tcPr>
          <w:p w14:paraId="48765B42" w14:textId="77777777" w:rsidR="00C50675" w:rsidRDefault="00000000">
            <w:r>
              <w:t xml:space="preserve">[●] </w:t>
            </w:r>
          </w:p>
        </w:tc>
        <w:tc>
          <w:tcPr>
            <w:tcW w:w="1440" w:type="dxa"/>
          </w:tcPr>
          <w:p w14:paraId="7F97D308" w14:textId="77777777" w:rsidR="00C50675" w:rsidRDefault="00C50675"/>
        </w:tc>
        <w:tc>
          <w:tcPr>
            <w:tcW w:w="1440" w:type="dxa"/>
          </w:tcPr>
          <w:p w14:paraId="7E87D4DC" w14:textId="77777777" w:rsidR="00C50675" w:rsidRDefault="00C50675"/>
        </w:tc>
        <w:tc>
          <w:tcPr>
            <w:tcW w:w="4320" w:type="dxa"/>
          </w:tcPr>
          <w:p w14:paraId="3BFDFEF9" w14:textId="77777777" w:rsidR="00C50675" w:rsidRDefault="00C50675"/>
        </w:tc>
      </w:tr>
      <w:tr w:rsidR="00C50675" w14:paraId="75FC2743" w14:textId="77777777">
        <w:tc>
          <w:tcPr>
            <w:tcW w:w="720" w:type="dxa"/>
          </w:tcPr>
          <w:p w14:paraId="0DB9B9B8" w14:textId="77777777" w:rsidR="00C50675" w:rsidRDefault="00000000">
            <w:r>
              <w:t>374</w:t>
            </w:r>
          </w:p>
        </w:tc>
        <w:tc>
          <w:tcPr>
            <w:tcW w:w="5760" w:type="dxa"/>
          </w:tcPr>
          <w:p w14:paraId="291679D3" w14:textId="77777777" w:rsidR="00C50675" w:rsidRDefault="00000000">
            <w:r>
              <w:t>The following tables shows the gross indebtedness and capitalisation of [●] as at [●] as indicated below:</w:t>
            </w:r>
          </w:p>
        </w:tc>
        <w:tc>
          <w:tcPr>
            <w:tcW w:w="1440" w:type="dxa"/>
          </w:tcPr>
          <w:p w14:paraId="5E4C4D0C" w14:textId="77777777" w:rsidR="00C50675" w:rsidRDefault="00C50675"/>
        </w:tc>
        <w:tc>
          <w:tcPr>
            <w:tcW w:w="1440" w:type="dxa"/>
          </w:tcPr>
          <w:p w14:paraId="3034A472" w14:textId="77777777" w:rsidR="00C50675" w:rsidRDefault="00C50675"/>
        </w:tc>
        <w:tc>
          <w:tcPr>
            <w:tcW w:w="4320" w:type="dxa"/>
          </w:tcPr>
          <w:p w14:paraId="6E957025" w14:textId="77777777" w:rsidR="00C50675" w:rsidRDefault="00C50675"/>
        </w:tc>
      </w:tr>
      <w:tr w:rsidR="00C50675" w14:paraId="239EDBA0" w14:textId="77777777">
        <w:tc>
          <w:tcPr>
            <w:tcW w:w="720" w:type="dxa"/>
          </w:tcPr>
          <w:p w14:paraId="657B1DDD" w14:textId="77777777" w:rsidR="00C50675" w:rsidRDefault="00000000">
            <w:r>
              <w:t>375</w:t>
            </w:r>
          </w:p>
        </w:tc>
        <w:tc>
          <w:tcPr>
            <w:tcW w:w="5760" w:type="dxa"/>
          </w:tcPr>
          <w:p w14:paraId="3F35901C" w14:textId="77777777" w:rsidR="00C50675" w:rsidRDefault="00000000">
            <w:r>
              <w:t>The following table shows [●]’s net financial liquidity as at [●];</w:t>
            </w:r>
          </w:p>
        </w:tc>
        <w:tc>
          <w:tcPr>
            <w:tcW w:w="1440" w:type="dxa"/>
          </w:tcPr>
          <w:p w14:paraId="04E66070" w14:textId="77777777" w:rsidR="00C50675" w:rsidRDefault="00C50675"/>
        </w:tc>
        <w:tc>
          <w:tcPr>
            <w:tcW w:w="1440" w:type="dxa"/>
          </w:tcPr>
          <w:p w14:paraId="150E4922" w14:textId="77777777" w:rsidR="00C50675" w:rsidRDefault="00C50675"/>
        </w:tc>
        <w:tc>
          <w:tcPr>
            <w:tcW w:w="4320" w:type="dxa"/>
          </w:tcPr>
          <w:p w14:paraId="601869C7" w14:textId="77777777" w:rsidR="00C50675" w:rsidRDefault="00C50675"/>
        </w:tc>
      </w:tr>
      <w:tr w:rsidR="00C50675" w14:paraId="3E442A31" w14:textId="77777777">
        <w:tc>
          <w:tcPr>
            <w:tcW w:w="720" w:type="dxa"/>
          </w:tcPr>
          <w:p w14:paraId="205C44EC" w14:textId="77777777" w:rsidR="00C50675" w:rsidRDefault="00000000">
            <w:r>
              <w:t>376</w:t>
            </w:r>
          </w:p>
        </w:tc>
        <w:tc>
          <w:tcPr>
            <w:tcW w:w="5760" w:type="dxa"/>
          </w:tcPr>
          <w:p w14:paraId="0ECCC344" w14:textId="77777777" w:rsidR="00C50675" w:rsidRDefault="00000000">
            <w:r>
              <w:t>Statement of Material Change</w:t>
            </w:r>
          </w:p>
        </w:tc>
        <w:tc>
          <w:tcPr>
            <w:tcW w:w="1440" w:type="dxa"/>
          </w:tcPr>
          <w:p w14:paraId="606BBDA6" w14:textId="77777777" w:rsidR="00C50675" w:rsidRDefault="00C50675"/>
        </w:tc>
        <w:tc>
          <w:tcPr>
            <w:tcW w:w="1440" w:type="dxa"/>
          </w:tcPr>
          <w:p w14:paraId="2057811E" w14:textId="77777777" w:rsidR="00C50675" w:rsidRDefault="00C50675"/>
        </w:tc>
        <w:tc>
          <w:tcPr>
            <w:tcW w:w="4320" w:type="dxa"/>
          </w:tcPr>
          <w:p w14:paraId="58012062" w14:textId="77777777" w:rsidR="00C50675" w:rsidRDefault="00C50675"/>
        </w:tc>
      </w:tr>
      <w:tr w:rsidR="00C50675" w14:paraId="6138399B" w14:textId="77777777">
        <w:tc>
          <w:tcPr>
            <w:tcW w:w="720" w:type="dxa"/>
          </w:tcPr>
          <w:p w14:paraId="5813646E" w14:textId="77777777" w:rsidR="00C50675" w:rsidRDefault="00000000">
            <w:r>
              <w:t>377</w:t>
            </w:r>
          </w:p>
        </w:tc>
        <w:tc>
          <w:tcPr>
            <w:tcW w:w="5760" w:type="dxa"/>
          </w:tcPr>
          <w:p w14:paraId="7B00A680" w14:textId="77777777" w:rsidR="00C50675" w:rsidRDefault="00000000">
            <w:r>
              <w:t xml:space="preserve"> [●].  </w:t>
            </w:r>
          </w:p>
        </w:tc>
        <w:tc>
          <w:tcPr>
            <w:tcW w:w="1440" w:type="dxa"/>
          </w:tcPr>
          <w:p w14:paraId="630074D5" w14:textId="77777777" w:rsidR="00C50675" w:rsidRDefault="00C50675"/>
        </w:tc>
        <w:tc>
          <w:tcPr>
            <w:tcW w:w="1440" w:type="dxa"/>
          </w:tcPr>
          <w:p w14:paraId="238F04CB" w14:textId="77777777" w:rsidR="00C50675" w:rsidRDefault="00C50675"/>
        </w:tc>
        <w:tc>
          <w:tcPr>
            <w:tcW w:w="4320" w:type="dxa"/>
          </w:tcPr>
          <w:p w14:paraId="40B7AB6D" w14:textId="77777777" w:rsidR="00C50675" w:rsidRDefault="00C50675"/>
        </w:tc>
      </w:tr>
      <w:tr w:rsidR="00C50675" w14:paraId="41B5063F" w14:textId="77777777">
        <w:tc>
          <w:tcPr>
            <w:tcW w:w="720" w:type="dxa"/>
          </w:tcPr>
          <w:p w14:paraId="4506D450" w14:textId="77777777" w:rsidR="00C50675" w:rsidRDefault="00000000">
            <w:r>
              <w:t>378</w:t>
            </w:r>
          </w:p>
        </w:tc>
        <w:tc>
          <w:tcPr>
            <w:tcW w:w="5760" w:type="dxa"/>
          </w:tcPr>
          <w:p w14:paraId="320BD535" w14:textId="77777777" w:rsidR="00C50675" w:rsidRDefault="00000000">
            <w:r>
              <w:t>Save as disclosed above, there has been no material change in the capitalisation and indebtedness information of [●] since [●].</w:t>
            </w:r>
          </w:p>
        </w:tc>
        <w:tc>
          <w:tcPr>
            <w:tcW w:w="1440" w:type="dxa"/>
          </w:tcPr>
          <w:p w14:paraId="0AFF2B6C" w14:textId="77777777" w:rsidR="00C50675" w:rsidRDefault="00C50675"/>
        </w:tc>
        <w:tc>
          <w:tcPr>
            <w:tcW w:w="1440" w:type="dxa"/>
          </w:tcPr>
          <w:p w14:paraId="7A31878D" w14:textId="77777777" w:rsidR="00C50675" w:rsidRDefault="00C50675"/>
        </w:tc>
        <w:tc>
          <w:tcPr>
            <w:tcW w:w="4320" w:type="dxa"/>
          </w:tcPr>
          <w:p w14:paraId="592A2AB3" w14:textId="77777777" w:rsidR="00C50675" w:rsidRDefault="00C50675"/>
        </w:tc>
      </w:tr>
      <w:tr w:rsidR="00C50675" w14:paraId="1B32EC1E" w14:textId="77777777">
        <w:tc>
          <w:tcPr>
            <w:tcW w:w="720" w:type="dxa"/>
          </w:tcPr>
          <w:p w14:paraId="58BD63F8" w14:textId="77777777" w:rsidR="00C50675" w:rsidRDefault="00000000">
            <w:r>
              <w:t>379</w:t>
            </w:r>
          </w:p>
        </w:tc>
        <w:tc>
          <w:tcPr>
            <w:tcW w:w="5760" w:type="dxa"/>
          </w:tcPr>
          <w:p w14:paraId="74B10D10" w14:textId="77777777" w:rsidR="00C50675" w:rsidRDefault="00000000">
            <w:r>
              <w:t xml:space="preserve">Part 9 </w:t>
            </w:r>
            <w:r>
              <w:br/>
            </w:r>
            <w:r>
              <w:br/>
              <w:t>The Ordinary Shares and Admission</w:t>
            </w:r>
          </w:p>
        </w:tc>
        <w:tc>
          <w:tcPr>
            <w:tcW w:w="1440" w:type="dxa"/>
          </w:tcPr>
          <w:p w14:paraId="474F1533" w14:textId="77777777" w:rsidR="00C50675" w:rsidRDefault="00C50675"/>
        </w:tc>
        <w:tc>
          <w:tcPr>
            <w:tcW w:w="1440" w:type="dxa"/>
          </w:tcPr>
          <w:p w14:paraId="3FED1F11" w14:textId="77777777" w:rsidR="00C50675" w:rsidRDefault="00C50675"/>
        </w:tc>
        <w:tc>
          <w:tcPr>
            <w:tcW w:w="4320" w:type="dxa"/>
          </w:tcPr>
          <w:p w14:paraId="06CDAB57" w14:textId="77777777" w:rsidR="00C50675" w:rsidRDefault="00C50675"/>
        </w:tc>
      </w:tr>
      <w:tr w:rsidR="00C50675" w14:paraId="1CDD375A" w14:textId="77777777">
        <w:tc>
          <w:tcPr>
            <w:tcW w:w="720" w:type="dxa"/>
          </w:tcPr>
          <w:p w14:paraId="0B9907A1" w14:textId="77777777" w:rsidR="00C50675" w:rsidRDefault="00000000">
            <w:r>
              <w:t>380</w:t>
            </w:r>
          </w:p>
        </w:tc>
        <w:tc>
          <w:tcPr>
            <w:tcW w:w="5760" w:type="dxa"/>
          </w:tcPr>
          <w:p w14:paraId="08C65EF8" w14:textId="77777777" w:rsidR="00C50675" w:rsidRDefault="00000000">
            <w:r>
              <w:t>Description of the Ordinary Shares</w:t>
            </w:r>
          </w:p>
        </w:tc>
        <w:tc>
          <w:tcPr>
            <w:tcW w:w="1440" w:type="dxa"/>
          </w:tcPr>
          <w:p w14:paraId="3D35FB67" w14:textId="77777777" w:rsidR="00C50675" w:rsidRDefault="00C50675"/>
        </w:tc>
        <w:tc>
          <w:tcPr>
            <w:tcW w:w="1440" w:type="dxa"/>
          </w:tcPr>
          <w:p w14:paraId="5AFA77CE" w14:textId="77777777" w:rsidR="00C50675" w:rsidRDefault="00C50675"/>
        </w:tc>
        <w:tc>
          <w:tcPr>
            <w:tcW w:w="4320" w:type="dxa"/>
          </w:tcPr>
          <w:p w14:paraId="55D30E6C" w14:textId="77777777" w:rsidR="00C50675" w:rsidRDefault="00C50675"/>
        </w:tc>
      </w:tr>
      <w:tr w:rsidR="00C50675" w14:paraId="39190359" w14:textId="77777777">
        <w:tc>
          <w:tcPr>
            <w:tcW w:w="720" w:type="dxa"/>
          </w:tcPr>
          <w:p w14:paraId="6DA143AC" w14:textId="77777777" w:rsidR="00C50675" w:rsidRDefault="00000000">
            <w:r>
              <w:t>381</w:t>
            </w:r>
          </w:p>
        </w:tc>
        <w:tc>
          <w:tcPr>
            <w:tcW w:w="5760" w:type="dxa"/>
          </w:tcPr>
          <w:p w14:paraId="5EADFE5D" w14:textId="77777777" w:rsidR="00C50675" w:rsidRDefault="00000000">
            <w:r>
              <w:t>The Ordinary Shares are constituted in accordance with the laws of Northern Ireland.</w:t>
            </w:r>
          </w:p>
        </w:tc>
        <w:tc>
          <w:tcPr>
            <w:tcW w:w="1440" w:type="dxa"/>
          </w:tcPr>
          <w:p w14:paraId="540430BE" w14:textId="77777777" w:rsidR="00C50675" w:rsidRDefault="00C50675"/>
        </w:tc>
        <w:tc>
          <w:tcPr>
            <w:tcW w:w="1440" w:type="dxa"/>
          </w:tcPr>
          <w:p w14:paraId="3FCEC5A3" w14:textId="77777777" w:rsidR="00C50675" w:rsidRDefault="00C50675"/>
        </w:tc>
        <w:tc>
          <w:tcPr>
            <w:tcW w:w="4320" w:type="dxa"/>
          </w:tcPr>
          <w:p w14:paraId="7A80C52B" w14:textId="77777777" w:rsidR="00C50675" w:rsidRDefault="00C50675"/>
        </w:tc>
      </w:tr>
      <w:tr w:rsidR="00C50675" w14:paraId="1B8C85BF" w14:textId="77777777">
        <w:tc>
          <w:tcPr>
            <w:tcW w:w="720" w:type="dxa"/>
          </w:tcPr>
          <w:p w14:paraId="0FA24992" w14:textId="77777777" w:rsidR="00C50675" w:rsidRDefault="00000000">
            <w:r>
              <w:t>382</w:t>
            </w:r>
          </w:p>
        </w:tc>
        <w:tc>
          <w:tcPr>
            <w:tcW w:w="5760" w:type="dxa"/>
          </w:tcPr>
          <w:p w14:paraId="5FED3084" w14:textId="77777777" w:rsidR="00C50675" w:rsidRDefault="00000000">
            <w:r>
              <w:t xml:space="preserve">The Ordinary Shares have a nominal value of £[●] per share, denominated in pounds sterling and, at the date of this Document and following completion of the </w:t>
            </w:r>
            <w:r>
              <w:lastRenderedPageBreak/>
              <w:t>acquisitions of [●] and [●] there were [●] Ordinary Shares in issue. Application for Admission is being made in respect of up to [●] Ordinary Shares, which is the fully diluted share capital. The Company has no shares in issue other than the single class of Ordinary Shares.</w:t>
            </w:r>
          </w:p>
        </w:tc>
        <w:tc>
          <w:tcPr>
            <w:tcW w:w="1440" w:type="dxa"/>
          </w:tcPr>
          <w:p w14:paraId="296B26EC" w14:textId="77777777" w:rsidR="00C50675" w:rsidRDefault="00C50675"/>
        </w:tc>
        <w:tc>
          <w:tcPr>
            <w:tcW w:w="1440" w:type="dxa"/>
          </w:tcPr>
          <w:p w14:paraId="0EC105F4" w14:textId="77777777" w:rsidR="00C50675" w:rsidRDefault="00C50675"/>
        </w:tc>
        <w:tc>
          <w:tcPr>
            <w:tcW w:w="4320" w:type="dxa"/>
          </w:tcPr>
          <w:p w14:paraId="1E0E096E" w14:textId="77777777" w:rsidR="00C50675" w:rsidRDefault="00C50675"/>
        </w:tc>
      </w:tr>
      <w:tr w:rsidR="00C50675" w14:paraId="490ECADD" w14:textId="77777777">
        <w:tc>
          <w:tcPr>
            <w:tcW w:w="720" w:type="dxa"/>
          </w:tcPr>
          <w:p w14:paraId="78F3C07B" w14:textId="77777777" w:rsidR="00C50675" w:rsidRDefault="00000000">
            <w:r>
              <w:t>383</w:t>
            </w:r>
          </w:p>
        </w:tc>
        <w:tc>
          <w:tcPr>
            <w:tcW w:w="5760" w:type="dxa"/>
          </w:tcPr>
          <w:p w14:paraId="3A2C358E" w14:textId="77777777" w:rsidR="00C50675" w:rsidRDefault="00000000">
            <w:r>
              <w:t>In accordance with Listing Rule 14.3, at Admission at least 10 per cent. of the Ordinary Shares will be in public hands (as defined in the Listing Rules).</w:t>
            </w:r>
          </w:p>
        </w:tc>
        <w:tc>
          <w:tcPr>
            <w:tcW w:w="1440" w:type="dxa"/>
          </w:tcPr>
          <w:p w14:paraId="4D0F60A0" w14:textId="77777777" w:rsidR="00C50675" w:rsidRDefault="00C50675"/>
        </w:tc>
        <w:tc>
          <w:tcPr>
            <w:tcW w:w="1440" w:type="dxa"/>
          </w:tcPr>
          <w:p w14:paraId="61FAC45F" w14:textId="77777777" w:rsidR="00C50675" w:rsidRDefault="00C50675"/>
        </w:tc>
        <w:tc>
          <w:tcPr>
            <w:tcW w:w="4320" w:type="dxa"/>
          </w:tcPr>
          <w:p w14:paraId="6C4C6014" w14:textId="77777777" w:rsidR="00C50675" w:rsidRDefault="00C50675"/>
        </w:tc>
      </w:tr>
      <w:tr w:rsidR="00C50675" w14:paraId="65E5F07D" w14:textId="77777777">
        <w:tc>
          <w:tcPr>
            <w:tcW w:w="720" w:type="dxa"/>
          </w:tcPr>
          <w:p w14:paraId="578953D4" w14:textId="77777777" w:rsidR="00C50675" w:rsidRDefault="00000000">
            <w:r>
              <w:t>384</w:t>
            </w:r>
          </w:p>
        </w:tc>
        <w:tc>
          <w:tcPr>
            <w:tcW w:w="5760" w:type="dxa"/>
          </w:tcPr>
          <w:p w14:paraId="4A61DA29" w14:textId="77777777" w:rsidR="00C50675" w:rsidRDefault="00000000">
            <w:r>
              <w:t>Admission, Dealings and CREST</w:t>
            </w:r>
          </w:p>
        </w:tc>
        <w:tc>
          <w:tcPr>
            <w:tcW w:w="1440" w:type="dxa"/>
          </w:tcPr>
          <w:p w14:paraId="26FB312F" w14:textId="77777777" w:rsidR="00C50675" w:rsidRDefault="00C50675"/>
        </w:tc>
        <w:tc>
          <w:tcPr>
            <w:tcW w:w="1440" w:type="dxa"/>
          </w:tcPr>
          <w:p w14:paraId="0D9AAD32" w14:textId="77777777" w:rsidR="00C50675" w:rsidRDefault="00C50675"/>
        </w:tc>
        <w:tc>
          <w:tcPr>
            <w:tcW w:w="4320" w:type="dxa"/>
          </w:tcPr>
          <w:p w14:paraId="01F317D5" w14:textId="77777777" w:rsidR="00C50675" w:rsidRDefault="00C50675"/>
        </w:tc>
      </w:tr>
      <w:tr w:rsidR="00C50675" w14:paraId="035EA564" w14:textId="77777777">
        <w:tc>
          <w:tcPr>
            <w:tcW w:w="720" w:type="dxa"/>
          </w:tcPr>
          <w:p w14:paraId="4147C866" w14:textId="77777777" w:rsidR="00C50675" w:rsidRDefault="00000000">
            <w:r>
              <w:t>385</w:t>
            </w:r>
          </w:p>
        </w:tc>
        <w:tc>
          <w:tcPr>
            <w:tcW w:w="5760" w:type="dxa"/>
          </w:tcPr>
          <w:p w14:paraId="79DFCB7D" w14:textId="77777777" w:rsidR="00C50675" w:rsidRDefault="00000000">
            <w:r>
              <w:t>Admission is expected to take place and unconditional dealings in the Ordinary Shares are expected to commence on the London Stock Exchange at 8.00 a.m. on [●]2023.</w:t>
            </w:r>
          </w:p>
        </w:tc>
        <w:tc>
          <w:tcPr>
            <w:tcW w:w="1440" w:type="dxa"/>
          </w:tcPr>
          <w:p w14:paraId="198E83D5" w14:textId="77777777" w:rsidR="00C50675" w:rsidRDefault="00C50675"/>
        </w:tc>
        <w:tc>
          <w:tcPr>
            <w:tcW w:w="1440" w:type="dxa"/>
          </w:tcPr>
          <w:p w14:paraId="0B643AF4" w14:textId="77777777" w:rsidR="00C50675" w:rsidRDefault="00C50675"/>
        </w:tc>
        <w:tc>
          <w:tcPr>
            <w:tcW w:w="4320" w:type="dxa"/>
          </w:tcPr>
          <w:p w14:paraId="1F365B70" w14:textId="77777777" w:rsidR="00C50675" w:rsidRDefault="00C50675"/>
        </w:tc>
      </w:tr>
      <w:tr w:rsidR="00C50675" w14:paraId="5C545547" w14:textId="77777777">
        <w:tc>
          <w:tcPr>
            <w:tcW w:w="720" w:type="dxa"/>
          </w:tcPr>
          <w:p w14:paraId="60FBAEAA" w14:textId="77777777" w:rsidR="00C50675" w:rsidRDefault="00000000">
            <w:r>
              <w:t>386</w:t>
            </w:r>
          </w:p>
        </w:tc>
        <w:tc>
          <w:tcPr>
            <w:tcW w:w="5760" w:type="dxa"/>
          </w:tcPr>
          <w:p w14:paraId="32689895" w14:textId="77777777" w:rsidR="00C50675" w:rsidRDefault="00000000">
            <w:r>
              <w:t>When admitted to trading, the Ordinary Shares will have an ISIN of GB00BF2MWC40.</w:t>
            </w:r>
          </w:p>
        </w:tc>
        <w:tc>
          <w:tcPr>
            <w:tcW w:w="1440" w:type="dxa"/>
          </w:tcPr>
          <w:p w14:paraId="71B26A63" w14:textId="77777777" w:rsidR="00C50675" w:rsidRDefault="00C50675"/>
        </w:tc>
        <w:tc>
          <w:tcPr>
            <w:tcW w:w="1440" w:type="dxa"/>
          </w:tcPr>
          <w:p w14:paraId="64A84522" w14:textId="77777777" w:rsidR="00C50675" w:rsidRDefault="00C50675"/>
        </w:tc>
        <w:tc>
          <w:tcPr>
            <w:tcW w:w="4320" w:type="dxa"/>
          </w:tcPr>
          <w:p w14:paraId="26711C38" w14:textId="77777777" w:rsidR="00C50675" w:rsidRDefault="00C50675"/>
        </w:tc>
      </w:tr>
      <w:tr w:rsidR="00C50675" w14:paraId="41252BBE" w14:textId="77777777">
        <w:tc>
          <w:tcPr>
            <w:tcW w:w="720" w:type="dxa"/>
          </w:tcPr>
          <w:p w14:paraId="2A5862D4" w14:textId="77777777" w:rsidR="00C50675" w:rsidRDefault="00000000">
            <w:r>
              <w:t>387</w:t>
            </w:r>
          </w:p>
        </w:tc>
        <w:tc>
          <w:tcPr>
            <w:tcW w:w="5760" w:type="dxa"/>
          </w:tcPr>
          <w:p w14:paraId="1BD43749" w14:textId="77777777" w:rsidR="00C50675" w:rsidRDefault="00000000">
            <w:r>
              <w:t>Rights Attaching to the Ordinary Shares</w:t>
            </w:r>
          </w:p>
        </w:tc>
        <w:tc>
          <w:tcPr>
            <w:tcW w:w="1440" w:type="dxa"/>
          </w:tcPr>
          <w:p w14:paraId="37599DF2" w14:textId="77777777" w:rsidR="00C50675" w:rsidRDefault="00C50675"/>
        </w:tc>
        <w:tc>
          <w:tcPr>
            <w:tcW w:w="1440" w:type="dxa"/>
          </w:tcPr>
          <w:p w14:paraId="040D3020" w14:textId="77777777" w:rsidR="00C50675" w:rsidRDefault="00C50675"/>
        </w:tc>
        <w:tc>
          <w:tcPr>
            <w:tcW w:w="4320" w:type="dxa"/>
          </w:tcPr>
          <w:p w14:paraId="08FBDBA0" w14:textId="77777777" w:rsidR="00C50675" w:rsidRDefault="00C50675"/>
        </w:tc>
      </w:tr>
      <w:tr w:rsidR="00C50675" w14:paraId="507DF046" w14:textId="77777777">
        <w:tc>
          <w:tcPr>
            <w:tcW w:w="720" w:type="dxa"/>
          </w:tcPr>
          <w:p w14:paraId="4A0BEEB7" w14:textId="77777777" w:rsidR="00C50675" w:rsidRDefault="00000000">
            <w:r>
              <w:t>388</w:t>
            </w:r>
          </w:p>
        </w:tc>
        <w:tc>
          <w:tcPr>
            <w:tcW w:w="5760" w:type="dxa"/>
          </w:tcPr>
          <w:p w14:paraId="46D1C263" w14:textId="77777777" w:rsidR="00C50675" w:rsidRDefault="00000000">
            <w:r>
              <w:t>The rights attaching to the Ordinary Shares are uniform in all respects with the other issued Ordinary Shares and all of the Ordinary Shares will form a single class for all purposes.</w:t>
            </w:r>
          </w:p>
        </w:tc>
        <w:tc>
          <w:tcPr>
            <w:tcW w:w="1440" w:type="dxa"/>
          </w:tcPr>
          <w:p w14:paraId="781B3CFB" w14:textId="77777777" w:rsidR="00C50675" w:rsidRDefault="00C50675"/>
        </w:tc>
        <w:tc>
          <w:tcPr>
            <w:tcW w:w="1440" w:type="dxa"/>
          </w:tcPr>
          <w:p w14:paraId="47FF7466" w14:textId="77777777" w:rsidR="00C50675" w:rsidRDefault="00C50675"/>
        </w:tc>
        <w:tc>
          <w:tcPr>
            <w:tcW w:w="4320" w:type="dxa"/>
          </w:tcPr>
          <w:p w14:paraId="2E2159C7" w14:textId="77777777" w:rsidR="00C50675" w:rsidRDefault="00C50675"/>
        </w:tc>
      </w:tr>
      <w:tr w:rsidR="00C50675" w14:paraId="6A7FA18D" w14:textId="77777777">
        <w:tc>
          <w:tcPr>
            <w:tcW w:w="720" w:type="dxa"/>
          </w:tcPr>
          <w:p w14:paraId="0A778420" w14:textId="77777777" w:rsidR="00C50675" w:rsidRDefault="00000000">
            <w:r>
              <w:t>389</w:t>
            </w:r>
          </w:p>
        </w:tc>
        <w:tc>
          <w:tcPr>
            <w:tcW w:w="5760" w:type="dxa"/>
          </w:tcPr>
          <w:p w14:paraId="2614792C" w14:textId="77777777" w:rsidR="00C50675" w:rsidRDefault="00000000">
            <w:r>
              <w:t>CREST</w:t>
            </w:r>
          </w:p>
        </w:tc>
        <w:tc>
          <w:tcPr>
            <w:tcW w:w="1440" w:type="dxa"/>
          </w:tcPr>
          <w:p w14:paraId="7A7953A3" w14:textId="77777777" w:rsidR="00C50675" w:rsidRDefault="00C50675"/>
        </w:tc>
        <w:tc>
          <w:tcPr>
            <w:tcW w:w="1440" w:type="dxa"/>
          </w:tcPr>
          <w:p w14:paraId="1B8A9F6F" w14:textId="77777777" w:rsidR="00C50675" w:rsidRDefault="00C50675"/>
        </w:tc>
        <w:tc>
          <w:tcPr>
            <w:tcW w:w="4320" w:type="dxa"/>
          </w:tcPr>
          <w:p w14:paraId="30132BAF" w14:textId="77777777" w:rsidR="00C50675" w:rsidRDefault="00C50675"/>
        </w:tc>
      </w:tr>
      <w:tr w:rsidR="00C50675" w14:paraId="3D5D1BBC" w14:textId="77777777">
        <w:tc>
          <w:tcPr>
            <w:tcW w:w="720" w:type="dxa"/>
          </w:tcPr>
          <w:p w14:paraId="3D659B47" w14:textId="77777777" w:rsidR="00C50675" w:rsidRDefault="00000000">
            <w:r>
              <w:t>390</w:t>
            </w:r>
          </w:p>
        </w:tc>
        <w:tc>
          <w:tcPr>
            <w:tcW w:w="5760" w:type="dxa"/>
          </w:tcPr>
          <w:p w14:paraId="7E02D2B3" w14:textId="77777777" w:rsidR="00C50675" w:rsidRDefault="00000000">
            <w:r>
              <w:t>CREST is a paperless settlement procedure enabling securities to be evidenced otherwise than by a certificate and transferred otherwise than by written instrument. The Articles permit the holding of Ordinary Shares under the CREST system. The Company has applied for the Ordinary Shares to be admitted to CREST with effect from Admission and it is expected that the Ordinary Shares will be admitted with effect from that time. Accordingly, settlement of transactions in the Ordinary Shares following Admission may take place within the CREST system if any shareholder so wishes.</w:t>
            </w:r>
          </w:p>
        </w:tc>
        <w:tc>
          <w:tcPr>
            <w:tcW w:w="1440" w:type="dxa"/>
          </w:tcPr>
          <w:p w14:paraId="4D5A0A0C" w14:textId="77777777" w:rsidR="00C50675" w:rsidRDefault="00C50675"/>
        </w:tc>
        <w:tc>
          <w:tcPr>
            <w:tcW w:w="1440" w:type="dxa"/>
          </w:tcPr>
          <w:p w14:paraId="1240534A" w14:textId="77777777" w:rsidR="00C50675" w:rsidRDefault="00C50675"/>
        </w:tc>
        <w:tc>
          <w:tcPr>
            <w:tcW w:w="4320" w:type="dxa"/>
          </w:tcPr>
          <w:p w14:paraId="48C80B0F" w14:textId="77777777" w:rsidR="00C50675" w:rsidRDefault="00C50675"/>
        </w:tc>
      </w:tr>
      <w:tr w:rsidR="00C50675" w14:paraId="01D30E95" w14:textId="77777777">
        <w:tc>
          <w:tcPr>
            <w:tcW w:w="720" w:type="dxa"/>
          </w:tcPr>
          <w:p w14:paraId="37FDDA9B" w14:textId="77777777" w:rsidR="00C50675" w:rsidRDefault="00000000">
            <w:r>
              <w:t>391</w:t>
            </w:r>
          </w:p>
        </w:tc>
        <w:tc>
          <w:tcPr>
            <w:tcW w:w="5760" w:type="dxa"/>
          </w:tcPr>
          <w:p w14:paraId="20B847F3" w14:textId="77777777" w:rsidR="00C50675" w:rsidRDefault="00000000">
            <w:r>
              <w:t xml:space="preserve">CREST is a voluntary system and Shareholders who wish to receive and retain certificates for their Ordinary Shares will be able to do so. A holder of Ordinary Shares may elect to hold Ordinary Shares in uncertificated form, if such </w:t>
            </w:r>
            <w:r>
              <w:lastRenderedPageBreak/>
              <w:t>shareholder is a system-member (as defined in the Regulations) in relation to CREST.</w:t>
            </w:r>
          </w:p>
        </w:tc>
        <w:tc>
          <w:tcPr>
            <w:tcW w:w="1440" w:type="dxa"/>
          </w:tcPr>
          <w:p w14:paraId="58ACEE5F" w14:textId="77777777" w:rsidR="00C50675" w:rsidRDefault="00C50675"/>
        </w:tc>
        <w:tc>
          <w:tcPr>
            <w:tcW w:w="1440" w:type="dxa"/>
          </w:tcPr>
          <w:p w14:paraId="7D419C15" w14:textId="77777777" w:rsidR="00C50675" w:rsidRDefault="00C50675"/>
        </w:tc>
        <w:tc>
          <w:tcPr>
            <w:tcW w:w="4320" w:type="dxa"/>
          </w:tcPr>
          <w:p w14:paraId="590DCF35" w14:textId="77777777" w:rsidR="00C50675" w:rsidRDefault="00C50675"/>
        </w:tc>
      </w:tr>
      <w:tr w:rsidR="00C50675" w14:paraId="24B2A8D2" w14:textId="77777777">
        <w:tc>
          <w:tcPr>
            <w:tcW w:w="720" w:type="dxa"/>
          </w:tcPr>
          <w:p w14:paraId="18E313F1" w14:textId="77777777" w:rsidR="00C50675" w:rsidRDefault="00000000">
            <w:r>
              <w:t>392</w:t>
            </w:r>
          </w:p>
        </w:tc>
        <w:tc>
          <w:tcPr>
            <w:tcW w:w="5760" w:type="dxa"/>
          </w:tcPr>
          <w:p w14:paraId="5A80C5AA" w14:textId="77777777" w:rsidR="00C50675" w:rsidRDefault="00000000">
            <w:r>
              <w:t>Selling Restrictions</w:t>
            </w:r>
          </w:p>
        </w:tc>
        <w:tc>
          <w:tcPr>
            <w:tcW w:w="1440" w:type="dxa"/>
          </w:tcPr>
          <w:p w14:paraId="192BF5AF" w14:textId="77777777" w:rsidR="00C50675" w:rsidRDefault="00C50675"/>
        </w:tc>
        <w:tc>
          <w:tcPr>
            <w:tcW w:w="1440" w:type="dxa"/>
          </w:tcPr>
          <w:p w14:paraId="467CF5C4" w14:textId="77777777" w:rsidR="00C50675" w:rsidRDefault="00C50675"/>
        </w:tc>
        <w:tc>
          <w:tcPr>
            <w:tcW w:w="4320" w:type="dxa"/>
          </w:tcPr>
          <w:p w14:paraId="42ED4D13" w14:textId="77777777" w:rsidR="00C50675" w:rsidRDefault="00C50675"/>
        </w:tc>
      </w:tr>
      <w:tr w:rsidR="00C50675" w14:paraId="54F5882E" w14:textId="77777777">
        <w:tc>
          <w:tcPr>
            <w:tcW w:w="720" w:type="dxa"/>
          </w:tcPr>
          <w:p w14:paraId="75034EBC" w14:textId="77777777" w:rsidR="00C50675" w:rsidRDefault="00000000">
            <w:r>
              <w:t>393</w:t>
            </w:r>
          </w:p>
        </w:tc>
        <w:tc>
          <w:tcPr>
            <w:tcW w:w="5760" w:type="dxa"/>
          </w:tcPr>
          <w:p w14:paraId="1AF08952" w14:textId="77777777" w:rsidR="00C50675" w:rsidRDefault="00000000">
            <w:r>
              <w:t>The Ordinary Shares will not be registered under the Securities Act or the securities laws of any state or other jurisdiction of the US and may not be taken up, offered, sold, resold, transferred, delivered or distributed, directly or indirectly, within, into or in the US.</w:t>
            </w:r>
            <w:r>
              <w:br/>
            </w:r>
          </w:p>
        </w:tc>
        <w:tc>
          <w:tcPr>
            <w:tcW w:w="1440" w:type="dxa"/>
          </w:tcPr>
          <w:p w14:paraId="18D0CE8E" w14:textId="77777777" w:rsidR="00C50675" w:rsidRDefault="00C50675"/>
        </w:tc>
        <w:tc>
          <w:tcPr>
            <w:tcW w:w="1440" w:type="dxa"/>
          </w:tcPr>
          <w:p w14:paraId="1D90E72B" w14:textId="77777777" w:rsidR="00C50675" w:rsidRDefault="00C50675"/>
        </w:tc>
        <w:tc>
          <w:tcPr>
            <w:tcW w:w="4320" w:type="dxa"/>
          </w:tcPr>
          <w:p w14:paraId="5B011E55" w14:textId="77777777" w:rsidR="00C50675" w:rsidRDefault="00C50675"/>
        </w:tc>
      </w:tr>
      <w:tr w:rsidR="00C50675" w14:paraId="68208DEB" w14:textId="77777777">
        <w:tc>
          <w:tcPr>
            <w:tcW w:w="720" w:type="dxa"/>
          </w:tcPr>
          <w:p w14:paraId="6A763CBA" w14:textId="77777777" w:rsidR="00C50675" w:rsidRDefault="00000000">
            <w:r>
              <w:t>394</w:t>
            </w:r>
          </w:p>
        </w:tc>
        <w:tc>
          <w:tcPr>
            <w:tcW w:w="5760" w:type="dxa"/>
          </w:tcPr>
          <w:p w14:paraId="55049A9D" w14:textId="77777777" w:rsidR="00C50675" w:rsidRDefault="00000000">
            <w:r>
              <w:t>Transferability</w:t>
            </w:r>
          </w:p>
        </w:tc>
        <w:tc>
          <w:tcPr>
            <w:tcW w:w="1440" w:type="dxa"/>
          </w:tcPr>
          <w:p w14:paraId="2CAC5A38" w14:textId="77777777" w:rsidR="00C50675" w:rsidRDefault="00C50675"/>
        </w:tc>
        <w:tc>
          <w:tcPr>
            <w:tcW w:w="1440" w:type="dxa"/>
          </w:tcPr>
          <w:p w14:paraId="6B0DE05F" w14:textId="77777777" w:rsidR="00C50675" w:rsidRDefault="00C50675"/>
        </w:tc>
        <w:tc>
          <w:tcPr>
            <w:tcW w:w="4320" w:type="dxa"/>
          </w:tcPr>
          <w:p w14:paraId="0E65880A" w14:textId="77777777" w:rsidR="00C50675" w:rsidRDefault="00C50675"/>
        </w:tc>
      </w:tr>
      <w:tr w:rsidR="00C50675" w14:paraId="1C50D2CC" w14:textId="77777777">
        <w:tc>
          <w:tcPr>
            <w:tcW w:w="720" w:type="dxa"/>
          </w:tcPr>
          <w:p w14:paraId="43F1699B" w14:textId="77777777" w:rsidR="00C50675" w:rsidRDefault="00000000">
            <w:r>
              <w:t>395</w:t>
            </w:r>
          </w:p>
        </w:tc>
        <w:tc>
          <w:tcPr>
            <w:tcW w:w="5760" w:type="dxa"/>
          </w:tcPr>
          <w:p w14:paraId="1F6D351B" w14:textId="77777777" w:rsidR="00C50675" w:rsidRDefault="00000000">
            <w:r>
              <w:t>The Company’s Ordinary Shares, consisting of both the existing and to be issued Ordinary Shares are freely transferable and there are no restrictions on transfer.</w:t>
            </w:r>
          </w:p>
        </w:tc>
        <w:tc>
          <w:tcPr>
            <w:tcW w:w="1440" w:type="dxa"/>
          </w:tcPr>
          <w:p w14:paraId="3B9AFF76" w14:textId="77777777" w:rsidR="00C50675" w:rsidRDefault="00C50675"/>
        </w:tc>
        <w:tc>
          <w:tcPr>
            <w:tcW w:w="1440" w:type="dxa"/>
          </w:tcPr>
          <w:p w14:paraId="4447239D" w14:textId="77777777" w:rsidR="00C50675" w:rsidRDefault="00C50675"/>
        </w:tc>
        <w:tc>
          <w:tcPr>
            <w:tcW w:w="4320" w:type="dxa"/>
          </w:tcPr>
          <w:p w14:paraId="782E1E64" w14:textId="77777777" w:rsidR="00C50675" w:rsidRDefault="00C50675"/>
        </w:tc>
      </w:tr>
      <w:tr w:rsidR="00C50675" w14:paraId="7816B3E3" w14:textId="77777777">
        <w:tc>
          <w:tcPr>
            <w:tcW w:w="720" w:type="dxa"/>
          </w:tcPr>
          <w:p w14:paraId="63B3A84F" w14:textId="77777777" w:rsidR="00C50675" w:rsidRDefault="00000000">
            <w:r>
              <w:t>396</w:t>
            </w:r>
          </w:p>
        </w:tc>
        <w:tc>
          <w:tcPr>
            <w:tcW w:w="5760" w:type="dxa"/>
          </w:tcPr>
          <w:p w14:paraId="7E4CD47C" w14:textId="77777777" w:rsidR="00C50675" w:rsidRDefault="00000000">
            <w:r>
              <w:t xml:space="preserve">Part 10 </w:t>
            </w:r>
            <w:r>
              <w:br/>
            </w:r>
            <w:r>
              <w:br/>
              <w:t>The Offer</w:t>
            </w:r>
          </w:p>
        </w:tc>
        <w:tc>
          <w:tcPr>
            <w:tcW w:w="1440" w:type="dxa"/>
          </w:tcPr>
          <w:p w14:paraId="64808790" w14:textId="77777777" w:rsidR="00C50675" w:rsidRDefault="00C50675"/>
        </w:tc>
        <w:tc>
          <w:tcPr>
            <w:tcW w:w="1440" w:type="dxa"/>
          </w:tcPr>
          <w:p w14:paraId="31DD9C85" w14:textId="77777777" w:rsidR="00C50675" w:rsidRDefault="00C50675"/>
        </w:tc>
        <w:tc>
          <w:tcPr>
            <w:tcW w:w="4320" w:type="dxa"/>
          </w:tcPr>
          <w:p w14:paraId="1DCA61CD" w14:textId="77777777" w:rsidR="00C50675" w:rsidRDefault="00C50675"/>
        </w:tc>
      </w:tr>
      <w:tr w:rsidR="00C50675" w14:paraId="6B638E86" w14:textId="77777777">
        <w:tc>
          <w:tcPr>
            <w:tcW w:w="720" w:type="dxa"/>
          </w:tcPr>
          <w:p w14:paraId="19FFF112" w14:textId="77777777" w:rsidR="00C50675" w:rsidRDefault="00000000">
            <w:r>
              <w:t>397</w:t>
            </w:r>
          </w:p>
        </w:tc>
        <w:tc>
          <w:tcPr>
            <w:tcW w:w="5760" w:type="dxa"/>
          </w:tcPr>
          <w:p w14:paraId="0ACFFEB5" w14:textId="77777777" w:rsidR="00C50675" w:rsidRDefault="00000000">
            <w:r>
              <w:t xml:space="preserve">1. </w:t>
            </w:r>
            <w:r>
              <w:tab/>
              <w:t>Description of the Offer</w:t>
            </w:r>
          </w:p>
        </w:tc>
        <w:tc>
          <w:tcPr>
            <w:tcW w:w="1440" w:type="dxa"/>
          </w:tcPr>
          <w:p w14:paraId="686B1DF3" w14:textId="77777777" w:rsidR="00C50675" w:rsidRDefault="00C50675"/>
        </w:tc>
        <w:tc>
          <w:tcPr>
            <w:tcW w:w="1440" w:type="dxa"/>
          </w:tcPr>
          <w:p w14:paraId="7068D5F5" w14:textId="77777777" w:rsidR="00C50675" w:rsidRDefault="00C50675"/>
        </w:tc>
        <w:tc>
          <w:tcPr>
            <w:tcW w:w="4320" w:type="dxa"/>
          </w:tcPr>
          <w:p w14:paraId="00E4FA50" w14:textId="77777777" w:rsidR="00C50675" w:rsidRDefault="00C50675"/>
        </w:tc>
      </w:tr>
      <w:tr w:rsidR="00C50675" w14:paraId="36068F43" w14:textId="77777777">
        <w:tc>
          <w:tcPr>
            <w:tcW w:w="720" w:type="dxa"/>
          </w:tcPr>
          <w:p w14:paraId="655FA51D" w14:textId="77777777" w:rsidR="00C50675" w:rsidRDefault="00000000">
            <w:r>
              <w:t>398</w:t>
            </w:r>
          </w:p>
        </w:tc>
        <w:tc>
          <w:tcPr>
            <w:tcW w:w="5760" w:type="dxa"/>
          </w:tcPr>
          <w:p w14:paraId="214E2746" w14:textId="77777777" w:rsidR="00C50675" w:rsidRDefault="00000000">
            <w:r>
              <w:t>Introduction</w:t>
            </w:r>
          </w:p>
        </w:tc>
        <w:tc>
          <w:tcPr>
            <w:tcW w:w="1440" w:type="dxa"/>
          </w:tcPr>
          <w:p w14:paraId="4E4564D2" w14:textId="77777777" w:rsidR="00C50675" w:rsidRDefault="00C50675"/>
        </w:tc>
        <w:tc>
          <w:tcPr>
            <w:tcW w:w="1440" w:type="dxa"/>
          </w:tcPr>
          <w:p w14:paraId="5739B590" w14:textId="77777777" w:rsidR="00C50675" w:rsidRDefault="00C50675"/>
        </w:tc>
        <w:tc>
          <w:tcPr>
            <w:tcW w:w="4320" w:type="dxa"/>
          </w:tcPr>
          <w:p w14:paraId="5BF73705" w14:textId="77777777" w:rsidR="00C50675" w:rsidRDefault="00C50675"/>
        </w:tc>
      </w:tr>
      <w:tr w:rsidR="00C50675" w14:paraId="48B20D08" w14:textId="77777777">
        <w:tc>
          <w:tcPr>
            <w:tcW w:w="720" w:type="dxa"/>
          </w:tcPr>
          <w:p w14:paraId="34B2CC04" w14:textId="77777777" w:rsidR="00C50675" w:rsidRDefault="00000000">
            <w:r>
              <w:t>399</w:t>
            </w:r>
          </w:p>
        </w:tc>
        <w:tc>
          <w:tcPr>
            <w:tcW w:w="5760" w:type="dxa"/>
          </w:tcPr>
          <w:p w14:paraId="4A4984A7" w14:textId="77777777" w:rsidR="00C50675" w:rsidRDefault="00000000">
            <w:r>
              <w:t>The Directors may issue, after Initial Admission, up to [●] new Ordinary Shares pursuant to the Offer to investors identified or procured by the Company or its agent on one or more occasions (each a “Subscription Round”), to raise up to £[●] before expenses. The Company expects to complete the Offer within twelve months of the date of this Document (the “Offer Longstop Date”). To allow maximum flexibility, the offering timetable allows the Company to pursue its fundraising objectives after Initial Admission at any time prior to the expiry of that twelve-month period. No offers will take place prior to Initial Admission other than those in respect of which subscriptions have completed as at the date of this Document[, subject only to Admission].</w:t>
            </w:r>
          </w:p>
        </w:tc>
        <w:tc>
          <w:tcPr>
            <w:tcW w:w="1440" w:type="dxa"/>
          </w:tcPr>
          <w:p w14:paraId="0172D449" w14:textId="77777777" w:rsidR="00C50675" w:rsidRDefault="00C50675"/>
        </w:tc>
        <w:tc>
          <w:tcPr>
            <w:tcW w:w="1440" w:type="dxa"/>
          </w:tcPr>
          <w:p w14:paraId="2D46B14A" w14:textId="77777777" w:rsidR="00C50675" w:rsidRDefault="00C50675"/>
        </w:tc>
        <w:tc>
          <w:tcPr>
            <w:tcW w:w="4320" w:type="dxa"/>
          </w:tcPr>
          <w:p w14:paraId="0C0C2347" w14:textId="77777777" w:rsidR="00C50675" w:rsidRDefault="00C50675"/>
        </w:tc>
      </w:tr>
      <w:tr w:rsidR="00C50675" w14:paraId="6480AEC0" w14:textId="77777777">
        <w:tc>
          <w:tcPr>
            <w:tcW w:w="720" w:type="dxa"/>
          </w:tcPr>
          <w:p w14:paraId="71AAD0DF" w14:textId="77777777" w:rsidR="00C50675" w:rsidRDefault="00000000">
            <w:r>
              <w:t>400</w:t>
            </w:r>
          </w:p>
        </w:tc>
        <w:tc>
          <w:tcPr>
            <w:tcW w:w="5760" w:type="dxa"/>
          </w:tcPr>
          <w:p w14:paraId="411BDED1" w14:textId="77777777" w:rsidR="00C50675" w:rsidRDefault="00000000">
            <w:r>
              <w:t xml:space="preserve">The Offer will remain open until the earlier of (i) the Offer completion date set by the Company; or (ii) the date on which the Offer is withdrawn; or (iii) twelve months from </w:t>
            </w:r>
            <w:r>
              <w:lastRenderedPageBreak/>
              <w:t>the date of this Document being the Offer Longstop Date. The Board, in its discretion, may set an Offer completion date at any time before the Offer Longstop Date or set interim closing date(s) in respect of any subscriptions.</w:t>
            </w:r>
          </w:p>
        </w:tc>
        <w:tc>
          <w:tcPr>
            <w:tcW w:w="1440" w:type="dxa"/>
          </w:tcPr>
          <w:p w14:paraId="653FCFAA" w14:textId="77777777" w:rsidR="00C50675" w:rsidRDefault="00C50675"/>
        </w:tc>
        <w:tc>
          <w:tcPr>
            <w:tcW w:w="1440" w:type="dxa"/>
          </w:tcPr>
          <w:p w14:paraId="5C0EA17F" w14:textId="77777777" w:rsidR="00C50675" w:rsidRDefault="00C50675"/>
        </w:tc>
        <w:tc>
          <w:tcPr>
            <w:tcW w:w="4320" w:type="dxa"/>
          </w:tcPr>
          <w:p w14:paraId="38565ED4" w14:textId="77777777" w:rsidR="00C50675" w:rsidRDefault="00C50675"/>
        </w:tc>
      </w:tr>
      <w:tr w:rsidR="00C50675" w14:paraId="1135C412" w14:textId="77777777">
        <w:tc>
          <w:tcPr>
            <w:tcW w:w="720" w:type="dxa"/>
          </w:tcPr>
          <w:p w14:paraId="37BCDD62" w14:textId="77777777" w:rsidR="00C50675" w:rsidRDefault="00000000">
            <w:r>
              <w:t>401</w:t>
            </w:r>
          </w:p>
        </w:tc>
        <w:tc>
          <w:tcPr>
            <w:tcW w:w="5760" w:type="dxa"/>
          </w:tcPr>
          <w:p w14:paraId="6385C613" w14:textId="77777777" w:rsidR="00C50675" w:rsidRDefault="00000000">
            <w:r>
              <w:t>If the maximum amount is raised pursuant to the Offer, the total expenses to be incurred in connection with the Offer, including each Subsequent Admission, are anticipated to amount to approximately £[●]. Taking account of the costs incurred in connection with Initial Admission, amounting to approximately £[●], results in anticipated Maximum Combined Net Proceeds of £[●]. There is no aggregate minimum subscription.</w:t>
            </w:r>
          </w:p>
        </w:tc>
        <w:tc>
          <w:tcPr>
            <w:tcW w:w="1440" w:type="dxa"/>
          </w:tcPr>
          <w:p w14:paraId="1E0CC010" w14:textId="77777777" w:rsidR="00C50675" w:rsidRDefault="00C50675"/>
        </w:tc>
        <w:tc>
          <w:tcPr>
            <w:tcW w:w="1440" w:type="dxa"/>
          </w:tcPr>
          <w:p w14:paraId="6A30F4A3" w14:textId="77777777" w:rsidR="00C50675" w:rsidRDefault="00C50675"/>
        </w:tc>
        <w:tc>
          <w:tcPr>
            <w:tcW w:w="4320" w:type="dxa"/>
          </w:tcPr>
          <w:p w14:paraId="7325EE59" w14:textId="77777777" w:rsidR="00C50675" w:rsidRDefault="00C50675"/>
        </w:tc>
      </w:tr>
      <w:tr w:rsidR="00C50675" w14:paraId="3C1405FC" w14:textId="77777777">
        <w:tc>
          <w:tcPr>
            <w:tcW w:w="720" w:type="dxa"/>
          </w:tcPr>
          <w:p w14:paraId="56AFA434" w14:textId="77777777" w:rsidR="00C50675" w:rsidRDefault="00000000">
            <w:r>
              <w:t>402</w:t>
            </w:r>
          </w:p>
        </w:tc>
        <w:tc>
          <w:tcPr>
            <w:tcW w:w="5760" w:type="dxa"/>
          </w:tcPr>
          <w:p w14:paraId="2B3B4B8A" w14:textId="77777777" w:rsidR="00C50675" w:rsidRDefault="00000000">
            <w:r>
              <w:t xml:space="preserve">The Directors will ensure that, at Initial Admission and following each Subsequent Admission, at least 10 per cent. of the Ordinary Shares will be in public hands (as defined in the Listing Rules). Completion of the Offer will be announced via a regulatory information service at the time of the latest Subsequent Admission. </w:t>
            </w:r>
          </w:p>
        </w:tc>
        <w:tc>
          <w:tcPr>
            <w:tcW w:w="1440" w:type="dxa"/>
          </w:tcPr>
          <w:p w14:paraId="1CCDAF26" w14:textId="77777777" w:rsidR="00C50675" w:rsidRDefault="00C50675"/>
        </w:tc>
        <w:tc>
          <w:tcPr>
            <w:tcW w:w="1440" w:type="dxa"/>
          </w:tcPr>
          <w:p w14:paraId="19C4F942" w14:textId="77777777" w:rsidR="00C50675" w:rsidRDefault="00C50675"/>
        </w:tc>
        <w:tc>
          <w:tcPr>
            <w:tcW w:w="4320" w:type="dxa"/>
          </w:tcPr>
          <w:p w14:paraId="349B1226" w14:textId="77777777" w:rsidR="00C50675" w:rsidRDefault="00C50675"/>
        </w:tc>
      </w:tr>
      <w:tr w:rsidR="00C50675" w14:paraId="1A275514" w14:textId="77777777">
        <w:tc>
          <w:tcPr>
            <w:tcW w:w="720" w:type="dxa"/>
          </w:tcPr>
          <w:p w14:paraId="673667A4" w14:textId="77777777" w:rsidR="00C50675" w:rsidRDefault="00000000">
            <w:r>
              <w:t>403</w:t>
            </w:r>
          </w:p>
        </w:tc>
        <w:tc>
          <w:tcPr>
            <w:tcW w:w="5760" w:type="dxa"/>
          </w:tcPr>
          <w:p w14:paraId="2D32E947" w14:textId="77777777" w:rsidR="00C50675" w:rsidRDefault="00000000">
            <w:r>
              <w:t>1.2</w:t>
            </w:r>
            <w:r>
              <w:tab/>
              <w:t>Details of the Offer</w:t>
            </w:r>
            <w:r>
              <w:tab/>
            </w:r>
            <w:r>
              <w:tab/>
            </w:r>
          </w:p>
        </w:tc>
        <w:tc>
          <w:tcPr>
            <w:tcW w:w="1440" w:type="dxa"/>
          </w:tcPr>
          <w:p w14:paraId="152C1573" w14:textId="77777777" w:rsidR="00C50675" w:rsidRDefault="00C50675"/>
        </w:tc>
        <w:tc>
          <w:tcPr>
            <w:tcW w:w="1440" w:type="dxa"/>
          </w:tcPr>
          <w:p w14:paraId="573F8949" w14:textId="77777777" w:rsidR="00C50675" w:rsidRDefault="00C50675"/>
        </w:tc>
        <w:tc>
          <w:tcPr>
            <w:tcW w:w="4320" w:type="dxa"/>
          </w:tcPr>
          <w:p w14:paraId="3B828B50" w14:textId="77777777" w:rsidR="00C50675" w:rsidRDefault="00C50675"/>
        </w:tc>
      </w:tr>
      <w:tr w:rsidR="00C50675" w14:paraId="212D7A83" w14:textId="77777777">
        <w:tc>
          <w:tcPr>
            <w:tcW w:w="720" w:type="dxa"/>
          </w:tcPr>
          <w:p w14:paraId="71F7B202" w14:textId="77777777" w:rsidR="00C50675" w:rsidRDefault="00000000">
            <w:r>
              <w:t>404</w:t>
            </w:r>
          </w:p>
        </w:tc>
        <w:tc>
          <w:tcPr>
            <w:tcW w:w="5760" w:type="dxa"/>
          </w:tcPr>
          <w:p w14:paraId="4674FD73" w14:textId="77777777" w:rsidR="00C50675" w:rsidRDefault="00000000">
            <w:r>
              <w:t>The Company may set interim closing dates, in its discretion, prior to the Offer Longstop Date. Each of these interim closing dates will the closing date of an individual Subscription Round.  Subscription Shares issued in respect of a Subscription Round will be subject to Subsequent Admission on different dates.</w:t>
            </w:r>
          </w:p>
        </w:tc>
        <w:tc>
          <w:tcPr>
            <w:tcW w:w="1440" w:type="dxa"/>
          </w:tcPr>
          <w:p w14:paraId="112BEF09" w14:textId="77777777" w:rsidR="00C50675" w:rsidRDefault="00C50675"/>
        </w:tc>
        <w:tc>
          <w:tcPr>
            <w:tcW w:w="1440" w:type="dxa"/>
          </w:tcPr>
          <w:p w14:paraId="5D7DDFF8" w14:textId="77777777" w:rsidR="00C50675" w:rsidRDefault="00C50675"/>
        </w:tc>
        <w:tc>
          <w:tcPr>
            <w:tcW w:w="4320" w:type="dxa"/>
          </w:tcPr>
          <w:p w14:paraId="410613AC" w14:textId="77777777" w:rsidR="00C50675" w:rsidRDefault="00C50675"/>
        </w:tc>
      </w:tr>
      <w:tr w:rsidR="00C50675" w14:paraId="10C1BED5" w14:textId="77777777">
        <w:tc>
          <w:tcPr>
            <w:tcW w:w="720" w:type="dxa"/>
          </w:tcPr>
          <w:p w14:paraId="68C1C2F0" w14:textId="77777777" w:rsidR="00C50675" w:rsidRDefault="00000000">
            <w:r>
              <w:t>405</w:t>
            </w:r>
          </w:p>
        </w:tc>
        <w:tc>
          <w:tcPr>
            <w:tcW w:w="5760" w:type="dxa"/>
          </w:tcPr>
          <w:p w14:paraId="6C6058BC" w14:textId="77777777" w:rsidR="00C50675" w:rsidRDefault="00000000">
            <w:r>
              <w:t>The Offer will be conditional on Initial Admission having occurred. Each subscription procured by an agent will also be conditional upon any placing agreement or similar arrangement not having been terminated in respect of that Subscription Round or generally and on the Subsequent Admission in respect of that Subscription Round occurring by a date determined by Company and any agent for a particular Subscription Round in respect of that Subscription Round, being within no more than 7 Business Days.</w:t>
            </w:r>
          </w:p>
        </w:tc>
        <w:tc>
          <w:tcPr>
            <w:tcW w:w="1440" w:type="dxa"/>
          </w:tcPr>
          <w:p w14:paraId="4739258C" w14:textId="77777777" w:rsidR="00C50675" w:rsidRDefault="00C50675"/>
        </w:tc>
        <w:tc>
          <w:tcPr>
            <w:tcW w:w="1440" w:type="dxa"/>
          </w:tcPr>
          <w:p w14:paraId="7662526F" w14:textId="77777777" w:rsidR="00C50675" w:rsidRDefault="00C50675"/>
        </w:tc>
        <w:tc>
          <w:tcPr>
            <w:tcW w:w="4320" w:type="dxa"/>
          </w:tcPr>
          <w:p w14:paraId="35015FB7" w14:textId="77777777" w:rsidR="00C50675" w:rsidRDefault="00C50675"/>
        </w:tc>
      </w:tr>
      <w:tr w:rsidR="00C50675" w14:paraId="65DF8BD5" w14:textId="77777777">
        <w:tc>
          <w:tcPr>
            <w:tcW w:w="720" w:type="dxa"/>
          </w:tcPr>
          <w:p w14:paraId="73C2B290" w14:textId="77777777" w:rsidR="00C50675" w:rsidRDefault="00000000">
            <w:r>
              <w:lastRenderedPageBreak/>
              <w:t>406</w:t>
            </w:r>
          </w:p>
        </w:tc>
        <w:tc>
          <w:tcPr>
            <w:tcW w:w="5760" w:type="dxa"/>
          </w:tcPr>
          <w:p w14:paraId="0F493F91" w14:textId="77777777" w:rsidR="00C50675" w:rsidRDefault="00000000">
            <w:r>
              <w:t xml:space="preserve">The rights attaching to the Ordinary Shares issued pursuant to the Offer will be uniform in all respects and all of the Ordinary Shares will form a single class for all purposes. </w:t>
            </w:r>
          </w:p>
        </w:tc>
        <w:tc>
          <w:tcPr>
            <w:tcW w:w="1440" w:type="dxa"/>
          </w:tcPr>
          <w:p w14:paraId="08185DE5" w14:textId="77777777" w:rsidR="00C50675" w:rsidRDefault="00C50675"/>
        </w:tc>
        <w:tc>
          <w:tcPr>
            <w:tcW w:w="1440" w:type="dxa"/>
          </w:tcPr>
          <w:p w14:paraId="29D6C0DB" w14:textId="77777777" w:rsidR="00C50675" w:rsidRDefault="00C50675"/>
        </w:tc>
        <w:tc>
          <w:tcPr>
            <w:tcW w:w="4320" w:type="dxa"/>
          </w:tcPr>
          <w:p w14:paraId="2EB160E9" w14:textId="77777777" w:rsidR="00C50675" w:rsidRDefault="00C50675"/>
        </w:tc>
      </w:tr>
      <w:tr w:rsidR="00C50675" w14:paraId="6B0FE589" w14:textId="77777777">
        <w:tc>
          <w:tcPr>
            <w:tcW w:w="720" w:type="dxa"/>
          </w:tcPr>
          <w:p w14:paraId="4C044544" w14:textId="77777777" w:rsidR="00C50675" w:rsidRDefault="00000000">
            <w:r>
              <w:t>407</w:t>
            </w:r>
          </w:p>
        </w:tc>
        <w:tc>
          <w:tcPr>
            <w:tcW w:w="5760" w:type="dxa"/>
          </w:tcPr>
          <w:p w14:paraId="5AE22834" w14:textId="77777777" w:rsidR="00C50675" w:rsidRDefault="00000000">
            <w:r>
              <w:t xml:space="preserve">No Subscription Round is intended to be underwritten. </w:t>
            </w:r>
          </w:p>
        </w:tc>
        <w:tc>
          <w:tcPr>
            <w:tcW w:w="1440" w:type="dxa"/>
          </w:tcPr>
          <w:p w14:paraId="312D3F50" w14:textId="77777777" w:rsidR="00C50675" w:rsidRDefault="00C50675"/>
        </w:tc>
        <w:tc>
          <w:tcPr>
            <w:tcW w:w="1440" w:type="dxa"/>
          </w:tcPr>
          <w:p w14:paraId="2FE2B389" w14:textId="77777777" w:rsidR="00C50675" w:rsidRDefault="00C50675"/>
        </w:tc>
        <w:tc>
          <w:tcPr>
            <w:tcW w:w="4320" w:type="dxa"/>
          </w:tcPr>
          <w:p w14:paraId="270E4F96" w14:textId="77777777" w:rsidR="00C50675" w:rsidRDefault="00C50675"/>
        </w:tc>
      </w:tr>
      <w:tr w:rsidR="00C50675" w14:paraId="62942141" w14:textId="77777777">
        <w:tc>
          <w:tcPr>
            <w:tcW w:w="720" w:type="dxa"/>
          </w:tcPr>
          <w:p w14:paraId="5BE5B3E0" w14:textId="77777777" w:rsidR="00C50675" w:rsidRDefault="00000000">
            <w:r>
              <w:t>408</w:t>
            </w:r>
          </w:p>
        </w:tc>
        <w:tc>
          <w:tcPr>
            <w:tcW w:w="5760" w:type="dxa"/>
          </w:tcPr>
          <w:p w14:paraId="16328300" w14:textId="77777777" w:rsidR="00C50675" w:rsidRDefault="00000000">
            <w:r>
              <w:t>1.3.</w:t>
            </w:r>
            <w:r>
              <w:tab/>
              <w:t>Timing, Pricing and Size of Subscription Rounds</w:t>
            </w:r>
          </w:p>
        </w:tc>
        <w:tc>
          <w:tcPr>
            <w:tcW w:w="1440" w:type="dxa"/>
          </w:tcPr>
          <w:p w14:paraId="2AD85CAF" w14:textId="77777777" w:rsidR="00C50675" w:rsidRDefault="00C50675"/>
        </w:tc>
        <w:tc>
          <w:tcPr>
            <w:tcW w:w="1440" w:type="dxa"/>
          </w:tcPr>
          <w:p w14:paraId="49687C91" w14:textId="77777777" w:rsidR="00C50675" w:rsidRDefault="00C50675"/>
        </w:tc>
        <w:tc>
          <w:tcPr>
            <w:tcW w:w="4320" w:type="dxa"/>
          </w:tcPr>
          <w:p w14:paraId="487F9C18" w14:textId="77777777" w:rsidR="00C50675" w:rsidRDefault="00C50675"/>
        </w:tc>
      </w:tr>
      <w:tr w:rsidR="00C50675" w14:paraId="485439C5" w14:textId="77777777">
        <w:tc>
          <w:tcPr>
            <w:tcW w:w="720" w:type="dxa"/>
          </w:tcPr>
          <w:p w14:paraId="67CCA0F7" w14:textId="77777777" w:rsidR="00C50675" w:rsidRDefault="00000000">
            <w:r>
              <w:t>409</w:t>
            </w:r>
          </w:p>
        </w:tc>
        <w:tc>
          <w:tcPr>
            <w:tcW w:w="5760" w:type="dxa"/>
          </w:tcPr>
          <w:p w14:paraId="30480237" w14:textId="77777777" w:rsidR="00C50675" w:rsidRDefault="00000000">
            <w:r>
              <w:t xml:space="preserve">The timing of any particular Subscription Round will be driven by the commercial interests of the Company and the Board’s determination of when any particular aspect of its growth and acquisition strategy could best be implemented, if funds were available, and likely investor interest and market conditions. </w:t>
            </w:r>
          </w:p>
        </w:tc>
        <w:tc>
          <w:tcPr>
            <w:tcW w:w="1440" w:type="dxa"/>
          </w:tcPr>
          <w:p w14:paraId="5589D3B1" w14:textId="77777777" w:rsidR="00C50675" w:rsidRDefault="00C50675"/>
        </w:tc>
        <w:tc>
          <w:tcPr>
            <w:tcW w:w="1440" w:type="dxa"/>
          </w:tcPr>
          <w:p w14:paraId="238B13BB" w14:textId="77777777" w:rsidR="00C50675" w:rsidRDefault="00C50675"/>
        </w:tc>
        <w:tc>
          <w:tcPr>
            <w:tcW w:w="4320" w:type="dxa"/>
          </w:tcPr>
          <w:p w14:paraId="2980AC06" w14:textId="77777777" w:rsidR="00C50675" w:rsidRDefault="00C50675"/>
        </w:tc>
      </w:tr>
      <w:tr w:rsidR="00C50675" w14:paraId="6AFB7019" w14:textId="77777777">
        <w:tc>
          <w:tcPr>
            <w:tcW w:w="720" w:type="dxa"/>
          </w:tcPr>
          <w:p w14:paraId="6239215E" w14:textId="77777777" w:rsidR="00C50675" w:rsidRDefault="00000000">
            <w:r>
              <w:t>410</w:t>
            </w:r>
          </w:p>
        </w:tc>
        <w:tc>
          <w:tcPr>
            <w:tcW w:w="5760" w:type="dxa"/>
          </w:tcPr>
          <w:p w14:paraId="44C1F514" w14:textId="77777777" w:rsidR="00C50675" w:rsidRDefault="00000000">
            <w:r>
              <w:t>All Ordinary Shares issued pursuant to the Offer will be issued at a subscription price to be determined by the Directors during the course of the Offer for each Subscription Round following a book-building exercise or other method of determining investors interest.</w:t>
            </w:r>
          </w:p>
        </w:tc>
        <w:tc>
          <w:tcPr>
            <w:tcW w:w="1440" w:type="dxa"/>
          </w:tcPr>
          <w:p w14:paraId="5FE3E99D" w14:textId="77777777" w:rsidR="00C50675" w:rsidRDefault="00C50675"/>
        </w:tc>
        <w:tc>
          <w:tcPr>
            <w:tcW w:w="1440" w:type="dxa"/>
          </w:tcPr>
          <w:p w14:paraId="458614B6" w14:textId="77777777" w:rsidR="00C50675" w:rsidRDefault="00C50675"/>
        </w:tc>
        <w:tc>
          <w:tcPr>
            <w:tcW w:w="4320" w:type="dxa"/>
          </w:tcPr>
          <w:p w14:paraId="43D55A71" w14:textId="77777777" w:rsidR="00C50675" w:rsidRDefault="00C50675"/>
        </w:tc>
      </w:tr>
      <w:tr w:rsidR="00C50675" w14:paraId="4C44E102" w14:textId="77777777">
        <w:tc>
          <w:tcPr>
            <w:tcW w:w="720" w:type="dxa"/>
          </w:tcPr>
          <w:p w14:paraId="4B08611F" w14:textId="77777777" w:rsidR="00C50675" w:rsidRDefault="00000000">
            <w:r>
              <w:t>411</w:t>
            </w:r>
          </w:p>
        </w:tc>
        <w:tc>
          <w:tcPr>
            <w:tcW w:w="5760" w:type="dxa"/>
          </w:tcPr>
          <w:p w14:paraId="1B82CDC9" w14:textId="77777777" w:rsidR="00C50675" w:rsidRDefault="00000000">
            <w:r>
              <w:t xml:space="preserve">[Any book-building process will be conducted by a suitable authorised agent inviting selected institutional and other investors to submit indicative orders for the Subscription Shares. Investors will be asked to indicate the total number of the Subscription Shares they would like to buy and the price they are willing to pay for the Subscription Shares. On the basis of indicative orders received for the Subscription Shares, and a number of other factors including the objective of encouraging the development of an orderly after-market in the Ordinary Shares, the Company, in consultation with the agent and, if different, its Broker, will determine the subscription price and the number of Subscription Shares to be issued in a Subscription Round.] </w:t>
            </w:r>
          </w:p>
        </w:tc>
        <w:tc>
          <w:tcPr>
            <w:tcW w:w="1440" w:type="dxa"/>
          </w:tcPr>
          <w:p w14:paraId="041D649A" w14:textId="77777777" w:rsidR="00C50675" w:rsidRDefault="00C50675"/>
        </w:tc>
        <w:tc>
          <w:tcPr>
            <w:tcW w:w="1440" w:type="dxa"/>
          </w:tcPr>
          <w:p w14:paraId="76A90D7B" w14:textId="77777777" w:rsidR="00C50675" w:rsidRDefault="00C50675"/>
        </w:tc>
        <w:tc>
          <w:tcPr>
            <w:tcW w:w="4320" w:type="dxa"/>
          </w:tcPr>
          <w:p w14:paraId="4E7727F6" w14:textId="77777777" w:rsidR="00C50675" w:rsidRDefault="00C50675"/>
        </w:tc>
      </w:tr>
      <w:tr w:rsidR="00C50675" w14:paraId="26952CF4" w14:textId="77777777">
        <w:tc>
          <w:tcPr>
            <w:tcW w:w="720" w:type="dxa"/>
          </w:tcPr>
          <w:p w14:paraId="0978DF00" w14:textId="77777777" w:rsidR="00C50675" w:rsidRDefault="00000000">
            <w:r>
              <w:t>412</w:t>
            </w:r>
          </w:p>
        </w:tc>
        <w:tc>
          <w:tcPr>
            <w:tcW w:w="5760" w:type="dxa"/>
          </w:tcPr>
          <w:p w14:paraId="7D0FAB3C" w14:textId="77777777" w:rsidR="00C50675" w:rsidRDefault="00000000">
            <w:r>
              <w:t xml:space="preserve">The subscription price may be different for each Subscription Round. </w:t>
            </w:r>
          </w:p>
        </w:tc>
        <w:tc>
          <w:tcPr>
            <w:tcW w:w="1440" w:type="dxa"/>
          </w:tcPr>
          <w:p w14:paraId="5D290B64" w14:textId="77777777" w:rsidR="00C50675" w:rsidRDefault="00C50675"/>
        </w:tc>
        <w:tc>
          <w:tcPr>
            <w:tcW w:w="1440" w:type="dxa"/>
          </w:tcPr>
          <w:p w14:paraId="0AA6D911" w14:textId="77777777" w:rsidR="00C50675" w:rsidRDefault="00C50675"/>
        </w:tc>
        <w:tc>
          <w:tcPr>
            <w:tcW w:w="4320" w:type="dxa"/>
          </w:tcPr>
          <w:p w14:paraId="3DE21D92" w14:textId="77777777" w:rsidR="00C50675" w:rsidRDefault="00C50675"/>
        </w:tc>
      </w:tr>
      <w:tr w:rsidR="00C50675" w14:paraId="28A4C9F5" w14:textId="77777777">
        <w:tc>
          <w:tcPr>
            <w:tcW w:w="720" w:type="dxa"/>
          </w:tcPr>
          <w:p w14:paraId="43EA47FC" w14:textId="77777777" w:rsidR="00C50675" w:rsidRDefault="00000000">
            <w:r>
              <w:t>413</w:t>
            </w:r>
          </w:p>
        </w:tc>
        <w:tc>
          <w:tcPr>
            <w:tcW w:w="5760" w:type="dxa"/>
          </w:tcPr>
          <w:p w14:paraId="0DD862FF" w14:textId="77777777" w:rsidR="00C50675" w:rsidRDefault="00000000">
            <w:r>
              <w:t xml:space="preserve">An announcement will be made, via a RIS, when the characteristics (including the size and the subscription </w:t>
            </w:r>
            <w:r>
              <w:lastRenderedPageBreak/>
              <w:t>price) of any Subscription Round are finalised. The announcement will also detail the expected timetable for the Subsequent Admission of Ordinary Shares to be issued pursuant to that Subscription Round. A further announcement of the results of the Subscription Round will be made on close of the Subscription Round. Unless circumstances dictate that a supplemental prospectus is required, no further Prospectus will be published in respect of the Offer.</w:t>
            </w:r>
          </w:p>
        </w:tc>
        <w:tc>
          <w:tcPr>
            <w:tcW w:w="1440" w:type="dxa"/>
          </w:tcPr>
          <w:p w14:paraId="415A78F3" w14:textId="77777777" w:rsidR="00C50675" w:rsidRDefault="00C50675"/>
        </w:tc>
        <w:tc>
          <w:tcPr>
            <w:tcW w:w="1440" w:type="dxa"/>
          </w:tcPr>
          <w:p w14:paraId="46DED17A" w14:textId="77777777" w:rsidR="00C50675" w:rsidRDefault="00C50675"/>
        </w:tc>
        <w:tc>
          <w:tcPr>
            <w:tcW w:w="4320" w:type="dxa"/>
          </w:tcPr>
          <w:p w14:paraId="6D170EEF" w14:textId="77777777" w:rsidR="00C50675" w:rsidRDefault="00C50675"/>
        </w:tc>
      </w:tr>
      <w:tr w:rsidR="00C50675" w14:paraId="77394EE7" w14:textId="77777777">
        <w:tc>
          <w:tcPr>
            <w:tcW w:w="720" w:type="dxa"/>
          </w:tcPr>
          <w:p w14:paraId="54E47B78" w14:textId="77777777" w:rsidR="00C50675" w:rsidRDefault="00000000">
            <w:r>
              <w:t>414</w:t>
            </w:r>
          </w:p>
        </w:tc>
        <w:tc>
          <w:tcPr>
            <w:tcW w:w="5760" w:type="dxa"/>
          </w:tcPr>
          <w:p w14:paraId="5C617EA9" w14:textId="77777777" w:rsidR="00C50675" w:rsidRDefault="00000000">
            <w:r>
              <w:t xml:space="preserve">The Pricing Statement which will contain, among other things, the subscription price and size, will be available online at  and will be submitted to the UKLA no later than one business day prior to any Subsequent Admission. </w:t>
            </w:r>
          </w:p>
        </w:tc>
        <w:tc>
          <w:tcPr>
            <w:tcW w:w="1440" w:type="dxa"/>
          </w:tcPr>
          <w:p w14:paraId="234511F5" w14:textId="77777777" w:rsidR="00C50675" w:rsidRDefault="00C50675"/>
        </w:tc>
        <w:tc>
          <w:tcPr>
            <w:tcW w:w="1440" w:type="dxa"/>
          </w:tcPr>
          <w:p w14:paraId="2BCEA172" w14:textId="77777777" w:rsidR="00C50675" w:rsidRDefault="00C50675"/>
        </w:tc>
        <w:tc>
          <w:tcPr>
            <w:tcW w:w="4320" w:type="dxa"/>
          </w:tcPr>
          <w:p w14:paraId="31146A28" w14:textId="77777777" w:rsidR="00C50675" w:rsidRDefault="00C50675"/>
        </w:tc>
      </w:tr>
      <w:tr w:rsidR="00C50675" w14:paraId="0BBB5B77" w14:textId="77777777">
        <w:tc>
          <w:tcPr>
            <w:tcW w:w="720" w:type="dxa"/>
          </w:tcPr>
          <w:p w14:paraId="6C94F3F8" w14:textId="77777777" w:rsidR="00C50675" w:rsidRDefault="00000000">
            <w:r>
              <w:t>415</w:t>
            </w:r>
          </w:p>
        </w:tc>
        <w:tc>
          <w:tcPr>
            <w:tcW w:w="5760" w:type="dxa"/>
          </w:tcPr>
          <w:p w14:paraId="29605B45" w14:textId="77777777" w:rsidR="00C50675" w:rsidRDefault="00000000">
            <w:r>
              <w:t xml:space="preserve">1.4. </w:t>
            </w:r>
            <w:r>
              <w:tab/>
              <w:t>Payment</w:t>
            </w:r>
          </w:p>
        </w:tc>
        <w:tc>
          <w:tcPr>
            <w:tcW w:w="1440" w:type="dxa"/>
          </w:tcPr>
          <w:p w14:paraId="709A2860" w14:textId="77777777" w:rsidR="00C50675" w:rsidRDefault="00C50675"/>
        </w:tc>
        <w:tc>
          <w:tcPr>
            <w:tcW w:w="1440" w:type="dxa"/>
          </w:tcPr>
          <w:p w14:paraId="650BE18F" w14:textId="77777777" w:rsidR="00C50675" w:rsidRDefault="00C50675"/>
        </w:tc>
        <w:tc>
          <w:tcPr>
            <w:tcW w:w="4320" w:type="dxa"/>
          </w:tcPr>
          <w:p w14:paraId="13D9205D" w14:textId="77777777" w:rsidR="00C50675" w:rsidRDefault="00C50675"/>
        </w:tc>
      </w:tr>
      <w:tr w:rsidR="00C50675" w14:paraId="0706E593" w14:textId="77777777">
        <w:tc>
          <w:tcPr>
            <w:tcW w:w="720" w:type="dxa"/>
          </w:tcPr>
          <w:p w14:paraId="2DB0A93E" w14:textId="77777777" w:rsidR="00C50675" w:rsidRDefault="00000000">
            <w:r>
              <w:t>416</w:t>
            </w:r>
          </w:p>
        </w:tc>
        <w:tc>
          <w:tcPr>
            <w:tcW w:w="5760" w:type="dxa"/>
          </w:tcPr>
          <w:p w14:paraId="6D596E29" w14:textId="77777777" w:rsidR="00C50675" w:rsidRDefault="00000000">
            <w:r>
              <w:t>Each investor subscribing for Ordinary Shares pursuant to the Offer will be required to place amounts payable under the Offer for the Ordinary Shares they agree to subscribe for in the bank account of the Company prior to Subsequent Admission or to input instructions into CREST for payment on a delivery versus payment (“DVP”) basis by a date to be notified by the Company in the subscription letter issued by the Company or its agent in respect of that Subscription Round. Liability (if any) for stamp duty and stamp duty reserve tax is as described in Part [●] of this Document.</w:t>
            </w:r>
          </w:p>
        </w:tc>
        <w:tc>
          <w:tcPr>
            <w:tcW w:w="1440" w:type="dxa"/>
          </w:tcPr>
          <w:p w14:paraId="1AE41568" w14:textId="77777777" w:rsidR="00C50675" w:rsidRDefault="00C50675"/>
        </w:tc>
        <w:tc>
          <w:tcPr>
            <w:tcW w:w="1440" w:type="dxa"/>
          </w:tcPr>
          <w:p w14:paraId="3B15E9A8" w14:textId="77777777" w:rsidR="00C50675" w:rsidRDefault="00C50675"/>
        </w:tc>
        <w:tc>
          <w:tcPr>
            <w:tcW w:w="4320" w:type="dxa"/>
          </w:tcPr>
          <w:p w14:paraId="52B1B8AF" w14:textId="77777777" w:rsidR="00C50675" w:rsidRDefault="00C50675"/>
        </w:tc>
      </w:tr>
      <w:tr w:rsidR="00C50675" w14:paraId="4085998D" w14:textId="77777777">
        <w:tc>
          <w:tcPr>
            <w:tcW w:w="720" w:type="dxa"/>
          </w:tcPr>
          <w:p w14:paraId="2EA1DD45" w14:textId="77777777" w:rsidR="00C50675" w:rsidRDefault="00000000">
            <w:r>
              <w:t>417</w:t>
            </w:r>
          </w:p>
        </w:tc>
        <w:tc>
          <w:tcPr>
            <w:tcW w:w="5760" w:type="dxa"/>
          </w:tcPr>
          <w:p w14:paraId="12B261A2" w14:textId="77777777" w:rsidR="00C50675" w:rsidRDefault="00000000">
            <w:r>
              <w:t>If Subsequent Admission does not occur, any subscription monies will be returned to investors subscribing for shares pursuant to the Offer (if they have not elected to use the DVP basis) without interest by the Company.</w:t>
            </w:r>
          </w:p>
        </w:tc>
        <w:tc>
          <w:tcPr>
            <w:tcW w:w="1440" w:type="dxa"/>
          </w:tcPr>
          <w:p w14:paraId="605834DA" w14:textId="77777777" w:rsidR="00C50675" w:rsidRDefault="00C50675"/>
        </w:tc>
        <w:tc>
          <w:tcPr>
            <w:tcW w:w="1440" w:type="dxa"/>
          </w:tcPr>
          <w:p w14:paraId="32F08775" w14:textId="77777777" w:rsidR="00C50675" w:rsidRDefault="00C50675"/>
        </w:tc>
        <w:tc>
          <w:tcPr>
            <w:tcW w:w="4320" w:type="dxa"/>
          </w:tcPr>
          <w:p w14:paraId="50895B6F" w14:textId="77777777" w:rsidR="00C50675" w:rsidRDefault="00C50675"/>
        </w:tc>
      </w:tr>
      <w:tr w:rsidR="00C50675" w14:paraId="0E51DD28" w14:textId="77777777">
        <w:tc>
          <w:tcPr>
            <w:tcW w:w="720" w:type="dxa"/>
          </w:tcPr>
          <w:p w14:paraId="60608319" w14:textId="77777777" w:rsidR="00C50675" w:rsidRDefault="00000000">
            <w:r>
              <w:t>418</w:t>
            </w:r>
          </w:p>
        </w:tc>
        <w:tc>
          <w:tcPr>
            <w:tcW w:w="5760" w:type="dxa"/>
          </w:tcPr>
          <w:p w14:paraId="71923DDB" w14:textId="77777777" w:rsidR="00C50675" w:rsidRDefault="00000000">
            <w:r>
              <w:t xml:space="preserve">2. </w:t>
            </w:r>
            <w:r>
              <w:tab/>
              <w:t>Subsequent Admission, Dealings and CREST</w:t>
            </w:r>
          </w:p>
        </w:tc>
        <w:tc>
          <w:tcPr>
            <w:tcW w:w="1440" w:type="dxa"/>
          </w:tcPr>
          <w:p w14:paraId="125BEA5B" w14:textId="77777777" w:rsidR="00C50675" w:rsidRDefault="00C50675"/>
        </w:tc>
        <w:tc>
          <w:tcPr>
            <w:tcW w:w="1440" w:type="dxa"/>
          </w:tcPr>
          <w:p w14:paraId="6B3A58D5" w14:textId="77777777" w:rsidR="00C50675" w:rsidRDefault="00C50675"/>
        </w:tc>
        <w:tc>
          <w:tcPr>
            <w:tcW w:w="4320" w:type="dxa"/>
          </w:tcPr>
          <w:p w14:paraId="386ED0ED" w14:textId="77777777" w:rsidR="00C50675" w:rsidRDefault="00C50675"/>
        </w:tc>
      </w:tr>
      <w:tr w:rsidR="00C50675" w14:paraId="51FA7249" w14:textId="77777777">
        <w:tc>
          <w:tcPr>
            <w:tcW w:w="720" w:type="dxa"/>
          </w:tcPr>
          <w:p w14:paraId="759DFED3" w14:textId="77777777" w:rsidR="00C50675" w:rsidRDefault="00000000">
            <w:r>
              <w:t>419</w:t>
            </w:r>
          </w:p>
        </w:tc>
        <w:tc>
          <w:tcPr>
            <w:tcW w:w="5760" w:type="dxa"/>
          </w:tcPr>
          <w:p w14:paraId="4945E6CD" w14:textId="77777777" w:rsidR="00C50675" w:rsidRDefault="00000000">
            <w:r>
              <w:t>Admission</w:t>
            </w:r>
          </w:p>
        </w:tc>
        <w:tc>
          <w:tcPr>
            <w:tcW w:w="1440" w:type="dxa"/>
          </w:tcPr>
          <w:p w14:paraId="19B433F2" w14:textId="77777777" w:rsidR="00C50675" w:rsidRDefault="00C50675"/>
        </w:tc>
        <w:tc>
          <w:tcPr>
            <w:tcW w:w="1440" w:type="dxa"/>
          </w:tcPr>
          <w:p w14:paraId="31398CDA" w14:textId="77777777" w:rsidR="00C50675" w:rsidRDefault="00C50675"/>
        </w:tc>
        <w:tc>
          <w:tcPr>
            <w:tcW w:w="4320" w:type="dxa"/>
          </w:tcPr>
          <w:p w14:paraId="07DD5B0B" w14:textId="77777777" w:rsidR="00C50675" w:rsidRDefault="00C50675"/>
        </w:tc>
      </w:tr>
      <w:tr w:rsidR="00C50675" w14:paraId="50A4E04C" w14:textId="77777777">
        <w:tc>
          <w:tcPr>
            <w:tcW w:w="720" w:type="dxa"/>
          </w:tcPr>
          <w:p w14:paraId="0FFF4AB1" w14:textId="77777777" w:rsidR="00C50675" w:rsidRDefault="00000000">
            <w:r>
              <w:t>420</w:t>
            </w:r>
          </w:p>
        </w:tc>
        <w:tc>
          <w:tcPr>
            <w:tcW w:w="5760" w:type="dxa"/>
          </w:tcPr>
          <w:p w14:paraId="4FE1188E" w14:textId="77777777" w:rsidR="00C50675" w:rsidRDefault="00000000">
            <w:r>
              <w:t xml:space="preserve">The Subscription Shares will be in registered form and will also be capable of being held in uncertificated form pursuant to the CREST Regulations. Prior to the despatch of definitive share certificates in respect of any Ordinary </w:t>
            </w:r>
            <w:r>
              <w:lastRenderedPageBreak/>
              <w:t xml:space="preserve">Shares which are held in certificated form, transfers of those Ordinary Shares will be certified against the register of members of the Company. No temporary documents of title will be issued. </w:t>
            </w:r>
          </w:p>
        </w:tc>
        <w:tc>
          <w:tcPr>
            <w:tcW w:w="1440" w:type="dxa"/>
          </w:tcPr>
          <w:p w14:paraId="0977D888" w14:textId="77777777" w:rsidR="00C50675" w:rsidRDefault="00C50675"/>
        </w:tc>
        <w:tc>
          <w:tcPr>
            <w:tcW w:w="1440" w:type="dxa"/>
          </w:tcPr>
          <w:p w14:paraId="55BA7DD2" w14:textId="77777777" w:rsidR="00C50675" w:rsidRDefault="00C50675"/>
        </w:tc>
        <w:tc>
          <w:tcPr>
            <w:tcW w:w="4320" w:type="dxa"/>
          </w:tcPr>
          <w:p w14:paraId="6E79C5C4" w14:textId="77777777" w:rsidR="00C50675" w:rsidRDefault="00C50675"/>
        </w:tc>
      </w:tr>
      <w:tr w:rsidR="00C50675" w14:paraId="76DDA131" w14:textId="77777777">
        <w:tc>
          <w:tcPr>
            <w:tcW w:w="720" w:type="dxa"/>
          </w:tcPr>
          <w:p w14:paraId="603D9342" w14:textId="77777777" w:rsidR="00C50675" w:rsidRDefault="00000000">
            <w:r>
              <w:t>421</w:t>
            </w:r>
          </w:p>
        </w:tc>
        <w:tc>
          <w:tcPr>
            <w:tcW w:w="5760" w:type="dxa"/>
          </w:tcPr>
          <w:p w14:paraId="3547280A" w14:textId="77777777" w:rsidR="00C50675" w:rsidRDefault="00000000">
            <w:r>
              <w:t xml:space="preserve">Subsequent Admission in respect of each Subscription Round will be expected to commence at such time and such place as maybe determined by the Company and any agent in respect of that Subscription Round, being within no more than 7 Business Days after the closing date for that Subscription Round, such date and time will be announced at the same time as the size and subscription price for that Subscription Round. </w:t>
            </w:r>
          </w:p>
        </w:tc>
        <w:tc>
          <w:tcPr>
            <w:tcW w:w="1440" w:type="dxa"/>
          </w:tcPr>
          <w:p w14:paraId="05D7D20A" w14:textId="77777777" w:rsidR="00C50675" w:rsidRDefault="00C50675"/>
        </w:tc>
        <w:tc>
          <w:tcPr>
            <w:tcW w:w="1440" w:type="dxa"/>
          </w:tcPr>
          <w:p w14:paraId="43A18B45" w14:textId="77777777" w:rsidR="00C50675" w:rsidRDefault="00C50675"/>
        </w:tc>
        <w:tc>
          <w:tcPr>
            <w:tcW w:w="4320" w:type="dxa"/>
          </w:tcPr>
          <w:p w14:paraId="2768B467" w14:textId="77777777" w:rsidR="00C50675" w:rsidRDefault="00C50675"/>
        </w:tc>
      </w:tr>
      <w:tr w:rsidR="00C50675" w14:paraId="1E1C9232" w14:textId="77777777">
        <w:tc>
          <w:tcPr>
            <w:tcW w:w="720" w:type="dxa"/>
          </w:tcPr>
          <w:p w14:paraId="2F7DC379" w14:textId="77777777" w:rsidR="00C50675" w:rsidRDefault="00000000">
            <w:r>
              <w:t>422</w:t>
            </w:r>
          </w:p>
        </w:tc>
        <w:tc>
          <w:tcPr>
            <w:tcW w:w="5760" w:type="dxa"/>
          </w:tcPr>
          <w:p w14:paraId="06C0B760" w14:textId="77777777" w:rsidR="00C50675" w:rsidRDefault="00000000">
            <w:r>
              <w:t>Dealings in Ordinary Shares issued pursuant to any Subscription Round on the London Stock Exchange before Subsequent Admission will only be settled if Subsequent Admission takes place. All dealings in such Ordinary Shares prior to commencement of unconditional dealings will be at the sole risk of the parties concerned.</w:t>
            </w:r>
          </w:p>
        </w:tc>
        <w:tc>
          <w:tcPr>
            <w:tcW w:w="1440" w:type="dxa"/>
          </w:tcPr>
          <w:p w14:paraId="2A479D1E" w14:textId="77777777" w:rsidR="00C50675" w:rsidRDefault="00C50675"/>
        </w:tc>
        <w:tc>
          <w:tcPr>
            <w:tcW w:w="1440" w:type="dxa"/>
          </w:tcPr>
          <w:p w14:paraId="18634711" w14:textId="77777777" w:rsidR="00C50675" w:rsidRDefault="00C50675"/>
        </w:tc>
        <w:tc>
          <w:tcPr>
            <w:tcW w:w="4320" w:type="dxa"/>
          </w:tcPr>
          <w:p w14:paraId="33AA0F60" w14:textId="77777777" w:rsidR="00C50675" w:rsidRDefault="00C50675"/>
        </w:tc>
      </w:tr>
      <w:tr w:rsidR="00C50675" w14:paraId="1B882443" w14:textId="77777777">
        <w:tc>
          <w:tcPr>
            <w:tcW w:w="720" w:type="dxa"/>
          </w:tcPr>
          <w:p w14:paraId="4921441B" w14:textId="77777777" w:rsidR="00C50675" w:rsidRDefault="00000000">
            <w:r>
              <w:t>423</w:t>
            </w:r>
          </w:p>
        </w:tc>
        <w:tc>
          <w:tcPr>
            <w:tcW w:w="5760" w:type="dxa"/>
          </w:tcPr>
          <w:p w14:paraId="1C3EA5A3" w14:textId="77777777" w:rsidR="00C50675" w:rsidRDefault="00000000">
            <w:r>
              <w:t xml:space="preserve">3. </w:t>
            </w:r>
            <w:r>
              <w:tab/>
              <w:t>Reasons for the Offer and Use of Proceeds</w:t>
            </w:r>
          </w:p>
        </w:tc>
        <w:tc>
          <w:tcPr>
            <w:tcW w:w="1440" w:type="dxa"/>
          </w:tcPr>
          <w:p w14:paraId="2A653249" w14:textId="77777777" w:rsidR="00C50675" w:rsidRDefault="00C50675"/>
        </w:tc>
        <w:tc>
          <w:tcPr>
            <w:tcW w:w="1440" w:type="dxa"/>
          </w:tcPr>
          <w:p w14:paraId="0746ECB8" w14:textId="77777777" w:rsidR="00C50675" w:rsidRDefault="00C50675"/>
        </w:tc>
        <w:tc>
          <w:tcPr>
            <w:tcW w:w="4320" w:type="dxa"/>
          </w:tcPr>
          <w:p w14:paraId="46F40C49" w14:textId="77777777" w:rsidR="00C50675" w:rsidRDefault="00C50675"/>
        </w:tc>
      </w:tr>
      <w:tr w:rsidR="00C50675" w14:paraId="42D082E8" w14:textId="77777777">
        <w:tc>
          <w:tcPr>
            <w:tcW w:w="720" w:type="dxa"/>
          </w:tcPr>
          <w:p w14:paraId="50E3ECB7" w14:textId="77777777" w:rsidR="00C50675" w:rsidRDefault="00000000">
            <w:r>
              <w:t>424</w:t>
            </w:r>
          </w:p>
        </w:tc>
        <w:tc>
          <w:tcPr>
            <w:tcW w:w="5760" w:type="dxa"/>
          </w:tcPr>
          <w:p w14:paraId="52FD022B" w14:textId="77777777" w:rsidR="00C50675" w:rsidRDefault="00000000">
            <w:r>
              <w:t xml:space="preserve">The Offer is intended to raise funds in addition to those strictly required by the Company to achieve its objectives and will be allocated as follows, in order of priority: </w:t>
            </w:r>
          </w:p>
        </w:tc>
        <w:tc>
          <w:tcPr>
            <w:tcW w:w="1440" w:type="dxa"/>
          </w:tcPr>
          <w:p w14:paraId="4F4915B8" w14:textId="77777777" w:rsidR="00C50675" w:rsidRDefault="00C50675"/>
        </w:tc>
        <w:tc>
          <w:tcPr>
            <w:tcW w:w="1440" w:type="dxa"/>
          </w:tcPr>
          <w:p w14:paraId="41D3157A" w14:textId="77777777" w:rsidR="00C50675" w:rsidRDefault="00C50675"/>
        </w:tc>
        <w:tc>
          <w:tcPr>
            <w:tcW w:w="4320" w:type="dxa"/>
          </w:tcPr>
          <w:p w14:paraId="59EBB6CB" w14:textId="77777777" w:rsidR="00C50675" w:rsidRDefault="00C50675"/>
        </w:tc>
      </w:tr>
      <w:tr w:rsidR="00C50675" w14:paraId="1C76161D" w14:textId="77777777">
        <w:tc>
          <w:tcPr>
            <w:tcW w:w="720" w:type="dxa"/>
          </w:tcPr>
          <w:p w14:paraId="543ACD1B" w14:textId="77777777" w:rsidR="00C50675" w:rsidRDefault="00000000">
            <w:r>
              <w:t>425</w:t>
            </w:r>
          </w:p>
        </w:tc>
        <w:tc>
          <w:tcPr>
            <w:tcW w:w="5760" w:type="dxa"/>
          </w:tcPr>
          <w:p w14:paraId="6EDB61F1" w14:textId="77777777" w:rsidR="00C50675" w:rsidRDefault="00000000">
            <w:r>
              <w:t xml:space="preserve">The Combined Net Proceeds being the maximum gross proceeds raised through the Offer (up to £[●]) less Combined Costs (£[●]), would be used to fund the Company’s growth and acquisition strategy.  </w:t>
            </w:r>
          </w:p>
        </w:tc>
        <w:tc>
          <w:tcPr>
            <w:tcW w:w="1440" w:type="dxa"/>
          </w:tcPr>
          <w:p w14:paraId="71495249" w14:textId="77777777" w:rsidR="00C50675" w:rsidRDefault="00C50675"/>
        </w:tc>
        <w:tc>
          <w:tcPr>
            <w:tcW w:w="1440" w:type="dxa"/>
          </w:tcPr>
          <w:p w14:paraId="24E69E8D" w14:textId="77777777" w:rsidR="00C50675" w:rsidRDefault="00C50675"/>
        </w:tc>
        <w:tc>
          <w:tcPr>
            <w:tcW w:w="4320" w:type="dxa"/>
          </w:tcPr>
          <w:p w14:paraId="3E5D4D95" w14:textId="77777777" w:rsidR="00C50675" w:rsidRDefault="00C50675"/>
        </w:tc>
      </w:tr>
      <w:tr w:rsidR="00C50675" w14:paraId="24A173B7" w14:textId="77777777">
        <w:tc>
          <w:tcPr>
            <w:tcW w:w="720" w:type="dxa"/>
          </w:tcPr>
          <w:p w14:paraId="793B06DC" w14:textId="77777777" w:rsidR="00C50675" w:rsidRDefault="00000000">
            <w:r>
              <w:t>426</w:t>
            </w:r>
          </w:p>
        </w:tc>
        <w:tc>
          <w:tcPr>
            <w:tcW w:w="5760" w:type="dxa"/>
          </w:tcPr>
          <w:p w14:paraId="68832C31" w14:textId="77777777" w:rsidR="00C50675" w:rsidRDefault="00000000">
            <w:r>
              <w:t xml:space="preserve">A proportion of the funds would be used to provide part of the consideration for any acquisitions that the Company might choose to pursue, the balance being either sourced from elsewhere or met by the issue of Ordinary Shares as consideration. </w:t>
            </w:r>
          </w:p>
        </w:tc>
        <w:tc>
          <w:tcPr>
            <w:tcW w:w="1440" w:type="dxa"/>
          </w:tcPr>
          <w:p w14:paraId="0B4340D3" w14:textId="77777777" w:rsidR="00C50675" w:rsidRDefault="00C50675"/>
        </w:tc>
        <w:tc>
          <w:tcPr>
            <w:tcW w:w="1440" w:type="dxa"/>
          </w:tcPr>
          <w:p w14:paraId="2E1A9D25" w14:textId="77777777" w:rsidR="00C50675" w:rsidRDefault="00C50675"/>
        </w:tc>
        <w:tc>
          <w:tcPr>
            <w:tcW w:w="4320" w:type="dxa"/>
          </w:tcPr>
          <w:p w14:paraId="4E0B5AA6" w14:textId="77777777" w:rsidR="00C50675" w:rsidRDefault="00C50675"/>
        </w:tc>
      </w:tr>
      <w:tr w:rsidR="00C50675" w14:paraId="21DD7776" w14:textId="77777777">
        <w:tc>
          <w:tcPr>
            <w:tcW w:w="720" w:type="dxa"/>
          </w:tcPr>
          <w:p w14:paraId="60E0EC0D" w14:textId="77777777" w:rsidR="00C50675" w:rsidRDefault="00000000">
            <w:r>
              <w:t>427</w:t>
            </w:r>
          </w:p>
        </w:tc>
        <w:tc>
          <w:tcPr>
            <w:tcW w:w="5760" w:type="dxa"/>
          </w:tcPr>
          <w:p w14:paraId="2FCC8DE2" w14:textId="77777777" w:rsidR="00C50675" w:rsidRDefault="00000000">
            <w:r>
              <w:t xml:space="preserve">The proceeds would also be used to [                       ]. </w:t>
            </w:r>
          </w:p>
        </w:tc>
        <w:tc>
          <w:tcPr>
            <w:tcW w:w="1440" w:type="dxa"/>
          </w:tcPr>
          <w:p w14:paraId="556BE4CD" w14:textId="77777777" w:rsidR="00C50675" w:rsidRDefault="00C50675"/>
        </w:tc>
        <w:tc>
          <w:tcPr>
            <w:tcW w:w="1440" w:type="dxa"/>
          </w:tcPr>
          <w:p w14:paraId="2735742D" w14:textId="77777777" w:rsidR="00C50675" w:rsidRDefault="00C50675"/>
        </w:tc>
        <w:tc>
          <w:tcPr>
            <w:tcW w:w="4320" w:type="dxa"/>
          </w:tcPr>
          <w:p w14:paraId="48B6A4CF" w14:textId="77777777" w:rsidR="00C50675" w:rsidRDefault="00C50675"/>
        </w:tc>
      </w:tr>
      <w:tr w:rsidR="00C50675" w14:paraId="01E5AD57" w14:textId="77777777">
        <w:tc>
          <w:tcPr>
            <w:tcW w:w="720" w:type="dxa"/>
          </w:tcPr>
          <w:p w14:paraId="483CB0AD" w14:textId="77777777" w:rsidR="00C50675" w:rsidRDefault="00000000">
            <w:r>
              <w:t>428</w:t>
            </w:r>
          </w:p>
        </w:tc>
        <w:tc>
          <w:tcPr>
            <w:tcW w:w="5760" w:type="dxa"/>
          </w:tcPr>
          <w:p w14:paraId="5B52A946" w14:textId="77777777" w:rsidR="00C50675" w:rsidRDefault="00000000">
            <w:r>
              <w:t xml:space="preserve">Investors should note that the Offer is not conditional on raising minimum net proceeds nor will the Subscription Rounds be underwritten. Furthermore, the Subscription </w:t>
            </w:r>
            <w:r>
              <w:lastRenderedPageBreak/>
              <w:t xml:space="preserve">Rounds will be conducted over a twelve-month period at the discretion on the Company. Whilst the Company is not dependent on the subscription proceeds to ensure it has sufficient capital to continue to operate at its current level of activity for at least twelve months, the proceeds detailed in the above “Use of Funds” table, will provide investment to accelerate the growth of the business and allow the Group to fully execute the growth strategy detailed in this Document. </w:t>
            </w:r>
          </w:p>
        </w:tc>
        <w:tc>
          <w:tcPr>
            <w:tcW w:w="1440" w:type="dxa"/>
          </w:tcPr>
          <w:p w14:paraId="0D34C6C3" w14:textId="77777777" w:rsidR="00C50675" w:rsidRDefault="00C50675"/>
        </w:tc>
        <w:tc>
          <w:tcPr>
            <w:tcW w:w="1440" w:type="dxa"/>
          </w:tcPr>
          <w:p w14:paraId="3CB9E2A2" w14:textId="77777777" w:rsidR="00C50675" w:rsidRDefault="00C50675"/>
        </w:tc>
        <w:tc>
          <w:tcPr>
            <w:tcW w:w="4320" w:type="dxa"/>
          </w:tcPr>
          <w:p w14:paraId="423838BE" w14:textId="77777777" w:rsidR="00C50675" w:rsidRDefault="00C50675"/>
        </w:tc>
      </w:tr>
      <w:tr w:rsidR="00C50675" w14:paraId="29163B53" w14:textId="77777777">
        <w:tc>
          <w:tcPr>
            <w:tcW w:w="720" w:type="dxa"/>
          </w:tcPr>
          <w:p w14:paraId="63378DB0" w14:textId="77777777" w:rsidR="00C50675" w:rsidRDefault="00000000">
            <w:r>
              <w:t>429</w:t>
            </w:r>
          </w:p>
        </w:tc>
        <w:tc>
          <w:tcPr>
            <w:tcW w:w="5760" w:type="dxa"/>
          </w:tcPr>
          <w:p w14:paraId="654383C9" w14:textId="77777777" w:rsidR="00C50675" w:rsidRDefault="00000000">
            <w:r>
              <w:t>None of the Combined Costs will be charged to any investor subscribing for Ordinary Shares pursuant to the Offer.</w:t>
            </w:r>
          </w:p>
        </w:tc>
        <w:tc>
          <w:tcPr>
            <w:tcW w:w="1440" w:type="dxa"/>
          </w:tcPr>
          <w:p w14:paraId="6A23A79C" w14:textId="77777777" w:rsidR="00C50675" w:rsidRDefault="00C50675"/>
        </w:tc>
        <w:tc>
          <w:tcPr>
            <w:tcW w:w="1440" w:type="dxa"/>
          </w:tcPr>
          <w:p w14:paraId="74E1F398" w14:textId="77777777" w:rsidR="00C50675" w:rsidRDefault="00C50675"/>
        </w:tc>
        <w:tc>
          <w:tcPr>
            <w:tcW w:w="4320" w:type="dxa"/>
          </w:tcPr>
          <w:p w14:paraId="1B4B0BF3" w14:textId="77777777" w:rsidR="00C50675" w:rsidRDefault="00C50675"/>
        </w:tc>
      </w:tr>
      <w:tr w:rsidR="00C50675" w14:paraId="0BB2C5FC" w14:textId="77777777">
        <w:tc>
          <w:tcPr>
            <w:tcW w:w="720" w:type="dxa"/>
          </w:tcPr>
          <w:p w14:paraId="54EEB505" w14:textId="77777777" w:rsidR="00C50675" w:rsidRDefault="00000000">
            <w:r>
              <w:t>430</w:t>
            </w:r>
          </w:p>
        </w:tc>
        <w:tc>
          <w:tcPr>
            <w:tcW w:w="5760" w:type="dxa"/>
          </w:tcPr>
          <w:p w14:paraId="64A360CC" w14:textId="77777777" w:rsidR="00C50675" w:rsidRDefault="00000000">
            <w:r>
              <w:t xml:space="preserve">5. </w:t>
            </w:r>
            <w:r>
              <w:tab/>
              <w:t>Selling Restrictions</w:t>
            </w:r>
          </w:p>
        </w:tc>
        <w:tc>
          <w:tcPr>
            <w:tcW w:w="1440" w:type="dxa"/>
          </w:tcPr>
          <w:p w14:paraId="6AC56619" w14:textId="77777777" w:rsidR="00C50675" w:rsidRDefault="00C50675"/>
        </w:tc>
        <w:tc>
          <w:tcPr>
            <w:tcW w:w="1440" w:type="dxa"/>
          </w:tcPr>
          <w:p w14:paraId="31EAADD1" w14:textId="77777777" w:rsidR="00C50675" w:rsidRDefault="00C50675"/>
        </w:tc>
        <w:tc>
          <w:tcPr>
            <w:tcW w:w="4320" w:type="dxa"/>
          </w:tcPr>
          <w:p w14:paraId="131AF196" w14:textId="77777777" w:rsidR="00C50675" w:rsidRDefault="00C50675"/>
        </w:tc>
      </w:tr>
      <w:tr w:rsidR="00C50675" w14:paraId="77F3213E" w14:textId="77777777">
        <w:tc>
          <w:tcPr>
            <w:tcW w:w="720" w:type="dxa"/>
          </w:tcPr>
          <w:p w14:paraId="64621AC1" w14:textId="77777777" w:rsidR="00C50675" w:rsidRDefault="00000000">
            <w:r>
              <w:t>431</w:t>
            </w:r>
          </w:p>
        </w:tc>
        <w:tc>
          <w:tcPr>
            <w:tcW w:w="5760" w:type="dxa"/>
          </w:tcPr>
          <w:p w14:paraId="22A93F86" w14:textId="77777777" w:rsidR="00C50675" w:rsidRDefault="00000000">
            <w:r>
              <w:t>The Subscription Shares will not be registered under the U.S. Securities Act of 1933 or with any securities regulatory authority of any state or other jurisdiction of the United States and may not, directly or indirectly, offered or sold within the United States or to or for the account of benefit of any person within the United States, except under an exemption from or in a transaction not subject to the registration requirements of the U.S Securities Act of 1933.</w:t>
            </w:r>
          </w:p>
        </w:tc>
        <w:tc>
          <w:tcPr>
            <w:tcW w:w="1440" w:type="dxa"/>
          </w:tcPr>
          <w:p w14:paraId="51F6B040" w14:textId="77777777" w:rsidR="00C50675" w:rsidRDefault="00C50675"/>
        </w:tc>
        <w:tc>
          <w:tcPr>
            <w:tcW w:w="1440" w:type="dxa"/>
          </w:tcPr>
          <w:p w14:paraId="7FD46668" w14:textId="77777777" w:rsidR="00C50675" w:rsidRDefault="00C50675"/>
        </w:tc>
        <w:tc>
          <w:tcPr>
            <w:tcW w:w="4320" w:type="dxa"/>
          </w:tcPr>
          <w:p w14:paraId="126997D9" w14:textId="77777777" w:rsidR="00C50675" w:rsidRDefault="00C50675"/>
        </w:tc>
      </w:tr>
      <w:tr w:rsidR="00C50675" w14:paraId="4B5EB7B0" w14:textId="77777777">
        <w:tc>
          <w:tcPr>
            <w:tcW w:w="720" w:type="dxa"/>
          </w:tcPr>
          <w:p w14:paraId="454F3751" w14:textId="77777777" w:rsidR="00C50675" w:rsidRDefault="00000000">
            <w:r>
              <w:t>432</w:t>
            </w:r>
          </w:p>
        </w:tc>
        <w:tc>
          <w:tcPr>
            <w:tcW w:w="5760" w:type="dxa"/>
          </w:tcPr>
          <w:p w14:paraId="0B09F891" w14:textId="77777777" w:rsidR="00C50675" w:rsidRDefault="00000000">
            <w:r>
              <w:t>The Offer is being offered and sold outside the United States in “offshore” transactions exempt from the registration requirements of the U.S Securities Act of 1933 in accordance with Regulation S. The Company has not been and will not be registered under the US Investment Company Act, and Investors will not be entitled to the benefits of that Act.</w:t>
            </w:r>
          </w:p>
        </w:tc>
        <w:tc>
          <w:tcPr>
            <w:tcW w:w="1440" w:type="dxa"/>
          </w:tcPr>
          <w:p w14:paraId="189199DC" w14:textId="77777777" w:rsidR="00C50675" w:rsidRDefault="00C50675"/>
        </w:tc>
        <w:tc>
          <w:tcPr>
            <w:tcW w:w="1440" w:type="dxa"/>
          </w:tcPr>
          <w:p w14:paraId="24C855D4" w14:textId="77777777" w:rsidR="00C50675" w:rsidRDefault="00C50675"/>
        </w:tc>
        <w:tc>
          <w:tcPr>
            <w:tcW w:w="4320" w:type="dxa"/>
          </w:tcPr>
          <w:p w14:paraId="349175BE" w14:textId="77777777" w:rsidR="00C50675" w:rsidRDefault="00C50675"/>
        </w:tc>
      </w:tr>
      <w:tr w:rsidR="00C50675" w14:paraId="7B900EC0" w14:textId="77777777">
        <w:tc>
          <w:tcPr>
            <w:tcW w:w="720" w:type="dxa"/>
          </w:tcPr>
          <w:p w14:paraId="0BB9C796" w14:textId="77777777" w:rsidR="00C50675" w:rsidRDefault="00000000">
            <w:r>
              <w:t>433</w:t>
            </w:r>
          </w:p>
        </w:tc>
        <w:tc>
          <w:tcPr>
            <w:tcW w:w="5760" w:type="dxa"/>
          </w:tcPr>
          <w:p w14:paraId="712A8780" w14:textId="77777777" w:rsidR="00C50675" w:rsidRDefault="00000000">
            <w:r>
              <w:t xml:space="preserve">Certain restrictions that apply to the distribution of this Document and the Ordinary Shares being issued pursuant to any Subscription Round in certain jurisdictions are described in the section headed “Notice to Investors”, Part [●] of this Document.   </w:t>
            </w:r>
          </w:p>
        </w:tc>
        <w:tc>
          <w:tcPr>
            <w:tcW w:w="1440" w:type="dxa"/>
          </w:tcPr>
          <w:p w14:paraId="079D3AAE" w14:textId="77777777" w:rsidR="00C50675" w:rsidRDefault="00C50675"/>
        </w:tc>
        <w:tc>
          <w:tcPr>
            <w:tcW w:w="1440" w:type="dxa"/>
          </w:tcPr>
          <w:p w14:paraId="35E0DE62" w14:textId="77777777" w:rsidR="00C50675" w:rsidRDefault="00C50675"/>
        </w:tc>
        <w:tc>
          <w:tcPr>
            <w:tcW w:w="4320" w:type="dxa"/>
          </w:tcPr>
          <w:p w14:paraId="0EC01FC9" w14:textId="77777777" w:rsidR="00C50675" w:rsidRDefault="00C50675"/>
        </w:tc>
      </w:tr>
      <w:tr w:rsidR="00C50675" w14:paraId="449897AE" w14:textId="77777777">
        <w:tc>
          <w:tcPr>
            <w:tcW w:w="720" w:type="dxa"/>
          </w:tcPr>
          <w:p w14:paraId="6092C672" w14:textId="77777777" w:rsidR="00C50675" w:rsidRDefault="00000000">
            <w:r>
              <w:t>434</w:t>
            </w:r>
          </w:p>
        </w:tc>
        <w:tc>
          <w:tcPr>
            <w:tcW w:w="5760" w:type="dxa"/>
          </w:tcPr>
          <w:p w14:paraId="79D3F66D" w14:textId="77777777" w:rsidR="00C50675" w:rsidRDefault="00000000">
            <w:r>
              <w:t xml:space="preserve">6. </w:t>
            </w:r>
            <w:r>
              <w:tab/>
              <w:t xml:space="preserve">Transferability </w:t>
            </w:r>
            <w:r>
              <w:tab/>
            </w:r>
          </w:p>
        </w:tc>
        <w:tc>
          <w:tcPr>
            <w:tcW w:w="1440" w:type="dxa"/>
          </w:tcPr>
          <w:p w14:paraId="53A1ACD5" w14:textId="77777777" w:rsidR="00C50675" w:rsidRDefault="00C50675"/>
        </w:tc>
        <w:tc>
          <w:tcPr>
            <w:tcW w:w="1440" w:type="dxa"/>
          </w:tcPr>
          <w:p w14:paraId="7C703D51" w14:textId="77777777" w:rsidR="00C50675" w:rsidRDefault="00C50675"/>
        </w:tc>
        <w:tc>
          <w:tcPr>
            <w:tcW w:w="4320" w:type="dxa"/>
          </w:tcPr>
          <w:p w14:paraId="78ED59BD" w14:textId="77777777" w:rsidR="00C50675" w:rsidRDefault="00C50675"/>
        </w:tc>
      </w:tr>
      <w:tr w:rsidR="00C50675" w14:paraId="27D41E60" w14:textId="77777777">
        <w:tc>
          <w:tcPr>
            <w:tcW w:w="720" w:type="dxa"/>
          </w:tcPr>
          <w:p w14:paraId="2CFFB6F8" w14:textId="77777777" w:rsidR="00C50675" w:rsidRDefault="00000000">
            <w:r>
              <w:lastRenderedPageBreak/>
              <w:t>435</w:t>
            </w:r>
          </w:p>
        </w:tc>
        <w:tc>
          <w:tcPr>
            <w:tcW w:w="5760" w:type="dxa"/>
          </w:tcPr>
          <w:p w14:paraId="691B09E1" w14:textId="77777777" w:rsidR="00C50675" w:rsidRDefault="00000000">
            <w:r>
              <w:t>The Subscription Shares will be freely transferable, free from all liens and tradable and there will be no restrictions on transfer.</w:t>
            </w:r>
          </w:p>
        </w:tc>
        <w:tc>
          <w:tcPr>
            <w:tcW w:w="1440" w:type="dxa"/>
          </w:tcPr>
          <w:p w14:paraId="4D56E902" w14:textId="77777777" w:rsidR="00C50675" w:rsidRDefault="00C50675"/>
        </w:tc>
        <w:tc>
          <w:tcPr>
            <w:tcW w:w="1440" w:type="dxa"/>
          </w:tcPr>
          <w:p w14:paraId="1A35DDA0" w14:textId="77777777" w:rsidR="00C50675" w:rsidRDefault="00C50675"/>
        </w:tc>
        <w:tc>
          <w:tcPr>
            <w:tcW w:w="4320" w:type="dxa"/>
          </w:tcPr>
          <w:p w14:paraId="1F840C2F" w14:textId="77777777" w:rsidR="00C50675" w:rsidRDefault="00C50675"/>
        </w:tc>
      </w:tr>
      <w:tr w:rsidR="00C50675" w14:paraId="118537A3" w14:textId="77777777">
        <w:tc>
          <w:tcPr>
            <w:tcW w:w="720" w:type="dxa"/>
          </w:tcPr>
          <w:p w14:paraId="0F9DFE4D" w14:textId="77777777" w:rsidR="00C50675" w:rsidRDefault="00000000">
            <w:r>
              <w:t>436</w:t>
            </w:r>
          </w:p>
        </w:tc>
        <w:tc>
          <w:tcPr>
            <w:tcW w:w="5760" w:type="dxa"/>
          </w:tcPr>
          <w:p w14:paraId="3B319701" w14:textId="77777777" w:rsidR="00C50675" w:rsidRDefault="00000000">
            <w:r>
              <w:t>Part 11</w:t>
            </w:r>
            <w:r>
              <w:br/>
            </w:r>
            <w:r>
              <w:br/>
              <w:t>Directors, Senior Management and Corporate Governance</w:t>
            </w:r>
          </w:p>
        </w:tc>
        <w:tc>
          <w:tcPr>
            <w:tcW w:w="1440" w:type="dxa"/>
          </w:tcPr>
          <w:p w14:paraId="787AE2B1" w14:textId="77777777" w:rsidR="00C50675" w:rsidRDefault="00C50675"/>
        </w:tc>
        <w:tc>
          <w:tcPr>
            <w:tcW w:w="1440" w:type="dxa"/>
          </w:tcPr>
          <w:p w14:paraId="1D579EA2" w14:textId="77777777" w:rsidR="00C50675" w:rsidRDefault="00C50675"/>
        </w:tc>
        <w:tc>
          <w:tcPr>
            <w:tcW w:w="4320" w:type="dxa"/>
          </w:tcPr>
          <w:p w14:paraId="456D69EB" w14:textId="77777777" w:rsidR="00C50675" w:rsidRDefault="00C50675"/>
        </w:tc>
      </w:tr>
      <w:tr w:rsidR="00C50675" w14:paraId="72797687" w14:textId="77777777">
        <w:tc>
          <w:tcPr>
            <w:tcW w:w="720" w:type="dxa"/>
          </w:tcPr>
          <w:p w14:paraId="3EB424D5" w14:textId="77777777" w:rsidR="00C50675" w:rsidRDefault="00000000">
            <w:r>
              <w:t>437</w:t>
            </w:r>
          </w:p>
        </w:tc>
        <w:tc>
          <w:tcPr>
            <w:tcW w:w="5760" w:type="dxa"/>
          </w:tcPr>
          <w:p w14:paraId="1FF5D732" w14:textId="77777777" w:rsidR="00C50675" w:rsidRDefault="00000000">
            <w:r>
              <w:t>Directors &amp; Senior Management</w:t>
            </w:r>
          </w:p>
        </w:tc>
        <w:tc>
          <w:tcPr>
            <w:tcW w:w="1440" w:type="dxa"/>
          </w:tcPr>
          <w:p w14:paraId="354D6E82" w14:textId="77777777" w:rsidR="00C50675" w:rsidRDefault="00C50675"/>
        </w:tc>
        <w:tc>
          <w:tcPr>
            <w:tcW w:w="1440" w:type="dxa"/>
          </w:tcPr>
          <w:p w14:paraId="769546CB" w14:textId="77777777" w:rsidR="00C50675" w:rsidRDefault="00C50675"/>
        </w:tc>
        <w:tc>
          <w:tcPr>
            <w:tcW w:w="4320" w:type="dxa"/>
          </w:tcPr>
          <w:p w14:paraId="57C9C438" w14:textId="77777777" w:rsidR="00C50675" w:rsidRDefault="00C50675"/>
        </w:tc>
      </w:tr>
      <w:tr w:rsidR="00C50675" w14:paraId="0C20BB94" w14:textId="77777777">
        <w:tc>
          <w:tcPr>
            <w:tcW w:w="720" w:type="dxa"/>
          </w:tcPr>
          <w:p w14:paraId="38C4FF3F" w14:textId="77777777" w:rsidR="00C50675" w:rsidRDefault="00000000">
            <w:r>
              <w:t>438</w:t>
            </w:r>
          </w:p>
        </w:tc>
        <w:tc>
          <w:tcPr>
            <w:tcW w:w="5760" w:type="dxa"/>
          </w:tcPr>
          <w:p w14:paraId="7880E46E" w14:textId="77777777" w:rsidR="00C50675" w:rsidRDefault="00000000">
            <w:r>
              <w:t>Directors</w:t>
            </w:r>
          </w:p>
        </w:tc>
        <w:tc>
          <w:tcPr>
            <w:tcW w:w="1440" w:type="dxa"/>
          </w:tcPr>
          <w:p w14:paraId="03C85A48" w14:textId="77777777" w:rsidR="00C50675" w:rsidRDefault="00C50675"/>
        </w:tc>
        <w:tc>
          <w:tcPr>
            <w:tcW w:w="1440" w:type="dxa"/>
          </w:tcPr>
          <w:p w14:paraId="383C3B9F" w14:textId="77777777" w:rsidR="00C50675" w:rsidRDefault="00C50675"/>
        </w:tc>
        <w:tc>
          <w:tcPr>
            <w:tcW w:w="4320" w:type="dxa"/>
          </w:tcPr>
          <w:p w14:paraId="79C816D4" w14:textId="77777777" w:rsidR="00C50675" w:rsidRDefault="00C50675"/>
        </w:tc>
      </w:tr>
      <w:tr w:rsidR="00C50675" w14:paraId="43DD4BDE" w14:textId="77777777">
        <w:tc>
          <w:tcPr>
            <w:tcW w:w="720" w:type="dxa"/>
          </w:tcPr>
          <w:p w14:paraId="5EC8DA48" w14:textId="77777777" w:rsidR="00C50675" w:rsidRDefault="00000000">
            <w:r>
              <w:t>439</w:t>
            </w:r>
          </w:p>
        </w:tc>
        <w:tc>
          <w:tcPr>
            <w:tcW w:w="5760" w:type="dxa"/>
          </w:tcPr>
          <w:p w14:paraId="5A6ADADD" w14:textId="77777777" w:rsidR="00C50675" w:rsidRDefault="00000000">
            <w:r>
              <w:t>The following table sets out the names, positions and ages of the Directors of the Company and the date on which they were appointed:</w:t>
            </w:r>
          </w:p>
        </w:tc>
        <w:tc>
          <w:tcPr>
            <w:tcW w:w="1440" w:type="dxa"/>
          </w:tcPr>
          <w:p w14:paraId="505B40E7" w14:textId="77777777" w:rsidR="00C50675" w:rsidRDefault="00C50675"/>
        </w:tc>
        <w:tc>
          <w:tcPr>
            <w:tcW w:w="1440" w:type="dxa"/>
          </w:tcPr>
          <w:p w14:paraId="57D5B7FB" w14:textId="77777777" w:rsidR="00C50675" w:rsidRDefault="00C50675"/>
        </w:tc>
        <w:tc>
          <w:tcPr>
            <w:tcW w:w="4320" w:type="dxa"/>
          </w:tcPr>
          <w:p w14:paraId="3CFFFEC3" w14:textId="77777777" w:rsidR="00C50675" w:rsidRDefault="00C50675"/>
        </w:tc>
      </w:tr>
      <w:tr w:rsidR="00C50675" w14:paraId="164E20B8" w14:textId="77777777">
        <w:tc>
          <w:tcPr>
            <w:tcW w:w="720" w:type="dxa"/>
          </w:tcPr>
          <w:p w14:paraId="1BB45300" w14:textId="77777777" w:rsidR="00C50675" w:rsidRDefault="00000000">
            <w:r>
              <w:t>440</w:t>
            </w:r>
          </w:p>
        </w:tc>
        <w:tc>
          <w:tcPr>
            <w:tcW w:w="5760" w:type="dxa"/>
          </w:tcPr>
          <w:p w14:paraId="6FE0E82F" w14:textId="77777777" w:rsidR="00C50675" w:rsidRDefault="00000000">
            <w:r>
              <w:t>The biographies of each of the Directors are set out below. Details of the terms on which each Director is engaged by the Company and, where relevant, [●] are set out in section [11] of Part [16] on pages [[●]].</w:t>
            </w:r>
          </w:p>
        </w:tc>
        <w:tc>
          <w:tcPr>
            <w:tcW w:w="1440" w:type="dxa"/>
          </w:tcPr>
          <w:p w14:paraId="22385454" w14:textId="77777777" w:rsidR="00C50675" w:rsidRDefault="00C50675"/>
        </w:tc>
        <w:tc>
          <w:tcPr>
            <w:tcW w:w="1440" w:type="dxa"/>
          </w:tcPr>
          <w:p w14:paraId="6607DABA" w14:textId="77777777" w:rsidR="00C50675" w:rsidRDefault="00C50675"/>
        </w:tc>
        <w:tc>
          <w:tcPr>
            <w:tcW w:w="4320" w:type="dxa"/>
          </w:tcPr>
          <w:p w14:paraId="565F04F5" w14:textId="77777777" w:rsidR="00C50675" w:rsidRDefault="00C50675"/>
        </w:tc>
      </w:tr>
      <w:tr w:rsidR="00C50675" w14:paraId="3BC03ACC" w14:textId="77777777">
        <w:tc>
          <w:tcPr>
            <w:tcW w:w="720" w:type="dxa"/>
          </w:tcPr>
          <w:p w14:paraId="4E49F408" w14:textId="77777777" w:rsidR="00C50675" w:rsidRDefault="00000000">
            <w:r>
              <w:t>441</w:t>
            </w:r>
          </w:p>
        </w:tc>
        <w:tc>
          <w:tcPr>
            <w:tcW w:w="5760" w:type="dxa"/>
          </w:tcPr>
          <w:p w14:paraId="0623B1CC" w14:textId="77777777" w:rsidR="00C50675" w:rsidRDefault="00000000">
            <w:r>
              <w:t>Richard Beresford ([●]), aged [●]</w:t>
            </w:r>
          </w:p>
        </w:tc>
        <w:tc>
          <w:tcPr>
            <w:tcW w:w="1440" w:type="dxa"/>
          </w:tcPr>
          <w:p w14:paraId="22689F40" w14:textId="77777777" w:rsidR="00C50675" w:rsidRDefault="00C50675"/>
        </w:tc>
        <w:tc>
          <w:tcPr>
            <w:tcW w:w="1440" w:type="dxa"/>
          </w:tcPr>
          <w:p w14:paraId="22B2204F" w14:textId="77777777" w:rsidR="00C50675" w:rsidRDefault="00C50675"/>
        </w:tc>
        <w:tc>
          <w:tcPr>
            <w:tcW w:w="4320" w:type="dxa"/>
          </w:tcPr>
          <w:p w14:paraId="268E4A2C" w14:textId="77777777" w:rsidR="00C50675" w:rsidRDefault="00C50675"/>
        </w:tc>
      </w:tr>
      <w:tr w:rsidR="00C50675" w14:paraId="6145D422" w14:textId="77777777">
        <w:tc>
          <w:tcPr>
            <w:tcW w:w="720" w:type="dxa"/>
          </w:tcPr>
          <w:p w14:paraId="589C8285" w14:textId="77777777" w:rsidR="00C50675" w:rsidRDefault="00000000">
            <w:r>
              <w:t>442</w:t>
            </w:r>
          </w:p>
        </w:tc>
        <w:tc>
          <w:tcPr>
            <w:tcW w:w="5760" w:type="dxa"/>
          </w:tcPr>
          <w:p w14:paraId="0747FD10" w14:textId="77777777" w:rsidR="00C50675" w:rsidRDefault="00000000">
            <w:r>
              <w:t>[●]</w:t>
            </w:r>
          </w:p>
        </w:tc>
        <w:tc>
          <w:tcPr>
            <w:tcW w:w="1440" w:type="dxa"/>
          </w:tcPr>
          <w:p w14:paraId="6FC412FF" w14:textId="77777777" w:rsidR="00C50675" w:rsidRDefault="00C50675"/>
        </w:tc>
        <w:tc>
          <w:tcPr>
            <w:tcW w:w="1440" w:type="dxa"/>
          </w:tcPr>
          <w:p w14:paraId="5019A5B7" w14:textId="77777777" w:rsidR="00C50675" w:rsidRDefault="00C50675"/>
        </w:tc>
        <w:tc>
          <w:tcPr>
            <w:tcW w:w="4320" w:type="dxa"/>
          </w:tcPr>
          <w:p w14:paraId="02F738AC" w14:textId="77777777" w:rsidR="00C50675" w:rsidRDefault="00C50675"/>
        </w:tc>
      </w:tr>
      <w:tr w:rsidR="00C50675" w14:paraId="67467407" w14:textId="77777777">
        <w:tc>
          <w:tcPr>
            <w:tcW w:w="720" w:type="dxa"/>
          </w:tcPr>
          <w:p w14:paraId="4EE7F84A" w14:textId="77777777" w:rsidR="00C50675" w:rsidRDefault="00000000">
            <w:r>
              <w:t>443</w:t>
            </w:r>
          </w:p>
        </w:tc>
        <w:tc>
          <w:tcPr>
            <w:tcW w:w="5760" w:type="dxa"/>
          </w:tcPr>
          <w:p w14:paraId="342D1ADB" w14:textId="77777777" w:rsidR="00C50675" w:rsidRDefault="00000000">
            <w:r>
              <w:t>Michael Irvine ([●]), aged [●]</w:t>
            </w:r>
          </w:p>
        </w:tc>
        <w:tc>
          <w:tcPr>
            <w:tcW w:w="1440" w:type="dxa"/>
          </w:tcPr>
          <w:p w14:paraId="416C1395" w14:textId="77777777" w:rsidR="00C50675" w:rsidRDefault="00C50675"/>
        </w:tc>
        <w:tc>
          <w:tcPr>
            <w:tcW w:w="1440" w:type="dxa"/>
          </w:tcPr>
          <w:p w14:paraId="6A3814AA" w14:textId="77777777" w:rsidR="00C50675" w:rsidRDefault="00C50675"/>
        </w:tc>
        <w:tc>
          <w:tcPr>
            <w:tcW w:w="4320" w:type="dxa"/>
          </w:tcPr>
          <w:p w14:paraId="047DC049" w14:textId="77777777" w:rsidR="00C50675" w:rsidRDefault="00C50675"/>
        </w:tc>
      </w:tr>
      <w:tr w:rsidR="00C50675" w14:paraId="7DC87D12" w14:textId="77777777">
        <w:tc>
          <w:tcPr>
            <w:tcW w:w="720" w:type="dxa"/>
          </w:tcPr>
          <w:p w14:paraId="14DE23A3" w14:textId="77777777" w:rsidR="00C50675" w:rsidRDefault="00000000">
            <w:r>
              <w:t>444</w:t>
            </w:r>
          </w:p>
        </w:tc>
        <w:tc>
          <w:tcPr>
            <w:tcW w:w="5760" w:type="dxa"/>
          </w:tcPr>
          <w:p w14:paraId="2909D7B1" w14:textId="77777777" w:rsidR="00C50675" w:rsidRDefault="00000000">
            <w:r>
              <w:t>[●]</w:t>
            </w:r>
          </w:p>
        </w:tc>
        <w:tc>
          <w:tcPr>
            <w:tcW w:w="1440" w:type="dxa"/>
          </w:tcPr>
          <w:p w14:paraId="79A472F8" w14:textId="77777777" w:rsidR="00C50675" w:rsidRDefault="00C50675"/>
        </w:tc>
        <w:tc>
          <w:tcPr>
            <w:tcW w:w="1440" w:type="dxa"/>
          </w:tcPr>
          <w:p w14:paraId="34DB93D9" w14:textId="77777777" w:rsidR="00C50675" w:rsidRDefault="00C50675"/>
        </w:tc>
        <w:tc>
          <w:tcPr>
            <w:tcW w:w="4320" w:type="dxa"/>
          </w:tcPr>
          <w:p w14:paraId="66C3BA21" w14:textId="77777777" w:rsidR="00C50675" w:rsidRDefault="00C50675"/>
        </w:tc>
      </w:tr>
      <w:tr w:rsidR="00C50675" w14:paraId="73352998" w14:textId="77777777">
        <w:tc>
          <w:tcPr>
            <w:tcW w:w="720" w:type="dxa"/>
          </w:tcPr>
          <w:p w14:paraId="0F7309C3" w14:textId="77777777" w:rsidR="00C50675" w:rsidRDefault="00000000">
            <w:r>
              <w:t>445</w:t>
            </w:r>
          </w:p>
        </w:tc>
        <w:tc>
          <w:tcPr>
            <w:tcW w:w="5760" w:type="dxa"/>
          </w:tcPr>
          <w:p w14:paraId="4B4A38CF" w14:textId="77777777" w:rsidR="00C50675" w:rsidRDefault="00000000">
            <w:r>
              <w:t xml:space="preserve">. </w:t>
            </w:r>
          </w:p>
        </w:tc>
        <w:tc>
          <w:tcPr>
            <w:tcW w:w="1440" w:type="dxa"/>
          </w:tcPr>
          <w:p w14:paraId="79723529" w14:textId="77777777" w:rsidR="00C50675" w:rsidRDefault="00C50675"/>
        </w:tc>
        <w:tc>
          <w:tcPr>
            <w:tcW w:w="1440" w:type="dxa"/>
          </w:tcPr>
          <w:p w14:paraId="2D6E6F8A" w14:textId="77777777" w:rsidR="00C50675" w:rsidRDefault="00C50675"/>
        </w:tc>
        <w:tc>
          <w:tcPr>
            <w:tcW w:w="4320" w:type="dxa"/>
          </w:tcPr>
          <w:p w14:paraId="00B9CE8A" w14:textId="77777777" w:rsidR="00C50675" w:rsidRDefault="00C50675"/>
        </w:tc>
      </w:tr>
      <w:tr w:rsidR="00C50675" w14:paraId="787A3FCA" w14:textId="77777777">
        <w:tc>
          <w:tcPr>
            <w:tcW w:w="720" w:type="dxa"/>
          </w:tcPr>
          <w:p w14:paraId="5989A587" w14:textId="77777777" w:rsidR="00C50675" w:rsidRDefault="00000000">
            <w:r>
              <w:t>446</w:t>
            </w:r>
          </w:p>
        </w:tc>
        <w:tc>
          <w:tcPr>
            <w:tcW w:w="5760" w:type="dxa"/>
          </w:tcPr>
          <w:p w14:paraId="10A0146C" w14:textId="77777777" w:rsidR="00C50675" w:rsidRDefault="00000000">
            <w:r>
              <w:t>Neil Adair ([●]), aged [●]</w:t>
            </w:r>
          </w:p>
        </w:tc>
        <w:tc>
          <w:tcPr>
            <w:tcW w:w="1440" w:type="dxa"/>
          </w:tcPr>
          <w:p w14:paraId="683C27AF" w14:textId="77777777" w:rsidR="00C50675" w:rsidRDefault="00C50675"/>
        </w:tc>
        <w:tc>
          <w:tcPr>
            <w:tcW w:w="1440" w:type="dxa"/>
          </w:tcPr>
          <w:p w14:paraId="66CB441B" w14:textId="77777777" w:rsidR="00C50675" w:rsidRDefault="00C50675"/>
        </w:tc>
        <w:tc>
          <w:tcPr>
            <w:tcW w:w="4320" w:type="dxa"/>
          </w:tcPr>
          <w:p w14:paraId="1F00B05A" w14:textId="77777777" w:rsidR="00C50675" w:rsidRDefault="00C50675"/>
        </w:tc>
      </w:tr>
      <w:tr w:rsidR="00C50675" w14:paraId="54F4ADB9" w14:textId="77777777">
        <w:tc>
          <w:tcPr>
            <w:tcW w:w="720" w:type="dxa"/>
          </w:tcPr>
          <w:p w14:paraId="04EE1316" w14:textId="77777777" w:rsidR="00C50675" w:rsidRDefault="00000000">
            <w:r>
              <w:t>447</w:t>
            </w:r>
          </w:p>
        </w:tc>
        <w:tc>
          <w:tcPr>
            <w:tcW w:w="5760" w:type="dxa"/>
          </w:tcPr>
          <w:p w14:paraId="3C5ED948" w14:textId="77777777" w:rsidR="00C50675" w:rsidRDefault="00000000">
            <w:r>
              <w:t xml:space="preserve">[●] </w:t>
            </w:r>
          </w:p>
        </w:tc>
        <w:tc>
          <w:tcPr>
            <w:tcW w:w="1440" w:type="dxa"/>
          </w:tcPr>
          <w:p w14:paraId="1DC27208" w14:textId="77777777" w:rsidR="00C50675" w:rsidRDefault="00C50675"/>
        </w:tc>
        <w:tc>
          <w:tcPr>
            <w:tcW w:w="1440" w:type="dxa"/>
          </w:tcPr>
          <w:p w14:paraId="479D4C56" w14:textId="77777777" w:rsidR="00C50675" w:rsidRDefault="00C50675"/>
        </w:tc>
        <w:tc>
          <w:tcPr>
            <w:tcW w:w="4320" w:type="dxa"/>
          </w:tcPr>
          <w:p w14:paraId="78865841" w14:textId="77777777" w:rsidR="00C50675" w:rsidRDefault="00C50675"/>
        </w:tc>
      </w:tr>
      <w:tr w:rsidR="00C50675" w14:paraId="28ACCBE2" w14:textId="77777777">
        <w:tc>
          <w:tcPr>
            <w:tcW w:w="720" w:type="dxa"/>
          </w:tcPr>
          <w:p w14:paraId="49B972A4" w14:textId="77777777" w:rsidR="00C50675" w:rsidRDefault="00000000">
            <w:r>
              <w:t>448</w:t>
            </w:r>
          </w:p>
        </w:tc>
        <w:tc>
          <w:tcPr>
            <w:tcW w:w="5760" w:type="dxa"/>
          </w:tcPr>
          <w:p w14:paraId="6A6FCEA6" w14:textId="77777777" w:rsidR="00C50675" w:rsidRDefault="00000000">
            <w:r>
              <w:t xml:space="preserve">Paul McGowan ([●]), aged [●]           </w:t>
            </w:r>
          </w:p>
        </w:tc>
        <w:tc>
          <w:tcPr>
            <w:tcW w:w="1440" w:type="dxa"/>
          </w:tcPr>
          <w:p w14:paraId="5E57A4AC" w14:textId="77777777" w:rsidR="00C50675" w:rsidRDefault="00C50675"/>
        </w:tc>
        <w:tc>
          <w:tcPr>
            <w:tcW w:w="1440" w:type="dxa"/>
          </w:tcPr>
          <w:p w14:paraId="635549AD" w14:textId="77777777" w:rsidR="00C50675" w:rsidRDefault="00C50675"/>
        </w:tc>
        <w:tc>
          <w:tcPr>
            <w:tcW w:w="4320" w:type="dxa"/>
          </w:tcPr>
          <w:p w14:paraId="59F860F7" w14:textId="77777777" w:rsidR="00C50675" w:rsidRDefault="00C50675"/>
        </w:tc>
      </w:tr>
      <w:tr w:rsidR="00C50675" w14:paraId="280D8915" w14:textId="77777777">
        <w:tc>
          <w:tcPr>
            <w:tcW w:w="720" w:type="dxa"/>
          </w:tcPr>
          <w:p w14:paraId="08166303" w14:textId="77777777" w:rsidR="00C50675" w:rsidRDefault="00000000">
            <w:r>
              <w:t>449</w:t>
            </w:r>
          </w:p>
        </w:tc>
        <w:tc>
          <w:tcPr>
            <w:tcW w:w="5760" w:type="dxa"/>
          </w:tcPr>
          <w:p w14:paraId="5DE12F9F" w14:textId="77777777" w:rsidR="00C50675" w:rsidRDefault="00000000">
            <w:r>
              <w:t>[●]</w:t>
            </w:r>
          </w:p>
        </w:tc>
        <w:tc>
          <w:tcPr>
            <w:tcW w:w="1440" w:type="dxa"/>
          </w:tcPr>
          <w:p w14:paraId="22ECD62F" w14:textId="77777777" w:rsidR="00C50675" w:rsidRDefault="00C50675"/>
        </w:tc>
        <w:tc>
          <w:tcPr>
            <w:tcW w:w="1440" w:type="dxa"/>
          </w:tcPr>
          <w:p w14:paraId="72E1805E" w14:textId="77777777" w:rsidR="00C50675" w:rsidRDefault="00C50675"/>
        </w:tc>
        <w:tc>
          <w:tcPr>
            <w:tcW w:w="4320" w:type="dxa"/>
          </w:tcPr>
          <w:p w14:paraId="5006984C" w14:textId="77777777" w:rsidR="00C50675" w:rsidRDefault="00C50675"/>
        </w:tc>
      </w:tr>
      <w:tr w:rsidR="00C50675" w14:paraId="01196CBB" w14:textId="77777777">
        <w:tc>
          <w:tcPr>
            <w:tcW w:w="720" w:type="dxa"/>
          </w:tcPr>
          <w:p w14:paraId="2A50AC91" w14:textId="77777777" w:rsidR="00C50675" w:rsidRDefault="00000000">
            <w:r>
              <w:t>450</w:t>
            </w:r>
          </w:p>
        </w:tc>
        <w:tc>
          <w:tcPr>
            <w:tcW w:w="5760" w:type="dxa"/>
          </w:tcPr>
          <w:p w14:paraId="73F90A85" w14:textId="77777777" w:rsidR="00C50675" w:rsidRDefault="00000000">
            <w:r>
              <w:t>[●] ([●]), aged [●]</w:t>
            </w:r>
          </w:p>
        </w:tc>
        <w:tc>
          <w:tcPr>
            <w:tcW w:w="1440" w:type="dxa"/>
          </w:tcPr>
          <w:p w14:paraId="341573F9" w14:textId="77777777" w:rsidR="00C50675" w:rsidRDefault="00C50675"/>
        </w:tc>
        <w:tc>
          <w:tcPr>
            <w:tcW w:w="1440" w:type="dxa"/>
          </w:tcPr>
          <w:p w14:paraId="360EE16A" w14:textId="77777777" w:rsidR="00C50675" w:rsidRDefault="00C50675"/>
        </w:tc>
        <w:tc>
          <w:tcPr>
            <w:tcW w:w="4320" w:type="dxa"/>
          </w:tcPr>
          <w:p w14:paraId="73EA5DB2" w14:textId="77777777" w:rsidR="00C50675" w:rsidRDefault="00C50675"/>
        </w:tc>
      </w:tr>
      <w:tr w:rsidR="00C50675" w14:paraId="34888A03" w14:textId="77777777">
        <w:tc>
          <w:tcPr>
            <w:tcW w:w="720" w:type="dxa"/>
          </w:tcPr>
          <w:p w14:paraId="476CE72C" w14:textId="77777777" w:rsidR="00C50675" w:rsidRDefault="00000000">
            <w:r>
              <w:t>451</w:t>
            </w:r>
          </w:p>
        </w:tc>
        <w:tc>
          <w:tcPr>
            <w:tcW w:w="5760" w:type="dxa"/>
          </w:tcPr>
          <w:p w14:paraId="37ED6764" w14:textId="77777777" w:rsidR="00C50675" w:rsidRDefault="00000000">
            <w:r>
              <w:t xml:space="preserve">[●] </w:t>
            </w:r>
          </w:p>
        </w:tc>
        <w:tc>
          <w:tcPr>
            <w:tcW w:w="1440" w:type="dxa"/>
          </w:tcPr>
          <w:p w14:paraId="29A4358E" w14:textId="77777777" w:rsidR="00C50675" w:rsidRDefault="00C50675"/>
        </w:tc>
        <w:tc>
          <w:tcPr>
            <w:tcW w:w="1440" w:type="dxa"/>
          </w:tcPr>
          <w:p w14:paraId="1BA75457" w14:textId="77777777" w:rsidR="00C50675" w:rsidRDefault="00C50675"/>
        </w:tc>
        <w:tc>
          <w:tcPr>
            <w:tcW w:w="4320" w:type="dxa"/>
          </w:tcPr>
          <w:p w14:paraId="7D5B5994" w14:textId="77777777" w:rsidR="00C50675" w:rsidRDefault="00C50675"/>
        </w:tc>
      </w:tr>
      <w:tr w:rsidR="00C50675" w14:paraId="5C6E23F7" w14:textId="77777777">
        <w:tc>
          <w:tcPr>
            <w:tcW w:w="720" w:type="dxa"/>
          </w:tcPr>
          <w:p w14:paraId="752369AE" w14:textId="77777777" w:rsidR="00C50675" w:rsidRDefault="00000000">
            <w:r>
              <w:t>452</w:t>
            </w:r>
          </w:p>
        </w:tc>
        <w:tc>
          <w:tcPr>
            <w:tcW w:w="5760" w:type="dxa"/>
          </w:tcPr>
          <w:p w14:paraId="6A9A3B2F" w14:textId="77777777" w:rsidR="00C50675" w:rsidRDefault="00000000">
            <w:r>
              <w:t>[●] ([●]), aged [●]</w:t>
            </w:r>
          </w:p>
        </w:tc>
        <w:tc>
          <w:tcPr>
            <w:tcW w:w="1440" w:type="dxa"/>
          </w:tcPr>
          <w:p w14:paraId="39DD6765" w14:textId="77777777" w:rsidR="00C50675" w:rsidRDefault="00C50675"/>
        </w:tc>
        <w:tc>
          <w:tcPr>
            <w:tcW w:w="1440" w:type="dxa"/>
          </w:tcPr>
          <w:p w14:paraId="7DD4680D" w14:textId="77777777" w:rsidR="00C50675" w:rsidRDefault="00C50675"/>
        </w:tc>
        <w:tc>
          <w:tcPr>
            <w:tcW w:w="4320" w:type="dxa"/>
          </w:tcPr>
          <w:p w14:paraId="58A8BD2C" w14:textId="77777777" w:rsidR="00C50675" w:rsidRDefault="00C50675"/>
        </w:tc>
      </w:tr>
      <w:tr w:rsidR="00C50675" w14:paraId="63E1A9B1" w14:textId="77777777">
        <w:tc>
          <w:tcPr>
            <w:tcW w:w="720" w:type="dxa"/>
          </w:tcPr>
          <w:p w14:paraId="0866928D" w14:textId="77777777" w:rsidR="00C50675" w:rsidRDefault="00000000">
            <w:r>
              <w:t>453</w:t>
            </w:r>
          </w:p>
        </w:tc>
        <w:tc>
          <w:tcPr>
            <w:tcW w:w="5760" w:type="dxa"/>
          </w:tcPr>
          <w:p w14:paraId="6210DA33" w14:textId="77777777" w:rsidR="00C50675" w:rsidRDefault="00000000">
            <w:r>
              <w:t xml:space="preserve">[●] </w:t>
            </w:r>
          </w:p>
        </w:tc>
        <w:tc>
          <w:tcPr>
            <w:tcW w:w="1440" w:type="dxa"/>
          </w:tcPr>
          <w:p w14:paraId="3B8FD276" w14:textId="77777777" w:rsidR="00C50675" w:rsidRDefault="00C50675"/>
        </w:tc>
        <w:tc>
          <w:tcPr>
            <w:tcW w:w="1440" w:type="dxa"/>
          </w:tcPr>
          <w:p w14:paraId="1789BCFB" w14:textId="77777777" w:rsidR="00C50675" w:rsidRDefault="00C50675"/>
        </w:tc>
        <w:tc>
          <w:tcPr>
            <w:tcW w:w="4320" w:type="dxa"/>
          </w:tcPr>
          <w:p w14:paraId="1A23A0EF" w14:textId="77777777" w:rsidR="00C50675" w:rsidRDefault="00C50675"/>
        </w:tc>
      </w:tr>
      <w:tr w:rsidR="00C50675" w14:paraId="1831AEE4" w14:textId="77777777">
        <w:tc>
          <w:tcPr>
            <w:tcW w:w="720" w:type="dxa"/>
          </w:tcPr>
          <w:p w14:paraId="6337E655" w14:textId="77777777" w:rsidR="00C50675" w:rsidRDefault="00000000">
            <w:r>
              <w:t>454</w:t>
            </w:r>
          </w:p>
        </w:tc>
        <w:tc>
          <w:tcPr>
            <w:tcW w:w="5760" w:type="dxa"/>
          </w:tcPr>
          <w:p w14:paraId="728C2E75" w14:textId="77777777" w:rsidR="00C50675" w:rsidRDefault="00000000">
            <w:r>
              <w:t>Senior Management</w:t>
            </w:r>
          </w:p>
        </w:tc>
        <w:tc>
          <w:tcPr>
            <w:tcW w:w="1440" w:type="dxa"/>
          </w:tcPr>
          <w:p w14:paraId="06DF27B5" w14:textId="77777777" w:rsidR="00C50675" w:rsidRDefault="00C50675"/>
        </w:tc>
        <w:tc>
          <w:tcPr>
            <w:tcW w:w="1440" w:type="dxa"/>
          </w:tcPr>
          <w:p w14:paraId="3A02FF21" w14:textId="77777777" w:rsidR="00C50675" w:rsidRDefault="00C50675"/>
        </w:tc>
        <w:tc>
          <w:tcPr>
            <w:tcW w:w="4320" w:type="dxa"/>
          </w:tcPr>
          <w:p w14:paraId="20026D8E" w14:textId="77777777" w:rsidR="00C50675" w:rsidRDefault="00C50675"/>
        </w:tc>
      </w:tr>
      <w:tr w:rsidR="00C50675" w14:paraId="78DBE8C1" w14:textId="77777777">
        <w:tc>
          <w:tcPr>
            <w:tcW w:w="720" w:type="dxa"/>
          </w:tcPr>
          <w:p w14:paraId="450F0D30" w14:textId="77777777" w:rsidR="00C50675" w:rsidRDefault="00000000">
            <w:r>
              <w:t>455</w:t>
            </w:r>
          </w:p>
        </w:tc>
        <w:tc>
          <w:tcPr>
            <w:tcW w:w="5760" w:type="dxa"/>
          </w:tcPr>
          <w:p w14:paraId="6D79B24B" w14:textId="77777777" w:rsidR="00C50675" w:rsidRDefault="00000000">
            <w:r>
              <w:t xml:space="preserve">[●] </w:t>
            </w:r>
          </w:p>
        </w:tc>
        <w:tc>
          <w:tcPr>
            <w:tcW w:w="1440" w:type="dxa"/>
          </w:tcPr>
          <w:p w14:paraId="70B9C880" w14:textId="77777777" w:rsidR="00C50675" w:rsidRDefault="00C50675"/>
        </w:tc>
        <w:tc>
          <w:tcPr>
            <w:tcW w:w="1440" w:type="dxa"/>
          </w:tcPr>
          <w:p w14:paraId="224DCE03" w14:textId="77777777" w:rsidR="00C50675" w:rsidRDefault="00C50675"/>
        </w:tc>
        <w:tc>
          <w:tcPr>
            <w:tcW w:w="4320" w:type="dxa"/>
          </w:tcPr>
          <w:p w14:paraId="1DE51824" w14:textId="77777777" w:rsidR="00C50675" w:rsidRDefault="00C50675"/>
        </w:tc>
      </w:tr>
      <w:tr w:rsidR="00C50675" w14:paraId="66530F5F" w14:textId="77777777">
        <w:tc>
          <w:tcPr>
            <w:tcW w:w="720" w:type="dxa"/>
          </w:tcPr>
          <w:p w14:paraId="277D1F7D" w14:textId="77777777" w:rsidR="00C50675" w:rsidRDefault="00000000">
            <w:r>
              <w:t>456</w:t>
            </w:r>
          </w:p>
        </w:tc>
        <w:tc>
          <w:tcPr>
            <w:tcW w:w="5760" w:type="dxa"/>
          </w:tcPr>
          <w:p w14:paraId="062DBD21" w14:textId="77777777" w:rsidR="00C50675" w:rsidRDefault="00000000">
            <w:r>
              <w:t xml:space="preserve">[●] </w:t>
            </w:r>
          </w:p>
        </w:tc>
        <w:tc>
          <w:tcPr>
            <w:tcW w:w="1440" w:type="dxa"/>
          </w:tcPr>
          <w:p w14:paraId="23BD4FBD" w14:textId="77777777" w:rsidR="00C50675" w:rsidRDefault="00C50675"/>
        </w:tc>
        <w:tc>
          <w:tcPr>
            <w:tcW w:w="1440" w:type="dxa"/>
          </w:tcPr>
          <w:p w14:paraId="30A8DAB4" w14:textId="77777777" w:rsidR="00C50675" w:rsidRDefault="00C50675"/>
        </w:tc>
        <w:tc>
          <w:tcPr>
            <w:tcW w:w="4320" w:type="dxa"/>
          </w:tcPr>
          <w:p w14:paraId="58DB0B73" w14:textId="77777777" w:rsidR="00C50675" w:rsidRDefault="00C50675"/>
        </w:tc>
      </w:tr>
      <w:tr w:rsidR="00C50675" w14:paraId="2119E0DE" w14:textId="77777777">
        <w:tc>
          <w:tcPr>
            <w:tcW w:w="720" w:type="dxa"/>
          </w:tcPr>
          <w:p w14:paraId="1B818C20" w14:textId="77777777" w:rsidR="00C50675" w:rsidRDefault="00000000">
            <w:r>
              <w:t>457</w:t>
            </w:r>
          </w:p>
        </w:tc>
        <w:tc>
          <w:tcPr>
            <w:tcW w:w="5760" w:type="dxa"/>
          </w:tcPr>
          <w:p w14:paraId="53E96E95" w14:textId="77777777" w:rsidR="00C50675" w:rsidRDefault="00000000">
            <w:r>
              <w:t>[●]</w:t>
            </w:r>
          </w:p>
        </w:tc>
        <w:tc>
          <w:tcPr>
            <w:tcW w:w="1440" w:type="dxa"/>
          </w:tcPr>
          <w:p w14:paraId="3D44247E" w14:textId="77777777" w:rsidR="00C50675" w:rsidRDefault="00C50675"/>
        </w:tc>
        <w:tc>
          <w:tcPr>
            <w:tcW w:w="1440" w:type="dxa"/>
          </w:tcPr>
          <w:p w14:paraId="7A38D1DB" w14:textId="77777777" w:rsidR="00C50675" w:rsidRDefault="00C50675"/>
        </w:tc>
        <w:tc>
          <w:tcPr>
            <w:tcW w:w="4320" w:type="dxa"/>
          </w:tcPr>
          <w:p w14:paraId="70D7C7D3" w14:textId="77777777" w:rsidR="00C50675" w:rsidRDefault="00C50675"/>
        </w:tc>
      </w:tr>
      <w:tr w:rsidR="00C50675" w14:paraId="15689F6A" w14:textId="77777777">
        <w:tc>
          <w:tcPr>
            <w:tcW w:w="720" w:type="dxa"/>
          </w:tcPr>
          <w:p w14:paraId="78D457D2" w14:textId="77777777" w:rsidR="00C50675" w:rsidRDefault="00000000">
            <w:r>
              <w:t>458</w:t>
            </w:r>
          </w:p>
        </w:tc>
        <w:tc>
          <w:tcPr>
            <w:tcW w:w="5760" w:type="dxa"/>
          </w:tcPr>
          <w:p w14:paraId="053A15D1" w14:textId="77777777" w:rsidR="00C50675" w:rsidRDefault="00000000">
            <w:r>
              <w:t xml:space="preserve">Corporate Governance </w:t>
            </w:r>
          </w:p>
        </w:tc>
        <w:tc>
          <w:tcPr>
            <w:tcW w:w="1440" w:type="dxa"/>
          </w:tcPr>
          <w:p w14:paraId="2063B697" w14:textId="77777777" w:rsidR="00C50675" w:rsidRDefault="00C50675"/>
        </w:tc>
        <w:tc>
          <w:tcPr>
            <w:tcW w:w="1440" w:type="dxa"/>
          </w:tcPr>
          <w:p w14:paraId="2C607328" w14:textId="77777777" w:rsidR="00C50675" w:rsidRDefault="00C50675"/>
        </w:tc>
        <w:tc>
          <w:tcPr>
            <w:tcW w:w="4320" w:type="dxa"/>
          </w:tcPr>
          <w:p w14:paraId="0B2E9722" w14:textId="77777777" w:rsidR="00C50675" w:rsidRDefault="00C50675"/>
        </w:tc>
      </w:tr>
      <w:tr w:rsidR="00C50675" w14:paraId="4DB543A8" w14:textId="77777777">
        <w:tc>
          <w:tcPr>
            <w:tcW w:w="720" w:type="dxa"/>
          </w:tcPr>
          <w:p w14:paraId="69B8517D" w14:textId="77777777" w:rsidR="00C50675" w:rsidRDefault="00000000">
            <w:r>
              <w:t>459</w:t>
            </w:r>
          </w:p>
        </w:tc>
        <w:tc>
          <w:tcPr>
            <w:tcW w:w="5760" w:type="dxa"/>
          </w:tcPr>
          <w:p w14:paraId="5F1B1A26" w14:textId="77777777" w:rsidR="00C50675" w:rsidRDefault="00000000">
            <w:r>
              <w:t xml:space="preserve">Board of Directors </w:t>
            </w:r>
          </w:p>
        </w:tc>
        <w:tc>
          <w:tcPr>
            <w:tcW w:w="1440" w:type="dxa"/>
          </w:tcPr>
          <w:p w14:paraId="2DC719AB" w14:textId="77777777" w:rsidR="00C50675" w:rsidRDefault="00C50675"/>
        </w:tc>
        <w:tc>
          <w:tcPr>
            <w:tcW w:w="1440" w:type="dxa"/>
          </w:tcPr>
          <w:p w14:paraId="4A30843F" w14:textId="77777777" w:rsidR="00C50675" w:rsidRDefault="00C50675"/>
        </w:tc>
        <w:tc>
          <w:tcPr>
            <w:tcW w:w="4320" w:type="dxa"/>
          </w:tcPr>
          <w:p w14:paraId="424E3788" w14:textId="77777777" w:rsidR="00C50675" w:rsidRDefault="00C50675"/>
        </w:tc>
      </w:tr>
      <w:tr w:rsidR="00C50675" w14:paraId="5F1C4A16" w14:textId="77777777">
        <w:tc>
          <w:tcPr>
            <w:tcW w:w="720" w:type="dxa"/>
          </w:tcPr>
          <w:p w14:paraId="3DF16969" w14:textId="77777777" w:rsidR="00C50675" w:rsidRDefault="00000000">
            <w:r>
              <w:t>460</w:t>
            </w:r>
          </w:p>
        </w:tc>
        <w:tc>
          <w:tcPr>
            <w:tcW w:w="5760" w:type="dxa"/>
          </w:tcPr>
          <w:p w14:paraId="7165B1C4" w14:textId="77777777" w:rsidR="00C50675" w:rsidRDefault="00000000">
            <w:r>
              <w:t xml:space="preserve">The Board currently comprises of [●]. The Company </w:t>
            </w:r>
            <w:r>
              <w:lastRenderedPageBreak/>
              <w:t xml:space="preserve">considers the non-executive directors to be independent.  </w:t>
            </w:r>
          </w:p>
        </w:tc>
        <w:tc>
          <w:tcPr>
            <w:tcW w:w="1440" w:type="dxa"/>
          </w:tcPr>
          <w:p w14:paraId="65619720" w14:textId="77777777" w:rsidR="00C50675" w:rsidRDefault="00C50675"/>
        </w:tc>
        <w:tc>
          <w:tcPr>
            <w:tcW w:w="1440" w:type="dxa"/>
          </w:tcPr>
          <w:p w14:paraId="6BEF8841" w14:textId="77777777" w:rsidR="00C50675" w:rsidRDefault="00C50675"/>
        </w:tc>
        <w:tc>
          <w:tcPr>
            <w:tcW w:w="4320" w:type="dxa"/>
          </w:tcPr>
          <w:p w14:paraId="5F4B1973" w14:textId="77777777" w:rsidR="00C50675" w:rsidRDefault="00C50675"/>
        </w:tc>
      </w:tr>
      <w:tr w:rsidR="00C50675" w14:paraId="5254D2B2" w14:textId="77777777">
        <w:tc>
          <w:tcPr>
            <w:tcW w:w="720" w:type="dxa"/>
          </w:tcPr>
          <w:p w14:paraId="5B530AC1" w14:textId="77777777" w:rsidR="00C50675" w:rsidRDefault="00000000">
            <w:r>
              <w:t>461</w:t>
            </w:r>
          </w:p>
        </w:tc>
        <w:tc>
          <w:tcPr>
            <w:tcW w:w="5760" w:type="dxa"/>
          </w:tcPr>
          <w:p w14:paraId="1BD06302" w14:textId="77777777" w:rsidR="00C50675" w:rsidRDefault="00000000">
            <w:r>
              <w:t>[●]</w:t>
            </w:r>
          </w:p>
        </w:tc>
        <w:tc>
          <w:tcPr>
            <w:tcW w:w="1440" w:type="dxa"/>
          </w:tcPr>
          <w:p w14:paraId="247315DA" w14:textId="77777777" w:rsidR="00C50675" w:rsidRDefault="00C50675"/>
        </w:tc>
        <w:tc>
          <w:tcPr>
            <w:tcW w:w="1440" w:type="dxa"/>
          </w:tcPr>
          <w:p w14:paraId="6E1A02AA" w14:textId="77777777" w:rsidR="00C50675" w:rsidRDefault="00C50675"/>
        </w:tc>
        <w:tc>
          <w:tcPr>
            <w:tcW w:w="4320" w:type="dxa"/>
          </w:tcPr>
          <w:p w14:paraId="76E535FB" w14:textId="77777777" w:rsidR="00C50675" w:rsidRDefault="00C50675"/>
        </w:tc>
      </w:tr>
      <w:tr w:rsidR="00C50675" w14:paraId="5FFD5AB9" w14:textId="77777777">
        <w:tc>
          <w:tcPr>
            <w:tcW w:w="720" w:type="dxa"/>
          </w:tcPr>
          <w:p w14:paraId="1B23E1E4" w14:textId="77777777" w:rsidR="00C50675" w:rsidRDefault="00000000">
            <w:r>
              <w:t>462</w:t>
            </w:r>
          </w:p>
        </w:tc>
        <w:tc>
          <w:tcPr>
            <w:tcW w:w="5760" w:type="dxa"/>
          </w:tcPr>
          <w:p w14:paraId="4A9D9888" w14:textId="77777777" w:rsidR="00C50675" w:rsidRDefault="00000000">
            <w:r>
              <w:t xml:space="preserve">Any directors appointed to the Board by the Directors, and the existing directors, will be subject to re-election by the Shareholders at the annual meeting of the Shareholders every 3 years. The composition of the Board will be reviewed regularly to ensure the Board has the appropriate mix of expertise and experience. The Board is responsible for the corporate governance of the Company and has developed policies to ensure that an appropriate level of corporate governance is in place.  The Company’s corporate governance system is reviewed regularly by the Board to ensure it fulfils the needs of Shareholders. </w:t>
            </w:r>
          </w:p>
        </w:tc>
        <w:tc>
          <w:tcPr>
            <w:tcW w:w="1440" w:type="dxa"/>
          </w:tcPr>
          <w:p w14:paraId="1AF175CC" w14:textId="77777777" w:rsidR="00C50675" w:rsidRDefault="00C50675"/>
        </w:tc>
        <w:tc>
          <w:tcPr>
            <w:tcW w:w="1440" w:type="dxa"/>
          </w:tcPr>
          <w:p w14:paraId="3C40C529" w14:textId="77777777" w:rsidR="00C50675" w:rsidRDefault="00C50675"/>
        </w:tc>
        <w:tc>
          <w:tcPr>
            <w:tcW w:w="4320" w:type="dxa"/>
          </w:tcPr>
          <w:p w14:paraId="1BD89CA0" w14:textId="77777777" w:rsidR="00C50675" w:rsidRDefault="00C50675"/>
        </w:tc>
      </w:tr>
      <w:tr w:rsidR="00C50675" w14:paraId="5F972A9A" w14:textId="77777777">
        <w:tc>
          <w:tcPr>
            <w:tcW w:w="720" w:type="dxa"/>
          </w:tcPr>
          <w:p w14:paraId="158E58AE" w14:textId="77777777" w:rsidR="00C50675" w:rsidRDefault="00000000">
            <w:r>
              <w:t>463</w:t>
            </w:r>
          </w:p>
        </w:tc>
        <w:tc>
          <w:tcPr>
            <w:tcW w:w="5760" w:type="dxa"/>
          </w:tcPr>
          <w:p w14:paraId="10ECCD27" w14:textId="77777777" w:rsidR="00C50675" w:rsidRDefault="00000000">
            <w:r>
              <w:t>The primary duty of the Directors is to act in the best interests of the Company and its Shareholders. The Board will also address issues relating to internal control and the Company’s approach to risk management and accordingly the Company has adopted an anti-corruption and bribery policy.</w:t>
            </w:r>
          </w:p>
        </w:tc>
        <w:tc>
          <w:tcPr>
            <w:tcW w:w="1440" w:type="dxa"/>
          </w:tcPr>
          <w:p w14:paraId="6786FEA6" w14:textId="77777777" w:rsidR="00C50675" w:rsidRDefault="00C50675"/>
        </w:tc>
        <w:tc>
          <w:tcPr>
            <w:tcW w:w="1440" w:type="dxa"/>
          </w:tcPr>
          <w:p w14:paraId="40E409F6" w14:textId="77777777" w:rsidR="00C50675" w:rsidRDefault="00C50675"/>
        </w:tc>
        <w:tc>
          <w:tcPr>
            <w:tcW w:w="4320" w:type="dxa"/>
          </w:tcPr>
          <w:p w14:paraId="075EEC2D" w14:textId="77777777" w:rsidR="00C50675" w:rsidRDefault="00C50675"/>
        </w:tc>
      </w:tr>
      <w:tr w:rsidR="00C50675" w14:paraId="1CF4AB36" w14:textId="77777777">
        <w:tc>
          <w:tcPr>
            <w:tcW w:w="720" w:type="dxa"/>
          </w:tcPr>
          <w:p w14:paraId="454A2EE3" w14:textId="77777777" w:rsidR="00C50675" w:rsidRDefault="00000000">
            <w:r>
              <w:t>464</w:t>
            </w:r>
          </w:p>
        </w:tc>
        <w:tc>
          <w:tcPr>
            <w:tcW w:w="5760" w:type="dxa"/>
          </w:tcPr>
          <w:p w14:paraId="49F5853E" w14:textId="77777777" w:rsidR="00C50675" w:rsidRDefault="00000000">
            <w:r>
              <w:t>In assessing the composition of the Board, the Directors have had regard to the following principles:</w:t>
            </w:r>
          </w:p>
        </w:tc>
        <w:tc>
          <w:tcPr>
            <w:tcW w:w="1440" w:type="dxa"/>
          </w:tcPr>
          <w:p w14:paraId="6B058000" w14:textId="77777777" w:rsidR="00C50675" w:rsidRDefault="00C50675"/>
        </w:tc>
        <w:tc>
          <w:tcPr>
            <w:tcW w:w="1440" w:type="dxa"/>
          </w:tcPr>
          <w:p w14:paraId="4D0C7018" w14:textId="77777777" w:rsidR="00C50675" w:rsidRDefault="00C50675"/>
        </w:tc>
        <w:tc>
          <w:tcPr>
            <w:tcW w:w="4320" w:type="dxa"/>
          </w:tcPr>
          <w:p w14:paraId="7135185D" w14:textId="77777777" w:rsidR="00C50675" w:rsidRDefault="00C50675"/>
        </w:tc>
      </w:tr>
      <w:tr w:rsidR="00C50675" w14:paraId="5CCDD6B4" w14:textId="77777777">
        <w:tc>
          <w:tcPr>
            <w:tcW w:w="720" w:type="dxa"/>
          </w:tcPr>
          <w:p w14:paraId="7159012B" w14:textId="77777777" w:rsidR="00C50675" w:rsidRDefault="00000000">
            <w:r>
              <w:t>465</w:t>
            </w:r>
          </w:p>
        </w:tc>
        <w:tc>
          <w:tcPr>
            <w:tcW w:w="5760" w:type="dxa"/>
          </w:tcPr>
          <w:p w14:paraId="7E8EC48E" w14:textId="77777777" w:rsidR="00C50675" w:rsidRDefault="00000000">
            <w:r>
              <w:t>the Chairman should, if possible, be an independent non-executive Director;</w:t>
            </w:r>
          </w:p>
        </w:tc>
        <w:tc>
          <w:tcPr>
            <w:tcW w:w="1440" w:type="dxa"/>
          </w:tcPr>
          <w:p w14:paraId="46177831" w14:textId="77777777" w:rsidR="00C50675" w:rsidRDefault="00C50675"/>
        </w:tc>
        <w:tc>
          <w:tcPr>
            <w:tcW w:w="1440" w:type="dxa"/>
          </w:tcPr>
          <w:p w14:paraId="0D6ACC57" w14:textId="77777777" w:rsidR="00C50675" w:rsidRDefault="00C50675"/>
        </w:tc>
        <w:tc>
          <w:tcPr>
            <w:tcW w:w="4320" w:type="dxa"/>
          </w:tcPr>
          <w:p w14:paraId="552DE598" w14:textId="77777777" w:rsidR="00C50675" w:rsidRDefault="00C50675"/>
        </w:tc>
      </w:tr>
      <w:tr w:rsidR="00C50675" w14:paraId="5B6A4549" w14:textId="77777777">
        <w:tc>
          <w:tcPr>
            <w:tcW w:w="720" w:type="dxa"/>
          </w:tcPr>
          <w:p w14:paraId="5FB2931A" w14:textId="77777777" w:rsidR="00C50675" w:rsidRDefault="00000000">
            <w:r>
              <w:t>466</w:t>
            </w:r>
          </w:p>
        </w:tc>
        <w:tc>
          <w:tcPr>
            <w:tcW w:w="5760" w:type="dxa"/>
          </w:tcPr>
          <w:p w14:paraId="60C232DF" w14:textId="77777777" w:rsidR="00C50675" w:rsidRDefault="00000000">
            <w:r>
              <w:t>the Board should include at least two independent non-executive directors, increasing where additional expertise is considered desirable in certain areas, or to ensure a smooth transition between outgoing and incoming non-executive directors; and</w:t>
            </w:r>
          </w:p>
        </w:tc>
        <w:tc>
          <w:tcPr>
            <w:tcW w:w="1440" w:type="dxa"/>
          </w:tcPr>
          <w:p w14:paraId="15267A78" w14:textId="77777777" w:rsidR="00C50675" w:rsidRDefault="00C50675"/>
        </w:tc>
        <w:tc>
          <w:tcPr>
            <w:tcW w:w="1440" w:type="dxa"/>
          </w:tcPr>
          <w:p w14:paraId="0034FED3" w14:textId="77777777" w:rsidR="00C50675" w:rsidRDefault="00C50675"/>
        </w:tc>
        <w:tc>
          <w:tcPr>
            <w:tcW w:w="4320" w:type="dxa"/>
          </w:tcPr>
          <w:p w14:paraId="0C20A518" w14:textId="77777777" w:rsidR="00C50675" w:rsidRDefault="00C50675"/>
        </w:tc>
      </w:tr>
      <w:tr w:rsidR="00C50675" w14:paraId="7BD2A796" w14:textId="77777777">
        <w:tc>
          <w:tcPr>
            <w:tcW w:w="720" w:type="dxa"/>
          </w:tcPr>
          <w:p w14:paraId="16F0F940" w14:textId="77777777" w:rsidR="00C50675" w:rsidRDefault="00000000">
            <w:r>
              <w:t>467</w:t>
            </w:r>
          </w:p>
        </w:tc>
        <w:tc>
          <w:tcPr>
            <w:tcW w:w="5760" w:type="dxa"/>
          </w:tcPr>
          <w:p w14:paraId="3596BA7B" w14:textId="77777777" w:rsidR="00C50675" w:rsidRDefault="00000000">
            <w:r>
              <w:t>the Board should comprise directors with an appropriate range of qualifications and expertise.</w:t>
            </w:r>
          </w:p>
        </w:tc>
        <w:tc>
          <w:tcPr>
            <w:tcW w:w="1440" w:type="dxa"/>
          </w:tcPr>
          <w:p w14:paraId="727CDD4B" w14:textId="77777777" w:rsidR="00C50675" w:rsidRDefault="00C50675"/>
        </w:tc>
        <w:tc>
          <w:tcPr>
            <w:tcW w:w="1440" w:type="dxa"/>
          </w:tcPr>
          <w:p w14:paraId="3B427391" w14:textId="77777777" w:rsidR="00C50675" w:rsidRDefault="00C50675"/>
        </w:tc>
        <w:tc>
          <w:tcPr>
            <w:tcW w:w="4320" w:type="dxa"/>
          </w:tcPr>
          <w:p w14:paraId="7F585C1C" w14:textId="77777777" w:rsidR="00C50675" w:rsidRDefault="00C50675"/>
        </w:tc>
      </w:tr>
      <w:tr w:rsidR="00C50675" w14:paraId="66582FCC" w14:textId="77777777">
        <w:tc>
          <w:tcPr>
            <w:tcW w:w="720" w:type="dxa"/>
          </w:tcPr>
          <w:p w14:paraId="5B742ACA" w14:textId="77777777" w:rsidR="00C50675" w:rsidRDefault="00000000">
            <w:r>
              <w:t>468</w:t>
            </w:r>
          </w:p>
        </w:tc>
        <w:tc>
          <w:tcPr>
            <w:tcW w:w="5760" w:type="dxa"/>
          </w:tcPr>
          <w:p w14:paraId="129A669F" w14:textId="77777777" w:rsidR="00C50675" w:rsidRDefault="00000000">
            <w:r>
              <w:t>The Company believes that given its existing size, the fact that the Board includes three independent non-executive directors, will assist the Company’s effort in promoting a culture of openness and debate and constructive relations between its Directors.</w:t>
            </w:r>
          </w:p>
        </w:tc>
        <w:tc>
          <w:tcPr>
            <w:tcW w:w="1440" w:type="dxa"/>
          </w:tcPr>
          <w:p w14:paraId="485F9011" w14:textId="77777777" w:rsidR="00C50675" w:rsidRDefault="00C50675"/>
        </w:tc>
        <w:tc>
          <w:tcPr>
            <w:tcW w:w="1440" w:type="dxa"/>
          </w:tcPr>
          <w:p w14:paraId="1526BFC2" w14:textId="77777777" w:rsidR="00C50675" w:rsidRDefault="00C50675"/>
        </w:tc>
        <w:tc>
          <w:tcPr>
            <w:tcW w:w="4320" w:type="dxa"/>
          </w:tcPr>
          <w:p w14:paraId="0A973851" w14:textId="77777777" w:rsidR="00C50675" w:rsidRDefault="00C50675"/>
        </w:tc>
      </w:tr>
      <w:tr w:rsidR="00C50675" w14:paraId="07874ED0" w14:textId="77777777">
        <w:tc>
          <w:tcPr>
            <w:tcW w:w="720" w:type="dxa"/>
          </w:tcPr>
          <w:p w14:paraId="602EA409" w14:textId="77777777" w:rsidR="00C50675" w:rsidRDefault="00000000">
            <w:r>
              <w:lastRenderedPageBreak/>
              <w:t>469</w:t>
            </w:r>
          </w:p>
        </w:tc>
        <w:tc>
          <w:tcPr>
            <w:tcW w:w="5760" w:type="dxa"/>
          </w:tcPr>
          <w:p w14:paraId="7857E1EE" w14:textId="77777777" w:rsidR="00C50675" w:rsidRDefault="00000000">
            <w:r>
              <w:t>Meetings</w:t>
            </w:r>
          </w:p>
        </w:tc>
        <w:tc>
          <w:tcPr>
            <w:tcW w:w="1440" w:type="dxa"/>
          </w:tcPr>
          <w:p w14:paraId="5E83608B" w14:textId="77777777" w:rsidR="00C50675" w:rsidRDefault="00C50675"/>
        </w:tc>
        <w:tc>
          <w:tcPr>
            <w:tcW w:w="1440" w:type="dxa"/>
          </w:tcPr>
          <w:p w14:paraId="711BA2B7" w14:textId="77777777" w:rsidR="00C50675" w:rsidRDefault="00C50675"/>
        </w:tc>
        <w:tc>
          <w:tcPr>
            <w:tcW w:w="4320" w:type="dxa"/>
          </w:tcPr>
          <w:p w14:paraId="4C3E27BD" w14:textId="77777777" w:rsidR="00C50675" w:rsidRDefault="00C50675"/>
        </w:tc>
      </w:tr>
      <w:tr w:rsidR="00C50675" w14:paraId="00CE3BED" w14:textId="77777777">
        <w:tc>
          <w:tcPr>
            <w:tcW w:w="720" w:type="dxa"/>
          </w:tcPr>
          <w:p w14:paraId="6CE72A2C" w14:textId="77777777" w:rsidR="00C50675" w:rsidRDefault="00000000">
            <w:r>
              <w:t>470</w:t>
            </w:r>
          </w:p>
        </w:tc>
        <w:tc>
          <w:tcPr>
            <w:tcW w:w="5760" w:type="dxa"/>
          </w:tcPr>
          <w:p w14:paraId="7B49C50E" w14:textId="77777777" w:rsidR="00C50675" w:rsidRDefault="00000000">
            <w:r>
              <w:t>The Company will hold timely Board meetings as issues arise which require the attention of the Board and will meet not less than four times per year. The Board is responsible for the management of the business of the Company, setting the strategic direction of the Company and establishing the policies of the Company. It is the Directors’ responsibility to oversee the financial position of the Company and monitor the business and affairs of the Company, on behalf of the Shareholders, to whom they are accountable.</w:t>
            </w:r>
          </w:p>
        </w:tc>
        <w:tc>
          <w:tcPr>
            <w:tcW w:w="1440" w:type="dxa"/>
          </w:tcPr>
          <w:p w14:paraId="581999A7" w14:textId="77777777" w:rsidR="00C50675" w:rsidRDefault="00C50675"/>
        </w:tc>
        <w:tc>
          <w:tcPr>
            <w:tcW w:w="1440" w:type="dxa"/>
          </w:tcPr>
          <w:p w14:paraId="69288756" w14:textId="77777777" w:rsidR="00C50675" w:rsidRDefault="00C50675"/>
        </w:tc>
        <w:tc>
          <w:tcPr>
            <w:tcW w:w="4320" w:type="dxa"/>
          </w:tcPr>
          <w:p w14:paraId="52DCEF1E" w14:textId="77777777" w:rsidR="00C50675" w:rsidRDefault="00C50675"/>
        </w:tc>
      </w:tr>
      <w:tr w:rsidR="00C50675" w14:paraId="7BCB8B01" w14:textId="77777777">
        <w:tc>
          <w:tcPr>
            <w:tcW w:w="720" w:type="dxa"/>
          </w:tcPr>
          <w:p w14:paraId="02DDA767" w14:textId="77777777" w:rsidR="00C50675" w:rsidRDefault="00000000">
            <w:r>
              <w:t>471</w:t>
            </w:r>
          </w:p>
        </w:tc>
        <w:tc>
          <w:tcPr>
            <w:tcW w:w="5760" w:type="dxa"/>
          </w:tcPr>
          <w:p w14:paraId="0C6BC5A8" w14:textId="77777777" w:rsidR="00C50675" w:rsidRDefault="00000000">
            <w:r>
              <w:t xml:space="preserve">UK Corporate Governance Code </w:t>
            </w:r>
          </w:p>
        </w:tc>
        <w:tc>
          <w:tcPr>
            <w:tcW w:w="1440" w:type="dxa"/>
          </w:tcPr>
          <w:p w14:paraId="1D8A7597" w14:textId="77777777" w:rsidR="00C50675" w:rsidRDefault="00C50675"/>
        </w:tc>
        <w:tc>
          <w:tcPr>
            <w:tcW w:w="1440" w:type="dxa"/>
          </w:tcPr>
          <w:p w14:paraId="63CDEBDB" w14:textId="77777777" w:rsidR="00C50675" w:rsidRDefault="00C50675"/>
        </w:tc>
        <w:tc>
          <w:tcPr>
            <w:tcW w:w="4320" w:type="dxa"/>
          </w:tcPr>
          <w:p w14:paraId="6DDE14A9" w14:textId="77777777" w:rsidR="00C50675" w:rsidRDefault="00C50675"/>
        </w:tc>
      </w:tr>
      <w:tr w:rsidR="00C50675" w14:paraId="65C72683" w14:textId="77777777">
        <w:tc>
          <w:tcPr>
            <w:tcW w:w="720" w:type="dxa"/>
          </w:tcPr>
          <w:p w14:paraId="4AA0B00E" w14:textId="77777777" w:rsidR="00C50675" w:rsidRDefault="00000000">
            <w:r>
              <w:t>472</w:t>
            </w:r>
          </w:p>
        </w:tc>
        <w:tc>
          <w:tcPr>
            <w:tcW w:w="5760" w:type="dxa"/>
          </w:tcPr>
          <w:p w14:paraId="118EEB52" w14:textId="77777777" w:rsidR="00C50675" w:rsidRDefault="00000000">
            <w:r>
              <w:t>The Company will, to the extent practicable for a company of its size and nature, follow the UK Corporate Governance Code (the “Code”), and has established Remuneration and Audit &amp; Risk Committees each with their own terms of reference, the members of which include the independent non-executive Directors as set out in section [3] below. The Company will also establish a Nomination Committee in the future.</w:t>
            </w:r>
          </w:p>
        </w:tc>
        <w:tc>
          <w:tcPr>
            <w:tcW w:w="1440" w:type="dxa"/>
          </w:tcPr>
          <w:p w14:paraId="32E66149" w14:textId="77777777" w:rsidR="00C50675" w:rsidRDefault="00C50675"/>
        </w:tc>
        <w:tc>
          <w:tcPr>
            <w:tcW w:w="1440" w:type="dxa"/>
          </w:tcPr>
          <w:p w14:paraId="4B2F05B6" w14:textId="77777777" w:rsidR="00C50675" w:rsidRDefault="00C50675"/>
        </w:tc>
        <w:tc>
          <w:tcPr>
            <w:tcW w:w="4320" w:type="dxa"/>
          </w:tcPr>
          <w:p w14:paraId="65FAE8F0" w14:textId="77777777" w:rsidR="00C50675" w:rsidRDefault="00C50675"/>
        </w:tc>
      </w:tr>
      <w:tr w:rsidR="00C50675" w14:paraId="7FD445BA" w14:textId="77777777">
        <w:tc>
          <w:tcPr>
            <w:tcW w:w="720" w:type="dxa"/>
          </w:tcPr>
          <w:p w14:paraId="241D5BF0" w14:textId="77777777" w:rsidR="00C50675" w:rsidRDefault="00000000">
            <w:r>
              <w:t>473</w:t>
            </w:r>
          </w:p>
        </w:tc>
        <w:tc>
          <w:tcPr>
            <w:tcW w:w="5760" w:type="dxa"/>
          </w:tcPr>
          <w:p w14:paraId="155CD2B1" w14:textId="77777777" w:rsidR="00C50675" w:rsidRDefault="00000000">
            <w:r>
              <w:t>The Board reviews the effectiveness of the Company's system of internal controls in line with the requirements of the Code. The internal control system is designed to manage the risk of failure to achieve its business objectives. This covers internal financial and operational controls, compliances and risk management. The Company has necessary procedures in place. The Directors acknowledge their responsibility for the Company's system of internal controls and for reviewing its effectiveness. The Board confirms the need for an ongoing process for identification, evaluation and management of significant risks faced by the Company. A risk assessment for each project is carried out by the Directors before making any commitments.</w:t>
            </w:r>
          </w:p>
        </w:tc>
        <w:tc>
          <w:tcPr>
            <w:tcW w:w="1440" w:type="dxa"/>
          </w:tcPr>
          <w:p w14:paraId="250B953D" w14:textId="77777777" w:rsidR="00C50675" w:rsidRDefault="00C50675"/>
        </w:tc>
        <w:tc>
          <w:tcPr>
            <w:tcW w:w="1440" w:type="dxa"/>
          </w:tcPr>
          <w:p w14:paraId="4868FCD5" w14:textId="77777777" w:rsidR="00C50675" w:rsidRDefault="00C50675"/>
        </w:tc>
        <w:tc>
          <w:tcPr>
            <w:tcW w:w="4320" w:type="dxa"/>
          </w:tcPr>
          <w:p w14:paraId="7EB84FA4" w14:textId="77777777" w:rsidR="00C50675" w:rsidRDefault="00C50675"/>
        </w:tc>
      </w:tr>
      <w:tr w:rsidR="00C50675" w14:paraId="5ADD0A0A" w14:textId="77777777">
        <w:tc>
          <w:tcPr>
            <w:tcW w:w="720" w:type="dxa"/>
          </w:tcPr>
          <w:p w14:paraId="0D83FA38" w14:textId="77777777" w:rsidR="00C50675" w:rsidRDefault="00000000">
            <w:r>
              <w:t>474</w:t>
            </w:r>
          </w:p>
        </w:tc>
        <w:tc>
          <w:tcPr>
            <w:tcW w:w="5760" w:type="dxa"/>
          </w:tcPr>
          <w:p w14:paraId="1B22DD62" w14:textId="77777777" w:rsidR="00C50675" w:rsidRDefault="00000000">
            <w:r>
              <w:t>The Company has adopted a corporate governance statement which can be reviewed in full on its website.</w:t>
            </w:r>
          </w:p>
        </w:tc>
        <w:tc>
          <w:tcPr>
            <w:tcW w:w="1440" w:type="dxa"/>
          </w:tcPr>
          <w:p w14:paraId="2393C46E" w14:textId="77777777" w:rsidR="00C50675" w:rsidRDefault="00C50675"/>
        </w:tc>
        <w:tc>
          <w:tcPr>
            <w:tcW w:w="1440" w:type="dxa"/>
          </w:tcPr>
          <w:p w14:paraId="76E382E7" w14:textId="77777777" w:rsidR="00C50675" w:rsidRDefault="00C50675"/>
        </w:tc>
        <w:tc>
          <w:tcPr>
            <w:tcW w:w="4320" w:type="dxa"/>
          </w:tcPr>
          <w:p w14:paraId="1121DB0C" w14:textId="77777777" w:rsidR="00C50675" w:rsidRDefault="00C50675"/>
        </w:tc>
      </w:tr>
      <w:tr w:rsidR="00C50675" w14:paraId="22C1A18A" w14:textId="77777777">
        <w:tc>
          <w:tcPr>
            <w:tcW w:w="720" w:type="dxa"/>
          </w:tcPr>
          <w:p w14:paraId="6CD701B0" w14:textId="77777777" w:rsidR="00C50675" w:rsidRDefault="00000000">
            <w:r>
              <w:lastRenderedPageBreak/>
              <w:t>475</w:t>
            </w:r>
          </w:p>
        </w:tc>
        <w:tc>
          <w:tcPr>
            <w:tcW w:w="5760" w:type="dxa"/>
          </w:tcPr>
          <w:p w14:paraId="0F68B7E6" w14:textId="77777777" w:rsidR="00C50675" w:rsidRDefault="00000000">
            <w:r>
              <w:t>Share Dealing Code</w:t>
            </w:r>
          </w:p>
        </w:tc>
        <w:tc>
          <w:tcPr>
            <w:tcW w:w="1440" w:type="dxa"/>
          </w:tcPr>
          <w:p w14:paraId="3F63A8E1" w14:textId="77777777" w:rsidR="00C50675" w:rsidRDefault="00C50675"/>
        </w:tc>
        <w:tc>
          <w:tcPr>
            <w:tcW w:w="1440" w:type="dxa"/>
          </w:tcPr>
          <w:p w14:paraId="6D528DA9" w14:textId="77777777" w:rsidR="00C50675" w:rsidRDefault="00C50675"/>
        </w:tc>
        <w:tc>
          <w:tcPr>
            <w:tcW w:w="4320" w:type="dxa"/>
          </w:tcPr>
          <w:p w14:paraId="13118901" w14:textId="77777777" w:rsidR="00C50675" w:rsidRDefault="00C50675"/>
        </w:tc>
      </w:tr>
      <w:tr w:rsidR="00C50675" w14:paraId="0DB49102" w14:textId="77777777">
        <w:tc>
          <w:tcPr>
            <w:tcW w:w="720" w:type="dxa"/>
          </w:tcPr>
          <w:p w14:paraId="795EEB1E" w14:textId="77777777" w:rsidR="00C50675" w:rsidRDefault="00000000">
            <w:r>
              <w:t>476</w:t>
            </w:r>
          </w:p>
        </w:tc>
        <w:tc>
          <w:tcPr>
            <w:tcW w:w="5760" w:type="dxa"/>
          </w:tcPr>
          <w:p w14:paraId="496EE2BF" w14:textId="77777777" w:rsidR="00C50675" w:rsidRDefault="00000000">
            <w:r>
              <w:t>The Company has a share dealing code that is compliant with the UK Market Abuse Regulation and the Company will take all reasonable steps to ensure compliance by PDMRs and their Closely Associated Persons.</w:t>
            </w:r>
          </w:p>
        </w:tc>
        <w:tc>
          <w:tcPr>
            <w:tcW w:w="1440" w:type="dxa"/>
          </w:tcPr>
          <w:p w14:paraId="3DFD952D" w14:textId="77777777" w:rsidR="00C50675" w:rsidRDefault="00C50675"/>
        </w:tc>
        <w:tc>
          <w:tcPr>
            <w:tcW w:w="1440" w:type="dxa"/>
          </w:tcPr>
          <w:p w14:paraId="4450A661" w14:textId="77777777" w:rsidR="00C50675" w:rsidRDefault="00C50675"/>
        </w:tc>
        <w:tc>
          <w:tcPr>
            <w:tcW w:w="4320" w:type="dxa"/>
          </w:tcPr>
          <w:p w14:paraId="650BB891" w14:textId="77777777" w:rsidR="00C50675" w:rsidRDefault="00C50675"/>
        </w:tc>
      </w:tr>
      <w:tr w:rsidR="00C50675" w14:paraId="4FB02C19" w14:textId="77777777">
        <w:tc>
          <w:tcPr>
            <w:tcW w:w="720" w:type="dxa"/>
          </w:tcPr>
          <w:p w14:paraId="632BB6A4" w14:textId="77777777" w:rsidR="00C50675" w:rsidRDefault="00000000">
            <w:r>
              <w:t>477</w:t>
            </w:r>
          </w:p>
        </w:tc>
        <w:tc>
          <w:tcPr>
            <w:tcW w:w="5760" w:type="dxa"/>
          </w:tcPr>
          <w:p w14:paraId="1F0AA545" w14:textId="77777777" w:rsidR="00C50675" w:rsidRDefault="00000000">
            <w:r>
              <w:t xml:space="preserve">Bribery Act 2010 </w:t>
            </w:r>
          </w:p>
        </w:tc>
        <w:tc>
          <w:tcPr>
            <w:tcW w:w="1440" w:type="dxa"/>
          </w:tcPr>
          <w:p w14:paraId="76730CEC" w14:textId="77777777" w:rsidR="00C50675" w:rsidRDefault="00C50675"/>
        </w:tc>
        <w:tc>
          <w:tcPr>
            <w:tcW w:w="1440" w:type="dxa"/>
          </w:tcPr>
          <w:p w14:paraId="36C3B72A" w14:textId="77777777" w:rsidR="00C50675" w:rsidRDefault="00C50675"/>
        </w:tc>
        <w:tc>
          <w:tcPr>
            <w:tcW w:w="4320" w:type="dxa"/>
          </w:tcPr>
          <w:p w14:paraId="0D56A2CC" w14:textId="77777777" w:rsidR="00C50675" w:rsidRDefault="00C50675"/>
        </w:tc>
      </w:tr>
      <w:tr w:rsidR="00C50675" w14:paraId="492757B0" w14:textId="77777777">
        <w:tc>
          <w:tcPr>
            <w:tcW w:w="720" w:type="dxa"/>
          </w:tcPr>
          <w:p w14:paraId="34989991" w14:textId="77777777" w:rsidR="00C50675" w:rsidRDefault="00000000">
            <w:r>
              <w:t>478</w:t>
            </w:r>
          </w:p>
        </w:tc>
        <w:tc>
          <w:tcPr>
            <w:tcW w:w="5760" w:type="dxa"/>
          </w:tcPr>
          <w:p w14:paraId="5D482B63" w14:textId="77777777" w:rsidR="00C50675" w:rsidRDefault="00000000">
            <w:r>
              <w:t>The Bribery Act 2010 ("Bribery Act") which came into force in the UK on 1 July 2011 prescribes criminal offences for individuals and businesses relating to the payment of bribes and, in certain cases, a failure to prevent the payment of bribes. The Company has therefore established procedures and adopted an antibribery and corruption policy designed to ensure that no member of the Group engages in conduct for which a prosecution under the Bribery Act may result. Committees and Terms of Reference</w:t>
            </w:r>
          </w:p>
        </w:tc>
        <w:tc>
          <w:tcPr>
            <w:tcW w:w="1440" w:type="dxa"/>
          </w:tcPr>
          <w:p w14:paraId="34B55B65" w14:textId="77777777" w:rsidR="00C50675" w:rsidRDefault="00C50675"/>
        </w:tc>
        <w:tc>
          <w:tcPr>
            <w:tcW w:w="1440" w:type="dxa"/>
          </w:tcPr>
          <w:p w14:paraId="2C7FF0C8" w14:textId="77777777" w:rsidR="00C50675" w:rsidRDefault="00C50675"/>
        </w:tc>
        <w:tc>
          <w:tcPr>
            <w:tcW w:w="4320" w:type="dxa"/>
          </w:tcPr>
          <w:p w14:paraId="4345003F" w14:textId="77777777" w:rsidR="00C50675" w:rsidRDefault="00C50675"/>
        </w:tc>
      </w:tr>
      <w:tr w:rsidR="00C50675" w14:paraId="75085D84" w14:textId="77777777">
        <w:tc>
          <w:tcPr>
            <w:tcW w:w="720" w:type="dxa"/>
          </w:tcPr>
          <w:p w14:paraId="055BDCDF" w14:textId="77777777" w:rsidR="00C50675" w:rsidRDefault="00000000">
            <w:r>
              <w:t>479</w:t>
            </w:r>
          </w:p>
        </w:tc>
        <w:tc>
          <w:tcPr>
            <w:tcW w:w="5760" w:type="dxa"/>
          </w:tcPr>
          <w:p w14:paraId="30351A00" w14:textId="77777777" w:rsidR="00C50675" w:rsidRDefault="00000000">
            <w:r>
              <w:t>Audit &amp; Risk Committee</w:t>
            </w:r>
          </w:p>
        </w:tc>
        <w:tc>
          <w:tcPr>
            <w:tcW w:w="1440" w:type="dxa"/>
          </w:tcPr>
          <w:p w14:paraId="00333451" w14:textId="77777777" w:rsidR="00C50675" w:rsidRDefault="00C50675"/>
        </w:tc>
        <w:tc>
          <w:tcPr>
            <w:tcW w:w="1440" w:type="dxa"/>
          </w:tcPr>
          <w:p w14:paraId="476AB163" w14:textId="77777777" w:rsidR="00C50675" w:rsidRDefault="00C50675"/>
        </w:tc>
        <w:tc>
          <w:tcPr>
            <w:tcW w:w="4320" w:type="dxa"/>
          </w:tcPr>
          <w:p w14:paraId="6323F204" w14:textId="77777777" w:rsidR="00C50675" w:rsidRDefault="00C50675"/>
        </w:tc>
      </w:tr>
      <w:tr w:rsidR="00C50675" w14:paraId="19472C68" w14:textId="77777777">
        <w:tc>
          <w:tcPr>
            <w:tcW w:w="720" w:type="dxa"/>
          </w:tcPr>
          <w:p w14:paraId="5CF87787" w14:textId="77777777" w:rsidR="00C50675" w:rsidRDefault="00000000">
            <w:r>
              <w:t>480</w:t>
            </w:r>
          </w:p>
        </w:tc>
        <w:tc>
          <w:tcPr>
            <w:tcW w:w="5760" w:type="dxa"/>
          </w:tcPr>
          <w:p w14:paraId="430E6982" w14:textId="77777777" w:rsidR="00C50675" w:rsidRDefault="00000000">
            <w:r>
              <w:t xml:space="preserve">The Audit &amp; Risk Committee is comprised of   [●] (acting as chairman of the committee) and [●] (acting as a member of the committee). </w:t>
            </w:r>
          </w:p>
        </w:tc>
        <w:tc>
          <w:tcPr>
            <w:tcW w:w="1440" w:type="dxa"/>
          </w:tcPr>
          <w:p w14:paraId="1AF2768C" w14:textId="77777777" w:rsidR="00C50675" w:rsidRDefault="00C50675"/>
        </w:tc>
        <w:tc>
          <w:tcPr>
            <w:tcW w:w="1440" w:type="dxa"/>
          </w:tcPr>
          <w:p w14:paraId="62BA95ED" w14:textId="77777777" w:rsidR="00C50675" w:rsidRDefault="00C50675"/>
        </w:tc>
        <w:tc>
          <w:tcPr>
            <w:tcW w:w="4320" w:type="dxa"/>
          </w:tcPr>
          <w:p w14:paraId="2B16805D" w14:textId="77777777" w:rsidR="00C50675" w:rsidRDefault="00C50675"/>
        </w:tc>
      </w:tr>
      <w:tr w:rsidR="00C50675" w14:paraId="4E1E7CA2" w14:textId="77777777">
        <w:tc>
          <w:tcPr>
            <w:tcW w:w="720" w:type="dxa"/>
          </w:tcPr>
          <w:p w14:paraId="5A7F433C" w14:textId="77777777" w:rsidR="00C50675" w:rsidRDefault="00000000">
            <w:r>
              <w:t>481</w:t>
            </w:r>
          </w:p>
        </w:tc>
        <w:tc>
          <w:tcPr>
            <w:tcW w:w="5760" w:type="dxa"/>
          </w:tcPr>
          <w:p w14:paraId="5F432A23" w14:textId="77777777" w:rsidR="00C50675" w:rsidRDefault="00000000">
            <w:r>
              <w:t>The Audit &amp; Risk Committee is required to review the integrity of the financial results of the Company expressed in the annual report and accounts and other relevant public announcements of the Company. The Audit &amp; Risk Committee is also required to challenge both the external auditors and the management of the Company. It will also consider the engagement of auditors including tendering and the approval of non-audit services.</w:t>
            </w:r>
          </w:p>
        </w:tc>
        <w:tc>
          <w:tcPr>
            <w:tcW w:w="1440" w:type="dxa"/>
          </w:tcPr>
          <w:p w14:paraId="2EB47CA6" w14:textId="77777777" w:rsidR="00C50675" w:rsidRDefault="00C50675"/>
        </w:tc>
        <w:tc>
          <w:tcPr>
            <w:tcW w:w="1440" w:type="dxa"/>
          </w:tcPr>
          <w:p w14:paraId="5D1EB06A" w14:textId="77777777" w:rsidR="00C50675" w:rsidRDefault="00C50675"/>
        </w:tc>
        <w:tc>
          <w:tcPr>
            <w:tcW w:w="4320" w:type="dxa"/>
          </w:tcPr>
          <w:p w14:paraId="7D62B09D" w14:textId="77777777" w:rsidR="00C50675" w:rsidRDefault="00C50675"/>
        </w:tc>
      </w:tr>
      <w:tr w:rsidR="00C50675" w14:paraId="410C87AA" w14:textId="77777777">
        <w:tc>
          <w:tcPr>
            <w:tcW w:w="720" w:type="dxa"/>
          </w:tcPr>
          <w:p w14:paraId="02A02799" w14:textId="77777777" w:rsidR="00C50675" w:rsidRDefault="00000000">
            <w:r>
              <w:t>482</w:t>
            </w:r>
          </w:p>
        </w:tc>
        <w:tc>
          <w:tcPr>
            <w:tcW w:w="5760" w:type="dxa"/>
          </w:tcPr>
          <w:p w14:paraId="551BDCC4" w14:textId="77777777" w:rsidR="00C50675" w:rsidRDefault="00000000">
            <w:r>
              <w:t>The Audit &amp; Risk Committee will review and report to the Board on any significant reporting issues, estimates and judgements made in connection with the preparation of the Company’s financial statements. The Audit &amp; Risk Committee also has a key role in the oversight of the effectiveness of the risk management and internal control systems of the Company.</w:t>
            </w:r>
          </w:p>
        </w:tc>
        <w:tc>
          <w:tcPr>
            <w:tcW w:w="1440" w:type="dxa"/>
          </w:tcPr>
          <w:p w14:paraId="28F13049" w14:textId="77777777" w:rsidR="00C50675" w:rsidRDefault="00C50675"/>
        </w:tc>
        <w:tc>
          <w:tcPr>
            <w:tcW w:w="1440" w:type="dxa"/>
          </w:tcPr>
          <w:p w14:paraId="47D62C46" w14:textId="77777777" w:rsidR="00C50675" w:rsidRDefault="00C50675"/>
        </w:tc>
        <w:tc>
          <w:tcPr>
            <w:tcW w:w="4320" w:type="dxa"/>
          </w:tcPr>
          <w:p w14:paraId="7E6D4567" w14:textId="77777777" w:rsidR="00C50675" w:rsidRDefault="00C50675"/>
        </w:tc>
      </w:tr>
      <w:tr w:rsidR="00C50675" w14:paraId="2F3258F1" w14:textId="77777777">
        <w:tc>
          <w:tcPr>
            <w:tcW w:w="720" w:type="dxa"/>
          </w:tcPr>
          <w:p w14:paraId="18BD595B" w14:textId="77777777" w:rsidR="00C50675" w:rsidRDefault="00000000">
            <w:r>
              <w:lastRenderedPageBreak/>
              <w:t>483</w:t>
            </w:r>
          </w:p>
        </w:tc>
        <w:tc>
          <w:tcPr>
            <w:tcW w:w="5760" w:type="dxa"/>
          </w:tcPr>
          <w:p w14:paraId="3319AE4F" w14:textId="77777777" w:rsidR="00C50675" w:rsidRDefault="00000000">
            <w:r>
              <w:t>The responsibilities of the Audit &amp; Risk Committee were performed by the full Board during the last financial year. The committee oversees the Company's financial reporting and internal controls, and provides a formal reporting link with the external auditors. The ultimate responsibility for reviewing and approving the Annual Report and Accounts and the half-yearly reports remains with the Board.</w:t>
            </w:r>
          </w:p>
        </w:tc>
        <w:tc>
          <w:tcPr>
            <w:tcW w:w="1440" w:type="dxa"/>
          </w:tcPr>
          <w:p w14:paraId="7B40D3A7" w14:textId="77777777" w:rsidR="00C50675" w:rsidRDefault="00C50675"/>
        </w:tc>
        <w:tc>
          <w:tcPr>
            <w:tcW w:w="1440" w:type="dxa"/>
          </w:tcPr>
          <w:p w14:paraId="0104AE66" w14:textId="77777777" w:rsidR="00C50675" w:rsidRDefault="00C50675"/>
        </w:tc>
        <w:tc>
          <w:tcPr>
            <w:tcW w:w="4320" w:type="dxa"/>
          </w:tcPr>
          <w:p w14:paraId="2BA334EE" w14:textId="77777777" w:rsidR="00C50675" w:rsidRDefault="00C50675"/>
        </w:tc>
      </w:tr>
      <w:tr w:rsidR="00C50675" w14:paraId="608BDE23" w14:textId="77777777">
        <w:tc>
          <w:tcPr>
            <w:tcW w:w="720" w:type="dxa"/>
          </w:tcPr>
          <w:p w14:paraId="398AE9A9" w14:textId="77777777" w:rsidR="00C50675" w:rsidRDefault="00000000">
            <w:r>
              <w:t>484</w:t>
            </w:r>
          </w:p>
        </w:tc>
        <w:tc>
          <w:tcPr>
            <w:tcW w:w="5760" w:type="dxa"/>
          </w:tcPr>
          <w:p w14:paraId="2132BAE5" w14:textId="77777777" w:rsidR="00C50675" w:rsidRDefault="00000000">
            <w:r>
              <w:t>Main Responsibilities</w:t>
            </w:r>
          </w:p>
        </w:tc>
        <w:tc>
          <w:tcPr>
            <w:tcW w:w="1440" w:type="dxa"/>
          </w:tcPr>
          <w:p w14:paraId="3238B1B8" w14:textId="77777777" w:rsidR="00C50675" w:rsidRDefault="00C50675"/>
        </w:tc>
        <w:tc>
          <w:tcPr>
            <w:tcW w:w="1440" w:type="dxa"/>
          </w:tcPr>
          <w:p w14:paraId="4406A11B" w14:textId="77777777" w:rsidR="00C50675" w:rsidRDefault="00C50675"/>
        </w:tc>
        <w:tc>
          <w:tcPr>
            <w:tcW w:w="4320" w:type="dxa"/>
          </w:tcPr>
          <w:p w14:paraId="4D5F6AAA" w14:textId="77777777" w:rsidR="00C50675" w:rsidRDefault="00C50675"/>
        </w:tc>
      </w:tr>
      <w:tr w:rsidR="00C50675" w14:paraId="6E0E15FF" w14:textId="77777777">
        <w:tc>
          <w:tcPr>
            <w:tcW w:w="720" w:type="dxa"/>
          </w:tcPr>
          <w:p w14:paraId="70D5D182" w14:textId="77777777" w:rsidR="00C50675" w:rsidRDefault="00000000">
            <w:r>
              <w:t>485</w:t>
            </w:r>
          </w:p>
        </w:tc>
        <w:tc>
          <w:tcPr>
            <w:tcW w:w="5760" w:type="dxa"/>
          </w:tcPr>
          <w:p w14:paraId="55D35E8A" w14:textId="77777777" w:rsidR="00C50675" w:rsidRDefault="00000000">
            <w:r>
              <w:t>The Audit &amp; Risk Committee acts as a preparatory body for discharging the Board's responsibilities in a wide range of financial matters by:</w:t>
            </w:r>
          </w:p>
        </w:tc>
        <w:tc>
          <w:tcPr>
            <w:tcW w:w="1440" w:type="dxa"/>
          </w:tcPr>
          <w:p w14:paraId="28DEA6C8" w14:textId="77777777" w:rsidR="00C50675" w:rsidRDefault="00C50675"/>
        </w:tc>
        <w:tc>
          <w:tcPr>
            <w:tcW w:w="1440" w:type="dxa"/>
          </w:tcPr>
          <w:p w14:paraId="00B1078C" w14:textId="77777777" w:rsidR="00C50675" w:rsidRDefault="00C50675"/>
        </w:tc>
        <w:tc>
          <w:tcPr>
            <w:tcW w:w="4320" w:type="dxa"/>
          </w:tcPr>
          <w:p w14:paraId="227B44E0" w14:textId="77777777" w:rsidR="00C50675" w:rsidRDefault="00C50675"/>
        </w:tc>
      </w:tr>
      <w:tr w:rsidR="00C50675" w14:paraId="406DD2D0" w14:textId="77777777">
        <w:tc>
          <w:tcPr>
            <w:tcW w:w="720" w:type="dxa"/>
          </w:tcPr>
          <w:p w14:paraId="2D6ECE10" w14:textId="77777777" w:rsidR="00C50675" w:rsidRDefault="00000000">
            <w:r>
              <w:t>486</w:t>
            </w:r>
          </w:p>
        </w:tc>
        <w:tc>
          <w:tcPr>
            <w:tcW w:w="5760" w:type="dxa"/>
          </w:tcPr>
          <w:p w14:paraId="0EE405C5" w14:textId="77777777" w:rsidR="00C50675" w:rsidRDefault="00000000">
            <w:r>
              <w:t>Monitoring the integrity of the financial statements and formal announcements relating to the Company's financial performance;</w:t>
            </w:r>
          </w:p>
        </w:tc>
        <w:tc>
          <w:tcPr>
            <w:tcW w:w="1440" w:type="dxa"/>
          </w:tcPr>
          <w:p w14:paraId="5CBE14C1" w14:textId="77777777" w:rsidR="00C50675" w:rsidRDefault="00C50675"/>
        </w:tc>
        <w:tc>
          <w:tcPr>
            <w:tcW w:w="1440" w:type="dxa"/>
          </w:tcPr>
          <w:p w14:paraId="032F272E" w14:textId="77777777" w:rsidR="00C50675" w:rsidRDefault="00C50675"/>
        </w:tc>
        <w:tc>
          <w:tcPr>
            <w:tcW w:w="4320" w:type="dxa"/>
          </w:tcPr>
          <w:p w14:paraId="42FEB4E0" w14:textId="77777777" w:rsidR="00C50675" w:rsidRDefault="00C50675"/>
        </w:tc>
      </w:tr>
      <w:tr w:rsidR="00C50675" w14:paraId="11023850" w14:textId="77777777">
        <w:tc>
          <w:tcPr>
            <w:tcW w:w="720" w:type="dxa"/>
          </w:tcPr>
          <w:p w14:paraId="503D5372" w14:textId="77777777" w:rsidR="00C50675" w:rsidRDefault="00000000">
            <w:r>
              <w:t>487</w:t>
            </w:r>
          </w:p>
        </w:tc>
        <w:tc>
          <w:tcPr>
            <w:tcW w:w="5760" w:type="dxa"/>
          </w:tcPr>
          <w:p w14:paraId="5BB72D1B" w14:textId="77777777" w:rsidR="00C50675" w:rsidRDefault="00000000">
            <w:r>
              <w:t>Reviewing significant financial reporting issues and accounting policies and disclosures in financial reports;</w:t>
            </w:r>
          </w:p>
        </w:tc>
        <w:tc>
          <w:tcPr>
            <w:tcW w:w="1440" w:type="dxa"/>
          </w:tcPr>
          <w:p w14:paraId="1D4A45D8" w14:textId="77777777" w:rsidR="00C50675" w:rsidRDefault="00C50675"/>
        </w:tc>
        <w:tc>
          <w:tcPr>
            <w:tcW w:w="1440" w:type="dxa"/>
          </w:tcPr>
          <w:p w14:paraId="45662B90" w14:textId="77777777" w:rsidR="00C50675" w:rsidRDefault="00C50675"/>
        </w:tc>
        <w:tc>
          <w:tcPr>
            <w:tcW w:w="4320" w:type="dxa"/>
          </w:tcPr>
          <w:p w14:paraId="7BA200B6" w14:textId="77777777" w:rsidR="00C50675" w:rsidRDefault="00C50675"/>
        </w:tc>
      </w:tr>
      <w:tr w:rsidR="00C50675" w14:paraId="26A0295F" w14:textId="77777777">
        <w:tc>
          <w:tcPr>
            <w:tcW w:w="720" w:type="dxa"/>
          </w:tcPr>
          <w:p w14:paraId="1D3701A6" w14:textId="77777777" w:rsidR="00C50675" w:rsidRDefault="00000000">
            <w:r>
              <w:t>488</w:t>
            </w:r>
          </w:p>
        </w:tc>
        <w:tc>
          <w:tcPr>
            <w:tcW w:w="5760" w:type="dxa"/>
          </w:tcPr>
          <w:p w14:paraId="6246F3B3" w14:textId="77777777" w:rsidR="00C50675" w:rsidRDefault="00000000">
            <w:r>
              <w:t>Overseeing that an effective system of internal control and risk management systems are maintained;</w:t>
            </w:r>
          </w:p>
        </w:tc>
        <w:tc>
          <w:tcPr>
            <w:tcW w:w="1440" w:type="dxa"/>
          </w:tcPr>
          <w:p w14:paraId="57001549" w14:textId="77777777" w:rsidR="00C50675" w:rsidRDefault="00C50675"/>
        </w:tc>
        <w:tc>
          <w:tcPr>
            <w:tcW w:w="1440" w:type="dxa"/>
          </w:tcPr>
          <w:p w14:paraId="393D63A4" w14:textId="77777777" w:rsidR="00C50675" w:rsidRDefault="00C50675"/>
        </w:tc>
        <w:tc>
          <w:tcPr>
            <w:tcW w:w="4320" w:type="dxa"/>
          </w:tcPr>
          <w:p w14:paraId="0324676B" w14:textId="77777777" w:rsidR="00C50675" w:rsidRDefault="00C50675"/>
        </w:tc>
      </w:tr>
      <w:tr w:rsidR="00C50675" w14:paraId="5CBEBA63" w14:textId="77777777">
        <w:tc>
          <w:tcPr>
            <w:tcW w:w="720" w:type="dxa"/>
          </w:tcPr>
          <w:p w14:paraId="695FEF83" w14:textId="77777777" w:rsidR="00C50675" w:rsidRDefault="00000000">
            <w:r>
              <w:t>489</w:t>
            </w:r>
          </w:p>
        </w:tc>
        <w:tc>
          <w:tcPr>
            <w:tcW w:w="5760" w:type="dxa"/>
          </w:tcPr>
          <w:p w14:paraId="207468CE" w14:textId="77777777" w:rsidR="00C50675" w:rsidRDefault="00000000">
            <w:r>
              <w:t>Ensuring that effective whistle-blowing, anti-fraud and bribery procedures are in place;</w:t>
            </w:r>
          </w:p>
        </w:tc>
        <w:tc>
          <w:tcPr>
            <w:tcW w:w="1440" w:type="dxa"/>
          </w:tcPr>
          <w:p w14:paraId="2CE5761D" w14:textId="77777777" w:rsidR="00C50675" w:rsidRDefault="00C50675"/>
        </w:tc>
        <w:tc>
          <w:tcPr>
            <w:tcW w:w="1440" w:type="dxa"/>
          </w:tcPr>
          <w:p w14:paraId="79F0F0C0" w14:textId="77777777" w:rsidR="00C50675" w:rsidRDefault="00C50675"/>
        </w:tc>
        <w:tc>
          <w:tcPr>
            <w:tcW w:w="4320" w:type="dxa"/>
          </w:tcPr>
          <w:p w14:paraId="2B50FB20" w14:textId="77777777" w:rsidR="00C50675" w:rsidRDefault="00C50675"/>
        </w:tc>
      </w:tr>
      <w:tr w:rsidR="00C50675" w14:paraId="2CB721FD" w14:textId="77777777">
        <w:tc>
          <w:tcPr>
            <w:tcW w:w="720" w:type="dxa"/>
          </w:tcPr>
          <w:p w14:paraId="1C0157E9" w14:textId="77777777" w:rsidR="00C50675" w:rsidRDefault="00000000">
            <w:r>
              <w:t>490</w:t>
            </w:r>
          </w:p>
        </w:tc>
        <w:tc>
          <w:tcPr>
            <w:tcW w:w="5760" w:type="dxa"/>
          </w:tcPr>
          <w:p w14:paraId="7A96475A" w14:textId="77777777" w:rsidR="00C50675" w:rsidRDefault="00000000">
            <w:r>
              <w:t>Considering the Company's internal audit requirements and making recommendations to the Board;</w:t>
            </w:r>
          </w:p>
        </w:tc>
        <w:tc>
          <w:tcPr>
            <w:tcW w:w="1440" w:type="dxa"/>
          </w:tcPr>
          <w:p w14:paraId="723C535C" w14:textId="77777777" w:rsidR="00C50675" w:rsidRDefault="00C50675"/>
        </w:tc>
        <w:tc>
          <w:tcPr>
            <w:tcW w:w="1440" w:type="dxa"/>
          </w:tcPr>
          <w:p w14:paraId="0F56E071" w14:textId="77777777" w:rsidR="00C50675" w:rsidRDefault="00C50675"/>
        </w:tc>
        <w:tc>
          <w:tcPr>
            <w:tcW w:w="4320" w:type="dxa"/>
          </w:tcPr>
          <w:p w14:paraId="12ED17CF" w14:textId="77777777" w:rsidR="00C50675" w:rsidRDefault="00C50675"/>
        </w:tc>
      </w:tr>
      <w:tr w:rsidR="00C50675" w14:paraId="21534B89" w14:textId="77777777">
        <w:tc>
          <w:tcPr>
            <w:tcW w:w="720" w:type="dxa"/>
          </w:tcPr>
          <w:p w14:paraId="089FACD2" w14:textId="77777777" w:rsidR="00C50675" w:rsidRDefault="00000000">
            <w:r>
              <w:t>491</w:t>
            </w:r>
          </w:p>
        </w:tc>
        <w:tc>
          <w:tcPr>
            <w:tcW w:w="5760" w:type="dxa"/>
          </w:tcPr>
          <w:p w14:paraId="70B5B9D2" w14:textId="77777777" w:rsidR="00C50675" w:rsidRDefault="00000000">
            <w:r>
              <w:t>Overseeing the Board's relationship with the external auditors and, where appropriate, the selection of new external auditors;</w:t>
            </w:r>
          </w:p>
        </w:tc>
        <w:tc>
          <w:tcPr>
            <w:tcW w:w="1440" w:type="dxa"/>
          </w:tcPr>
          <w:p w14:paraId="06A69CB6" w14:textId="77777777" w:rsidR="00C50675" w:rsidRDefault="00C50675"/>
        </w:tc>
        <w:tc>
          <w:tcPr>
            <w:tcW w:w="1440" w:type="dxa"/>
          </w:tcPr>
          <w:p w14:paraId="40D6A97D" w14:textId="77777777" w:rsidR="00C50675" w:rsidRDefault="00C50675"/>
        </w:tc>
        <w:tc>
          <w:tcPr>
            <w:tcW w:w="4320" w:type="dxa"/>
          </w:tcPr>
          <w:p w14:paraId="0631032B" w14:textId="77777777" w:rsidR="00C50675" w:rsidRDefault="00C50675"/>
        </w:tc>
      </w:tr>
      <w:tr w:rsidR="00C50675" w14:paraId="3D77D681" w14:textId="77777777">
        <w:tc>
          <w:tcPr>
            <w:tcW w:w="720" w:type="dxa"/>
          </w:tcPr>
          <w:p w14:paraId="1385821E" w14:textId="77777777" w:rsidR="00C50675" w:rsidRDefault="00000000">
            <w:r>
              <w:t>492</w:t>
            </w:r>
          </w:p>
        </w:tc>
        <w:tc>
          <w:tcPr>
            <w:tcW w:w="5760" w:type="dxa"/>
          </w:tcPr>
          <w:p w14:paraId="03DD66FC" w14:textId="77777777" w:rsidR="00C50675" w:rsidRDefault="00000000">
            <w:r>
              <w:t>Approving non-audit services provided by the external auditors, or any other accounting firm, ensuring the independence and objectivity of the external auditors is safeguarded when appointing them to conduct non-audit services;</w:t>
            </w:r>
          </w:p>
        </w:tc>
        <w:tc>
          <w:tcPr>
            <w:tcW w:w="1440" w:type="dxa"/>
          </w:tcPr>
          <w:p w14:paraId="5FC479DB" w14:textId="77777777" w:rsidR="00C50675" w:rsidRDefault="00C50675"/>
        </w:tc>
        <w:tc>
          <w:tcPr>
            <w:tcW w:w="1440" w:type="dxa"/>
          </w:tcPr>
          <w:p w14:paraId="0F83BC20" w14:textId="77777777" w:rsidR="00C50675" w:rsidRDefault="00C50675"/>
        </w:tc>
        <w:tc>
          <w:tcPr>
            <w:tcW w:w="4320" w:type="dxa"/>
          </w:tcPr>
          <w:p w14:paraId="4BD4CAE0" w14:textId="77777777" w:rsidR="00C50675" w:rsidRDefault="00C50675"/>
        </w:tc>
      </w:tr>
      <w:tr w:rsidR="00C50675" w14:paraId="12E5B5A5" w14:textId="77777777">
        <w:tc>
          <w:tcPr>
            <w:tcW w:w="720" w:type="dxa"/>
          </w:tcPr>
          <w:p w14:paraId="396CF89E" w14:textId="77777777" w:rsidR="00C50675" w:rsidRDefault="00000000">
            <w:r>
              <w:t>493</w:t>
            </w:r>
          </w:p>
        </w:tc>
        <w:tc>
          <w:tcPr>
            <w:tcW w:w="5760" w:type="dxa"/>
          </w:tcPr>
          <w:p w14:paraId="248A9280" w14:textId="77777777" w:rsidR="00C50675" w:rsidRDefault="00000000">
            <w:r>
              <w:t>Ensuring compliance with legal requirements, accounting standards and the Listing Rules and the Disclosure and Transparency Rules.</w:t>
            </w:r>
          </w:p>
        </w:tc>
        <w:tc>
          <w:tcPr>
            <w:tcW w:w="1440" w:type="dxa"/>
          </w:tcPr>
          <w:p w14:paraId="73230ED1" w14:textId="77777777" w:rsidR="00C50675" w:rsidRDefault="00C50675"/>
        </w:tc>
        <w:tc>
          <w:tcPr>
            <w:tcW w:w="1440" w:type="dxa"/>
          </w:tcPr>
          <w:p w14:paraId="22FC4B5C" w14:textId="77777777" w:rsidR="00C50675" w:rsidRDefault="00C50675"/>
        </w:tc>
        <w:tc>
          <w:tcPr>
            <w:tcW w:w="4320" w:type="dxa"/>
          </w:tcPr>
          <w:p w14:paraId="43E3BD65" w14:textId="77777777" w:rsidR="00C50675" w:rsidRDefault="00C50675"/>
        </w:tc>
      </w:tr>
      <w:tr w:rsidR="00C50675" w14:paraId="471A7DA0" w14:textId="77777777">
        <w:tc>
          <w:tcPr>
            <w:tcW w:w="720" w:type="dxa"/>
          </w:tcPr>
          <w:p w14:paraId="11762847" w14:textId="77777777" w:rsidR="00C50675" w:rsidRDefault="00000000">
            <w:r>
              <w:t>494</w:t>
            </w:r>
          </w:p>
        </w:tc>
        <w:tc>
          <w:tcPr>
            <w:tcW w:w="5760" w:type="dxa"/>
          </w:tcPr>
          <w:p w14:paraId="7CF3DB25" w14:textId="77777777" w:rsidR="00C50675" w:rsidRDefault="00000000">
            <w:r>
              <w:t xml:space="preserve">The Audit and Risk Committee shall meet at least twice a year at appropriate intervals in the financial reporting and </w:t>
            </w:r>
            <w:r>
              <w:lastRenderedPageBreak/>
              <w:t>audit cycle and otherwise as required.</w:t>
            </w:r>
          </w:p>
        </w:tc>
        <w:tc>
          <w:tcPr>
            <w:tcW w:w="1440" w:type="dxa"/>
          </w:tcPr>
          <w:p w14:paraId="322B12DA" w14:textId="77777777" w:rsidR="00C50675" w:rsidRDefault="00C50675"/>
        </w:tc>
        <w:tc>
          <w:tcPr>
            <w:tcW w:w="1440" w:type="dxa"/>
          </w:tcPr>
          <w:p w14:paraId="397F0B24" w14:textId="77777777" w:rsidR="00C50675" w:rsidRDefault="00C50675"/>
        </w:tc>
        <w:tc>
          <w:tcPr>
            <w:tcW w:w="4320" w:type="dxa"/>
          </w:tcPr>
          <w:p w14:paraId="59DB24AA" w14:textId="77777777" w:rsidR="00C50675" w:rsidRDefault="00C50675"/>
        </w:tc>
      </w:tr>
      <w:tr w:rsidR="00C50675" w14:paraId="29E5239A" w14:textId="77777777">
        <w:tc>
          <w:tcPr>
            <w:tcW w:w="720" w:type="dxa"/>
          </w:tcPr>
          <w:p w14:paraId="5E52443B" w14:textId="77777777" w:rsidR="00C50675" w:rsidRDefault="00000000">
            <w:r>
              <w:t>495</w:t>
            </w:r>
          </w:p>
        </w:tc>
        <w:tc>
          <w:tcPr>
            <w:tcW w:w="5760" w:type="dxa"/>
          </w:tcPr>
          <w:p w14:paraId="151074DC" w14:textId="77777777" w:rsidR="00C50675" w:rsidRDefault="00000000">
            <w:r>
              <w:t>Governance</w:t>
            </w:r>
          </w:p>
        </w:tc>
        <w:tc>
          <w:tcPr>
            <w:tcW w:w="1440" w:type="dxa"/>
          </w:tcPr>
          <w:p w14:paraId="335FE534" w14:textId="77777777" w:rsidR="00C50675" w:rsidRDefault="00C50675"/>
        </w:tc>
        <w:tc>
          <w:tcPr>
            <w:tcW w:w="1440" w:type="dxa"/>
          </w:tcPr>
          <w:p w14:paraId="00E8C819" w14:textId="77777777" w:rsidR="00C50675" w:rsidRDefault="00C50675"/>
        </w:tc>
        <w:tc>
          <w:tcPr>
            <w:tcW w:w="4320" w:type="dxa"/>
          </w:tcPr>
          <w:p w14:paraId="7D511024" w14:textId="77777777" w:rsidR="00C50675" w:rsidRDefault="00C50675"/>
        </w:tc>
      </w:tr>
      <w:tr w:rsidR="00C50675" w14:paraId="59F7845D" w14:textId="77777777">
        <w:tc>
          <w:tcPr>
            <w:tcW w:w="720" w:type="dxa"/>
          </w:tcPr>
          <w:p w14:paraId="569386F6" w14:textId="77777777" w:rsidR="00C50675" w:rsidRDefault="00000000">
            <w:r>
              <w:t>496</w:t>
            </w:r>
          </w:p>
        </w:tc>
        <w:tc>
          <w:tcPr>
            <w:tcW w:w="5760" w:type="dxa"/>
          </w:tcPr>
          <w:p w14:paraId="74AD7829" w14:textId="77777777" w:rsidR="00C50675" w:rsidRDefault="00000000">
            <w:r>
              <w:t>The Board requires that at least one member of the Audit Committee has recent and relevant financial experience. Mr [         ], Chairman of the Audit Committee, has senior management experience covering all business areas, including finance. As a result, the Board is satisfied that the Audit Committee has recent and relevant financial experience.</w:t>
            </w:r>
          </w:p>
        </w:tc>
        <w:tc>
          <w:tcPr>
            <w:tcW w:w="1440" w:type="dxa"/>
          </w:tcPr>
          <w:p w14:paraId="3DE7B335" w14:textId="77777777" w:rsidR="00C50675" w:rsidRDefault="00C50675"/>
        </w:tc>
        <w:tc>
          <w:tcPr>
            <w:tcW w:w="1440" w:type="dxa"/>
          </w:tcPr>
          <w:p w14:paraId="7CD2CAE5" w14:textId="77777777" w:rsidR="00C50675" w:rsidRDefault="00C50675"/>
        </w:tc>
        <w:tc>
          <w:tcPr>
            <w:tcW w:w="4320" w:type="dxa"/>
          </w:tcPr>
          <w:p w14:paraId="3DBEC0CE" w14:textId="77777777" w:rsidR="00C50675" w:rsidRDefault="00C50675"/>
        </w:tc>
      </w:tr>
      <w:tr w:rsidR="00C50675" w14:paraId="1590793D" w14:textId="77777777">
        <w:tc>
          <w:tcPr>
            <w:tcW w:w="720" w:type="dxa"/>
          </w:tcPr>
          <w:p w14:paraId="079DC259" w14:textId="77777777" w:rsidR="00C50675" w:rsidRDefault="00000000">
            <w:r>
              <w:t>497</w:t>
            </w:r>
          </w:p>
        </w:tc>
        <w:tc>
          <w:tcPr>
            <w:tcW w:w="5760" w:type="dxa"/>
          </w:tcPr>
          <w:p w14:paraId="4A358CA6" w14:textId="77777777" w:rsidR="00C50675" w:rsidRDefault="00000000">
            <w:r>
              <w:t xml:space="preserve">The Company's external auditors, [●], who took over from [●]in [●], and the Audit &amp; Risk Committee will closely monitor the level of audit and non-audit services they provide to the Company. In the year ended [●], neither [●] nor [●] provided any non-audit services to the Company. </w:t>
            </w:r>
          </w:p>
        </w:tc>
        <w:tc>
          <w:tcPr>
            <w:tcW w:w="1440" w:type="dxa"/>
          </w:tcPr>
          <w:p w14:paraId="03619E9D" w14:textId="77777777" w:rsidR="00C50675" w:rsidRDefault="00C50675"/>
        </w:tc>
        <w:tc>
          <w:tcPr>
            <w:tcW w:w="1440" w:type="dxa"/>
          </w:tcPr>
          <w:p w14:paraId="530EAC80" w14:textId="77777777" w:rsidR="00C50675" w:rsidRDefault="00C50675"/>
        </w:tc>
        <w:tc>
          <w:tcPr>
            <w:tcW w:w="4320" w:type="dxa"/>
          </w:tcPr>
          <w:p w14:paraId="74FC7E91" w14:textId="77777777" w:rsidR="00C50675" w:rsidRDefault="00C50675"/>
        </w:tc>
      </w:tr>
      <w:tr w:rsidR="00C50675" w14:paraId="2EAD215F" w14:textId="77777777">
        <w:tc>
          <w:tcPr>
            <w:tcW w:w="720" w:type="dxa"/>
          </w:tcPr>
          <w:p w14:paraId="6287D6AD" w14:textId="77777777" w:rsidR="00C50675" w:rsidRDefault="00000000">
            <w:r>
              <w:t>498</w:t>
            </w:r>
          </w:p>
        </w:tc>
        <w:tc>
          <w:tcPr>
            <w:tcW w:w="5760" w:type="dxa"/>
          </w:tcPr>
          <w:p w14:paraId="1043898F" w14:textId="77777777" w:rsidR="00C50675" w:rsidRDefault="00000000">
            <w:r>
              <w:t>External Auditor</w:t>
            </w:r>
          </w:p>
        </w:tc>
        <w:tc>
          <w:tcPr>
            <w:tcW w:w="1440" w:type="dxa"/>
          </w:tcPr>
          <w:p w14:paraId="0A00FD35" w14:textId="77777777" w:rsidR="00C50675" w:rsidRDefault="00C50675"/>
        </w:tc>
        <w:tc>
          <w:tcPr>
            <w:tcW w:w="1440" w:type="dxa"/>
          </w:tcPr>
          <w:p w14:paraId="62FE8DF4" w14:textId="77777777" w:rsidR="00C50675" w:rsidRDefault="00C50675"/>
        </w:tc>
        <w:tc>
          <w:tcPr>
            <w:tcW w:w="4320" w:type="dxa"/>
          </w:tcPr>
          <w:p w14:paraId="5A98B037" w14:textId="77777777" w:rsidR="00C50675" w:rsidRDefault="00C50675"/>
        </w:tc>
      </w:tr>
      <w:tr w:rsidR="00C50675" w14:paraId="2BD1606D" w14:textId="77777777">
        <w:tc>
          <w:tcPr>
            <w:tcW w:w="720" w:type="dxa"/>
          </w:tcPr>
          <w:p w14:paraId="42E608DC" w14:textId="77777777" w:rsidR="00C50675" w:rsidRDefault="00000000">
            <w:r>
              <w:t>499</w:t>
            </w:r>
          </w:p>
        </w:tc>
        <w:tc>
          <w:tcPr>
            <w:tcW w:w="5760" w:type="dxa"/>
          </w:tcPr>
          <w:p w14:paraId="0DEEC77A" w14:textId="77777777" w:rsidR="00C50675" w:rsidRDefault="00000000">
            <w:r>
              <w:t xml:space="preserve">The Company's external auditors are [●]. The external auditors have unrestricted access to the Audit Committee Chairman. The Committee is satisfied that [●] has adequate policies and safeguards in place to ensure that auditor objectivity and independence are maintained. The external auditors report to the Audit Committee annually on their independence from the Company. </w:t>
            </w:r>
          </w:p>
        </w:tc>
        <w:tc>
          <w:tcPr>
            <w:tcW w:w="1440" w:type="dxa"/>
          </w:tcPr>
          <w:p w14:paraId="1C6747D9" w14:textId="77777777" w:rsidR="00C50675" w:rsidRDefault="00C50675"/>
        </w:tc>
        <w:tc>
          <w:tcPr>
            <w:tcW w:w="1440" w:type="dxa"/>
          </w:tcPr>
          <w:p w14:paraId="413C0FF9" w14:textId="77777777" w:rsidR="00C50675" w:rsidRDefault="00C50675"/>
        </w:tc>
        <w:tc>
          <w:tcPr>
            <w:tcW w:w="4320" w:type="dxa"/>
          </w:tcPr>
          <w:p w14:paraId="383D8984" w14:textId="77777777" w:rsidR="00C50675" w:rsidRDefault="00C50675"/>
        </w:tc>
      </w:tr>
      <w:tr w:rsidR="00C50675" w14:paraId="6463F4AE" w14:textId="77777777">
        <w:tc>
          <w:tcPr>
            <w:tcW w:w="720" w:type="dxa"/>
          </w:tcPr>
          <w:p w14:paraId="1A6CF66A" w14:textId="77777777" w:rsidR="00C50675" w:rsidRDefault="00000000">
            <w:r>
              <w:t>500</w:t>
            </w:r>
          </w:p>
        </w:tc>
        <w:tc>
          <w:tcPr>
            <w:tcW w:w="5760" w:type="dxa"/>
          </w:tcPr>
          <w:p w14:paraId="6135F88D" w14:textId="77777777" w:rsidR="00C50675" w:rsidRDefault="00000000">
            <w:r>
              <w:t>The auditors until [●], [●]were first appointed by the Company in 2017 and therefore a new audit partner was assigned for [●] engagement. Having assessed the performance objectivity and independence of the Auditors, the Committee will be recommending the reappointment of [●] as auditors to the Company at the next annual general meeting.</w:t>
            </w:r>
          </w:p>
        </w:tc>
        <w:tc>
          <w:tcPr>
            <w:tcW w:w="1440" w:type="dxa"/>
          </w:tcPr>
          <w:p w14:paraId="6E8D3454" w14:textId="77777777" w:rsidR="00C50675" w:rsidRDefault="00C50675"/>
        </w:tc>
        <w:tc>
          <w:tcPr>
            <w:tcW w:w="1440" w:type="dxa"/>
          </w:tcPr>
          <w:p w14:paraId="3A1D6510" w14:textId="77777777" w:rsidR="00C50675" w:rsidRDefault="00C50675"/>
        </w:tc>
        <w:tc>
          <w:tcPr>
            <w:tcW w:w="4320" w:type="dxa"/>
          </w:tcPr>
          <w:p w14:paraId="14BAFC0B" w14:textId="77777777" w:rsidR="00C50675" w:rsidRDefault="00C50675"/>
        </w:tc>
      </w:tr>
      <w:tr w:rsidR="00C50675" w14:paraId="4F9E8A4F" w14:textId="77777777">
        <w:tc>
          <w:tcPr>
            <w:tcW w:w="720" w:type="dxa"/>
          </w:tcPr>
          <w:p w14:paraId="69AEAA60" w14:textId="77777777" w:rsidR="00C50675" w:rsidRDefault="00000000">
            <w:r>
              <w:t>501</w:t>
            </w:r>
          </w:p>
        </w:tc>
        <w:tc>
          <w:tcPr>
            <w:tcW w:w="5760" w:type="dxa"/>
          </w:tcPr>
          <w:p w14:paraId="6CCB05AE" w14:textId="77777777" w:rsidR="00C50675" w:rsidRDefault="00000000">
            <w:r>
              <w:t>Remuneration Committee</w:t>
            </w:r>
          </w:p>
        </w:tc>
        <w:tc>
          <w:tcPr>
            <w:tcW w:w="1440" w:type="dxa"/>
          </w:tcPr>
          <w:p w14:paraId="43A5D820" w14:textId="77777777" w:rsidR="00C50675" w:rsidRDefault="00C50675"/>
        </w:tc>
        <w:tc>
          <w:tcPr>
            <w:tcW w:w="1440" w:type="dxa"/>
          </w:tcPr>
          <w:p w14:paraId="4C611D77" w14:textId="77777777" w:rsidR="00C50675" w:rsidRDefault="00C50675"/>
        </w:tc>
        <w:tc>
          <w:tcPr>
            <w:tcW w:w="4320" w:type="dxa"/>
          </w:tcPr>
          <w:p w14:paraId="44B42FE7" w14:textId="77777777" w:rsidR="00C50675" w:rsidRDefault="00C50675"/>
        </w:tc>
      </w:tr>
      <w:tr w:rsidR="00C50675" w14:paraId="0F59B444" w14:textId="77777777">
        <w:tc>
          <w:tcPr>
            <w:tcW w:w="720" w:type="dxa"/>
          </w:tcPr>
          <w:p w14:paraId="102CC6ED" w14:textId="77777777" w:rsidR="00C50675" w:rsidRDefault="00000000">
            <w:r>
              <w:t>502</w:t>
            </w:r>
          </w:p>
        </w:tc>
        <w:tc>
          <w:tcPr>
            <w:tcW w:w="5760" w:type="dxa"/>
          </w:tcPr>
          <w:p w14:paraId="20D83DDA" w14:textId="77777777" w:rsidR="00C50675" w:rsidRDefault="00000000">
            <w:r>
              <w:t xml:space="preserve">The remuneration committee is comprised of [●] (acting as chairman of the committee), [●] (other than for consideration of his own remuneration) and [●] (acting as members of the committee). </w:t>
            </w:r>
          </w:p>
        </w:tc>
        <w:tc>
          <w:tcPr>
            <w:tcW w:w="1440" w:type="dxa"/>
          </w:tcPr>
          <w:p w14:paraId="22C9A02D" w14:textId="77777777" w:rsidR="00C50675" w:rsidRDefault="00C50675"/>
        </w:tc>
        <w:tc>
          <w:tcPr>
            <w:tcW w:w="1440" w:type="dxa"/>
          </w:tcPr>
          <w:p w14:paraId="2C1298DE" w14:textId="77777777" w:rsidR="00C50675" w:rsidRDefault="00C50675"/>
        </w:tc>
        <w:tc>
          <w:tcPr>
            <w:tcW w:w="4320" w:type="dxa"/>
          </w:tcPr>
          <w:p w14:paraId="607F512A" w14:textId="77777777" w:rsidR="00C50675" w:rsidRDefault="00C50675"/>
        </w:tc>
      </w:tr>
      <w:tr w:rsidR="00C50675" w14:paraId="73CC9D36" w14:textId="77777777">
        <w:tc>
          <w:tcPr>
            <w:tcW w:w="720" w:type="dxa"/>
          </w:tcPr>
          <w:p w14:paraId="7F655FC7" w14:textId="77777777" w:rsidR="00C50675" w:rsidRDefault="00000000">
            <w:r>
              <w:t>503</w:t>
            </w:r>
          </w:p>
        </w:tc>
        <w:tc>
          <w:tcPr>
            <w:tcW w:w="5760" w:type="dxa"/>
          </w:tcPr>
          <w:p w14:paraId="6F1855A5" w14:textId="77777777" w:rsidR="00C50675" w:rsidRDefault="00000000">
            <w:r>
              <w:t xml:space="preserve">It is the role of the remuneration committee to ensure that </w:t>
            </w:r>
            <w:r>
              <w:lastRenderedPageBreak/>
              <w:t>remuneration arrangements are aligned to support the implementation of Company’s strategy and effective risk management for the medium to long-term. The remuneration committee is also required to ensure that the remuneration policy encourages and rewards the right behaviours, values and culture.</w:t>
            </w:r>
          </w:p>
        </w:tc>
        <w:tc>
          <w:tcPr>
            <w:tcW w:w="1440" w:type="dxa"/>
          </w:tcPr>
          <w:p w14:paraId="139A7AA1" w14:textId="77777777" w:rsidR="00C50675" w:rsidRDefault="00C50675"/>
        </w:tc>
        <w:tc>
          <w:tcPr>
            <w:tcW w:w="1440" w:type="dxa"/>
          </w:tcPr>
          <w:p w14:paraId="285F2451" w14:textId="77777777" w:rsidR="00C50675" w:rsidRDefault="00C50675"/>
        </w:tc>
        <w:tc>
          <w:tcPr>
            <w:tcW w:w="4320" w:type="dxa"/>
          </w:tcPr>
          <w:p w14:paraId="6501093F" w14:textId="77777777" w:rsidR="00C50675" w:rsidRDefault="00C50675"/>
        </w:tc>
      </w:tr>
      <w:tr w:rsidR="00C50675" w14:paraId="2B0EFBF4" w14:textId="77777777">
        <w:tc>
          <w:tcPr>
            <w:tcW w:w="720" w:type="dxa"/>
          </w:tcPr>
          <w:p w14:paraId="0BB80CF8" w14:textId="77777777" w:rsidR="00C50675" w:rsidRDefault="00000000">
            <w:r>
              <w:t>504</w:t>
            </w:r>
          </w:p>
        </w:tc>
        <w:tc>
          <w:tcPr>
            <w:tcW w:w="5760" w:type="dxa"/>
          </w:tcPr>
          <w:p w14:paraId="2ED62C62" w14:textId="77777777" w:rsidR="00C50675" w:rsidRDefault="00000000">
            <w:r>
              <w:t xml:space="preserve">The Company’s Remuneration Committee operate within the terms of reference approved by the Board. </w:t>
            </w:r>
          </w:p>
        </w:tc>
        <w:tc>
          <w:tcPr>
            <w:tcW w:w="1440" w:type="dxa"/>
          </w:tcPr>
          <w:p w14:paraId="69717E78" w14:textId="77777777" w:rsidR="00C50675" w:rsidRDefault="00C50675"/>
        </w:tc>
        <w:tc>
          <w:tcPr>
            <w:tcW w:w="1440" w:type="dxa"/>
          </w:tcPr>
          <w:p w14:paraId="420DBDC0" w14:textId="77777777" w:rsidR="00C50675" w:rsidRDefault="00C50675"/>
        </w:tc>
        <w:tc>
          <w:tcPr>
            <w:tcW w:w="4320" w:type="dxa"/>
          </w:tcPr>
          <w:p w14:paraId="243547C4" w14:textId="77777777" w:rsidR="00C50675" w:rsidRDefault="00C50675"/>
        </w:tc>
      </w:tr>
      <w:tr w:rsidR="00C50675" w14:paraId="761C06BB" w14:textId="77777777">
        <w:tc>
          <w:tcPr>
            <w:tcW w:w="720" w:type="dxa"/>
          </w:tcPr>
          <w:p w14:paraId="78E479A2" w14:textId="77777777" w:rsidR="00C50675" w:rsidRDefault="00000000">
            <w:r>
              <w:t>505</w:t>
            </w:r>
          </w:p>
        </w:tc>
        <w:tc>
          <w:tcPr>
            <w:tcW w:w="5760" w:type="dxa"/>
          </w:tcPr>
          <w:p w14:paraId="701B2C51" w14:textId="77777777" w:rsidR="00C50675" w:rsidRDefault="00000000">
            <w:r>
              <w:t>Committee's main responsibilities</w:t>
            </w:r>
          </w:p>
        </w:tc>
        <w:tc>
          <w:tcPr>
            <w:tcW w:w="1440" w:type="dxa"/>
          </w:tcPr>
          <w:p w14:paraId="5D8011FD" w14:textId="77777777" w:rsidR="00C50675" w:rsidRDefault="00C50675"/>
        </w:tc>
        <w:tc>
          <w:tcPr>
            <w:tcW w:w="1440" w:type="dxa"/>
          </w:tcPr>
          <w:p w14:paraId="153F0CC6" w14:textId="77777777" w:rsidR="00C50675" w:rsidRDefault="00C50675"/>
        </w:tc>
        <w:tc>
          <w:tcPr>
            <w:tcW w:w="4320" w:type="dxa"/>
          </w:tcPr>
          <w:p w14:paraId="2ED9D70E" w14:textId="77777777" w:rsidR="00C50675" w:rsidRDefault="00C50675"/>
        </w:tc>
      </w:tr>
      <w:tr w:rsidR="00C50675" w14:paraId="5A086815" w14:textId="77777777">
        <w:tc>
          <w:tcPr>
            <w:tcW w:w="720" w:type="dxa"/>
          </w:tcPr>
          <w:p w14:paraId="2C3B1B30" w14:textId="77777777" w:rsidR="00C50675" w:rsidRDefault="00000000">
            <w:r>
              <w:t>506</w:t>
            </w:r>
          </w:p>
        </w:tc>
        <w:tc>
          <w:tcPr>
            <w:tcW w:w="5760" w:type="dxa"/>
          </w:tcPr>
          <w:p w14:paraId="728EBF99" w14:textId="77777777" w:rsidR="00C50675" w:rsidRDefault="00000000">
            <w:r>
              <w:t>The Remuneration Committee considers the remuneration policy, employment terms and remuneration of the Directors and reviews the remuneration of senior management;</w:t>
            </w:r>
          </w:p>
        </w:tc>
        <w:tc>
          <w:tcPr>
            <w:tcW w:w="1440" w:type="dxa"/>
          </w:tcPr>
          <w:p w14:paraId="69595581" w14:textId="77777777" w:rsidR="00C50675" w:rsidRDefault="00C50675"/>
        </w:tc>
        <w:tc>
          <w:tcPr>
            <w:tcW w:w="1440" w:type="dxa"/>
          </w:tcPr>
          <w:p w14:paraId="233218B2" w14:textId="77777777" w:rsidR="00C50675" w:rsidRDefault="00C50675"/>
        </w:tc>
        <w:tc>
          <w:tcPr>
            <w:tcW w:w="4320" w:type="dxa"/>
          </w:tcPr>
          <w:p w14:paraId="53EA2E8B" w14:textId="77777777" w:rsidR="00C50675" w:rsidRDefault="00C50675"/>
        </w:tc>
      </w:tr>
      <w:tr w:rsidR="00C50675" w14:paraId="7AE63C5D" w14:textId="77777777">
        <w:tc>
          <w:tcPr>
            <w:tcW w:w="720" w:type="dxa"/>
          </w:tcPr>
          <w:p w14:paraId="0F8DC273" w14:textId="77777777" w:rsidR="00C50675" w:rsidRDefault="00000000">
            <w:r>
              <w:t>507</w:t>
            </w:r>
          </w:p>
        </w:tc>
        <w:tc>
          <w:tcPr>
            <w:tcW w:w="5760" w:type="dxa"/>
          </w:tcPr>
          <w:p w14:paraId="4C6980EE" w14:textId="77777777" w:rsidR="00C50675" w:rsidRDefault="00000000">
            <w:r>
              <w:t>The Remuneration Committee's role is advisory in nature and it makes recommendations to the Board on the overall remuneration packages for Directors and senior management in order to attract, retains and motivates high quality executives capable of achieving the Company's objectives;</w:t>
            </w:r>
          </w:p>
        </w:tc>
        <w:tc>
          <w:tcPr>
            <w:tcW w:w="1440" w:type="dxa"/>
          </w:tcPr>
          <w:p w14:paraId="06840B6C" w14:textId="77777777" w:rsidR="00C50675" w:rsidRDefault="00C50675"/>
        </w:tc>
        <w:tc>
          <w:tcPr>
            <w:tcW w:w="1440" w:type="dxa"/>
          </w:tcPr>
          <w:p w14:paraId="12B6E35D" w14:textId="77777777" w:rsidR="00C50675" w:rsidRDefault="00C50675"/>
        </w:tc>
        <w:tc>
          <w:tcPr>
            <w:tcW w:w="4320" w:type="dxa"/>
          </w:tcPr>
          <w:p w14:paraId="0D3D11F3" w14:textId="77777777" w:rsidR="00C50675" w:rsidRDefault="00C50675"/>
        </w:tc>
      </w:tr>
      <w:tr w:rsidR="00C50675" w14:paraId="2C500661" w14:textId="77777777">
        <w:tc>
          <w:tcPr>
            <w:tcW w:w="720" w:type="dxa"/>
          </w:tcPr>
          <w:p w14:paraId="6DA6B89D" w14:textId="77777777" w:rsidR="00C50675" w:rsidRDefault="00000000">
            <w:r>
              <w:t>508</w:t>
            </w:r>
          </w:p>
        </w:tc>
        <w:tc>
          <w:tcPr>
            <w:tcW w:w="5760" w:type="dxa"/>
          </w:tcPr>
          <w:p w14:paraId="3005508E" w14:textId="77777777" w:rsidR="00C50675" w:rsidRDefault="00000000">
            <w:r>
              <w:t>The Remuneration Committee also reviews proposals for any share option plans and other incentive plans, makes recommendations for the grant of awards under such plans as well as approving the terms of any performance-related pay schemes.</w:t>
            </w:r>
          </w:p>
        </w:tc>
        <w:tc>
          <w:tcPr>
            <w:tcW w:w="1440" w:type="dxa"/>
          </w:tcPr>
          <w:p w14:paraId="56F01241" w14:textId="77777777" w:rsidR="00C50675" w:rsidRDefault="00C50675"/>
        </w:tc>
        <w:tc>
          <w:tcPr>
            <w:tcW w:w="1440" w:type="dxa"/>
          </w:tcPr>
          <w:p w14:paraId="52F92A11" w14:textId="77777777" w:rsidR="00C50675" w:rsidRDefault="00C50675"/>
        </w:tc>
        <w:tc>
          <w:tcPr>
            <w:tcW w:w="4320" w:type="dxa"/>
          </w:tcPr>
          <w:p w14:paraId="3BCFC1F1" w14:textId="77777777" w:rsidR="00C50675" w:rsidRDefault="00C50675"/>
        </w:tc>
      </w:tr>
      <w:tr w:rsidR="00C50675" w14:paraId="7001E920" w14:textId="77777777">
        <w:tc>
          <w:tcPr>
            <w:tcW w:w="720" w:type="dxa"/>
          </w:tcPr>
          <w:p w14:paraId="15118A30" w14:textId="77777777" w:rsidR="00C50675" w:rsidRDefault="00000000">
            <w:r>
              <w:t>509</w:t>
            </w:r>
          </w:p>
        </w:tc>
        <w:tc>
          <w:tcPr>
            <w:tcW w:w="5760" w:type="dxa"/>
          </w:tcPr>
          <w:p w14:paraId="5CEF09D6" w14:textId="77777777" w:rsidR="00C50675" w:rsidRDefault="00000000">
            <w:r>
              <w:t>Committee Advisors</w:t>
            </w:r>
          </w:p>
        </w:tc>
        <w:tc>
          <w:tcPr>
            <w:tcW w:w="1440" w:type="dxa"/>
          </w:tcPr>
          <w:p w14:paraId="59592BA2" w14:textId="77777777" w:rsidR="00C50675" w:rsidRDefault="00C50675"/>
        </w:tc>
        <w:tc>
          <w:tcPr>
            <w:tcW w:w="1440" w:type="dxa"/>
          </w:tcPr>
          <w:p w14:paraId="4CEBDE56" w14:textId="77777777" w:rsidR="00C50675" w:rsidRDefault="00C50675"/>
        </w:tc>
        <w:tc>
          <w:tcPr>
            <w:tcW w:w="4320" w:type="dxa"/>
          </w:tcPr>
          <w:p w14:paraId="0FBD6615" w14:textId="77777777" w:rsidR="00C50675" w:rsidRDefault="00C50675"/>
        </w:tc>
      </w:tr>
      <w:tr w:rsidR="00C50675" w14:paraId="3EA0A592" w14:textId="77777777">
        <w:tc>
          <w:tcPr>
            <w:tcW w:w="720" w:type="dxa"/>
          </w:tcPr>
          <w:p w14:paraId="145964FE" w14:textId="77777777" w:rsidR="00C50675" w:rsidRDefault="00000000">
            <w:r>
              <w:t>510</w:t>
            </w:r>
          </w:p>
        </w:tc>
        <w:tc>
          <w:tcPr>
            <w:tcW w:w="5760" w:type="dxa"/>
          </w:tcPr>
          <w:p w14:paraId="44841B32" w14:textId="77777777" w:rsidR="00C50675" w:rsidRDefault="00000000">
            <w:r>
              <w:t>The Company consults with the Company's major investors and investor representative companies as appropriate. No Director takes part in any decision directly affecting their own remuneration. No remuneration advisors were retained by the Remuneration Committee during the year.</w:t>
            </w:r>
          </w:p>
        </w:tc>
        <w:tc>
          <w:tcPr>
            <w:tcW w:w="1440" w:type="dxa"/>
          </w:tcPr>
          <w:p w14:paraId="1B142C7A" w14:textId="77777777" w:rsidR="00C50675" w:rsidRDefault="00C50675"/>
        </w:tc>
        <w:tc>
          <w:tcPr>
            <w:tcW w:w="1440" w:type="dxa"/>
          </w:tcPr>
          <w:p w14:paraId="6FFAF997" w14:textId="77777777" w:rsidR="00C50675" w:rsidRDefault="00C50675"/>
        </w:tc>
        <w:tc>
          <w:tcPr>
            <w:tcW w:w="4320" w:type="dxa"/>
          </w:tcPr>
          <w:p w14:paraId="0A461BAE" w14:textId="77777777" w:rsidR="00C50675" w:rsidRDefault="00C50675"/>
        </w:tc>
      </w:tr>
      <w:tr w:rsidR="00C50675" w14:paraId="36779364" w14:textId="77777777">
        <w:tc>
          <w:tcPr>
            <w:tcW w:w="720" w:type="dxa"/>
          </w:tcPr>
          <w:p w14:paraId="33FCB731" w14:textId="77777777" w:rsidR="00C50675" w:rsidRDefault="00000000">
            <w:r>
              <w:t>511</w:t>
            </w:r>
          </w:p>
        </w:tc>
        <w:tc>
          <w:tcPr>
            <w:tcW w:w="5760" w:type="dxa"/>
          </w:tcPr>
          <w:p w14:paraId="010CB4E3" w14:textId="77777777" w:rsidR="00C50675" w:rsidRDefault="00000000">
            <w:r>
              <w:t>Statement of the Company's policy on Directors' remuneration</w:t>
            </w:r>
          </w:p>
        </w:tc>
        <w:tc>
          <w:tcPr>
            <w:tcW w:w="1440" w:type="dxa"/>
          </w:tcPr>
          <w:p w14:paraId="5F841306" w14:textId="77777777" w:rsidR="00C50675" w:rsidRDefault="00C50675"/>
        </w:tc>
        <w:tc>
          <w:tcPr>
            <w:tcW w:w="1440" w:type="dxa"/>
          </w:tcPr>
          <w:p w14:paraId="68DAAD9D" w14:textId="77777777" w:rsidR="00C50675" w:rsidRDefault="00C50675"/>
        </w:tc>
        <w:tc>
          <w:tcPr>
            <w:tcW w:w="4320" w:type="dxa"/>
          </w:tcPr>
          <w:p w14:paraId="28433C93" w14:textId="77777777" w:rsidR="00C50675" w:rsidRDefault="00C50675"/>
        </w:tc>
      </w:tr>
      <w:tr w:rsidR="00C50675" w14:paraId="44845E03" w14:textId="77777777">
        <w:tc>
          <w:tcPr>
            <w:tcW w:w="720" w:type="dxa"/>
          </w:tcPr>
          <w:p w14:paraId="245E41D1" w14:textId="77777777" w:rsidR="00C50675" w:rsidRDefault="00000000">
            <w:r>
              <w:t>512</w:t>
            </w:r>
          </w:p>
        </w:tc>
        <w:tc>
          <w:tcPr>
            <w:tcW w:w="5760" w:type="dxa"/>
          </w:tcPr>
          <w:p w14:paraId="4F0FA446" w14:textId="77777777" w:rsidR="00C50675" w:rsidRDefault="00000000">
            <w:r>
              <w:t xml:space="preserve">The Company's policy is to maintain levels of remuneration so as to attract, motivate, and retain </w:t>
            </w:r>
            <w:r>
              <w:lastRenderedPageBreak/>
              <w:t>Directors and senior executives of the highest calibre who can contribute their experience to deliver industry leading performance with the Company's operations. The remuneration package for Executive Directors comprises, or will comprise, base fees and share incentive arrangements. The remuneration package for non-executive Directors comprises, or will comprise, base fees and share incentive arrangements.</w:t>
            </w:r>
          </w:p>
        </w:tc>
        <w:tc>
          <w:tcPr>
            <w:tcW w:w="1440" w:type="dxa"/>
          </w:tcPr>
          <w:p w14:paraId="261DF7DC" w14:textId="77777777" w:rsidR="00C50675" w:rsidRDefault="00C50675"/>
        </w:tc>
        <w:tc>
          <w:tcPr>
            <w:tcW w:w="1440" w:type="dxa"/>
          </w:tcPr>
          <w:p w14:paraId="66BA7202" w14:textId="77777777" w:rsidR="00C50675" w:rsidRDefault="00C50675"/>
        </w:tc>
        <w:tc>
          <w:tcPr>
            <w:tcW w:w="4320" w:type="dxa"/>
          </w:tcPr>
          <w:p w14:paraId="19B4B4AF" w14:textId="77777777" w:rsidR="00C50675" w:rsidRDefault="00C50675"/>
        </w:tc>
      </w:tr>
      <w:tr w:rsidR="00C50675" w14:paraId="03605D3D" w14:textId="77777777">
        <w:tc>
          <w:tcPr>
            <w:tcW w:w="720" w:type="dxa"/>
          </w:tcPr>
          <w:p w14:paraId="25177B06" w14:textId="77777777" w:rsidR="00C50675" w:rsidRDefault="00000000">
            <w:r>
              <w:t>513</w:t>
            </w:r>
          </w:p>
        </w:tc>
        <w:tc>
          <w:tcPr>
            <w:tcW w:w="5760" w:type="dxa"/>
          </w:tcPr>
          <w:p w14:paraId="10D7582B" w14:textId="77777777" w:rsidR="00C50675" w:rsidRDefault="00000000">
            <w:r>
              <w:t>A meaningful proportion of executive and senior managements' remuneration is, or will be, structured so as to link rewards to corporate and individual performance, align their interests with those of Shareholders and to incentivise them to perform at the highest levels. The Remuneration Committee considers remuneration policy and the employment terms and remuneration of the Directors and makes recommendations to the Board on the overall remuneration packages for the Directors.</w:t>
            </w:r>
          </w:p>
        </w:tc>
        <w:tc>
          <w:tcPr>
            <w:tcW w:w="1440" w:type="dxa"/>
          </w:tcPr>
          <w:p w14:paraId="305E2BEF" w14:textId="77777777" w:rsidR="00C50675" w:rsidRDefault="00C50675"/>
        </w:tc>
        <w:tc>
          <w:tcPr>
            <w:tcW w:w="1440" w:type="dxa"/>
          </w:tcPr>
          <w:p w14:paraId="27C84026" w14:textId="77777777" w:rsidR="00C50675" w:rsidRDefault="00C50675"/>
        </w:tc>
        <w:tc>
          <w:tcPr>
            <w:tcW w:w="4320" w:type="dxa"/>
          </w:tcPr>
          <w:p w14:paraId="4851C0DB" w14:textId="77777777" w:rsidR="00C50675" w:rsidRDefault="00C50675"/>
        </w:tc>
      </w:tr>
      <w:tr w:rsidR="00C50675" w14:paraId="0D2C8818" w14:textId="77777777">
        <w:tc>
          <w:tcPr>
            <w:tcW w:w="720" w:type="dxa"/>
          </w:tcPr>
          <w:p w14:paraId="22E5B22C" w14:textId="77777777" w:rsidR="00C50675" w:rsidRDefault="00000000">
            <w:r>
              <w:t>514</w:t>
            </w:r>
          </w:p>
        </w:tc>
        <w:tc>
          <w:tcPr>
            <w:tcW w:w="5760" w:type="dxa"/>
          </w:tcPr>
          <w:p w14:paraId="60F1009F" w14:textId="77777777" w:rsidR="00C50675" w:rsidRDefault="00000000">
            <w:r>
              <w:t>[The Company intends to establish a share option scheme for Directors and Senior Managers which will initially be limited initially to a maximum of [10]% of the Company’s issued share capital but may be increased to [●]% in the longer term.]</w:t>
            </w:r>
          </w:p>
        </w:tc>
        <w:tc>
          <w:tcPr>
            <w:tcW w:w="1440" w:type="dxa"/>
          </w:tcPr>
          <w:p w14:paraId="18B1CE46" w14:textId="77777777" w:rsidR="00C50675" w:rsidRDefault="00C50675"/>
        </w:tc>
        <w:tc>
          <w:tcPr>
            <w:tcW w:w="1440" w:type="dxa"/>
          </w:tcPr>
          <w:p w14:paraId="7843063A" w14:textId="77777777" w:rsidR="00C50675" w:rsidRDefault="00C50675"/>
        </w:tc>
        <w:tc>
          <w:tcPr>
            <w:tcW w:w="4320" w:type="dxa"/>
          </w:tcPr>
          <w:p w14:paraId="3E52E51E" w14:textId="77777777" w:rsidR="00C50675" w:rsidRDefault="00C50675"/>
        </w:tc>
      </w:tr>
      <w:tr w:rsidR="00C50675" w14:paraId="5BBB5653" w14:textId="77777777">
        <w:tc>
          <w:tcPr>
            <w:tcW w:w="720" w:type="dxa"/>
          </w:tcPr>
          <w:p w14:paraId="006DAC2E" w14:textId="77777777" w:rsidR="00C50675" w:rsidRDefault="00000000">
            <w:r>
              <w:t>515</w:t>
            </w:r>
          </w:p>
        </w:tc>
        <w:tc>
          <w:tcPr>
            <w:tcW w:w="5760" w:type="dxa"/>
          </w:tcPr>
          <w:p w14:paraId="0A7321AD" w14:textId="77777777" w:rsidR="00C50675" w:rsidRDefault="00000000">
            <w:r>
              <w:t>Service Agreements and Letters of Appointment</w:t>
            </w:r>
          </w:p>
        </w:tc>
        <w:tc>
          <w:tcPr>
            <w:tcW w:w="1440" w:type="dxa"/>
          </w:tcPr>
          <w:p w14:paraId="7DDFAFD4" w14:textId="77777777" w:rsidR="00C50675" w:rsidRDefault="00C50675"/>
        </w:tc>
        <w:tc>
          <w:tcPr>
            <w:tcW w:w="1440" w:type="dxa"/>
          </w:tcPr>
          <w:p w14:paraId="09695663" w14:textId="77777777" w:rsidR="00C50675" w:rsidRDefault="00C50675"/>
        </w:tc>
        <w:tc>
          <w:tcPr>
            <w:tcW w:w="4320" w:type="dxa"/>
          </w:tcPr>
          <w:p w14:paraId="2923C14C" w14:textId="77777777" w:rsidR="00C50675" w:rsidRDefault="00C50675"/>
        </w:tc>
      </w:tr>
      <w:tr w:rsidR="00C50675" w14:paraId="0AE604FC" w14:textId="77777777">
        <w:tc>
          <w:tcPr>
            <w:tcW w:w="720" w:type="dxa"/>
          </w:tcPr>
          <w:p w14:paraId="3CEBA690" w14:textId="77777777" w:rsidR="00C50675" w:rsidRDefault="00000000">
            <w:r>
              <w:t>516</w:t>
            </w:r>
          </w:p>
        </w:tc>
        <w:tc>
          <w:tcPr>
            <w:tcW w:w="5760" w:type="dxa"/>
          </w:tcPr>
          <w:p w14:paraId="3761B82E" w14:textId="77777777" w:rsidR="00C50675" w:rsidRDefault="00000000">
            <w:r>
              <w:t xml:space="preserve">All of the service contracts with Directors are on an evergreen basis, subject to termination provisions.  The appointment of Directors is subject to termination upon three months’ notice. A letter of appointment in respect of each director sets out their duties and responsibilities as a director of the Company. The letters or appointment include an obligation to comply with the Company’s policies and statutory duties and for the director to exercise their powers as a director having regard to the relevant obligations under prevailing law and regulation and, specifically, the Listing Rules, the UK Market Abuse Regulation, the Prospectus Rules and the Disclosure Guidance and Transparency Rules in addition, in respect of </w:t>
            </w:r>
            <w:r>
              <w:lastRenderedPageBreak/>
              <w:t>the executive directors, to the service agreement with their respective service companies through which their services are provided.</w:t>
            </w:r>
          </w:p>
        </w:tc>
        <w:tc>
          <w:tcPr>
            <w:tcW w:w="1440" w:type="dxa"/>
          </w:tcPr>
          <w:p w14:paraId="3AE39CB2" w14:textId="77777777" w:rsidR="00C50675" w:rsidRDefault="00C50675"/>
        </w:tc>
        <w:tc>
          <w:tcPr>
            <w:tcW w:w="1440" w:type="dxa"/>
          </w:tcPr>
          <w:p w14:paraId="48FF264A" w14:textId="77777777" w:rsidR="00C50675" w:rsidRDefault="00C50675"/>
        </w:tc>
        <w:tc>
          <w:tcPr>
            <w:tcW w:w="4320" w:type="dxa"/>
          </w:tcPr>
          <w:p w14:paraId="7F6CC59D" w14:textId="77777777" w:rsidR="00C50675" w:rsidRDefault="00C50675"/>
        </w:tc>
      </w:tr>
      <w:tr w:rsidR="00C50675" w14:paraId="64A59451" w14:textId="77777777">
        <w:tc>
          <w:tcPr>
            <w:tcW w:w="720" w:type="dxa"/>
          </w:tcPr>
          <w:p w14:paraId="3559EF38" w14:textId="77777777" w:rsidR="00C50675" w:rsidRDefault="00000000">
            <w:r>
              <w:t>517</w:t>
            </w:r>
          </w:p>
        </w:tc>
        <w:tc>
          <w:tcPr>
            <w:tcW w:w="5760" w:type="dxa"/>
          </w:tcPr>
          <w:p w14:paraId="563B0F9C" w14:textId="77777777" w:rsidR="00C50675" w:rsidRDefault="00000000">
            <w:r>
              <w:t>Nomination Committee</w:t>
            </w:r>
          </w:p>
        </w:tc>
        <w:tc>
          <w:tcPr>
            <w:tcW w:w="1440" w:type="dxa"/>
          </w:tcPr>
          <w:p w14:paraId="32D2AC77" w14:textId="77777777" w:rsidR="00C50675" w:rsidRDefault="00C50675"/>
        </w:tc>
        <w:tc>
          <w:tcPr>
            <w:tcW w:w="1440" w:type="dxa"/>
          </w:tcPr>
          <w:p w14:paraId="572F0E12" w14:textId="77777777" w:rsidR="00C50675" w:rsidRDefault="00C50675"/>
        </w:tc>
        <w:tc>
          <w:tcPr>
            <w:tcW w:w="4320" w:type="dxa"/>
          </w:tcPr>
          <w:p w14:paraId="433BB543" w14:textId="77777777" w:rsidR="00C50675" w:rsidRDefault="00C50675"/>
        </w:tc>
      </w:tr>
      <w:tr w:rsidR="00C50675" w14:paraId="61DEA6FC" w14:textId="77777777">
        <w:tc>
          <w:tcPr>
            <w:tcW w:w="720" w:type="dxa"/>
          </w:tcPr>
          <w:p w14:paraId="3F37E47B" w14:textId="77777777" w:rsidR="00C50675" w:rsidRDefault="00000000">
            <w:r>
              <w:t>518</w:t>
            </w:r>
          </w:p>
        </w:tc>
        <w:tc>
          <w:tcPr>
            <w:tcW w:w="5760" w:type="dxa"/>
          </w:tcPr>
          <w:p w14:paraId="5E452297" w14:textId="77777777" w:rsidR="00C50675" w:rsidRDefault="00000000">
            <w:r>
              <w:t>Currently, due to the size of the Company, there is no Nomination Committee. Nominations are currently considered by the whole Board. The Directors anticipate that a Nomination Committee will be established in the future when the size of the Company justifies it.</w:t>
            </w:r>
          </w:p>
        </w:tc>
        <w:tc>
          <w:tcPr>
            <w:tcW w:w="1440" w:type="dxa"/>
          </w:tcPr>
          <w:p w14:paraId="1D4CE7E1" w14:textId="77777777" w:rsidR="00C50675" w:rsidRDefault="00C50675"/>
        </w:tc>
        <w:tc>
          <w:tcPr>
            <w:tcW w:w="1440" w:type="dxa"/>
          </w:tcPr>
          <w:p w14:paraId="2A68613B" w14:textId="77777777" w:rsidR="00C50675" w:rsidRDefault="00C50675"/>
        </w:tc>
        <w:tc>
          <w:tcPr>
            <w:tcW w:w="4320" w:type="dxa"/>
          </w:tcPr>
          <w:p w14:paraId="0166DAA5" w14:textId="77777777" w:rsidR="00C50675" w:rsidRDefault="00C50675"/>
        </w:tc>
      </w:tr>
      <w:tr w:rsidR="00C50675" w14:paraId="37FF10C1" w14:textId="77777777">
        <w:tc>
          <w:tcPr>
            <w:tcW w:w="720" w:type="dxa"/>
          </w:tcPr>
          <w:p w14:paraId="35B8F07C" w14:textId="77777777" w:rsidR="00C50675" w:rsidRDefault="00000000">
            <w:r>
              <w:t>519</w:t>
            </w:r>
          </w:p>
        </w:tc>
        <w:tc>
          <w:tcPr>
            <w:tcW w:w="5760" w:type="dxa"/>
          </w:tcPr>
          <w:p w14:paraId="12EE894F" w14:textId="77777777" w:rsidR="00C50675" w:rsidRDefault="00000000">
            <w:r>
              <w:t xml:space="preserve">The Nomination Committee will review the composition and balance of the Board and senior management on a regular basis to ensure that the Board and senior management have the right structure, skills and experience in place for the effective management of the Company's business and are expected to meet twice a year. </w:t>
            </w:r>
          </w:p>
        </w:tc>
        <w:tc>
          <w:tcPr>
            <w:tcW w:w="1440" w:type="dxa"/>
          </w:tcPr>
          <w:p w14:paraId="64166161" w14:textId="77777777" w:rsidR="00C50675" w:rsidRDefault="00C50675"/>
        </w:tc>
        <w:tc>
          <w:tcPr>
            <w:tcW w:w="1440" w:type="dxa"/>
          </w:tcPr>
          <w:p w14:paraId="49A2C398" w14:textId="77777777" w:rsidR="00C50675" w:rsidRDefault="00C50675"/>
        </w:tc>
        <w:tc>
          <w:tcPr>
            <w:tcW w:w="4320" w:type="dxa"/>
          </w:tcPr>
          <w:p w14:paraId="043673A4" w14:textId="77777777" w:rsidR="00C50675" w:rsidRDefault="00C50675"/>
        </w:tc>
      </w:tr>
      <w:tr w:rsidR="00C50675" w14:paraId="2357CD53" w14:textId="77777777">
        <w:tc>
          <w:tcPr>
            <w:tcW w:w="720" w:type="dxa"/>
          </w:tcPr>
          <w:p w14:paraId="4F327C1A" w14:textId="77777777" w:rsidR="00C50675" w:rsidRDefault="00000000">
            <w:r>
              <w:t>520</w:t>
            </w:r>
          </w:p>
        </w:tc>
        <w:tc>
          <w:tcPr>
            <w:tcW w:w="5760" w:type="dxa"/>
          </w:tcPr>
          <w:p w14:paraId="5ECFCFEE" w14:textId="77777777" w:rsidR="00C50675" w:rsidRDefault="00000000">
            <w:r>
              <w:t>Company Secretary</w:t>
            </w:r>
          </w:p>
        </w:tc>
        <w:tc>
          <w:tcPr>
            <w:tcW w:w="1440" w:type="dxa"/>
          </w:tcPr>
          <w:p w14:paraId="6568B92C" w14:textId="77777777" w:rsidR="00C50675" w:rsidRDefault="00C50675"/>
        </w:tc>
        <w:tc>
          <w:tcPr>
            <w:tcW w:w="1440" w:type="dxa"/>
          </w:tcPr>
          <w:p w14:paraId="7D94B368" w14:textId="77777777" w:rsidR="00C50675" w:rsidRDefault="00C50675"/>
        </w:tc>
        <w:tc>
          <w:tcPr>
            <w:tcW w:w="4320" w:type="dxa"/>
          </w:tcPr>
          <w:p w14:paraId="4CB3A899" w14:textId="77777777" w:rsidR="00C50675" w:rsidRDefault="00C50675"/>
        </w:tc>
      </w:tr>
      <w:tr w:rsidR="00C50675" w14:paraId="581155AB" w14:textId="77777777">
        <w:tc>
          <w:tcPr>
            <w:tcW w:w="720" w:type="dxa"/>
          </w:tcPr>
          <w:p w14:paraId="7A6CB786" w14:textId="77777777" w:rsidR="00C50675" w:rsidRDefault="00000000">
            <w:r>
              <w:t>521</w:t>
            </w:r>
          </w:p>
        </w:tc>
        <w:tc>
          <w:tcPr>
            <w:tcW w:w="5760" w:type="dxa"/>
          </w:tcPr>
          <w:p w14:paraId="37C98FBC" w14:textId="77777777" w:rsidR="00C50675" w:rsidRDefault="00000000">
            <w:r>
              <w:t>The Company Secretary is responsible for compliance with the Company’s disclosure obligations including those pursuant to the UK Market Abuse Regulation, the Disclosure Guidance and Transparency Rules (DTR 4, DTR 5 and DTR 6) and the Listing Rules. The Board and Committees ensure that the Company Secretary is kept informed of all matters that may trigger a disclosure obligation in a timely manner so the Company complies fully with its obligations.</w:t>
            </w:r>
          </w:p>
        </w:tc>
        <w:tc>
          <w:tcPr>
            <w:tcW w:w="1440" w:type="dxa"/>
          </w:tcPr>
          <w:p w14:paraId="4A9BE31B" w14:textId="77777777" w:rsidR="00C50675" w:rsidRDefault="00C50675"/>
        </w:tc>
        <w:tc>
          <w:tcPr>
            <w:tcW w:w="1440" w:type="dxa"/>
          </w:tcPr>
          <w:p w14:paraId="59646B68" w14:textId="77777777" w:rsidR="00C50675" w:rsidRDefault="00C50675"/>
        </w:tc>
        <w:tc>
          <w:tcPr>
            <w:tcW w:w="4320" w:type="dxa"/>
          </w:tcPr>
          <w:p w14:paraId="7C79647F" w14:textId="77777777" w:rsidR="00C50675" w:rsidRDefault="00C50675"/>
        </w:tc>
      </w:tr>
      <w:tr w:rsidR="00C50675" w14:paraId="745474CE" w14:textId="77777777">
        <w:tc>
          <w:tcPr>
            <w:tcW w:w="720" w:type="dxa"/>
          </w:tcPr>
          <w:p w14:paraId="2C1072F0" w14:textId="77777777" w:rsidR="00C50675" w:rsidRDefault="00000000">
            <w:r>
              <w:t>522</w:t>
            </w:r>
          </w:p>
        </w:tc>
        <w:tc>
          <w:tcPr>
            <w:tcW w:w="5760" w:type="dxa"/>
          </w:tcPr>
          <w:p w14:paraId="0E1637A8" w14:textId="77777777" w:rsidR="00C50675" w:rsidRDefault="00000000">
            <w:r>
              <w:t>Memorandum and Articles</w:t>
            </w:r>
          </w:p>
        </w:tc>
        <w:tc>
          <w:tcPr>
            <w:tcW w:w="1440" w:type="dxa"/>
          </w:tcPr>
          <w:p w14:paraId="0561F30A" w14:textId="77777777" w:rsidR="00C50675" w:rsidRDefault="00C50675"/>
        </w:tc>
        <w:tc>
          <w:tcPr>
            <w:tcW w:w="1440" w:type="dxa"/>
          </w:tcPr>
          <w:p w14:paraId="19B5734B" w14:textId="77777777" w:rsidR="00C50675" w:rsidRDefault="00C50675"/>
        </w:tc>
        <w:tc>
          <w:tcPr>
            <w:tcW w:w="4320" w:type="dxa"/>
          </w:tcPr>
          <w:p w14:paraId="6114C19C" w14:textId="77777777" w:rsidR="00C50675" w:rsidRDefault="00C50675"/>
        </w:tc>
      </w:tr>
      <w:tr w:rsidR="00C50675" w14:paraId="6D8B57CC" w14:textId="77777777">
        <w:tc>
          <w:tcPr>
            <w:tcW w:w="720" w:type="dxa"/>
          </w:tcPr>
          <w:p w14:paraId="6711FBB1" w14:textId="77777777" w:rsidR="00C50675" w:rsidRDefault="00000000">
            <w:r>
              <w:t>523</w:t>
            </w:r>
          </w:p>
        </w:tc>
        <w:tc>
          <w:tcPr>
            <w:tcW w:w="5760" w:type="dxa"/>
          </w:tcPr>
          <w:p w14:paraId="37F1B50E" w14:textId="77777777" w:rsidR="00C50675" w:rsidRDefault="00000000">
            <w:r>
              <w:t>The Memorandum and the Articles on Admission are appropriate for a company with a Standard Listing. The Company is incorporated under the Companies Act 2006. A summary of the provisions of the Memorandum and the Articles are set out in section [7] of Part [●]. Potential investors should read the Memorandum and Articles in full and any potential investors wishing to have a detailed summary of the Memorandum and Articles is recommended to seek independent legal advice.</w:t>
            </w:r>
          </w:p>
        </w:tc>
        <w:tc>
          <w:tcPr>
            <w:tcW w:w="1440" w:type="dxa"/>
          </w:tcPr>
          <w:p w14:paraId="4EBBA84F" w14:textId="77777777" w:rsidR="00C50675" w:rsidRDefault="00C50675"/>
        </w:tc>
        <w:tc>
          <w:tcPr>
            <w:tcW w:w="1440" w:type="dxa"/>
          </w:tcPr>
          <w:p w14:paraId="1034D0D1" w14:textId="77777777" w:rsidR="00C50675" w:rsidRDefault="00C50675"/>
        </w:tc>
        <w:tc>
          <w:tcPr>
            <w:tcW w:w="4320" w:type="dxa"/>
          </w:tcPr>
          <w:p w14:paraId="553BADE7" w14:textId="77777777" w:rsidR="00C50675" w:rsidRDefault="00C50675"/>
        </w:tc>
      </w:tr>
      <w:tr w:rsidR="00C50675" w14:paraId="4E7419B6" w14:textId="77777777">
        <w:tc>
          <w:tcPr>
            <w:tcW w:w="720" w:type="dxa"/>
          </w:tcPr>
          <w:p w14:paraId="15B427FF" w14:textId="77777777" w:rsidR="00C50675" w:rsidRDefault="00000000">
            <w:r>
              <w:lastRenderedPageBreak/>
              <w:t>524</w:t>
            </w:r>
          </w:p>
        </w:tc>
        <w:tc>
          <w:tcPr>
            <w:tcW w:w="5760" w:type="dxa"/>
          </w:tcPr>
          <w:p w14:paraId="3B6F10EB" w14:textId="77777777" w:rsidR="00C50675" w:rsidRDefault="00000000">
            <w:r>
              <w:t>Conflicts of interest</w:t>
            </w:r>
          </w:p>
        </w:tc>
        <w:tc>
          <w:tcPr>
            <w:tcW w:w="1440" w:type="dxa"/>
          </w:tcPr>
          <w:p w14:paraId="2EE8D273" w14:textId="77777777" w:rsidR="00C50675" w:rsidRDefault="00C50675"/>
        </w:tc>
        <w:tc>
          <w:tcPr>
            <w:tcW w:w="1440" w:type="dxa"/>
          </w:tcPr>
          <w:p w14:paraId="34DE5FC4" w14:textId="77777777" w:rsidR="00C50675" w:rsidRDefault="00C50675"/>
        </w:tc>
        <w:tc>
          <w:tcPr>
            <w:tcW w:w="4320" w:type="dxa"/>
          </w:tcPr>
          <w:p w14:paraId="520CC1D0" w14:textId="77777777" w:rsidR="00C50675" w:rsidRDefault="00C50675"/>
        </w:tc>
      </w:tr>
      <w:tr w:rsidR="00C50675" w14:paraId="5F3A0263" w14:textId="77777777">
        <w:tc>
          <w:tcPr>
            <w:tcW w:w="720" w:type="dxa"/>
          </w:tcPr>
          <w:p w14:paraId="570B2A17" w14:textId="77777777" w:rsidR="00C50675" w:rsidRDefault="00000000">
            <w:r>
              <w:t>525</w:t>
            </w:r>
          </w:p>
        </w:tc>
        <w:tc>
          <w:tcPr>
            <w:tcW w:w="5760" w:type="dxa"/>
          </w:tcPr>
          <w:p w14:paraId="625A9F6D" w14:textId="77777777" w:rsidR="00C50675" w:rsidRDefault="00000000">
            <w:r>
              <w:t>A Director has a duty to avoid a situation in which he or she has, or can have, a direct or indirect interest that conflicts, or possibly may conflict with the interests of the Company. The Board has satisfied itself that there is no compromise to the independence of those Directors who have appointments on the Boards of, or relationships with, companies outside the Company. The Board requires Directors to declare all appointments and other situations which could result in a possible conflict of interest.</w:t>
            </w:r>
          </w:p>
        </w:tc>
        <w:tc>
          <w:tcPr>
            <w:tcW w:w="1440" w:type="dxa"/>
          </w:tcPr>
          <w:p w14:paraId="49A30817" w14:textId="77777777" w:rsidR="00C50675" w:rsidRDefault="00C50675"/>
        </w:tc>
        <w:tc>
          <w:tcPr>
            <w:tcW w:w="1440" w:type="dxa"/>
          </w:tcPr>
          <w:p w14:paraId="0E7A3EFD" w14:textId="77777777" w:rsidR="00C50675" w:rsidRDefault="00C50675"/>
        </w:tc>
        <w:tc>
          <w:tcPr>
            <w:tcW w:w="4320" w:type="dxa"/>
          </w:tcPr>
          <w:p w14:paraId="02CF2138" w14:textId="77777777" w:rsidR="00C50675" w:rsidRDefault="00C50675"/>
        </w:tc>
      </w:tr>
      <w:tr w:rsidR="00C50675" w14:paraId="7F755109" w14:textId="77777777">
        <w:tc>
          <w:tcPr>
            <w:tcW w:w="720" w:type="dxa"/>
          </w:tcPr>
          <w:p w14:paraId="4F7A6DC7" w14:textId="77777777" w:rsidR="00C50675" w:rsidRDefault="00000000">
            <w:r>
              <w:t>526</w:t>
            </w:r>
          </w:p>
        </w:tc>
        <w:tc>
          <w:tcPr>
            <w:tcW w:w="5760" w:type="dxa"/>
          </w:tcPr>
          <w:p w14:paraId="26D245A9" w14:textId="77777777" w:rsidR="00C50675" w:rsidRDefault="00000000">
            <w:r>
              <w:t>[●]</w:t>
            </w:r>
          </w:p>
        </w:tc>
        <w:tc>
          <w:tcPr>
            <w:tcW w:w="1440" w:type="dxa"/>
          </w:tcPr>
          <w:p w14:paraId="6BC71A1E" w14:textId="77777777" w:rsidR="00C50675" w:rsidRDefault="00C50675"/>
        </w:tc>
        <w:tc>
          <w:tcPr>
            <w:tcW w:w="1440" w:type="dxa"/>
          </w:tcPr>
          <w:p w14:paraId="5041D3CE" w14:textId="77777777" w:rsidR="00C50675" w:rsidRDefault="00C50675"/>
        </w:tc>
        <w:tc>
          <w:tcPr>
            <w:tcW w:w="4320" w:type="dxa"/>
          </w:tcPr>
          <w:p w14:paraId="086756B0" w14:textId="77777777" w:rsidR="00C50675" w:rsidRDefault="00C50675"/>
        </w:tc>
      </w:tr>
      <w:tr w:rsidR="00C50675" w14:paraId="53BC1211" w14:textId="77777777">
        <w:tc>
          <w:tcPr>
            <w:tcW w:w="720" w:type="dxa"/>
          </w:tcPr>
          <w:p w14:paraId="52B2C1D3" w14:textId="77777777" w:rsidR="00C50675" w:rsidRDefault="00000000">
            <w:r>
              <w:t>527</w:t>
            </w:r>
          </w:p>
        </w:tc>
        <w:tc>
          <w:tcPr>
            <w:tcW w:w="5760" w:type="dxa"/>
          </w:tcPr>
          <w:p w14:paraId="2EC2A9B9" w14:textId="77777777" w:rsidR="00C50675" w:rsidRDefault="00000000">
            <w:r>
              <w:t xml:space="preserve">The Company expects these conflicts to be managed appropriately through the operation of the relevant provisions of the Articles, the Service Agreements and/or the Letters of Appointment, further details of which are set out in sections [7] and [11] of Part [●]. </w:t>
            </w:r>
          </w:p>
        </w:tc>
        <w:tc>
          <w:tcPr>
            <w:tcW w:w="1440" w:type="dxa"/>
          </w:tcPr>
          <w:p w14:paraId="7CF5F186" w14:textId="77777777" w:rsidR="00C50675" w:rsidRDefault="00C50675"/>
        </w:tc>
        <w:tc>
          <w:tcPr>
            <w:tcW w:w="1440" w:type="dxa"/>
          </w:tcPr>
          <w:p w14:paraId="023FA149" w14:textId="77777777" w:rsidR="00C50675" w:rsidRDefault="00C50675"/>
        </w:tc>
        <w:tc>
          <w:tcPr>
            <w:tcW w:w="4320" w:type="dxa"/>
          </w:tcPr>
          <w:p w14:paraId="5E1B2DE2" w14:textId="77777777" w:rsidR="00C50675" w:rsidRDefault="00C50675"/>
        </w:tc>
      </w:tr>
      <w:tr w:rsidR="00C50675" w14:paraId="0C4F4E95" w14:textId="77777777">
        <w:tc>
          <w:tcPr>
            <w:tcW w:w="720" w:type="dxa"/>
          </w:tcPr>
          <w:p w14:paraId="710DF448" w14:textId="77777777" w:rsidR="00C50675" w:rsidRDefault="00000000">
            <w:r>
              <w:t>528</w:t>
            </w:r>
          </w:p>
        </w:tc>
        <w:tc>
          <w:tcPr>
            <w:tcW w:w="5760" w:type="dxa"/>
          </w:tcPr>
          <w:p w14:paraId="3F6173C1" w14:textId="77777777" w:rsidR="00C50675" w:rsidRDefault="00000000">
            <w:r>
              <w:t>Board Performance and Evaluation</w:t>
            </w:r>
          </w:p>
        </w:tc>
        <w:tc>
          <w:tcPr>
            <w:tcW w:w="1440" w:type="dxa"/>
          </w:tcPr>
          <w:p w14:paraId="18A287DC" w14:textId="77777777" w:rsidR="00C50675" w:rsidRDefault="00C50675"/>
        </w:tc>
        <w:tc>
          <w:tcPr>
            <w:tcW w:w="1440" w:type="dxa"/>
          </w:tcPr>
          <w:p w14:paraId="2E42C71C" w14:textId="77777777" w:rsidR="00C50675" w:rsidRDefault="00C50675"/>
        </w:tc>
        <w:tc>
          <w:tcPr>
            <w:tcW w:w="4320" w:type="dxa"/>
          </w:tcPr>
          <w:p w14:paraId="52DD3BE3" w14:textId="77777777" w:rsidR="00C50675" w:rsidRDefault="00C50675"/>
        </w:tc>
      </w:tr>
      <w:tr w:rsidR="00C50675" w14:paraId="4C47B77D" w14:textId="77777777">
        <w:tc>
          <w:tcPr>
            <w:tcW w:w="720" w:type="dxa"/>
          </w:tcPr>
          <w:p w14:paraId="598658CF" w14:textId="77777777" w:rsidR="00C50675" w:rsidRDefault="00000000">
            <w:r>
              <w:t>529</w:t>
            </w:r>
          </w:p>
        </w:tc>
        <w:tc>
          <w:tcPr>
            <w:tcW w:w="5760" w:type="dxa"/>
          </w:tcPr>
          <w:p w14:paraId="1209DD43" w14:textId="77777777" w:rsidR="00C50675" w:rsidRDefault="00000000">
            <w:r>
              <w:t>[The Company has a policy of appraising Board performance annually. The Company has concluded that for a company of its current scale, an internal process administered by the Board is most appropriate at this stage.]</w:t>
            </w:r>
          </w:p>
        </w:tc>
        <w:tc>
          <w:tcPr>
            <w:tcW w:w="1440" w:type="dxa"/>
          </w:tcPr>
          <w:p w14:paraId="1F7A0193" w14:textId="77777777" w:rsidR="00C50675" w:rsidRDefault="00C50675"/>
        </w:tc>
        <w:tc>
          <w:tcPr>
            <w:tcW w:w="1440" w:type="dxa"/>
          </w:tcPr>
          <w:p w14:paraId="269B1AA7" w14:textId="77777777" w:rsidR="00C50675" w:rsidRDefault="00C50675"/>
        </w:tc>
        <w:tc>
          <w:tcPr>
            <w:tcW w:w="4320" w:type="dxa"/>
          </w:tcPr>
          <w:p w14:paraId="275A3FA0" w14:textId="77777777" w:rsidR="00C50675" w:rsidRDefault="00C50675"/>
        </w:tc>
      </w:tr>
      <w:tr w:rsidR="00C50675" w14:paraId="2360D786" w14:textId="77777777">
        <w:tc>
          <w:tcPr>
            <w:tcW w:w="720" w:type="dxa"/>
          </w:tcPr>
          <w:p w14:paraId="7657127E" w14:textId="77777777" w:rsidR="00C50675" w:rsidRDefault="00000000">
            <w:r>
              <w:t>530</w:t>
            </w:r>
          </w:p>
        </w:tc>
        <w:tc>
          <w:tcPr>
            <w:tcW w:w="5760" w:type="dxa"/>
          </w:tcPr>
          <w:p w14:paraId="056D750C" w14:textId="77777777" w:rsidR="00C50675" w:rsidRDefault="00000000">
            <w:r>
              <w:t>Accountability</w:t>
            </w:r>
          </w:p>
        </w:tc>
        <w:tc>
          <w:tcPr>
            <w:tcW w:w="1440" w:type="dxa"/>
          </w:tcPr>
          <w:p w14:paraId="532FF7D8" w14:textId="77777777" w:rsidR="00C50675" w:rsidRDefault="00C50675"/>
        </w:tc>
        <w:tc>
          <w:tcPr>
            <w:tcW w:w="1440" w:type="dxa"/>
          </w:tcPr>
          <w:p w14:paraId="7243F2EE" w14:textId="77777777" w:rsidR="00C50675" w:rsidRDefault="00C50675"/>
        </w:tc>
        <w:tc>
          <w:tcPr>
            <w:tcW w:w="4320" w:type="dxa"/>
          </w:tcPr>
          <w:p w14:paraId="33CB9005" w14:textId="77777777" w:rsidR="00C50675" w:rsidRDefault="00C50675"/>
        </w:tc>
      </w:tr>
      <w:tr w:rsidR="00C50675" w14:paraId="48CCB446" w14:textId="77777777">
        <w:tc>
          <w:tcPr>
            <w:tcW w:w="720" w:type="dxa"/>
          </w:tcPr>
          <w:p w14:paraId="55390300" w14:textId="77777777" w:rsidR="00C50675" w:rsidRDefault="00000000">
            <w:r>
              <w:t>531</w:t>
            </w:r>
          </w:p>
        </w:tc>
        <w:tc>
          <w:tcPr>
            <w:tcW w:w="5760" w:type="dxa"/>
          </w:tcPr>
          <w:p w14:paraId="0734F03E" w14:textId="77777777" w:rsidR="00C50675" w:rsidRDefault="00000000">
            <w:r>
              <w:t>The Board is committed to providing Shareholders with a clear assessment of the Company’s position and prospects. This is achieved through the annual report and as required other periodic financial and trading statements. The Board has made appropriate arrangements for the application of risk management and internal control principles.</w:t>
            </w:r>
          </w:p>
        </w:tc>
        <w:tc>
          <w:tcPr>
            <w:tcW w:w="1440" w:type="dxa"/>
          </w:tcPr>
          <w:p w14:paraId="14F13AD1" w14:textId="77777777" w:rsidR="00C50675" w:rsidRDefault="00C50675"/>
        </w:tc>
        <w:tc>
          <w:tcPr>
            <w:tcW w:w="1440" w:type="dxa"/>
          </w:tcPr>
          <w:p w14:paraId="056A1190" w14:textId="77777777" w:rsidR="00C50675" w:rsidRDefault="00C50675"/>
        </w:tc>
        <w:tc>
          <w:tcPr>
            <w:tcW w:w="4320" w:type="dxa"/>
          </w:tcPr>
          <w:p w14:paraId="5130662D" w14:textId="77777777" w:rsidR="00C50675" w:rsidRDefault="00C50675"/>
        </w:tc>
      </w:tr>
      <w:tr w:rsidR="00C50675" w14:paraId="7A961A10" w14:textId="77777777">
        <w:tc>
          <w:tcPr>
            <w:tcW w:w="720" w:type="dxa"/>
          </w:tcPr>
          <w:p w14:paraId="702CB8CB" w14:textId="77777777" w:rsidR="00C50675" w:rsidRDefault="00000000">
            <w:r>
              <w:t>532</w:t>
            </w:r>
          </w:p>
        </w:tc>
        <w:tc>
          <w:tcPr>
            <w:tcW w:w="5760" w:type="dxa"/>
          </w:tcPr>
          <w:p w14:paraId="7EBA3C01" w14:textId="77777777" w:rsidR="00C50675" w:rsidRDefault="00000000">
            <w:r>
              <w:t>Diversity and inclusion</w:t>
            </w:r>
          </w:p>
        </w:tc>
        <w:tc>
          <w:tcPr>
            <w:tcW w:w="1440" w:type="dxa"/>
          </w:tcPr>
          <w:p w14:paraId="499CE0BB" w14:textId="77777777" w:rsidR="00C50675" w:rsidRDefault="00C50675"/>
        </w:tc>
        <w:tc>
          <w:tcPr>
            <w:tcW w:w="1440" w:type="dxa"/>
          </w:tcPr>
          <w:p w14:paraId="22665534" w14:textId="77777777" w:rsidR="00C50675" w:rsidRDefault="00C50675"/>
        </w:tc>
        <w:tc>
          <w:tcPr>
            <w:tcW w:w="4320" w:type="dxa"/>
          </w:tcPr>
          <w:p w14:paraId="4ADF7B9D" w14:textId="77777777" w:rsidR="00C50675" w:rsidRDefault="00C50675"/>
        </w:tc>
      </w:tr>
      <w:tr w:rsidR="00C50675" w14:paraId="4454A911" w14:textId="77777777">
        <w:tc>
          <w:tcPr>
            <w:tcW w:w="720" w:type="dxa"/>
          </w:tcPr>
          <w:p w14:paraId="6B72C475" w14:textId="77777777" w:rsidR="00C50675" w:rsidRDefault="00000000">
            <w:r>
              <w:t>533</w:t>
            </w:r>
          </w:p>
        </w:tc>
        <w:tc>
          <w:tcPr>
            <w:tcW w:w="5760" w:type="dxa"/>
          </w:tcPr>
          <w:p w14:paraId="2CE7A508" w14:textId="77777777" w:rsidR="00C50675" w:rsidRDefault="00000000">
            <w:r>
              <w:t xml:space="preserve">The Company does not discriminate on the grounds of age, gender, nationality, ethnic or racial origin, non-job-related-disability, sexual orientation or marital status. The Company gives due consideration to all applications and provides training and the opportunity for career </w:t>
            </w:r>
            <w:r>
              <w:lastRenderedPageBreak/>
              <w:t>development wherever possible. The Board does not support discrimination of any form, positive or negative, and all appointments are based solely on merit.</w:t>
            </w:r>
          </w:p>
        </w:tc>
        <w:tc>
          <w:tcPr>
            <w:tcW w:w="1440" w:type="dxa"/>
          </w:tcPr>
          <w:p w14:paraId="4DB2E65E" w14:textId="77777777" w:rsidR="00C50675" w:rsidRDefault="00C50675"/>
        </w:tc>
        <w:tc>
          <w:tcPr>
            <w:tcW w:w="1440" w:type="dxa"/>
          </w:tcPr>
          <w:p w14:paraId="633C8268" w14:textId="77777777" w:rsidR="00C50675" w:rsidRDefault="00C50675"/>
        </w:tc>
        <w:tc>
          <w:tcPr>
            <w:tcW w:w="4320" w:type="dxa"/>
          </w:tcPr>
          <w:p w14:paraId="2363BCF4" w14:textId="77777777" w:rsidR="00C50675" w:rsidRDefault="00C50675"/>
        </w:tc>
      </w:tr>
      <w:tr w:rsidR="00C50675" w14:paraId="63A0790E" w14:textId="77777777">
        <w:tc>
          <w:tcPr>
            <w:tcW w:w="720" w:type="dxa"/>
          </w:tcPr>
          <w:p w14:paraId="7EE6D580" w14:textId="77777777" w:rsidR="00C50675" w:rsidRDefault="00000000">
            <w:r>
              <w:t>534</w:t>
            </w:r>
          </w:p>
        </w:tc>
        <w:tc>
          <w:tcPr>
            <w:tcW w:w="5760" w:type="dxa"/>
          </w:tcPr>
          <w:p w14:paraId="78999804" w14:textId="77777777" w:rsidR="00C50675" w:rsidRDefault="00000000">
            <w:r>
              <w:t>Part 12</w:t>
            </w:r>
            <w:r>
              <w:br/>
            </w:r>
            <w:r>
              <w:br/>
              <w:t>Historical Financial Information of the Company</w:t>
            </w:r>
          </w:p>
        </w:tc>
        <w:tc>
          <w:tcPr>
            <w:tcW w:w="1440" w:type="dxa"/>
          </w:tcPr>
          <w:p w14:paraId="3769CFDC" w14:textId="77777777" w:rsidR="00C50675" w:rsidRDefault="00C50675"/>
        </w:tc>
        <w:tc>
          <w:tcPr>
            <w:tcW w:w="1440" w:type="dxa"/>
          </w:tcPr>
          <w:p w14:paraId="7157EEE1" w14:textId="77777777" w:rsidR="00C50675" w:rsidRDefault="00C50675"/>
        </w:tc>
        <w:tc>
          <w:tcPr>
            <w:tcW w:w="4320" w:type="dxa"/>
          </w:tcPr>
          <w:p w14:paraId="55742446" w14:textId="77777777" w:rsidR="00C50675" w:rsidRDefault="00C50675"/>
        </w:tc>
      </w:tr>
      <w:tr w:rsidR="00C50675" w14:paraId="6B68AE67" w14:textId="77777777">
        <w:tc>
          <w:tcPr>
            <w:tcW w:w="720" w:type="dxa"/>
          </w:tcPr>
          <w:p w14:paraId="1E50EFF2" w14:textId="77777777" w:rsidR="00C50675" w:rsidRDefault="00000000">
            <w:r>
              <w:t>535</w:t>
            </w:r>
          </w:p>
        </w:tc>
        <w:tc>
          <w:tcPr>
            <w:tcW w:w="5760" w:type="dxa"/>
          </w:tcPr>
          <w:p w14:paraId="2211D2EF" w14:textId="77777777" w:rsidR="00C50675" w:rsidRDefault="00000000">
            <w:r>
              <w:t xml:space="preserve">The Company’s audited financial statements for the period 1 April 2019 to 31 March 2020 which can be viewed on the Company’s website at: </w:t>
            </w:r>
          </w:p>
        </w:tc>
        <w:tc>
          <w:tcPr>
            <w:tcW w:w="1440" w:type="dxa"/>
          </w:tcPr>
          <w:p w14:paraId="20D5E142" w14:textId="77777777" w:rsidR="00C50675" w:rsidRDefault="00C50675"/>
        </w:tc>
        <w:tc>
          <w:tcPr>
            <w:tcW w:w="1440" w:type="dxa"/>
          </w:tcPr>
          <w:p w14:paraId="482F70ED" w14:textId="77777777" w:rsidR="00C50675" w:rsidRDefault="00C50675"/>
        </w:tc>
        <w:tc>
          <w:tcPr>
            <w:tcW w:w="4320" w:type="dxa"/>
          </w:tcPr>
          <w:p w14:paraId="5F0C06AB" w14:textId="77777777" w:rsidR="00C50675" w:rsidRDefault="00C50675"/>
        </w:tc>
      </w:tr>
      <w:tr w:rsidR="00C50675" w14:paraId="5549DC8D" w14:textId="77777777">
        <w:tc>
          <w:tcPr>
            <w:tcW w:w="720" w:type="dxa"/>
          </w:tcPr>
          <w:p w14:paraId="29F78EEB" w14:textId="77777777" w:rsidR="00C50675" w:rsidRDefault="00000000">
            <w:r>
              <w:t>536</w:t>
            </w:r>
          </w:p>
        </w:tc>
        <w:tc>
          <w:tcPr>
            <w:tcW w:w="5760" w:type="dxa"/>
          </w:tcPr>
          <w:p w14:paraId="19329D9F" w14:textId="77777777" w:rsidR="00C50675" w:rsidRDefault="00000000">
            <w:r>
              <w:t xml:space="preserve">   </w:t>
            </w:r>
          </w:p>
        </w:tc>
        <w:tc>
          <w:tcPr>
            <w:tcW w:w="1440" w:type="dxa"/>
          </w:tcPr>
          <w:p w14:paraId="45D5A4D8" w14:textId="77777777" w:rsidR="00C50675" w:rsidRDefault="00C50675"/>
        </w:tc>
        <w:tc>
          <w:tcPr>
            <w:tcW w:w="1440" w:type="dxa"/>
          </w:tcPr>
          <w:p w14:paraId="3021C245" w14:textId="77777777" w:rsidR="00C50675" w:rsidRDefault="00C50675"/>
        </w:tc>
        <w:tc>
          <w:tcPr>
            <w:tcW w:w="4320" w:type="dxa"/>
          </w:tcPr>
          <w:p w14:paraId="1A2695B4" w14:textId="77777777" w:rsidR="00C50675" w:rsidRDefault="00C50675"/>
        </w:tc>
      </w:tr>
      <w:tr w:rsidR="00C50675" w14:paraId="0F85A134" w14:textId="77777777">
        <w:tc>
          <w:tcPr>
            <w:tcW w:w="720" w:type="dxa"/>
          </w:tcPr>
          <w:p w14:paraId="0D9EF5FA" w14:textId="77777777" w:rsidR="00C50675" w:rsidRDefault="00000000">
            <w:r>
              <w:t>537</w:t>
            </w:r>
          </w:p>
        </w:tc>
        <w:tc>
          <w:tcPr>
            <w:tcW w:w="5760" w:type="dxa"/>
          </w:tcPr>
          <w:p w14:paraId="264F28C0" w14:textId="77777777" w:rsidR="00C50675" w:rsidRDefault="00000000">
            <w:r>
              <w:t xml:space="preserve">The Company’s audited financial statements for the period 1 April 2020 to 31 March 2021 which can be viewed on the Company’s website at: </w:t>
            </w:r>
          </w:p>
        </w:tc>
        <w:tc>
          <w:tcPr>
            <w:tcW w:w="1440" w:type="dxa"/>
          </w:tcPr>
          <w:p w14:paraId="45DB18AE" w14:textId="77777777" w:rsidR="00C50675" w:rsidRDefault="00C50675"/>
        </w:tc>
        <w:tc>
          <w:tcPr>
            <w:tcW w:w="1440" w:type="dxa"/>
          </w:tcPr>
          <w:p w14:paraId="014E9744" w14:textId="77777777" w:rsidR="00C50675" w:rsidRDefault="00C50675"/>
        </w:tc>
        <w:tc>
          <w:tcPr>
            <w:tcW w:w="4320" w:type="dxa"/>
          </w:tcPr>
          <w:p w14:paraId="3F0DCD31" w14:textId="77777777" w:rsidR="00C50675" w:rsidRDefault="00C50675"/>
        </w:tc>
      </w:tr>
      <w:tr w:rsidR="00C50675" w14:paraId="40E7C560" w14:textId="77777777">
        <w:tc>
          <w:tcPr>
            <w:tcW w:w="720" w:type="dxa"/>
          </w:tcPr>
          <w:p w14:paraId="14860303" w14:textId="77777777" w:rsidR="00C50675" w:rsidRDefault="00000000">
            <w:r>
              <w:t>538</w:t>
            </w:r>
          </w:p>
        </w:tc>
        <w:tc>
          <w:tcPr>
            <w:tcW w:w="5760" w:type="dxa"/>
          </w:tcPr>
          <w:p w14:paraId="742E49A0" w14:textId="77777777" w:rsidR="00C50675" w:rsidRDefault="00000000">
            <w:r>
              <w:t xml:space="preserve">  </w:t>
            </w:r>
          </w:p>
        </w:tc>
        <w:tc>
          <w:tcPr>
            <w:tcW w:w="1440" w:type="dxa"/>
          </w:tcPr>
          <w:p w14:paraId="2ECB8087" w14:textId="77777777" w:rsidR="00C50675" w:rsidRDefault="00C50675"/>
        </w:tc>
        <w:tc>
          <w:tcPr>
            <w:tcW w:w="1440" w:type="dxa"/>
          </w:tcPr>
          <w:p w14:paraId="500E8931" w14:textId="77777777" w:rsidR="00C50675" w:rsidRDefault="00C50675"/>
        </w:tc>
        <w:tc>
          <w:tcPr>
            <w:tcW w:w="4320" w:type="dxa"/>
          </w:tcPr>
          <w:p w14:paraId="58B207F2" w14:textId="77777777" w:rsidR="00C50675" w:rsidRDefault="00C50675"/>
        </w:tc>
      </w:tr>
      <w:tr w:rsidR="00C50675" w14:paraId="5CCB0E18" w14:textId="77777777">
        <w:tc>
          <w:tcPr>
            <w:tcW w:w="720" w:type="dxa"/>
          </w:tcPr>
          <w:p w14:paraId="168BD463" w14:textId="77777777" w:rsidR="00C50675" w:rsidRDefault="00000000">
            <w:r>
              <w:t>539</w:t>
            </w:r>
          </w:p>
        </w:tc>
        <w:tc>
          <w:tcPr>
            <w:tcW w:w="5760" w:type="dxa"/>
          </w:tcPr>
          <w:p w14:paraId="0D5F8BA5" w14:textId="77777777" w:rsidR="00C50675" w:rsidRDefault="00000000">
            <w:r>
              <w:t>The Company’s unaudited interim financial statements for the period 1 April 2021 to 31 March 2022 which can be viewed on the Company’s website at:</w:t>
            </w:r>
          </w:p>
        </w:tc>
        <w:tc>
          <w:tcPr>
            <w:tcW w:w="1440" w:type="dxa"/>
          </w:tcPr>
          <w:p w14:paraId="257CFCD4" w14:textId="77777777" w:rsidR="00C50675" w:rsidRDefault="00C50675"/>
        </w:tc>
        <w:tc>
          <w:tcPr>
            <w:tcW w:w="1440" w:type="dxa"/>
          </w:tcPr>
          <w:p w14:paraId="46FC1A38" w14:textId="77777777" w:rsidR="00C50675" w:rsidRDefault="00C50675"/>
        </w:tc>
        <w:tc>
          <w:tcPr>
            <w:tcW w:w="4320" w:type="dxa"/>
          </w:tcPr>
          <w:p w14:paraId="5086C1F1" w14:textId="77777777" w:rsidR="00C50675" w:rsidRDefault="00C50675"/>
        </w:tc>
      </w:tr>
      <w:tr w:rsidR="00C50675" w14:paraId="24AA893E" w14:textId="77777777">
        <w:tc>
          <w:tcPr>
            <w:tcW w:w="720" w:type="dxa"/>
          </w:tcPr>
          <w:p w14:paraId="74E89CDC" w14:textId="77777777" w:rsidR="00C50675" w:rsidRDefault="00000000">
            <w:r>
              <w:t>540</w:t>
            </w:r>
          </w:p>
        </w:tc>
        <w:tc>
          <w:tcPr>
            <w:tcW w:w="5760" w:type="dxa"/>
          </w:tcPr>
          <w:p w14:paraId="1AD6A494" w14:textId="77777777" w:rsidR="00C50675" w:rsidRDefault="00000000">
            <w:r>
              <w:t xml:space="preserve">The Company’s unaudited financial statements for the six month period 30 September 2022 which can be viewed on the Company’s website at: </w:t>
            </w:r>
          </w:p>
        </w:tc>
        <w:tc>
          <w:tcPr>
            <w:tcW w:w="1440" w:type="dxa"/>
          </w:tcPr>
          <w:p w14:paraId="37747099" w14:textId="77777777" w:rsidR="00C50675" w:rsidRDefault="00C50675"/>
        </w:tc>
        <w:tc>
          <w:tcPr>
            <w:tcW w:w="1440" w:type="dxa"/>
          </w:tcPr>
          <w:p w14:paraId="09106538" w14:textId="77777777" w:rsidR="00C50675" w:rsidRDefault="00C50675"/>
        </w:tc>
        <w:tc>
          <w:tcPr>
            <w:tcW w:w="4320" w:type="dxa"/>
          </w:tcPr>
          <w:p w14:paraId="5507BB55" w14:textId="77777777" w:rsidR="00C50675" w:rsidRDefault="00C50675"/>
        </w:tc>
      </w:tr>
      <w:tr w:rsidR="00C50675" w14:paraId="7E86DE78" w14:textId="77777777">
        <w:tc>
          <w:tcPr>
            <w:tcW w:w="720" w:type="dxa"/>
          </w:tcPr>
          <w:p w14:paraId="3D5FCF70" w14:textId="77777777" w:rsidR="00C50675" w:rsidRDefault="00000000">
            <w:r>
              <w:t>541</w:t>
            </w:r>
          </w:p>
        </w:tc>
        <w:tc>
          <w:tcPr>
            <w:tcW w:w="5760" w:type="dxa"/>
          </w:tcPr>
          <w:p w14:paraId="1FA5D335" w14:textId="77777777" w:rsidR="00C50675" w:rsidRDefault="00000000">
            <w:r>
              <w:t>Part 13</w:t>
            </w:r>
            <w:r>
              <w:br/>
            </w:r>
            <w:r>
              <w:br/>
              <w:t>Historical Financial Information of [●]</w:t>
            </w:r>
          </w:p>
        </w:tc>
        <w:tc>
          <w:tcPr>
            <w:tcW w:w="1440" w:type="dxa"/>
          </w:tcPr>
          <w:p w14:paraId="37A451BA" w14:textId="77777777" w:rsidR="00C50675" w:rsidRDefault="00C50675"/>
        </w:tc>
        <w:tc>
          <w:tcPr>
            <w:tcW w:w="1440" w:type="dxa"/>
          </w:tcPr>
          <w:p w14:paraId="35E00C43" w14:textId="77777777" w:rsidR="00C50675" w:rsidRDefault="00C50675"/>
        </w:tc>
        <w:tc>
          <w:tcPr>
            <w:tcW w:w="4320" w:type="dxa"/>
          </w:tcPr>
          <w:p w14:paraId="6F4328F3" w14:textId="77777777" w:rsidR="00C50675" w:rsidRDefault="00C50675"/>
        </w:tc>
      </w:tr>
      <w:tr w:rsidR="00C50675" w14:paraId="51EAF442" w14:textId="77777777">
        <w:tc>
          <w:tcPr>
            <w:tcW w:w="720" w:type="dxa"/>
          </w:tcPr>
          <w:p w14:paraId="1711ACE3" w14:textId="77777777" w:rsidR="00C50675" w:rsidRDefault="00000000">
            <w:r>
              <w:t>542</w:t>
            </w:r>
          </w:p>
        </w:tc>
        <w:tc>
          <w:tcPr>
            <w:tcW w:w="5760" w:type="dxa"/>
          </w:tcPr>
          <w:p w14:paraId="1C224DB8" w14:textId="77777777" w:rsidR="00C50675" w:rsidRDefault="00000000">
            <w:r>
              <w:t>FINANCIAL INFORMATION ON [●] LIMITED</w:t>
            </w:r>
          </w:p>
        </w:tc>
        <w:tc>
          <w:tcPr>
            <w:tcW w:w="1440" w:type="dxa"/>
          </w:tcPr>
          <w:p w14:paraId="6B0C49BB" w14:textId="77777777" w:rsidR="00C50675" w:rsidRDefault="00C50675"/>
        </w:tc>
        <w:tc>
          <w:tcPr>
            <w:tcW w:w="1440" w:type="dxa"/>
          </w:tcPr>
          <w:p w14:paraId="51758C7C" w14:textId="77777777" w:rsidR="00C50675" w:rsidRDefault="00C50675"/>
        </w:tc>
        <w:tc>
          <w:tcPr>
            <w:tcW w:w="4320" w:type="dxa"/>
          </w:tcPr>
          <w:p w14:paraId="259B4D23" w14:textId="77777777" w:rsidR="00C50675" w:rsidRDefault="00C50675"/>
        </w:tc>
      </w:tr>
      <w:tr w:rsidR="00C50675" w14:paraId="741FA2B8" w14:textId="77777777">
        <w:tc>
          <w:tcPr>
            <w:tcW w:w="720" w:type="dxa"/>
          </w:tcPr>
          <w:p w14:paraId="3DA958D3" w14:textId="77777777" w:rsidR="00C50675" w:rsidRDefault="00000000">
            <w:r>
              <w:t>543</w:t>
            </w:r>
          </w:p>
        </w:tc>
        <w:tc>
          <w:tcPr>
            <w:tcW w:w="5760" w:type="dxa"/>
          </w:tcPr>
          <w:p w14:paraId="24C1701E" w14:textId="77777777" w:rsidR="00C50675" w:rsidRDefault="00000000">
            <w:r>
              <w:t>FOR FINANCIAL YEARS TO 31 DECEMBER 2020, 2021 AND 2022</w:t>
            </w:r>
          </w:p>
        </w:tc>
        <w:tc>
          <w:tcPr>
            <w:tcW w:w="1440" w:type="dxa"/>
          </w:tcPr>
          <w:p w14:paraId="2BF70418" w14:textId="77777777" w:rsidR="00C50675" w:rsidRDefault="00C50675"/>
        </w:tc>
        <w:tc>
          <w:tcPr>
            <w:tcW w:w="1440" w:type="dxa"/>
          </w:tcPr>
          <w:p w14:paraId="3E64D45A" w14:textId="77777777" w:rsidR="00C50675" w:rsidRDefault="00C50675"/>
        </w:tc>
        <w:tc>
          <w:tcPr>
            <w:tcW w:w="4320" w:type="dxa"/>
          </w:tcPr>
          <w:p w14:paraId="3D334D0C" w14:textId="77777777" w:rsidR="00C50675" w:rsidRDefault="00C50675"/>
        </w:tc>
      </w:tr>
      <w:tr w:rsidR="00C50675" w14:paraId="307E730F" w14:textId="77777777">
        <w:tc>
          <w:tcPr>
            <w:tcW w:w="720" w:type="dxa"/>
          </w:tcPr>
          <w:p w14:paraId="7CB2531E" w14:textId="77777777" w:rsidR="00C50675" w:rsidRDefault="00000000">
            <w:r>
              <w:t>544</w:t>
            </w:r>
          </w:p>
        </w:tc>
        <w:tc>
          <w:tcPr>
            <w:tcW w:w="5760" w:type="dxa"/>
          </w:tcPr>
          <w:p w14:paraId="602BA3DA" w14:textId="77777777" w:rsidR="00C50675" w:rsidRDefault="00000000">
            <w:r>
              <w:t>NOTE: PARTS 13, 14 AND 15 ARE JUST PLACEHOLDERS. THE CONTENT WILL DEPEND ON HOW THE HISTORICAL FINANCIAL INFORMATION FOR THE MEMBERS OF THE TARGET GROUP WILL BE PRESENTED.</w:t>
            </w:r>
          </w:p>
        </w:tc>
        <w:tc>
          <w:tcPr>
            <w:tcW w:w="1440" w:type="dxa"/>
          </w:tcPr>
          <w:p w14:paraId="0539C913" w14:textId="77777777" w:rsidR="00C50675" w:rsidRDefault="00C50675"/>
        </w:tc>
        <w:tc>
          <w:tcPr>
            <w:tcW w:w="1440" w:type="dxa"/>
          </w:tcPr>
          <w:p w14:paraId="14E3A071" w14:textId="77777777" w:rsidR="00C50675" w:rsidRDefault="00C50675"/>
        </w:tc>
        <w:tc>
          <w:tcPr>
            <w:tcW w:w="4320" w:type="dxa"/>
          </w:tcPr>
          <w:p w14:paraId="7B8ECDEA" w14:textId="77777777" w:rsidR="00C50675" w:rsidRDefault="00C50675"/>
        </w:tc>
      </w:tr>
      <w:tr w:rsidR="00C50675" w14:paraId="15E75DC1" w14:textId="77777777">
        <w:tc>
          <w:tcPr>
            <w:tcW w:w="720" w:type="dxa"/>
          </w:tcPr>
          <w:p w14:paraId="7E10D366" w14:textId="77777777" w:rsidR="00C50675" w:rsidRDefault="00000000">
            <w:r>
              <w:t>545</w:t>
            </w:r>
          </w:p>
        </w:tc>
        <w:tc>
          <w:tcPr>
            <w:tcW w:w="5760" w:type="dxa"/>
          </w:tcPr>
          <w:p w14:paraId="668ADECC" w14:textId="77777777" w:rsidR="00C50675" w:rsidRDefault="00000000">
            <w:r>
              <w:t>REPORT OF THE DIRECTORS AND</w:t>
            </w:r>
          </w:p>
        </w:tc>
        <w:tc>
          <w:tcPr>
            <w:tcW w:w="1440" w:type="dxa"/>
          </w:tcPr>
          <w:p w14:paraId="789223EE" w14:textId="77777777" w:rsidR="00C50675" w:rsidRDefault="00C50675"/>
        </w:tc>
        <w:tc>
          <w:tcPr>
            <w:tcW w:w="1440" w:type="dxa"/>
          </w:tcPr>
          <w:p w14:paraId="197949EA" w14:textId="77777777" w:rsidR="00C50675" w:rsidRDefault="00C50675"/>
        </w:tc>
        <w:tc>
          <w:tcPr>
            <w:tcW w:w="4320" w:type="dxa"/>
          </w:tcPr>
          <w:p w14:paraId="5D155193" w14:textId="77777777" w:rsidR="00C50675" w:rsidRDefault="00C50675"/>
        </w:tc>
      </w:tr>
      <w:tr w:rsidR="00C50675" w14:paraId="52F96C46" w14:textId="77777777">
        <w:tc>
          <w:tcPr>
            <w:tcW w:w="720" w:type="dxa"/>
          </w:tcPr>
          <w:p w14:paraId="6804776C" w14:textId="77777777" w:rsidR="00C50675" w:rsidRDefault="00000000">
            <w:r>
              <w:t>546</w:t>
            </w:r>
          </w:p>
        </w:tc>
        <w:tc>
          <w:tcPr>
            <w:tcW w:w="5760" w:type="dxa"/>
          </w:tcPr>
          <w:p w14:paraId="0E6660ED" w14:textId="77777777" w:rsidR="00C50675" w:rsidRDefault="00000000">
            <w:r>
              <w:t>FINANCIAL STATEMENTS FOR THE YEAR ENDED [●]</w:t>
            </w:r>
          </w:p>
        </w:tc>
        <w:tc>
          <w:tcPr>
            <w:tcW w:w="1440" w:type="dxa"/>
          </w:tcPr>
          <w:p w14:paraId="08A10CCA" w14:textId="77777777" w:rsidR="00C50675" w:rsidRDefault="00C50675"/>
        </w:tc>
        <w:tc>
          <w:tcPr>
            <w:tcW w:w="1440" w:type="dxa"/>
          </w:tcPr>
          <w:p w14:paraId="257446B3" w14:textId="77777777" w:rsidR="00C50675" w:rsidRDefault="00C50675"/>
        </w:tc>
        <w:tc>
          <w:tcPr>
            <w:tcW w:w="4320" w:type="dxa"/>
          </w:tcPr>
          <w:p w14:paraId="78C90608" w14:textId="77777777" w:rsidR="00C50675" w:rsidRDefault="00C50675"/>
        </w:tc>
      </w:tr>
      <w:tr w:rsidR="00C50675" w14:paraId="4BB41AFE" w14:textId="77777777">
        <w:tc>
          <w:tcPr>
            <w:tcW w:w="720" w:type="dxa"/>
          </w:tcPr>
          <w:p w14:paraId="45BB8D93" w14:textId="77777777" w:rsidR="00C50675" w:rsidRDefault="00000000">
            <w:r>
              <w:t>547</w:t>
            </w:r>
          </w:p>
        </w:tc>
        <w:tc>
          <w:tcPr>
            <w:tcW w:w="5760" w:type="dxa"/>
          </w:tcPr>
          <w:p w14:paraId="47331991" w14:textId="77777777" w:rsidR="00C50675" w:rsidRDefault="00000000">
            <w:r>
              <w:t>FOR</w:t>
            </w:r>
          </w:p>
        </w:tc>
        <w:tc>
          <w:tcPr>
            <w:tcW w:w="1440" w:type="dxa"/>
          </w:tcPr>
          <w:p w14:paraId="0E68AF5D" w14:textId="77777777" w:rsidR="00C50675" w:rsidRDefault="00C50675"/>
        </w:tc>
        <w:tc>
          <w:tcPr>
            <w:tcW w:w="1440" w:type="dxa"/>
          </w:tcPr>
          <w:p w14:paraId="611C3489" w14:textId="77777777" w:rsidR="00C50675" w:rsidRDefault="00C50675"/>
        </w:tc>
        <w:tc>
          <w:tcPr>
            <w:tcW w:w="4320" w:type="dxa"/>
          </w:tcPr>
          <w:p w14:paraId="12185CFD" w14:textId="77777777" w:rsidR="00C50675" w:rsidRDefault="00C50675"/>
        </w:tc>
      </w:tr>
      <w:tr w:rsidR="00C50675" w14:paraId="1883C737" w14:textId="77777777">
        <w:tc>
          <w:tcPr>
            <w:tcW w:w="720" w:type="dxa"/>
          </w:tcPr>
          <w:p w14:paraId="577C6E3E" w14:textId="77777777" w:rsidR="00C50675" w:rsidRDefault="00000000">
            <w:r>
              <w:t>548</w:t>
            </w:r>
          </w:p>
        </w:tc>
        <w:tc>
          <w:tcPr>
            <w:tcW w:w="5760" w:type="dxa"/>
          </w:tcPr>
          <w:p w14:paraId="5B9E36E9" w14:textId="77777777" w:rsidR="00C50675" w:rsidRDefault="00000000">
            <w:r>
              <w:t>[●]</w:t>
            </w:r>
          </w:p>
        </w:tc>
        <w:tc>
          <w:tcPr>
            <w:tcW w:w="1440" w:type="dxa"/>
          </w:tcPr>
          <w:p w14:paraId="5FAD622F" w14:textId="77777777" w:rsidR="00C50675" w:rsidRDefault="00C50675"/>
        </w:tc>
        <w:tc>
          <w:tcPr>
            <w:tcW w:w="1440" w:type="dxa"/>
          </w:tcPr>
          <w:p w14:paraId="199C813D" w14:textId="77777777" w:rsidR="00C50675" w:rsidRDefault="00C50675"/>
        </w:tc>
        <w:tc>
          <w:tcPr>
            <w:tcW w:w="4320" w:type="dxa"/>
          </w:tcPr>
          <w:p w14:paraId="2416C4AC" w14:textId="77777777" w:rsidR="00C50675" w:rsidRDefault="00C50675"/>
        </w:tc>
      </w:tr>
      <w:tr w:rsidR="00C50675" w14:paraId="7D25D951" w14:textId="77777777">
        <w:tc>
          <w:tcPr>
            <w:tcW w:w="720" w:type="dxa"/>
          </w:tcPr>
          <w:p w14:paraId="127E3C76" w14:textId="77777777" w:rsidR="00C50675" w:rsidRDefault="00000000">
            <w:r>
              <w:t>549</w:t>
            </w:r>
          </w:p>
        </w:tc>
        <w:tc>
          <w:tcPr>
            <w:tcW w:w="5760" w:type="dxa"/>
          </w:tcPr>
          <w:p w14:paraId="0FE2262E" w14:textId="77777777" w:rsidR="00C50675" w:rsidRDefault="00000000">
            <w:r>
              <w:t>Part 14</w:t>
            </w:r>
          </w:p>
        </w:tc>
        <w:tc>
          <w:tcPr>
            <w:tcW w:w="1440" w:type="dxa"/>
          </w:tcPr>
          <w:p w14:paraId="71DF65BC" w14:textId="77777777" w:rsidR="00C50675" w:rsidRDefault="00C50675"/>
        </w:tc>
        <w:tc>
          <w:tcPr>
            <w:tcW w:w="1440" w:type="dxa"/>
          </w:tcPr>
          <w:p w14:paraId="224ED1E3" w14:textId="77777777" w:rsidR="00C50675" w:rsidRDefault="00C50675"/>
        </w:tc>
        <w:tc>
          <w:tcPr>
            <w:tcW w:w="4320" w:type="dxa"/>
          </w:tcPr>
          <w:p w14:paraId="44D6BD38" w14:textId="77777777" w:rsidR="00C50675" w:rsidRDefault="00C50675"/>
        </w:tc>
      </w:tr>
      <w:tr w:rsidR="00C50675" w14:paraId="5469C6A1" w14:textId="77777777">
        <w:tc>
          <w:tcPr>
            <w:tcW w:w="720" w:type="dxa"/>
          </w:tcPr>
          <w:p w14:paraId="300EFFAC" w14:textId="77777777" w:rsidR="00C50675" w:rsidRDefault="00000000">
            <w:r>
              <w:lastRenderedPageBreak/>
              <w:t>550</w:t>
            </w:r>
          </w:p>
        </w:tc>
        <w:tc>
          <w:tcPr>
            <w:tcW w:w="5760" w:type="dxa"/>
          </w:tcPr>
          <w:p w14:paraId="4A733E14" w14:textId="77777777" w:rsidR="00C50675" w:rsidRDefault="00000000">
            <w:r>
              <w:br/>
              <w:t>Historical Financial Information of [●]</w:t>
            </w:r>
          </w:p>
        </w:tc>
        <w:tc>
          <w:tcPr>
            <w:tcW w:w="1440" w:type="dxa"/>
          </w:tcPr>
          <w:p w14:paraId="422161E1" w14:textId="77777777" w:rsidR="00C50675" w:rsidRDefault="00C50675"/>
        </w:tc>
        <w:tc>
          <w:tcPr>
            <w:tcW w:w="1440" w:type="dxa"/>
          </w:tcPr>
          <w:p w14:paraId="15B4BBB3" w14:textId="77777777" w:rsidR="00C50675" w:rsidRDefault="00C50675"/>
        </w:tc>
        <w:tc>
          <w:tcPr>
            <w:tcW w:w="4320" w:type="dxa"/>
          </w:tcPr>
          <w:p w14:paraId="51917607" w14:textId="77777777" w:rsidR="00C50675" w:rsidRDefault="00C50675"/>
        </w:tc>
      </w:tr>
      <w:tr w:rsidR="00C50675" w14:paraId="68616A64" w14:textId="77777777">
        <w:tc>
          <w:tcPr>
            <w:tcW w:w="720" w:type="dxa"/>
          </w:tcPr>
          <w:p w14:paraId="78F5F164" w14:textId="77777777" w:rsidR="00C50675" w:rsidRDefault="00000000">
            <w:r>
              <w:t>551</w:t>
            </w:r>
          </w:p>
        </w:tc>
        <w:tc>
          <w:tcPr>
            <w:tcW w:w="5760" w:type="dxa"/>
          </w:tcPr>
          <w:p w14:paraId="0E3A808B" w14:textId="77777777" w:rsidR="00C50675" w:rsidRDefault="00000000">
            <w:r>
              <w:t>REPORT OF THE DIRECTORS AND</w:t>
            </w:r>
          </w:p>
        </w:tc>
        <w:tc>
          <w:tcPr>
            <w:tcW w:w="1440" w:type="dxa"/>
          </w:tcPr>
          <w:p w14:paraId="756207AB" w14:textId="77777777" w:rsidR="00C50675" w:rsidRDefault="00C50675"/>
        </w:tc>
        <w:tc>
          <w:tcPr>
            <w:tcW w:w="1440" w:type="dxa"/>
          </w:tcPr>
          <w:p w14:paraId="4CCD2DA5" w14:textId="77777777" w:rsidR="00C50675" w:rsidRDefault="00C50675"/>
        </w:tc>
        <w:tc>
          <w:tcPr>
            <w:tcW w:w="4320" w:type="dxa"/>
          </w:tcPr>
          <w:p w14:paraId="765CFCF6" w14:textId="77777777" w:rsidR="00C50675" w:rsidRDefault="00C50675"/>
        </w:tc>
      </w:tr>
      <w:tr w:rsidR="00C50675" w14:paraId="15405F6C" w14:textId="77777777">
        <w:tc>
          <w:tcPr>
            <w:tcW w:w="720" w:type="dxa"/>
          </w:tcPr>
          <w:p w14:paraId="7C3B766F" w14:textId="77777777" w:rsidR="00C50675" w:rsidRDefault="00000000">
            <w:r>
              <w:t>552</w:t>
            </w:r>
          </w:p>
        </w:tc>
        <w:tc>
          <w:tcPr>
            <w:tcW w:w="5760" w:type="dxa"/>
          </w:tcPr>
          <w:p w14:paraId="103B870C" w14:textId="77777777" w:rsidR="00C50675" w:rsidRDefault="00000000">
            <w:r>
              <w:t>UNAUDITED FINANCIAL STATEMENTS FOR THE PERIOD 1 [●] TO [●]</w:t>
            </w:r>
          </w:p>
        </w:tc>
        <w:tc>
          <w:tcPr>
            <w:tcW w:w="1440" w:type="dxa"/>
          </w:tcPr>
          <w:p w14:paraId="56B8A19D" w14:textId="77777777" w:rsidR="00C50675" w:rsidRDefault="00C50675"/>
        </w:tc>
        <w:tc>
          <w:tcPr>
            <w:tcW w:w="1440" w:type="dxa"/>
          </w:tcPr>
          <w:p w14:paraId="041CDE1A" w14:textId="77777777" w:rsidR="00C50675" w:rsidRDefault="00C50675"/>
        </w:tc>
        <w:tc>
          <w:tcPr>
            <w:tcW w:w="4320" w:type="dxa"/>
          </w:tcPr>
          <w:p w14:paraId="62814BA8" w14:textId="77777777" w:rsidR="00C50675" w:rsidRDefault="00C50675"/>
        </w:tc>
      </w:tr>
      <w:tr w:rsidR="00C50675" w14:paraId="6B5DFFB1" w14:textId="77777777">
        <w:tc>
          <w:tcPr>
            <w:tcW w:w="720" w:type="dxa"/>
          </w:tcPr>
          <w:p w14:paraId="61998195" w14:textId="77777777" w:rsidR="00C50675" w:rsidRDefault="00000000">
            <w:r>
              <w:t>553</w:t>
            </w:r>
          </w:p>
        </w:tc>
        <w:tc>
          <w:tcPr>
            <w:tcW w:w="5760" w:type="dxa"/>
          </w:tcPr>
          <w:p w14:paraId="590D18AE" w14:textId="77777777" w:rsidR="00C50675" w:rsidRDefault="00000000">
            <w:r>
              <w:t>FOR</w:t>
            </w:r>
          </w:p>
        </w:tc>
        <w:tc>
          <w:tcPr>
            <w:tcW w:w="1440" w:type="dxa"/>
          </w:tcPr>
          <w:p w14:paraId="6678A619" w14:textId="77777777" w:rsidR="00C50675" w:rsidRDefault="00C50675"/>
        </w:tc>
        <w:tc>
          <w:tcPr>
            <w:tcW w:w="1440" w:type="dxa"/>
          </w:tcPr>
          <w:p w14:paraId="3D88F396" w14:textId="77777777" w:rsidR="00C50675" w:rsidRDefault="00C50675"/>
        </w:tc>
        <w:tc>
          <w:tcPr>
            <w:tcW w:w="4320" w:type="dxa"/>
          </w:tcPr>
          <w:p w14:paraId="49F5878D" w14:textId="77777777" w:rsidR="00C50675" w:rsidRDefault="00C50675"/>
        </w:tc>
      </w:tr>
      <w:tr w:rsidR="00C50675" w14:paraId="1BFBAA0D" w14:textId="77777777">
        <w:tc>
          <w:tcPr>
            <w:tcW w:w="720" w:type="dxa"/>
          </w:tcPr>
          <w:p w14:paraId="1027107B" w14:textId="77777777" w:rsidR="00C50675" w:rsidRDefault="00000000">
            <w:r>
              <w:t>554</w:t>
            </w:r>
          </w:p>
        </w:tc>
        <w:tc>
          <w:tcPr>
            <w:tcW w:w="5760" w:type="dxa"/>
          </w:tcPr>
          <w:p w14:paraId="45AFF6CE" w14:textId="77777777" w:rsidR="00C50675" w:rsidRDefault="00000000">
            <w:r>
              <w:t>[●]</w:t>
            </w:r>
          </w:p>
        </w:tc>
        <w:tc>
          <w:tcPr>
            <w:tcW w:w="1440" w:type="dxa"/>
          </w:tcPr>
          <w:p w14:paraId="0A9C188D" w14:textId="77777777" w:rsidR="00C50675" w:rsidRDefault="00C50675"/>
        </w:tc>
        <w:tc>
          <w:tcPr>
            <w:tcW w:w="1440" w:type="dxa"/>
          </w:tcPr>
          <w:p w14:paraId="2166994A" w14:textId="77777777" w:rsidR="00C50675" w:rsidRDefault="00C50675"/>
        </w:tc>
        <w:tc>
          <w:tcPr>
            <w:tcW w:w="4320" w:type="dxa"/>
          </w:tcPr>
          <w:p w14:paraId="78136AF8" w14:textId="77777777" w:rsidR="00C50675" w:rsidRDefault="00C50675"/>
        </w:tc>
      </w:tr>
      <w:tr w:rsidR="00C50675" w14:paraId="52D859F0" w14:textId="77777777">
        <w:tc>
          <w:tcPr>
            <w:tcW w:w="720" w:type="dxa"/>
          </w:tcPr>
          <w:p w14:paraId="20B7753D" w14:textId="77777777" w:rsidR="00C50675" w:rsidRDefault="00000000">
            <w:r>
              <w:t>555</w:t>
            </w:r>
          </w:p>
        </w:tc>
        <w:tc>
          <w:tcPr>
            <w:tcW w:w="5760" w:type="dxa"/>
          </w:tcPr>
          <w:p w14:paraId="391967B2" w14:textId="77777777" w:rsidR="00C50675" w:rsidRDefault="00000000">
            <w:r>
              <w:t>Part 15</w:t>
            </w:r>
          </w:p>
        </w:tc>
        <w:tc>
          <w:tcPr>
            <w:tcW w:w="1440" w:type="dxa"/>
          </w:tcPr>
          <w:p w14:paraId="1EABFCE5" w14:textId="77777777" w:rsidR="00C50675" w:rsidRDefault="00C50675"/>
        </w:tc>
        <w:tc>
          <w:tcPr>
            <w:tcW w:w="1440" w:type="dxa"/>
          </w:tcPr>
          <w:p w14:paraId="47119FE1" w14:textId="77777777" w:rsidR="00C50675" w:rsidRDefault="00C50675"/>
        </w:tc>
        <w:tc>
          <w:tcPr>
            <w:tcW w:w="4320" w:type="dxa"/>
          </w:tcPr>
          <w:p w14:paraId="0A2F478B" w14:textId="77777777" w:rsidR="00C50675" w:rsidRDefault="00C50675"/>
        </w:tc>
      </w:tr>
      <w:tr w:rsidR="00C50675" w14:paraId="328AAAD1" w14:textId="77777777">
        <w:tc>
          <w:tcPr>
            <w:tcW w:w="720" w:type="dxa"/>
          </w:tcPr>
          <w:p w14:paraId="50FF401A" w14:textId="77777777" w:rsidR="00C50675" w:rsidRDefault="00000000">
            <w:r>
              <w:t>556</w:t>
            </w:r>
          </w:p>
        </w:tc>
        <w:tc>
          <w:tcPr>
            <w:tcW w:w="5760" w:type="dxa"/>
          </w:tcPr>
          <w:p w14:paraId="6B4AFF35" w14:textId="77777777" w:rsidR="00C50675" w:rsidRDefault="00000000">
            <w:r>
              <w:br/>
              <w:t xml:space="preserve">Historical Financial Information of [●] </w:t>
            </w:r>
          </w:p>
        </w:tc>
        <w:tc>
          <w:tcPr>
            <w:tcW w:w="1440" w:type="dxa"/>
          </w:tcPr>
          <w:p w14:paraId="372D8552" w14:textId="77777777" w:rsidR="00C50675" w:rsidRDefault="00C50675"/>
        </w:tc>
        <w:tc>
          <w:tcPr>
            <w:tcW w:w="1440" w:type="dxa"/>
          </w:tcPr>
          <w:p w14:paraId="6860785F" w14:textId="77777777" w:rsidR="00C50675" w:rsidRDefault="00C50675"/>
        </w:tc>
        <w:tc>
          <w:tcPr>
            <w:tcW w:w="4320" w:type="dxa"/>
          </w:tcPr>
          <w:p w14:paraId="57F6CFB1" w14:textId="77777777" w:rsidR="00C50675" w:rsidRDefault="00C50675"/>
        </w:tc>
      </w:tr>
      <w:tr w:rsidR="00C50675" w14:paraId="4239D792" w14:textId="77777777">
        <w:tc>
          <w:tcPr>
            <w:tcW w:w="720" w:type="dxa"/>
          </w:tcPr>
          <w:p w14:paraId="0CC7F4E3" w14:textId="77777777" w:rsidR="00C50675" w:rsidRDefault="00000000">
            <w:r>
              <w:t>557</w:t>
            </w:r>
          </w:p>
        </w:tc>
        <w:tc>
          <w:tcPr>
            <w:tcW w:w="5760" w:type="dxa"/>
          </w:tcPr>
          <w:p w14:paraId="6E0A5D96" w14:textId="77777777" w:rsidR="00C50675" w:rsidRDefault="00000000">
            <w:r>
              <w:t xml:space="preserve">for Financial Years to [      ] 2020, 2021 and 2022 </w:t>
            </w:r>
          </w:p>
        </w:tc>
        <w:tc>
          <w:tcPr>
            <w:tcW w:w="1440" w:type="dxa"/>
          </w:tcPr>
          <w:p w14:paraId="1EB53B61" w14:textId="77777777" w:rsidR="00C50675" w:rsidRDefault="00C50675"/>
        </w:tc>
        <w:tc>
          <w:tcPr>
            <w:tcW w:w="1440" w:type="dxa"/>
          </w:tcPr>
          <w:p w14:paraId="29B3C3B1" w14:textId="77777777" w:rsidR="00C50675" w:rsidRDefault="00C50675"/>
        </w:tc>
        <w:tc>
          <w:tcPr>
            <w:tcW w:w="4320" w:type="dxa"/>
          </w:tcPr>
          <w:p w14:paraId="706733C4" w14:textId="77777777" w:rsidR="00C50675" w:rsidRDefault="00C50675"/>
        </w:tc>
      </w:tr>
      <w:tr w:rsidR="00C50675" w14:paraId="5910ACB9" w14:textId="77777777">
        <w:tc>
          <w:tcPr>
            <w:tcW w:w="720" w:type="dxa"/>
          </w:tcPr>
          <w:p w14:paraId="400FCF23" w14:textId="77777777" w:rsidR="00C50675" w:rsidRDefault="00000000">
            <w:r>
              <w:t>558</w:t>
            </w:r>
          </w:p>
        </w:tc>
        <w:tc>
          <w:tcPr>
            <w:tcW w:w="5760" w:type="dxa"/>
          </w:tcPr>
          <w:p w14:paraId="398A360D" w14:textId="77777777" w:rsidR="00C50675" w:rsidRDefault="00000000">
            <w:r>
              <w:t>Part 16</w:t>
            </w:r>
            <w:r>
              <w:br/>
            </w:r>
            <w:r>
              <w:br/>
              <w:t>Unaudited Pro Forma Financial Information of the Enlarged Group</w:t>
            </w:r>
          </w:p>
        </w:tc>
        <w:tc>
          <w:tcPr>
            <w:tcW w:w="1440" w:type="dxa"/>
          </w:tcPr>
          <w:p w14:paraId="06485D61" w14:textId="77777777" w:rsidR="00C50675" w:rsidRDefault="00C50675"/>
        </w:tc>
        <w:tc>
          <w:tcPr>
            <w:tcW w:w="1440" w:type="dxa"/>
          </w:tcPr>
          <w:p w14:paraId="2132FEBF" w14:textId="77777777" w:rsidR="00C50675" w:rsidRDefault="00C50675"/>
        </w:tc>
        <w:tc>
          <w:tcPr>
            <w:tcW w:w="4320" w:type="dxa"/>
          </w:tcPr>
          <w:p w14:paraId="3C63BB2E" w14:textId="77777777" w:rsidR="00C50675" w:rsidRDefault="00C50675"/>
        </w:tc>
      </w:tr>
      <w:tr w:rsidR="00C50675" w14:paraId="2E6BE9CC" w14:textId="77777777">
        <w:tc>
          <w:tcPr>
            <w:tcW w:w="720" w:type="dxa"/>
          </w:tcPr>
          <w:p w14:paraId="6FBF2D51" w14:textId="77777777" w:rsidR="00C50675" w:rsidRDefault="00000000">
            <w:r>
              <w:t>559</w:t>
            </w:r>
          </w:p>
        </w:tc>
        <w:tc>
          <w:tcPr>
            <w:tcW w:w="5760" w:type="dxa"/>
          </w:tcPr>
          <w:p w14:paraId="143A5CC9" w14:textId="77777777" w:rsidR="00C50675" w:rsidRDefault="00000000">
            <w:r>
              <w:t>PKF Littlejohn LLP</w:t>
            </w:r>
          </w:p>
        </w:tc>
        <w:tc>
          <w:tcPr>
            <w:tcW w:w="1440" w:type="dxa"/>
          </w:tcPr>
          <w:p w14:paraId="1E065547" w14:textId="77777777" w:rsidR="00C50675" w:rsidRDefault="00C50675"/>
        </w:tc>
        <w:tc>
          <w:tcPr>
            <w:tcW w:w="1440" w:type="dxa"/>
          </w:tcPr>
          <w:p w14:paraId="7402387E" w14:textId="77777777" w:rsidR="00C50675" w:rsidRDefault="00C50675"/>
        </w:tc>
        <w:tc>
          <w:tcPr>
            <w:tcW w:w="4320" w:type="dxa"/>
          </w:tcPr>
          <w:p w14:paraId="143E205A" w14:textId="77777777" w:rsidR="00C50675" w:rsidRDefault="00C50675"/>
        </w:tc>
      </w:tr>
      <w:tr w:rsidR="00C50675" w14:paraId="755F21A4" w14:textId="77777777">
        <w:tc>
          <w:tcPr>
            <w:tcW w:w="720" w:type="dxa"/>
          </w:tcPr>
          <w:p w14:paraId="7CF50D6C" w14:textId="77777777" w:rsidR="00C50675" w:rsidRDefault="00000000">
            <w:r>
              <w:t>560</w:t>
            </w:r>
          </w:p>
        </w:tc>
        <w:tc>
          <w:tcPr>
            <w:tcW w:w="5760" w:type="dxa"/>
          </w:tcPr>
          <w:p w14:paraId="6010F207" w14:textId="77777777" w:rsidR="00C50675" w:rsidRDefault="00000000">
            <w:r>
              <w:t>{PKF COVERING LETTER INSERTED HERE]</w:t>
            </w:r>
          </w:p>
        </w:tc>
        <w:tc>
          <w:tcPr>
            <w:tcW w:w="1440" w:type="dxa"/>
          </w:tcPr>
          <w:p w14:paraId="0521D1E2" w14:textId="77777777" w:rsidR="00C50675" w:rsidRDefault="00C50675"/>
        </w:tc>
        <w:tc>
          <w:tcPr>
            <w:tcW w:w="1440" w:type="dxa"/>
          </w:tcPr>
          <w:p w14:paraId="7D7D8EAF" w14:textId="77777777" w:rsidR="00C50675" w:rsidRDefault="00C50675"/>
        </w:tc>
        <w:tc>
          <w:tcPr>
            <w:tcW w:w="4320" w:type="dxa"/>
          </w:tcPr>
          <w:p w14:paraId="54D7C9A2" w14:textId="77777777" w:rsidR="00C50675" w:rsidRDefault="00C50675"/>
        </w:tc>
      </w:tr>
      <w:tr w:rsidR="00C50675" w14:paraId="1B51FE31" w14:textId="77777777">
        <w:tc>
          <w:tcPr>
            <w:tcW w:w="720" w:type="dxa"/>
          </w:tcPr>
          <w:p w14:paraId="5D9A8FF4" w14:textId="77777777" w:rsidR="00C50675" w:rsidRDefault="00000000">
            <w:r>
              <w:t>561</w:t>
            </w:r>
          </w:p>
        </w:tc>
        <w:tc>
          <w:tcPr>
            <w:tcW w:w="5760" w:type="dxa"/>
          </w:tcPr>
          <w:p w14:paraId="0D917BC1" w14:textId="77777777" w:rsidR="00C50675" w:rsidRDefault="00000000">
            <w:r>
              <w:t>UNAUDITED PROFORMA CONSOLIDATED NET ASSET STATEMENT AND INCOME STATEMENT FOR ENLARGED GROUP</w:t>
            </w:r>
          </w:p>
        </w:tc>
        <w:tc>
          <w:tcPr>
            <w:tcW w:w="1440" w:type="dxa"/>
          </w:tcPr>
          <w:p w14:paraId="2145551C" w14:textId="77777777" w:rsidR="00C50675" w:rsidRDefault="00C50675"/>
        </w:tc>
        <w:tc>
          <w:tcPr>
            <w:tcW w:w="1440" w:type="dxa"/>
          </w:tcPr>
          <w:p w14:paraId="7BDEDD46" w14:textId="77777777" w:rsidR="00C50675" w:rsidRDefault="00C50675"/>
        </w:tc>
        <w:tc>
          <w:tcPr>
            <w:tcW w:w="4320" w:type="dxa"/>
          </w:tcPr>
          <w:p w14:paraId="2FDBB8EC" w14:textId="77777777" w:rsidR="00C50675" w:rsidRDefault="00C50675"/>
        </w:tc>
      </w:tr>
      <w:tr w:rsidR="00C50675" w14:paraId="340ED9EB" w14:textId="77777777">
        <w:tc>
          <w:tcPr>
            <w:tcW w:w="720" w:type="dxa"/>
          </w:tcPr>
          <w:p w14:paraId="33916A14" w14:textId="77777777" w:rsidR="00C50675" w:rsidRDefault="00000000">
            <w:r>
              <w:t>562</w:t>
            </w:r>
          </w:p>
        </w:tc>
        <w:tc>
          <w:tcPr>
            <w:tcW w:w="5760" w:type="dxa"/>
          </w:tcPr>
          <w:p w14:paraId="6C9F57A8" w14:textId="77777777" w:rsidR="00C50675" w:rsidRDefault="00000000">
            <w:r>
              <w:t>Unaudited pro forma statement of net assets at [●]</w:t>
            </w:r>
          </w:p>
        </w:tc>
        <w:tc>
          <w:tcPr>
            <w:tcW w:w="1440" w:type="dxa"/>
          </w:tcPr>
          <w:p w14:paraId="37F2B26E" w14:textId="77777777" w:rsidR="00C50675" w:rsidRDefault="00C50675"/>
        </w:tc>
        <w:tc>
          <w:tcPr>
            <w:tcW w:w="1440" w:type="dxa"/>
          </w:tcPr>
          <w:p w14:paraId="74B3FD1A" w14:textId="77777777" w:rsidR="00C50675" w:rsidRDefault="00C50675"/>
        </w:tc>
        <w:tc>
          <w:tcPr>
            <w:tcW w:w="4320" w:type="dxa"/>
          </w:tcPr>
          <w:p w14:paraId="3801B1CD" w14:textId="77777777" w:rsidR="00C50675" w:rsidRDefault="00C50675"/>
        </w:tc>
      </w:tr>
      <w:tr w:rsidR="00C50675" w14:paraId="7D71CBEF" w14:textId="77777777">
        <w:tc>
          <w:tcPr>
            <w:tcW w:w="720" w:type="dxa"/>
          </w:tcPr>
          <w:p w14:paraId="38CADB0C" w14:textId="77777777" w:rsidR="00C50675" w:rsidRDefault="00000000">
            <w:r>
              <w:t>563</w:t>
            </w:r>
          </w:p>
        </w:tc>
        <w:tc>
          <w:tcPr>
            <w:tcW w:w="5760" w:type="dxa"/>
          </w:tcPr>
          <w:p w14:paraId="59422A8F" w14:textId="77777777" w:rsidR="00C50675" w:rsidRDefault="00000000">
            <w:r>
              <w:t>Notes</w:t>
            </w:r>
          </w:p>
        </w:tc>
        <w:tc>
          <w:tcPr>
            <w:tcW w:w="1440" w:type="dxa"/>
          </w:tcPr>
          <w:p w14:paraId="5A678990" w14:textId="77777777" w:rsidR="00C50675" w:rsidRDefault="00C50675"/>
        </w:tc>
        <w:tc>
          <w:tcPr>
            <w:tcW w:w="1440" w:type="dxa"/>
          </w:tcPr>
          <w:p w14:paraId="51153C71" w14:textId="77777777" w:rsidR="00C50675" w:rsidRDefault="00C50675"/>
        </w:tc>
        <w:tc>
          <w:tcPr>
            <w:tcW w:w="4320" w:type="dxa"/>
          </w:tcPr>
          <w:p w14:paraId="36BCA0CE" w14:textId="77777777" w:rsidR="00C50675" w:rsidRDefault="00C50675"/>
        </w:tc>
      </w:tr>
      <w:tr w:rsidR="00C50675" w14:paraId="1E1726E3" w14:textId="77777777">
        <w:tc>
          <w:tcPr>
            <w:tcW w:w="720" w:type="dxa"/>
          </w:tcPr>
          <w:p w14:paraId="11A98C82" w14:textId="77777777" w:rsidR="00C50675" w:rsidRDefault="00000000">
            <w:r>
              <w:t>564</w:t>
            </w:r>
          </w:p>
        </w:tc>
        <w:tc>
          <w:tcPr>
            <w:tcW w:w="5760" w:type="dxa"/>
          </w:tcPr>
          <w:p w14:paraId="3080144B" w14:textId="77777777" w:rsidR="00C50675" w:rsidRDefault="00000000">
            <w:r>
              <w:t>Unaudited pro forma statement of comprehensive income for the year ended [●]</w:t>
            </w:r>
          </w:p>
        </w:tc>
        <w:tc>
          <w:tcPr>
            <w:tcW w:w="1440" w:type="dxa"/>
          </w:tcPr>
          <w:p w14:paraId="3C975C82" w14:textId="77777777" w:rsidR="00C50675" w:rsidRDefault="00C50675"/>
        </w:tc>
        <w:tc>
          <w:tcPr>
            <w:tcW w:w="1440" w:type="dxa"/>
          </w:tcPr>
          <w:p w14:paraId="15C4CA36" w14:textId="77777777" w:rsidR="00C50675" w:rsidRDefault="00C50675"/>
        </w:tc>
        <w:tc>
          <w:tcPr>
            <w:tcW w:w="4320" w:type="dxa"/>
          </w:tcPr>
          <w:p w14:paraId="398E2B12" w14:textId="77777777" w:rsidR="00C50675" w:rsidRDefault="00C50675"/>
        </w:tc>
      </w:tr>
      <w:tr w:rsidR="00C50675" w14:paraId="5D6FC58B" w14:textId="77777777">
        <w:tc>
          <w:tcPr>
            <w:tcW w:w="720" w:type="dxa"/>
          </w:tcPr>
          <w:p w14:paraId="793B81AB" w14:textId="77777777" w:rsidR="00C50675" w:rsidRDefault="00000000">
            <w:r>
              <w:t>565</w:t>
            </w:r>
          </w:p>
        </w:tc>
        <w:tc>
          <w:tcPr>
            <w:tcW w:w="5760" w:type="dxa"/>
          </w:tcPr>
          <w:p w14:paraId="7AEA6797" w14:textId="77777777" w:rsidR="00C50675" w:rsidRDefault="00000000">
            <w:r>
              <w:t>Notes</w:t>
            </w:r>
          </w:p>
        </w:tc>
        <w:tc>
          <w:tcPr>
            <w:tcW w:w="1440" w:type="dxa"/>
          </w:tcPr>
          <w:p w14:paraId="0D951068" w14:textId="77777777" w:rsidR="00C50675" w:rsidRDefault="00C50675"/>
        </w:tc>
        <w:tc>
          <w:tcPr>
            <w:tcW w:w="1440" w:type="dxa"/>
          </w:tcPr>
          <w:p w14:paraId="2AA325B2" w14:textId="77777777" w:rsidR="00C50675" w:rsidRDefault="00C50675"/>
        </w:tc>
        <w:tc>
          <w:tcPr>
            <w:tcW w:w="4320" w:type="dxa"/>
          </w:tcPr>
          <w:p w14:paraId="4FE9F52E" w14:textId="77777777" w:rsidR="00C50675" w:rsidRDefault="00C50675"/>
        </w:tc>
      </w:tr>
      <w:tr w:rsidR="00C50675" w14:paraId="6E1F393D" w14:textId="77777777">
        <w:tc>
          <w:tcPr>
            <w:tcW w:w="720" w:type="dxa"/>
          </w:tcPr>
          <w:p w14:paraId="23FA4B8D" w14:textId="77777777" w:rsidR="00C50675" w:rsidRDefault="00000000">
            <w:r>
              <w:t>566</w:t>
            </w:r>
          </w:p>
        </w:tc>
        <w:tc>
          <w:tcPr>
            <w:tcW w:w="5760" w:type="dxa"/>
          </w:tcPr>
          <w:p w14:paraId="543122D5" w14:textId="77777777" w:rsidR="00C50675" w:rsidRDefault="00000000">
            <w:r>
              <w:t>The pro forma statement of comprehensive income has been prepared on the following basis:</w:t>
            </w:r>
          </w:p>
        </w:tc>
        <w:tc>
          <w:tcPr>
            <w:tcW w:w="1440" w:type="dxa"/>
          </w:tcPr>
          <w:p w14:paraId="7C123192" w14:textId="77777777" w:rsidR="00C50675" w:rsidRDefault="00C50675"/>
        </w:tc>
        <w:tc>
          <w:tcPr>
            <w:tcW w:w="1440" w:type="dxa"/>
          </w:tcPr>
          <w:p w14:paraId="6104B954" w14:textId="77777777" w:rsidR="00C50675" w:rsidRDefault="00C50675"/>
        </w:tc>
        <w:tc>
          <w:tcPr>
            <w:tcW w:w="4320" w:type="dxa"/>
          </w:tcPr>
          <w:p w14:paraId="0D46BF22" w14:textId="77777777" w:rsidR="00C50675" w:rsidRDefault="00C50675"/>
        </w:tc>
      </w:tr>
      <w:tr w:rsidR="00C50675" w14:paraId="61F407C9" w14:textId="77777777">
        <w:tc>
          <w:tcPr>
            <w:tcW w:w="720" w:type="dxa"/>
          </w:tcPr>
          <w:p w14:paraId="3EE3DAB6" w14:textId="77777777" w:rsidR="00C50675" w:rsidRDefault="00000000">
            <w:r>
              <w:t>567</w:t>
            </w:r>
          </w:p>
        </w:tc>
        <w:tc>
          <w:tcPr>
            <w:tcW w:w="5760" w:type="dxa"/>
          </w:tcPr>
          <w:p w14:paraId="464A5434" w14:textId="77777777" w:rsidR="00C50675" w:rsidRDefault="00000000">
            <w:r>
              <w:t xml:space="preserve">Part 17 </w:t>
            </w:r>
            <w:r>
              <w:br/>
            </w:r>
            <w:r>
              <w:br/>
              <w:t>Taxation</w:t>
            </w:r>
          </w:p>
        </w:tc>
        <w:tc>
          <w:tcPr>
            <w:tcW w:w="1440" w:type="dxa"/>
          </w:tcPr>
          <w:p w14:paraId="2C8D31CC" w14:textId="77777777" w:rsidR="00C50675" w:rsidRDefault="00C50675"/>
        </w:tc>
        <w:tc>
          <w:tcPr>
            <w:tcW w:w="1440" w:type="dxa"/>
          </w:tcPr>
          <w:p w14:paraId="3FBC2FF5" w14:textId="77777777" w:rsidR="00C50675" w:rsidRDefault="00C50675"/>
        </w:tc>
        <w:tc>
          <w:tcPr>
            <w:tcW w:w="4320" w:type="dxa"/>
          </w:tcPr>
          <w:p w14:paraId="3188A378" w14:textId="77777777" w:rsidR="00C50675" w:rsidRDefault="00C50675"/>
        </w:tc>
      </w:tr>
      <w:tr w:rsidR="00C50675" w14:paraId="2166E583" w14:textId="77777777">
        <w:tc>
          <w:tcPr>
            <w:tcW w:w="720" w:type="dxa"/>
          </w:tcPr>
          <w:p w14:paraId="69DB9803" w14:textId="77777777" w:rsidR="00C50675" w:rsidRDefault="00000000">
            <w:r>
              <w:t>568</w:t>
            </w:r>
          </w:p>
        </w:tc>
        <w:tc>
          <w:tcPr>
            <w:tcW w:w="5760" w:type="dxa"/>
          </w:tcPr>
          <w:p w14:paraId="28639DCF" w14:textId="77777777" w:rsidR="00C50675" w:rsidRDefault="00000000">
            <w:r>
              <w:t>UNITED KINGDOM TAXATION</w:t>
            </w:r>
          </w:p>
        </w:tc>
        <w:tc>
          <w:tcPr>
            <w:tcW w:w="1440" w:type="dxa"/>
          </w:tcPr>
          <w:p w14:paraId="10A9C533" w14:textId="77777777" w:rsidR="00C50675" w:rsidRDefault="00C50675"/>
        </w:tc>
        <w:tc>
          <w:tcPr>
            <w:tcW w:w="1440" w:type="dxa"/>
          </w:tcPr>
          <w:p w14:paraId="5BFEF571" w14:textId="77777777" w:rsidR="00C50675" w:rsidRDefault="00C50675"/>
        </w:tc>
        <w:tc>
          <w:tcPr>
            <w:tcW w:w="4320" w:type="dxa"/>
          </w:tcPr>
          <w:p w14:paraId="5F1AC791" w14:textId="77777777" w:rsidR="00C50675" w:rsidRDefault="00C50675"/>
        </w:tc>
      </w:tr>
      <w:tr w:rsidR="00C50675" w14:paraId="4A8A28A4" w14:textId="77777777">
        <w:tc>
          <w:tcPr>
            <w:tcW w:w="720" w:type="dxa"/>
          </w:tcPr>
          <w:p w14:paraId="037F9248" w14:textId="77777777" w:rsidR="00C50675" w:rsidRDefault="00000000">
            <w:r>
              <w:t>569</w:t>
            </w:r>
          </w:p>
        </w:tc>
        <w:tc>
          <w:tcPr>
            <w:tcW w:w="5760" w:type="dxa"/>
          </w:tcPr>
          <w:p w14:paraId="501B96C4" w14:textId="77777777" w:rsidR="00C50675" w:rsidRDefault="00000000">
            <w:r>
              <w:t>General</w:t>
            </w:r>
          </w:p>
        </w:tc>
        <w:tc>
          <w:tcPr>
            <w:tcW w:w="1440" w:type="dxa"/>
          </w:tcPr>
          <w:p w14:paraId="4D73C966" w14:textId="77777777" w:rsidR="00C50675" w:rsidRDefault="00C50675"/>
        </w:tc>
        <w:tc>
          <w:tcPr>
            <w:tcW w:w="1440" w:type="dxa"/>
          </w:tcPr>
          <w:p w14:paraId="6E0232FB" w14:textId="77777777" w:rsidR="00C50675" w:rsidRDefault="00C50675"/>
        </w:tc>
        <w:tc>
          <w:tcPr>
            <w:tcW w:w="4320" w:type="dxa"/>
          </w:tcPr>
          <w:p w14:paraId="656ABAB9" w14:textId="77777777" w:rsidR="00C50675" w:rsidRDefault="00C50675"/>
        </w:tc>
      </w:tr>
      <w:tr w:rsidR="00C50675" w14:paraId="148D4DB4" w14:textId="77777777">
        <w:tc>
          <w:tcPr>
            <w:tcW w:w="720" w:type="dxa"/>
          </w:tcPr>
          <w:p w14:paraId="314608D3" w14:textId="77777777" w:rsidR="00C50675" w:rsidRDefault="00000000">
            <w:r>
              <w:t>570</w:t>
            </w:r>
          </w:p>
        </w:tc>
        <w:tc>
          <w:tcPr>
            <w:tcW w:w="5760" w:type="dxa"/>
          </w:tcPr>
          <w:p w14:paraId="66CD5A0C" w14:textId="77777777" w:rsidR="00C50675" w:rsidRDefault="00000000">
            <w:r>
              <w:t xml:space="preserve">The following comments are intended only as a general guide to certain UK tax considerations relevant to prospective investors in the Ordinary Shares. They do not </w:t>
            </w:r>
            <w:r>
              <w:lastRenderedPageBreak/>
              <w:t>purport to be a complete analysis of all potential UK tax consequences of acquiring, holding or disposing of Ordinary Shares and they do not constitute tax advice. They are based on current UK taxation law and the published practice of HM Revenue &amp; Customs (which may not be binding) as at the date of this Document (both of which are subject to change at any time, possibly with retrospective effect). The comments relate only to certain limited aspects of the UK tax treatment of Shareholders and are intended to apply only to Shareholders who for UK tax purposes are resident (and, in the case of individuals, domiciled) in (and only in) the UK and not subject to ‘split year’ treatment. The comments apply only to Shareholders who are the absolute beneficial owners of their Ordinary Shares and dividends payable on them and who hold their Ordinary Shares as investments.</w:t>
            </w:r>
          </w:p>
        </w:tc>
        <w:tc>
          <w:tcPr>
            <w:tcW w:w="1440" w:type="dxa"/>
          </w:tcPr>
          <w:p w14:paraId="6F045E91" w14:textId="77777777" w:rsidR="00C50675" w:rsidRDefault="00C50675"/>
        </w:tc>
        <w:tc>
          <w:tcPr>
            <w:tcW w:w="1440" w:type="dxa"/>
          </w:tcPr>
          <w:p w14:paraId="15ACC336" w14:textId="77777777" w:rsidR="00C50675" w:rsidRDefault="00C50675"/>
        </w:tc>
        <w:tc>
          <w:tcPr>
            <w:tcW w:w="4320" w:type="dxa"/>
          </w:tcPr>
          <w:p w14:paraId="1FC99CB3" w14:textId="77777777" w:rsidR="00C50675" w:rsidRDefault="00C50675"/>
        </w:tc>
      </w:tr>
      <w:tr w:rsidR="00C50675" w14:paraId="76173EE8" w14:textId="77777777">
        <w:tc>
          <w:tcPr>
            <w:tcW w:w="720" w:type="dxa"/>
          </w:tcPr>
          <w:p w14:paraId="0BEAC198" w14:textId="77777777" w:rsidR="00C50675" w:rsidRDefault="00000000">
            <w:r>
              <w:t>571</w:t>
            </w:r>
          </w:p>
        </w:tc>
        <w:tc>
          <w:tcPr>
            <w:tcW w:w="5760" w:type="dxa"/>
          </w:tcPr>
          <w:p w14:paraId="48119778" w14:textId="77777777" w:rsidR="00C50675" w:rsidRDefault="00000000">
            <w:r>
              <w:t>The comments may not apply to certain categories of Shareholders who are subject to special rules, such as dealers in securities, traders, brokers, banks, financial institutions, insurance companies, collective investment schemes, investment companies, Shareholders who are exempt from taxation (or who acquire or hold their Ordinary Shares through an Individual Savings Account, a Self-Invested Personal Pension or a small self-administered pension scheme), Shareholders who acquire (or are deemed to acquire) their Ordinary Shares by virtue of any office or employment, persons connected with the Company or any Group company, persons holding Ordinary Shares as part of any hedging or conversion transactions, persons who are not domiciled or not resident in the UK for UK tax purposes, trusts. Nor may the comments apply to any person who holds investments in any HMRC-approved arrangements or schemes, including the enterprise investment scheme, venture capital scheme. Such persons should consult an appropriate professional adviser.</w:t>
            </w:r>
          </w:p>
        </w:tc>
        <w:tc>
          <w:tcPr>
            <w:tcW w:w="1440" w:type="dxa"/>
          </w:tcPr>
          <w:p w14:paraId="65ECB9B9" w14:textId="77777777" w:rsidR="00C50675" w:rsidRDefault="00C50675"/>
        </w:tc>
        <w:tc>
          <w:tcPr>
            <w:tcW w:w="1440" w:type="dxa"/>
          </w:tcPr>
          <w:p w14:paraId="459DD3F6" w14:textId="77777777" w:rsidR="00C50675" w:rsidRDefault="00C50675"/>
        </w:tc>
        <w:tc>
          <w:tcPr>
            <w:tcW w:w="4320" w:type="dxa"/>
          </w:tcPr>
          <w:p w14:paraId="52D95178" w14:textId="77777777" w:rsidR="00C50675" w:rsidRDefault="00C50675"/>
        </w:tc>
      </w:tr>
      <w:tr w:rsidR="00C50675" w14:paraId="02DB9567" w14:textId="77777777">
        <w:tc>
          <w:tcPr>
            <w:tcW w:w="720" w:type="dxa"/>
          </w:tcPr>
          <w:p w14:paraId="74D55412" w14:textId="77777777" w:rsidR="00C50675" w:rsidRDefault="00000000">
            <w:r>
              <w:lastRenderedPageBreak/>
              <w:t>572</w:t>
            </w:r>
          </w:p>
        </w:tc>
        <w:tc>
          <w:tcPr>
            <w:tcW w:w="5760" w:type="dxa"/>
          </w:tcPr>
          <w:p w14:paraId="3707383E" w14:textId="77777777" w:rsidR="00C50675" w:rsidRDefault="00000000">
            <w:r>
              <w:t>Shareholders who are in any doubt as to their tax position or who are subject to tax in a jurisdiction other than the UK are strongly recommended to consult an appropriate professional adviser.</w:t>
            </w:r>
          </w:p>
        </w:tc>
        <w:tc>
          <w:tcPr>
            <w:tcW w:w="1440" w:type="dxa"/>
          </w:tcPr>
          <w:p w14:paraId="2B05662F" w14:textId="77777777" w:rsidR="00C50675" w:rsidRDefault="00C50675"/>
        </w:tc>
        <w:tc>
          <w:tcPr>
            <w:tcW w:w="1440" w:type="dxa"/>
          </w:tcPr>
          <w:p w14:paraId="092DF3BE" w14:textId="77777777" w:rsidR="00C50675" w:rsidRDefault="00C50675"/>
        </w:tc>
        <w:tc>
          <w:tcPr>
            <w:tcW w:w="4320" w:type="dxa"/>
          </w:tcPr>
          <w:p w14:paraId="42EC6B42" w14:textId="77777777" w:rsidR="00C50675" w:rsidRDefault="00C50675"/>
        </w:tc>
      </w:tr>
      <w:tr w:rsidR="00C50675" w14:paraId="42C2079D" w14:textId="77777777">
        <w:tc>
          <w:tcPr>
            <w:tcW w:w="720" w:type="dxa"/>
          </w:tcPr>
          <w:p w14:paraId="3CFF3C67" w14:textId="77777777" w:rsidR="00C50675" w:rsidRDefault="00000000">
            <w:r>
              <w:t>573</w:t>
            </w:r>
          </w:p>
        </w:tc>
        <w:tc>
          <w:tcPr>
            <w:tcW w:w="5760" w:type="dxa"/>
          </w:tcPr>
          <w:p w14:paraId="26BD06CD" w14:textId="77777777" w:rsidR="00C50675" w:rsidRDefault="00000000">
            <w:r>
              <w:t>Taxation of dividends</w:t>
            </w:r>
          </w:p>
        </w:tc>
        <w:tc>
          <w:tcPr>
            <w:tcW w:w="1440" w:type="dxa"/>
          </w:tcPr>
          <w:p w14:paraId="3CBAA69D" w14:textId="77777777" w:rsidR="00C50675" w:rsidRDefault="00C50675"/>
        </w:tc>
        <w:tc>
          <w:tcPr>
            <w:tcW w:w="1440" w:type="dxa"/>
          </w:tcPr>
          <w:p w14:paraId="5F969B17" w14:textId="77777777" w:rsidR="00C50675" w:rsidRDefault="00C50675"/>
        </w:tc>
        <w:tc>
          <w:tcPr>
            <w:tcW w:w="4320" w:type="dxa"/>
          </w:tcPr>
          <w:p w14:paraId="2FC8BB31" w14:textId="77777777" w:rsidR="00C50675" w:rsidRDefault="00C50675"/>
        </w:tc>
      </w:tr>
      <w:tr w:rsidR="00C50675" w14:paraId="7B6EC4AB" w14:textId="77777777">
        <w:tc>
          <w:tcPr>
            <w:tcW w:w="720" w:type="dxa"/>
          </w:tcPr>
          <w:p w14:paraId="28AAF072" w14:textId="77777777" w:rsidR="00C50675" w:rsidRDefault="00000000">
            <w:r>
              <w:t>574</w:t>
            </w:r>
          </w:p>
        </w:tc>
        <w:tc>
          <w:tcPr>
            <w:tcW w:w="5760" w:type="dxa"/>
          </w:tcPr>
          <w:p w14:paraId="40D71A29" w14:textId="77777777" w:rsidR="00C50675" w:rsidRDefault="00000000">
            <w:r>
              <w:t>No withholding on payments of dividends</w:t>
            </w:r>
          </w:p>
        </w:tc>
        <w:tc>
          <w:tcPr>
            <w:tcW w:w="1440" w:type="dxa"/>
          </w:tcPr>
          <w:p w14:paraId="17135B15" w14:textId="77777777" w:rsidR="00C50675" w:rsidRDefault="00C50675"/>
        </w:tc>
        <w:tc>
          <w:tcPr>
            <w:tcW w:w="1440" w:type="dxa"/>
          </w:tcPr>
          <w:p w14:paraId="5C99F358" w14:textId="77777777" w:rsidR="00C50675" w:rsidRDefault="00C50675"/>
        </w:tc>
        <w:tc>
          <w:tcPr>
            <w:tcW w:w="4320" w:type="dxa"/>
          </w:tcPr>
          <w:p w14:paraId="19195216" w14:textId="77777777" w:rsidR="00C50675" w:rsidRDefault="00C50675"/>
        </w:tc>
      </w:tr>
      <w:tr w:rsidR="00C50675" w14:paraId="50BFD9D1" w14:textId="77777777">
        <w:tc>
          <w:tcPr>
            <w:tcW w:w="720" w:type="dxa"/>
          </w:tcPr>
          <w:p w14:paraId="637BDA8A" w14:textId="77777777" w:rsidR="00C50675" w:rsidRDefault="00000000">
            <w:r>
              <w:t>575</w:t>
            </w:r>
          </w:p>
        </w:tc>
        <w:tc>
          <w:tcPr>
            <w:tcW w:w="5760" w:type="dxa"/>
          </w:tcPr>
          <w:p w14:paraId="217BDB3E" w14:textId="77777777" w:rsidR="00C50675" w:rsidRDefault="00000000">
            <w:r>
              <w:t>The Company is not required to withhold amounts on account of UK tax at source when making payments of dividends on the Ordinary Shares.</w:t>
            </w:r>
          </w:p>
        </w:tc>
        <w:tc>
          <w:tcPr>
            <w:tcW w:w="1440" w:type="dxa"/>
          </w:tcPr>
          <w:p w14:paraId="27969DB6" w14:textId="77777777" w:rsidR="00C50675" w:rsidRDefault="00C50675"/>
        </w:tc>
        <w:tc>
          <w:tcPr>
            <w:tcW w:w="1440" w:type="dxa"/>
          </w:tcPr>
          <w:p w14:paraId="582D0DD5" w14:textId="77777777" w:rsidR="00C50675" w:rsidRDefault="00C50675"/>
        </w:tc>
        <w:tc>
          <w:tcPr>
            <w:tcW w:w="4320" w:type="dxa"/>
          </w:tcPr>
          <w:p w14:paraId="53787F7E" w14:textId="77777777" w:rsidR="00C50675" w:rsidRDefault="00C50675"/>
        </w:tc>
      </w:tr>
      <w:tr w:rsidR="00C50675" w14:paraId="636305C9" w14:textId="77777777">
        <w:tc>
          <w:tcPr>
            <w:tcW w:w="720" w:type="dxa"/>
          </w:tcPr>
          <w:p w14:paraId="6B1406FB" w14:textId="77777777" w:rsidR="00C50675" w:rsidRDefault="00000000">
            <w:r>
              <w:t>576</w:t>
            </w:r>
          </w:p>
        </w:tc>
        <w:tc>
          <w:tcPr>
            <w:tcW w:w="5760" w:type="dxa"/>
          </w:tcPr>
          <w:p w14:paraId="7A5CC623" w14:textId="77777777" w:rsidR="00C50675" w:rsidRDefault="00000000">
            <w:r>
              <w:t>UK taxation on receipt of dividends</w:t>
            </w:r>
          </w:p>
        </w:tc>
        <w:tc>
          <w:tcPr>
            <w:tcW w:w="1440" w:type="dxa"/>
          </w:tcPr>
          <w:p w14:paraId="542A2FC3" w14:textId="77777777" w:rsidR="00C50675" w:rsidRDefault="00C50675"/>
        </w:tc>
        <w:tc>
          <w:tcPr>
            <w:tcW w:w="1440" w:type="dxa"/>
          </w:tcPr>
          <w:p w14:paraId="71774033" w14:textId="77777777" w:rsidR="00C50675" w:rsidRDefault="00C50675"/>
        </w:tc>
        <w:tc>
          <w:tcPr>
            <w:tcW w:w="4320" w:type="dxa"/>
          </w:tcPr>
          <w:p w14:paraId="06E6E81B" w14:textId="77777777" w:rsidR="00C50675" w:rsidRDefault="00C50675"/>
        </w:tc>
      </w:tr>
      <w:tr w:rsidR="00C50675" w14:paraId="2DB80B70" w14:textId="77777777">
        <w:tc>
          <w:tcPr>
            <w:tcW w:w="720" w:type="dxa"/>
          </w:tcPr>
          <w:p w14:paraId="68E1CFC7" w14:textId="77777777" w:rsidR="00C50675" w:rsidRDefault="00000000">
            <w:r>
              <w:t>577</w:t>
            </w:r>
          </w:p>
        </w:tc>
        <w:tc>
          <w:tcPr>
            <w:tcW w:w="5760" w:type="dxa"/>
          </w:tcPr>
          <w:p w14:paraId="39ECE461" w14:textId="77777777" w:rsidR="00C50675" w:rsidRDefault="00000000">
            <w:r>
              <w:t>Shareholders who are resident in the United Kingdom for tax purposes will, subject to their individual circumstances, be liable to UK income tax or, as the case may be, corporation tax on dividends paid to them by the Company.</w:t>
            </w:r>
          </w:p>
        </w:tc>
        <w:tc>
          <w:tcPr>
            <w:tcW w:w="1440" w:type="dxa"/>
          </w:tcPr>
          <w:p w14:paraId="500223F8" w14:textId="77777777" w:rsidR="00C50675" w:rsidRDefault="00C50675"/>
        </w:tc>
        <w:tc>
          <w:tcPr>
            <w:tcW w:w="1440" w:type="dxa"/>
          </w:tcPr>
          <w:p w14:paraId="7D2ACCEA" w14:textId="77777777" w:rsidR="00C50675" w:rsidRDefault="00C50675"/>
        </w:tc>
        <w:tc>
          <w:tcPr>
            <w:tcW w:w="4320" w:type="dxa"/>
          </w:tcPr>
          <w:p w14:paraId="6E041575" w14:textId="77777777" w:rsidR="00C50675" w:rsidRDefault="00C50675"/>
        </w:tc>
      </w:tr>
      <w:tr w:rsidR="00C50675" w14:paraId="37622F6E" w14:textId="77777777">
        <w:tc>
          <w:tcPr>
            <w:tcW w:w="720" w:type="dxa"/>
          </w:tcPr>
          <w:p w14:paraId="089B8AC1" w14:textId="77777777" w:rsidR="00C50675" w:rsidRDefault="00000000">
            <w:r>
              <w:t>578</w:t>
            </w:r>
          </w:p>
        </w:tc>
        <w:tc>
          <w:tcPr>
            <w:tcW w:w="5760" w:type="dxa"/>
          </w:tcPr>
          <w:p w14:paraId="5226B107" w14:textId="77777777" w:rsidR="00C50675" w:rsidRDefault="00000000">
            <w:r>
              <w:t>Non-UK resident corporate Shareholders will not be liable to income or corporation tax in the UK on dividends paid on the Shares unless the Shareholder carries on a trade in the UK and the dividends are either a receipt of that trade or the shares are held by or for a UK permanent establishment through which the trade is carried on. In the latter case the dividends may still fall into one of the exempt classes and not be subject to the UK corporation tax.</w:t>
            </w:r>
          </w:p>
        </w:tc>
        <w:tc>
          <w:tcPr>
            <w:tcW w:w="1440" w:type="dxa"/>
          </w:tcPr>
          <w:p w14:paraId="31624C1C" w14:textId="77777777" w:rsidR="00C50675" w:rsidRDefault="00C50675"/>
        </w:tc>
        <w:tc>
          <w:tcPr>
            <w:tcW w:w="1440" w:type="dxa"/>
          </w:tcPr>
          <w:p w14:paraId="230E9D99" w14:textId="77777777" w:rsidR="00C50675" w:rsidRDefault="00C50675"/>
        </w:tc>
        <w:tc>
          <w:tcPr>
            <w:tcW w:w="4320" w:type="dxa"/>
          </w:tcPr>
          <w:p w14:paraId="02C0BEBE" w14:textId="77777777" w:rsidR="00C50675" w:rsidRDefault="00C50675"/>
        </w:tc>
      </w:tr>
      <w:tr w:rsidR="00C50675" w14:paraId="568176B2" w14:textId="77777777">
        <w:tc>
          <w:tcPr>
            <w:tcW w:w="720" w:type="dxa"/>
          </w:tcPr>
          <w:p w14:paraId="4CC24F7A" w14:textId="77777777" w:rsidR="00C50675" w:rsidRDefault="00000000">
            <w:r>
              <w:t>579</w:t>
            </w:r>
          </w:p>
        </w:tc>
        <w:tc>
          <w:tcPr>
            <w:tcW w:w="5760" w:type="dxa"/>
          </w:tcPr>
          <w:p w14:paraId="556FD4DC" w14:textId="77777777" w:rsidR="00C50675" w:rsidRDefault="00000000">
            <w:r>
              <w:t>Shareholders within the charge to UK income tax</w:t>
            </w:r>
          </w:p>
        </w:tc>
        <w:tc>
          <w:tcPr>
            <w:tcW w:w="1440" w:type="dxa"/>
          </w:tcPr>
          <w:p w14:paraId="3E45D816" w14:textId="77777777" w:rsidR="00C50675" w:rsidRDefault="00C50675"/>
        </w:tc>
        <w:tc>
          <w:tcPr>
            <w:tcW w:w="1440" w:type="dxa"/>
          </w:tcPr>
          <w:p w14:paraId="187F8781" w14:textId="77777777" w:rsidR="00C50675" w:rsidRDefault="00C50675"/>
        </w:tc>
        <w:tc>
          <w:tcPr>
            <w:tcW w:w="4320" w:type="dxa"/>
          </w:tcPr>
          <w:p w14:paraId="6F7E2C96" w14:textId="77777777" w:rsidR="00C50675" w:rsidRDefault="00C50675"/>
        </w:tc>
      </w:tr>
      <w:tr w:rsidR="00C50675" w14:paraId="19C8828A" w14:textId="77777777">
        <w:tc>
          <w:tcPr>
            <w:tcW w:w="720" w:type="dxa"/>
          </w:tcPr>
          <w:p w14:paraId="3FB35C69" w14:textId="77777777" w:rsidR="00C50675" w:rsidRDefault="00000000">
            <w:r>
              <w:t>580</w:t>
            </w:r>
          </w:p>
        </w:tc>
        <w:tc>
          <w:tcPr>
            <w:tcW w:w="5760" w:type="dxa"/>
          </w:tcPr>
          <w:p w14:paraId="5EED0880" w14:textId="77777777" w:rsidR="00C50675" w:rsidRDefault="00000000">
            <w:r>
              <w:t>An individual Shareholder who is resident in the UK for taxation purposes is currently entitled to an annual tax-free allowance of £2,000 of dividend income. To the extent that dividend income exceeds the annual tax-free dividend allowance, tax will be imposed at the rates of:</w:t>
            </w:r>
          </w:p>
        </w:tc>
        <w:tc>
          <w:tcPr>
            <w:tcW w:w="1440" w:type="dxa"/>
          </w:tcPr>
          <w:p w14:paraId="466C06F8" w14:textId="77777777" w:rsidR="00C50675" w:rsidRDefault="00C50675"/>
        </w:tc>
        <w:tc>
          <w:tcPr>
            <w:tcW w:w="1440" w:type="dxa"/>
          </w:tcPr>
          <w:p w14:paraId="39542439" w14:textId="77777777" w:rsidR="00C50675" w:rsidRDefault="00C50675"/>
        </w:tc>
        <w:tc>
          <w:tcPr>
            <w:tcW w:w="4320" w:type="dxa"/>
          </w:tcPr>
          <w:p w14:paraId="6BFE6729" w14:textId="77777777" w:rsidR="00C50675" w:rsidRDefault="00C50675"/>
        </w:tc>
      </w:tr>
      <w:tr w:rsidR="00C50675" w14:paraId="799B148A" w14:textId="77777777">
        <w:tc>
          <w:tcPr>
            <w:tcW w:w="720" w:type="dxa"/>
          </w:tcPr>
          <w:p w14:paraId="3C449850" w14:textId="77777777" w:rsidR="00C50675" w:rsidRDefault="00000000">
            <w:r>
              <w:t>581</w:t>
            </w:r>
          </w:p>
        </w:tc>
        <w:tc>
          <w:tcPr>
            <w:tcW w:w="5760" w:type="dxa"/>
          </w:tcPr>
          <w:p w14:paraId="2E940709" w14:textId="77777777" w:rsidR="00C50675" w:rsidRDefault="00000000">
            <w:r>
              <w:t>8.75 per cent., to the extent that the dividend income falls within the basic rate band of income tax;</w:t>
            </w:r>
          </w:p>
        </w:tc>
        <w:tc>
          <w:tcPr>
            <w:tcW w:w="1440" w:type="dxa"/>
          </w:tcPr>
          <w:p w14:paraId="7FDEB32A" w14:textId="77777777" w:rsidR="00C50675" w:rsidRDefault="00C50675"/>
        </w:tc>
        <w:tc>
          <w:tcPr>
            <w:tcW w:w="1440" w:type="dxa"/>
          </w:tcPr>
          <w:p w14:paraId="1D8C5CBA" w14:textId="77777777" w:rsidR="00C50675" w:rsidRDefault="00C50675"/>
        </w:tc>
        <w:tc>
          <w:tcPr>
            <w:tcW w:w="4320" w:type="dxa"/>
          </w:tcPr>
          <w:p w14:paraId="2CCE18D3" w14:textId="77777777" w:rsidR="00C50675" w:rsidRDefault="00C50675"/>
        </w:tc>
      </w:tr>
      <w:tr w:rsidR="00C50675" w14:paraId="6E3C024E" w14:textId="77777777">
        <w:tc>
          <w:tcPr>
            <w:tcW w:w="720" w:type="dxa"/>
          </w:tcPr>
          <w:p w14:paraId="4D6FF3AF" w14:textId="77777777" w:rsidR="00C50675" w:rsidRDefault="00000000">
            <w:r>
              <w:t>582</w:t>
            </w:r>
          </w:p>
        </w:tc>
        <w:tc>
          <w:tcPr>
            <w:tcW w:w="5760" w:type="dxa"/>
          </w:tcPr>
          <w:p w14:paraId="5AE45CA9" w14:textId="77777777" w:rsidR="00C50675" w:rsidRDefault="00000000">
            <w:r>
              <w:t>33.75 per cent., to the extent that the dividend income falls within the higher rate band of income tax; and</w:t>
            </w:r>
          </w:p>
        </w:tc>
        <w:tc>
          <w:tcPr>
            <w:tcW w:w="1440" w:type="dxa"/>
          </w:tcPr>
          <w:p w14:paraId="05C3A24E" w14:textId="77777777" w:rsidR="00C50675" w:rsidRDefault="00C50675"/>
        </w:tc>
        <w:tc>
          <w:tcPr>
            <w:tcW w:w="1440" w:type="dxa"/>
          </w:tcPr>
          <w:p w14:paraId="3D3634D2" w14:textId="77777777" w:rsidR="00C50675" w:rsidRDefault="00C50675"/>
        </w:tc>
        <w:tc>
          <w:tcPr>
            <w:tcW w:w="4320" w:type="dxa"/>
          </w:tcPr>
          <w:p w14:paraId="639535C0" w14:textId="77777777" w:rsidR="00C50675" w:rsidRDefault="00C50675"/>
        </w:tc>
      </w:tr>
      <w:tr w:rsidR="00C50675" w14:paraId="4FA04047" w14:textId="77777777">
        <w:tc>
          <w:tcPr>
            <w:tcW w:w="720" w:type="dxa"/>
          </w:tcPr>
          <w:p w14:paraId="0F315855" w14:textId="77777777" w:rsidR="00C50675" w:rsidRDefault="00000000">
            <w:r>
              <w:t>583</w:t>
            </w:r>
          </w:p>
        </w:tc>
        <w:tc>
          <w:tcPr>
            <w:tcW w:w="5760" w:type="dxa"/>
          </w:tcPr>
          <w:p w14:paraId="7316813A" w14:textId="77777777" w:rsidR="00C50675" w:rsidRDefault="00000000">
            <w:r>
              <w:t xml:space="preserve">39.35 per cent., to the extent that the dividend income falls </w:t>
            </w:r>
            <w:r>
              <w:lastRenderedPageBreak/>
              <w:t>within the additional rate band of income tax.</w:t>
            </w:r>
          </w:p>
        </w:tc>
        <w:tc>
          <w:tcPr>
            <w:tcW w:w="1440" w:type="dxa"/>
          </w:tcPr>
          <w:p w14:paraId="416891CB" w14:textId="77777777" w:rsidR="00C50675" w:rsidRDefault="00C50675"/>
        </w:tc>
        <w:tc>
          <w:tcPr>
            <w:tcW w:w="1440" w:type="dxa"/>
          </w:tcPr>
          <w:p w14:paraId="63ADFF2C" w14:textId="77777777" w:rsidR="00C50675" w:rsidRDefault="00C50675"/>
        </w:tc>
        <w:tc>
          <w:tcPr>
            <w:tcW w:w="4320" w:type="dxa"/>
          </w:tcPr>
          <w:p w14:paraId="25232070" w14:textId="77777777" w:rsidR="00C50675" w:rsidRDefault="00C50675"/>
        </w:tc>
      </w:tr>
      <w:tr w:rsidR="00C50675" w14:paraId="603BB2CB" w14:textId="77777777">
        <w:tc>
          <w:tcPr>
            <w:tcW w:w="720" w:type="dxa"/>
          </w:tcPr>
          <w:p w14:paraId="51CECA98" w14:textId="77777777" w:rsidR="00C50675" w:rsidRDefault="00000000">
            <w:r>
              <w:t>584</w:t>
            </w:r>
          </w:p>
        </w:tc>
        <w:tc>
          <w:tcPr>
            <w:tcW w:w="5760" w:type="dxa"/>
          </w:tcPr>
          <w:p w14:paraId="053F0B27" w14:textId="77777777" w:rsidR="00C50675" w:rsidRDefault="00000000">
            <w:r>
              <w:t>Shareholders within the charge to UK corporation tax</w:t>
            </w:r>
          </w:p>
        </w:tc>
        <w:tc>
          <w:tcPr>
            <w:tcW w:w="1440" w:type="dxa"/>
          </w:tcPr>
          <w:p w14:paraId="5E9B9A27" w14:textId="77777777" w:rsidR="00C50675" w:rsidRDefault="00C50675"/>
        </w:tc>
        <w:tc>
          <w:tcPr>
            <w:tcW w:w="1440" w:type="dxa"/>
          </w:tcPr>
          <w:p w14:paraId="1275B2D9" w14:textId="77777777" w:rsidR="00C50675" w:rsidRDefault="00C50675"/>
        </w:tc>
        <w:tc>
          <w:tcPr>
            <w:tcW w:w="4320" w:type="dxa"/>
          </w:tcPr>
          <w:p w14:paraId="485AD8CB" w14:textId="77777777" w:rsidR="00C50675" w:rsidRDefault="00C50675"/>
        </w:tc>
      </w:tr>
      <w:tr w:rsidR="00C50675" w14:paraId="6A40A5DA" w14:textId="77777777">
        <w:tc>
          <w:tcPr>
            <w:tcW w:w="720" w:type="dxa"/>
          </w:tcPr>
          <w:p w14:paraId="6D4707C9" w14:textId="77777777" w:rsidR="00C50675" w:rsidRDefault="00000000">
            <w:r>
              <w:t>585</w:t>
            </w:r>
          </w:p>
        </w:tc>
        <w:tc>
          <w:tcPr>
            <w:tcW w:w="5760" w:type="dxa"/>
          </w:tcPr>
          <w:p w14:paraId="59029564" w14:textId="77777777" w:rsidR="00C50675" w:rsidRDefault="00000000">
            <w:r>
              <w:t>Shareholders who are within the charge to UK corporation tax will generally be exempt from corporation tax on dividends they receive from the Company, provided the dividends fall within an exempt class and certain conditions are met (including anti-avoidance conditions). In general, most dividends received by corporate Shareholders should fall within an exempt class. If the conditions for exemption are not, or cease to be, satisfied, the Shareholder will be subject to UK corporation tax on dividends received from the Company.</w:t>
            </w:r>
          </w:p>
        </w:tc>
        <w:tc>
          <w:tcPr>
            <w:tcW w:w="1440" w:type="dxa"/>
          </w:tcPr>
          <w:p w14:paraId="532A0268" w14:textId="77777777" w:rsidR="00C50675" w:rsidRDefault="00C50675"/>
        </w:tc>
        <w:tc>
          <w:tcPr>
            <w:tcW w:w="1440" w:type="dxa"/>
          </w:tcPr>
          <w:p w14:paraId="0DAB2AE6" w14:textId="77777777" w:rsidR="00C50675" w:rsidRDefault="00C50675"/>
        </w:tc>
        <w:tc>
          <w:tcPr>
            <w:tcW w:w="4320" w:type="dxa"/>
          </w:tcPr>
          <w:p w14:paraId="7A99683B" w14:textId="77777777" w:rsidR="00C50675" w:rsidRDefault="00C50675"/>
        </w:tc>
      </w:tr>
      <w:tr w:rsidR="00C50675" w14:paraId="5D7EFE1E" w14:textId="77777777">
        <w:tc>
          <w:tcPr>
            <w:tcW w:w="720" w:type="dxa"/>
          </w:tcPr>
          <w:p w14:paraId="4D27974D" w14:textId="77777777" w:rsidR="00C50675" w:rsidRDefault="00000000">
            <w:r>
              <w:t>586</w:t>
            </w:r>
          </w:p>
        </w:tc>
        <w:tc>
          <w:tcPr>
            <w:tcW w:w="5760" w:type="dxa"/>
          </w:tcPr>
          <w:p w14:paraId="02E44F86" w14:textId="77777777" w:rsidR="00C50675" w:rsidRDefault="00000000">
            <w:r>
              <w:t>Shareholders within the charge to UK corporation tax who are ‘small companies’ for the purpose of Part 9A of the Corporation Tax Act 2009 will be exempt from UK corporation tax on dividends paid to them by the Company provided certain conditions (including anti-avoidance conditions) are met. If the conditions for exemption are not, or cease to be, satisfied, or such a Shareholder elects for an otherwise exempt dividend to be taxable, the Shareholder will be subject to UK corporation tax on dividends received from the Company.</w:t>
            </w:r>
          </w:p>
        </w:tc>
        <w:tc>
          <w:tcPr>
            <w:tcW w:w="1440" w:type="dxa"/>
          </w:tcPr>
          <w:p w14:paraId="0BCB8666" w14:textId="77777777" w:rsidR="00C50675" w:rsidRDefault="00C50675"/>
        </w:tc>
        <w:tc>
          <w:tcPr>
            <w:tcW w:w="1440" w:type="dxa"/>
          </w:tcPr>
          <w:p w14:paraId="19EFABCF" w14:textId="77777777" w:rsidR="00C50675" w:rsidRDefault="00C50675"/>
        </w:tc>
        <w:tc>
          <w:tcPr>
            <w:tcW w:w="4320" w:type="dxa"/>
          </w:tcPr>
          <w:p w14:paraId="1A9EE9E0" w14:textId="77777777" w:rsidR="00C50675" w:rsidRDefault="00C50675"/>
        </w:tc>
      </w:tr>
      <w:tr w:rsidR="00C50675" w14:paraId="32388B01" w14:textId="77777777">
        <w:tc>
          <w:tcPr>
            <w:tcW w:w="720" w:type="dxa"/>
          </w:tcPr>
          <w:p w14:paraId="6BE7AEE2" w14:textId="77777777" w:rsidR="00C50675" w:rsidRDefault="00000000">
            <w:r>
              <w:t>587</w:t>
            </w:r>
          </w:p>
        </w:tc>
        <w:tc>
          <w:tcPr>
            <w:tcW w:w="5760" w:type="dxa"/>
          </w:tcPr>
          <w:p w14:paraId="322CFE80" w14:textId="77777777" w:rsidR="00C50675" w:rsidRDefault="00000000">
            <w:r>
              <w:t>The rate of corporation tax is currently 19 per cent but was proposed to be increased to 25% from April 2023. However, the new UK Prime Minister has pledge to reverse this proposed increase so the rate may remain at 19% although this is not yet a certainty.</w:t>
            </w:r>
          </w:p>
        </w:tc>
        <w:tc>
          <w:tcPr>
            <w:tcW w:w="1440" w:type="dxa"/>
          </w:tcPr>
          <w:p w14:paraId="032C4BA5" w14:textId="77777777" w:rsidR="00C50675" w:rsidRDefault="00C50675"/>
        </w:tc>
        <w:tc>
          <w:tcPr>
            <w:tcW w:w="1440" w:type="dxa"/>
          </w:tcPr>
          <w:p w14:paraId="555EB5EF" w14:textId="77777777" w:rsidR="00C50675" w:rsidRDefault="00C50675"/>
        </w:tc>
        <w:tc>
          <w:tcPr>
            <w:tcW w:w="4320" w:type="dxa"/>
          </w:tcPr>
          <w:p w14:paraId="2D76661F" w14:textId="77777777" w:rsidR="00C50675" w:rsidRDefault="00C50675"/>
        </w:tc>
      </w:tr>
      <w:tr w:rsidR="00C50675" w14:paraId="163AEB76" w14:textId="77777777">
        <w:tc>
          <w:tcPr>
            <w:tcW w:w="720" w:type="dxa"/>
          </w:tcPr>
          <w:p w14:paraId="3E3973BD" w14:textId="77777777" w:rsidR="00C50675" w:rsidRDefault="00000000">
            <w:r>
              <w:t>588</w:t>
            </w:r>
          </w:p>
        </w:tc>
        <w:tc>
          <w:tcPr>
            <w:tcW w:w="5760" w:type="dxa"/>
          </w:tcPr>
          <w:p w14:paraId="3D19F35A" w14:textId="77777777" w:rsidR="00C50675" w:rsidRDefault="00000000">
            <w:r>
              <w:t>Shareholders who are in any doubt as to how the rules on taxation of dividends will affect them are strongly advised to consult their own professional advisers.</w:t>
            </w:r>
          </w:p>
        </w:tc>
        <w:tc>
          <w:tcPr>
            <w:tcW w:w="1440" w:type="dxa"/>
          </w:tcPr>
          <w:p w14:paraId="2799876F" w14:textId="77777777" w:rsidR="00C50675" w:rsidRDefault="00C50675"/>
        </w:tc>
        <w:tc>
          <w:tcPr>
            <w:tcW w:w="1440" w:type="dxa"/>
          </w:tcPr>
          <w:p w14:paraId="47ED6898" w14:textId="77777777" w:rsidR="00C50675" w:rsidRDefault="00C50675"/>
        </w:tc>
        <w:tc>
          <w:tcPr>
            <w:tcW w:w="4320" w:type="dxa"/>
          </w:tcPr>
          <w:p w14:paraId="79D25CB1" w14:textId="77777777" w:rsidR="00C50675" w:rsidRDefault="00C50675"/>
        </w:tc>
      </w:tr>
      <w:tr w:rsidR="00C50675" w14:paraId="1C6FFAF9" w14:textId="77777777">
        <w:tc>
          <w:tcPr>
            <w:tcW w:w="720" w:type="dxa"/>
          </w:tcPr>
          <w:p w14:paraId="6D67DCC4" w14:textId="77777777" w:rsidR="00C50675" w:rsidRDefault="00000000">
            <w:r>
              <w:t>589</w:t>
            </w:r>
          </w:p>
        </w:tc>
        <w:tc>
          <w:tcPr>
            <w:tcW w:w="5760" w:type="dxa"/>
          </w:tcPr>
          <w:p w14:paraId="448D2F4F" w14:textId="77777777" w:rsidR="00C50675" w:rsidRDefault="00000000">
            <w:r>
              <w:t>UK pension funds and charities</w:t>
            </w:r>
          </w:p>
        </w:tc>
        <w:tc>
          <w:tcPr>
            <w:tcW w:w="1440" w:type="dxa"/>
          </w:tcPr>
          <w:p w14:paraId="775CB6F2" w14:textId="77777777" w:rsidR="00C50675" w:rsidRDefault="00C50675"/>
        </w:tc>
        <w:tc>
          <w:tcPr>
            <w:tcW w:w="1440" w:type="dxa"/>
          </w:tcPr>
          <w:p w14:paraId="3AE36C88" w14:textId="77777777" w:rsidR="00C50675" w:rsidRDefault="00C50675"/>
        </w:tc>
        <w:tc>
          <w:tcPr>
            <w:tcW w:w="4320" w:type="dxa"/>
          </w:tcPr>
          <w:p w14:paraId="41C778BE" w14:textId="77777777" w:rsidR="00C50675" w:rsidRDefault="00C50675"/>
        </w:tc>
      </w:tr>
      <w:tr w:rsidR="00C50675" w14:paraId="4F195313" w14:textId="77777777">
        <w:tc>
          <w:tcPr>
            <w:tcW w:w="720" w:type="dxa"/>
          </w:tcPr>
          <w:p w14:paraId="0EFBF628" w14:textId="77777777" w:rsidR="00C50675" w:rsidRDefault="00000000">
            <w:r>
              <w:t>590</w:t>
            </w:r>
          </w:p>
        </w:tc>
        <w:tc>
          <w:tcPr>
            <w:tcW w:w="5760" w:type="dxa"/>
          </w:tcPr>
          <w:p w14:paraId="731F0BE2" w14:textId="77777777" w:rsidR="00C50675" w:rsidRDefault="00000000">
            <w:r>
              <w:t>UK pension funds and UK charities should not generally be required to pay tax on dividends that they receive from the Company, provided that they satisfy the relevant conditions relating to their UK tax status.</w:t>
            </w:r>
          </w:p>
        </w:tc>
        <w:tc>
          <w:tcPr>
            <w:tcW w:w="1440" w:type="dxa"/>
          </w:tcPr>
          <w:p w14:paraId="0917D584" w14:textId="77777777" w:rsidR="00C50675" w:rsidRDefault="00C50675"/>
        </w:tc>
        <w:tc>
          <w:tcPr>
            <w:tcW w:w="1440" w:type="dxa"/>
          </w:tcPr>
          <w:p w14:paraId="7266D888" w14:textId="77777777" w:rsidR="00C50675" w:rsidRDefault="00C50675"/>
        </w:tc>
        <w:tc>
          <w:tcPr>
            <w:tcW w:w="4320" w:type="dxa"/>
          </w:tcPr>
          <w:p w14:paraId="6E8DC05B" w14:textId="77777777" w:rsidR="00C50675" w:rsidRDefault="00C50675"/>
        </w:tc>
      </w:tr>
      <w:tr w:rsidR="00C50675" w14:paraId="6C5F178B" w14:textId="77777777">
        <w:tc>
          <w:tcPr>
            <w:tcW w:w="720" w:type="dxa"/>
          </w:tcPr>
          <w:p w14:paraId="1994EF06" w14:textId="77777777" w:rsidR="00C50675" w:rsidRDefault="00000000">
            <w:r>
              <w:lastRenderedPageBreak/>
              <w:t>591</w:t>
            </w:r>
          </w:p>
        </w:tc>
        <w:tc>
          <w:tcPr>
            <w:tcW w:w="5760" w:type="dxa"/>
          </w:tcPr>
          <w:p w14:paraId="01A27AF9" w14:textId="77777777" w:rsidR="00C50675" w:rsidRDefault="00000000">
            <w:r>
              <w:t>Taxation of capital gains and chargeable gains</w:t>
            </w:r>
          </w:p>
        </w:tc>
        <w:tc>
          <w:tcPr>
            <w:tcW w:w="1440" w:type="dxa"/>
          </w:tcPr>
          <w:p w14:paraId="51544200" w14:textId="77777777" w:rsidR="00C50675" w:rsidRDefault="00C50675"/>
        </w:tc>
        <w:tc>
          <w:tcPr>
            <w:tcW w:w="1440" w:type="dxa"/>
          </w:tcPr>
          <w:p w14:paraId="2874E5E6" w14:textId="77777777" w:rsidR="00C50675" w:rsidRDefault="00C50675"/>
        </w:tc>
        <w:tc>
          <w:tcPr>
            <w:tcW w:w="4320" w:type="dxa"/>
          </w:tcPr>
          <w:p w14:paraId="27A47D13" w14:textId="77777777" w:rsidR="00C50675" w:rsidRDefault="00C50675"/>
        </w:tc>
      </w:tr>
      <w:tr w:rsidR="00C50675" w14:paraId="56A197D2" w14:textId="77777777">
        <w:tc>
          <w:tcPr>
            <w:tcW w:w="720" w:type="dxa"/>
          </w:tcPr>
          <w:p w14:paraId="171720F1" w14:textId="77777777" w:rsidR="00C50675" w:rsidRDefault="00000000">
            <w:r>
              <w:t>592</w:t>
            </w:r>
          </w:p>
        </w:tc>
        <w:tc>
          <w:tcPr>
            <w:tcW w:w="5760" w:type="dxa"/>
          </w:tcPr>
          <w:p w14:paraId="6D577153" w14:textId="77777777" w:rsidR="00C50675" w:rsidRDefault="00000000">
            <w:r>
              <w:t>Subject to their individual circumstances, Shareholders who are resident in the UK for UK taxation purposes will potentially be liable to UK taxation, as further explained below, on any gains which accrue to them on a disposal (or deemed disposal) of their Ordinary Shares for UK taxation purposes.</w:t>
            </w:r>
          </w:p>
        </w:tc>
        <w:tc>
          <w:tcPr>
            <w:tcW w:w="1440" w:type="dxa"/>
          </w:tcPr>
          <w:p w14:paraId="4EA36AB2" w14:textId="77777777" w:rsidR="00C50675" w:rsidRDefault="00C50675"/>
        </w:tc>
        <w:tc>
          <w:tcPr>
            <w:tcW w:w="1440" w:type="dxa"/>
          </w:tcPr>
          <w:p w14:paraId="6E411E14" w14:textId="77777777" w:rsidR="00C50675" w:rsidRDefault="00C50675"/>
        </w:tc>
        <w:tc>
          <w:tcPr>
            <w:tcW w:w="4320" w:type="dxa"/>
          </w:tcPr>
          <w:p w14:paraId="532BE94A" w14:textId="77777777" w:rsidR="00C50675" w:rsidRDefault="00C50675"/>
        </w:tc>
      </w:tr>
      <w:tr w:rsidR="00C50675" w14:paraId="16A2FBA4" w14:textId="77777777">
        <w:tc>
          <w:tcPr>
            <w:tcW w:w="720" w:type="dxa"/>
          </w:tcPr>
          <w:p w14:paraId="104A2843" w14:textId="77777777" w:rsidR="00C50675" w:rsidRDefault="00000000">
            <w:r>
              <w:t>593</w:t>
            </w:r>
          </w:p>
        </w:tc>
        <w:tc>
          <w:tcPr>
            <w:tcW w:w="5760" w:type="dxa"/>
          </w:tcPr>
          <w:p w14:paraId="07F74512" w14:textId="77777777" w:rsidR="00C50675" w:rsidRDefault="00000000">
            <w:r>
              <w:t>Shareholders who are not resident in the UK for tax purposes may not, depending on their personal circumstances, be liable to UK taxation on chargeable gains arising from the sale or other disposal of their Ordinary Shares (unless they carry on a trade, profession or vocation in the UK through a branch or agency or, in the case of a company, a permanent establishment with which their Ordinary Shares are connected).</w:t>
            </w:r>
          </w:p>
        </w:tc>
        <w:tc>
          <w:tcPr>
            <w:tcW w:w="1440" w:type="dxa"/>
          </w:tcPr>
          <w:p w14:paraId="342175E4" w14:textId="77777777" w:rsidR="00C50675" w:rsidRDefault="00C50675"/>
        </w:tc>
        <w:tc>
          <w:tcPr>
            <w:tcW w:w="1440" w:type="dxa"/>
          </w:tcPr>
          <w:p w14:paraId="02B48812" w14:textId="77777777" w:rsidR="00C50675" w:rsidRDefault="00C50675"/>
        </w:tc>
        <w:tc>
          <w:tcPr>
            <w:tcW w:w="4320" w:type="dxa"/>
          </w:tcPr>
          <w:p w14:paraId="62D4BEA7" w14:textId="77777777" w:rsidR="00C50675" w:rsidRDefault="00C50675"/>
        </w:tc>
      </w:tr>
      <w:tr w:rsidR="00C50675" w14:paraId="7E0D1E46" w14:textId="77777777">
        <w:tc>
          <w:tcPr>
            <w:tcW w:w="720" w:type="dxa"/>
          </w:tcPr>
          <w:p w14:paraId="059C8D6F" w14:textId="77777777" w:rsidR="00C50675" w:rsidRDefault="00000000">
            <w:r>
              <w:t>594</w:t>
            </w:r>
          </w:p>
        </w:tc>
        <w:tc>
          <w:tcPr>
            <w:tcW w:w="5760" w:type="dxa"/>
          </w:tcPr>
          <w:p w14:paraId="61EAA068" w14:textId="77777777" w:rsidR="00C50675" w:rsidRDefault="00000000">
            <w:r>
              <w:t>Shareholders within the charge to UK capital gains tax</w:t>
            </w:r>
          </w:p>
        </w:tc>
        <w:tc>
          <w:tcPr>
            <w:tcW w:w="1440" w:type="dxa"/>
          </w:tcPr>
          <w:p w14:paraId="0118A1C2" w14:textId="77777777" w:rsidR="00C50675" w:rsidRDefault="00C50675"/>
        </w:tc>
        <w:tc>
          <w:tcPr>
            <w:tcW w:w="1440" w:type="dxa"/>
          </w:tcPr>
          <w:p w14:paraId="29023923" w14:textId="77777777" w:rsidR="00C50675" w:rsidRDefault="00C50675"/>
        </w:tc>
        <w:tc>
          <w:tcPr>
            <w:tcW w:w="4320" w:type="dxa"/>
          </w:tcPr>
          <w:p w14:paraId="5556CD41" w14:textId="77777777" w:rsidR="00C50675" w:rsidRDefault="00C50675"/>
        </w:tc>
      </w:tr>
      <w:tr w:rsidR="00C50675" w14:paraId="018A128E" w14:textId="77777777">
        <w:tc>
          <w:tcPr>
            <w:tcW w:w="720" w:type="dxa"/>
          </w:tcPr>
          <w:p w14:paraId="584F5BEA" w14:textId="77777777" w:rsidR="00C50675" w:rsidRDefault="00000000">
            <w:r>
              <w:t>595</w:t>
            </w:r>
          </w:p>
        </w:tc>
        <w:tc>
          <w:tcPr>
            <w:tcW w:w="5760" w:type="dxa"/>
          </w:tcPr>
          <w:p w14:paraId="7785FCD7" w14:textId="77777777" w:rsidR="00C50675" w:rsidRDefault="00000000">
            <w:r>
              <w:t>For an individual Shareholder who is resident in the UK for tax purposes, a disposal (or deemed disposal) of Ordinary Shares may give rise to a chargeable gain or an allowable loss for the purposes of UK capital gains tax, depending upon the Shareholder’s circumstances and subject to any available exemption or relief. The rate of capital gains tax on such a disposal of shares is generally 10 per cent. for individuals who are subject to income tax at the basic rate and 20 per cent. for individuals who are subject to income tax at the higher or additional rates. An individual Shareholder is entitled to realise an annual exempt amount of gains (£12,300 for tax year 2020/21) in each tax year without being liable to UK capital gains tax.</w:t>
            </w:r>
          </w:p>
        </w:tc>
        <w:tc>
          <w:tcPr>
            <w:tcW w:w="1440" w:type="dxa"/>
          </w:tcPr>
          <w:p w14:paraId="6A41C654" w14:textId="77777777" w:rsidR="00C50675" w:rsidRDefault="00C50675"/>
        </w:tc>
        <w:tc>
          <w:tcPr>
            <w:tcW w:w="1440" w:type="dxa"/>
          </w:tcPr>
          <w:p w14:paraId="78627907" w14:textId="77777777" w:rsidR="00C50675" w:rsidRDefault="00C50675"/>
        </w:tc>
        <w:tc>
          <w:tcPr>
            <w:tcW w:w="4320" w:type="dxa"/>
          </w:tcPr>
          <w:p w14:paraId="74C9ECB0" w14:textId="77777777" w:rsidR="00C50675" w:rsidRDefault="00C50675"/>
        </w:tc>
      </w:tr>
      <w:tr w:rsidR="00C50675" w14:paraId="502ABDF5" w14:textId="77777777">
        <w:tc>
          <w:tcPr>
            <w:tcW w:w="720" w:type="dxa"/>
          </w:tcPr>
          <w:p w14:paraId="28F67361" w14:textId="77777777" w:rsidR="00C50675" w:rsidRDefault="00000000">
            <w:r>
              <w:t>596</w:t>
            </w:r>
          </w:p>
        </w:tc>
        <w:tc>
          <w:tcPr>
            <w:tcW w:w="5760" w:type="dxa"/>
          </w:tcPr>
          <w:p w14:paraId="11B52702" w14:textId="77777777" w:rsidR="00C50675" w:rsidRDefault="00000000">
            <w:r>
              <w:t>Shareholders within the charge to UK corporation tax on chargeable gains</w:t>
            </w:r>
          </w:p>
        </w:tc>
        <w:tc>
          <w:tcPr>
            <w:tcW w:w="1440" w:type="dxa"/>
          </w:tcPr>
          <w:p w14:paraId="6DA643BD" w14:textId="77777777" w:rsidR="00C50675" w:rsidRDefault="00C50675"/>
        </w:tc>
        <w:tc>
          <w:tcPr>
            <w:tcW w:w="1440" w:type="dxa"/>
          </w:tcPr>
          <w:p w14:paraId="1E81A136" w14:textId="77777777" w:rsidR="00C50675" w:rsidRDefault="00C50675"/>
        </w:tc>
        <w:tc>
          <w:tcPr>
            <w:tcW w:w="4320" w:type="dxa"/>
          </w:tcPr>
          <w:p w14:paraId="6E1253EE" w14:textId="77777777" w:rsidR="00C50675" w:rsidRDefault="00C50675"/>
        </w:tc>
      </w:tr>
      <w:tr w:rsidR="00C50675" w14:paraId="3D5C394D" w14:textId="77777777">
        <w:tc>
          <w:tcPr>
            <w:tcW w:w="720" w:type="dxa"/>
          </w:tcPr>
          <w:p w14:paraId="12C63A72" w14:textId="77777777" w:rsidR="00C50675" w:rsidRDefault="00000000">
            <w:r>
              <w:t>597</w:t>
            </w:r>
          </w:p>
        </w:tc>
        <w:tc>
          <w:tcPr>
            <w:tcW w:w="5760" w:type="dxa"/>
          </w:tcPr>
          <w:p w14:paraId="59BCE41B" w14:textId="77777777" w:rsidR="00C50675" w:rsidRDefault="00000000">
            <w:r>
              <w:t xml:space="preserve">For a corporate Shareholder within the charge to UK corporation tax, a disposal (or deemed disposal) of Ordinary Shares may give rise to a chargeable gain or an allowable loss for the purposes of UK corporation tax, the </w:t>
            </w:r>
            <w:r>
              <w:lastRenderedPageBreak/>
              <w:t>rate of which is currently 19 per cent but which will rise to 25% from April 2023.</w:t>
            </w:r>
          </w:p>
        </w:tc>
        <w:tc>
          <w:tcPr>
            <w:tcW w:w="1440" w:type="dxa"/>
          </w:tcPr>
          <w:p w14:paraId="3E87BE98" w14:textId="77777777" w:rsidR="00C50675" w:rsidRDefault="00C50675"/>
        </w:tc>
        <w:tc>
          <w:tcPr>
            <w:tcW w:w="1440" w:type="dxa"/>
          </w:tcPr>
          <w:p w14:paraId="78A79E70" w14:textId="77777777" w:rsidR="00C50675" w:rsidRDefault="00C50675"/>
        </w:tc>
        <w:tc>
          <w:tcPr>
            <w:tcW w:w="4320" w:type="dxa"/>
          </w:tcPr>
          <w:p w14:paraId="51762AFE" w14:textId="77777777" w:rsidR="00C50675" w:rsidRDefault="00C50675"/>
        </w:tc>
      </w:tr>
      <w:tr w:rsidR="00C50675" w14:paraId="33000243" w14:textId="77777777">
        <w:tc>
          <w:tcPr>
            <w:tcW w:w="720" w:type="dxa"/>
          </w:tcPr>
          <w:p w14:paraId="160F0F73" w14:textId="77777777" w:rsidR="00C50675" w:rsidRDefault="00000000">
            <w:r>
              <w:t>598</w:t>
            </w:r>
          </w:p>
        </w:tc>
        <w:tc>
          <w:tcPr>
            <w:tcW w:w="5760" w:type="dxa"/>
          </w:tcPr>
          <w:p w14:paraId="5AD06566" w14:textId="77777777" w:rsidR="00C50675" w:rsidRDefault="00000000">
            <w:r>
              <w:t>The UK has a substantial shareholding exemption regime which may exempt a chargeable gain arising on the disposal of Ordinary Shares. However, a number of strict technical conditions must be satisfied, including that the corporate shareholder would need to hold at least 10 per cent. of the ordinary share capital of the Company.</w:t>
            </w:r>
          </w:p>
        </w:tc>
        <w:tc>
          <w:tcPr>
            <w:tcW w:w="1440" w:type="dxa"/>
          </w:tcPr>
          <w:p w14:paraId="07CEE3DB" w14:textId="77777777" w:rsidR="00C50675" w:rsidRDefault="00C50675"/>
        </w:tc>
        <w:tc>
          <w:tcPr>
            <w:tcW w:w="1440" w:type="dxa"/>
          </w:tcPr>
          <w:p w14:paraId="27080E52" w14:textId="77777777" w:rsidR="00C50675" w:rsidRDefault="00C50675"/>
        </w:tc>
        <w:tc>
          <w:tcPr>
            <w:tcW w:w="4320" w:type="dxa"/>
          </w:tcPr>
          <w:p w14:paraId="7B1A1762" w14:textId="77777777" w:rsidR="00C50675" w:rsidRDefault="00C50675"/>
        </w:tc>
      </w:tr>
      <w:tr w:rsidR="00C50675" w14:paraId="6DCA27A9" w14:textId="77777777">
        <w:tc>
          <w:tcPr>
            <w:tcW w:w="720" w:type="dxa"/>
          </w:tcPr>
          <w:p w14:paraId="2263A154" w14:textId="77777777" w:rsidR="00C50675" w:rsidRDefault="00000000">
            <w:r>
              <w:t>599</w:t>
            </w:r>
          </w:p>
        </w:tc>
        <w:tc>
          <w:tcPr>
            <w:tcW w:w="5760" w:type="dxa"/>
          </w:tcPr>
          <w:p w14:paraId="6330D6F3" w14:textId="77777777" w:rsidR="00C50675" w:rsidRDefault="00000000">
            <w:r>
              <w:t>Anti-avoidance</w:t>
            </w:r>
          </w:p>
        </w:tc>
        <w:tc>
          <w:tcPr>
            <w:tcW w:w="1440" w:type="dxa"/>
          </w:tcPr>
          <w:p w14:paraId="63B31466" w14:textId="77777777" w:rsidR="00C50675" w:rsidRDefault="00C50675"/>
        </w:tc>
        <w:tc>
          <w:tcPr>
            <w:tcW w:w="1440" w:type="dxa"/>
          </w:tcPr>
          <w:p w14:paraId="68226B03" w14:textId="77777777" w:rsidR="00C50675" w:rsidRDefault="00C50675"/>
        </w:tc>
        <w:tc>
          <w:tcPr>
            <w:tcW w:w="4320" w:type="dxa"/>
          </w:tcPr>
          <w:p w14:paraId="0B7049C1" w14:textId="77777777" w:rsidR="00C50675" w:rsidRDefault="00C50675"/>
        </w:tc>
      </w:tr>
      <w:tr w:rsidR="00C50675" w14:paraId="38FE38E6" w14:textId="77777777">
        <w:tc>
          <w:tcPr>
            <w:tcW w:w="720" w:type="dxa"/>
          </w:tcPr>
          <w:p w14:paraId="7F606139" w14:textId="77777777" w:rsidR="00C50675" w:rsidRDefault="00000000">
            <w:r>
              <w:t>600</w:t>
            </w:r>
          </w:p>
        </w:tc>
        <w:tc>
          <w:tcPr>
            <w:tcW w:w="5760" w:type="dxa"/>
          </w:tcPr>
          <w:p w14:paraId="2F7EB807" w14:textId="77777777" w:rsidR="00C50675" w:rsidRDefault="00000000">
            <w:r>
              <w:t>Certain other anti-avoidance provisions may apply, a number of which are discussed briefly below. This is not an exhaustive list and Shareholders should consult their own professional advisers in relation to the potential application of anti-avoidance rules.</w:t>
            </w:r>
          </w:p>
        </w:tc>
        <w:tc>
          <w:tcPr>
            <w:tcW w:w="1440" w:type="dxa"/>
          </w:tcPr>
          <w:p w14:paraId="2B66A2CF" w14:textId="77777777" w:rsidR="00C50675" w:rsidRDefault="00C50675"/>
        </w:tc>
        <w:tc>
          <w:tcPr>
            <w:tcW w:w="1440" w:type="dxa"/>
          </w:tcPr>
          <w:p w14:paraId="1B80B6DE" w14:textId="77777777" w:rsidR="00C50675" w:rsidRDefault="00C50675"/>
        </w:tc>
        <w:tc>
          <w:tcPr>
            <w:tcW w:w="4320" w:type="dxa"/>
          </w:tcPr>
          <w:p w14:paraId="33F42A0E" w14:textId="77777777" w:rsidR="00C50675" w:rsidRDefault="00C50675"/>
        </w:tc>
      </w:tr>
      <w:tr w:rsidR="00C50675" w14:paraId="1E138B94" w14:textId="77777777">
        <w:tc>
          <w:tcPr>
            <w:tcW w:w="720" w:type="dxa"/>
          </w:tcPr>
          <w:p w14:paraId="0BD992EB" w14:textId="77777777" w:rsidR="00C50675" w:rsidRDefault="00000000">
            <w:r>
              <w:t>601</w:t>
            </w:r>
          </w:p>
        </w:tc>
        <w:tc>
          <w:tcPr>
            <w:tcW w:w="5760" w:type="dxa"/>
          </w:tcPr>
          <w:p w14:paraId="34E60029" w14:textId="77777777" w:rsidR="00C50675" w:rsidRDefault="00000000">
            <w:r>
              <w:t>Transactions in securities</w:t>
            </w:r>
          </w:p>
        </w:tc>
        <w:tc>
          <w:tcPr>
            <w:tcW w:w="1440" w:type="dxa"/>
          </w:tcPr>
          <w:p w14:paraId="76A106F9" w14:textId="77777777" w:rsidR="00C50675" w:rsidRDefault="00C50675"/>
        </w:tc>
        <w:tc>
          <w:tcPr>
            <w:tcW w:w="1440" w:type="dxa"/>
          </w:tcPr>
          <w:p w14:paraId="1A9575BF" w14:textId="77777777" w:rsidR="00C50675" w:rsidRDefault="00C50675"/>
        </w:tc>
        <w:tc>
          <w:tcPr>
            <w:tcW w:w="4320" w:type="dxa"/>
          </w:tcPr>
          <w:p w14:paraId="72D2DA74" w14:textId="77777777" w:rsidR="00C50675" w:rsidRDefault="00C50675"/>
        </w:tc>
      </w:tr>
      <w:tr w:rsidR="00C50675" w14:paraId="0CEB18BB" w14:textId="77777777">
        <w:tc>
          <w:tcPr>
            <w:tcW w:w="720" w:type="dxa"/>
          </w:tcPr>
          <w:p w14:paraId="6EDE74EB" w14:textId="77777777" w:rsidR="00C50675" w:rsidRDefault="00000000">
            <w:r>
              <w:t>602</w:t>
            </w:r>
          </w:p>
        </w:tc>
        <w:tc>
          <w:tcPr>
            <w:tcW w:w="5760" w:type="dxa"/>
          </w:tcPr>
          <w:p w14:paraId="67385880" w14:textId="77777777" w:rsidR="00C50675" w:rsidRDefault="00000000">
            <w:r>
              <w:t>The attention of Shareholders (whether corporates or individuals) within the scope of UK taxation is drawn to the provisions set out in, respectively, Part 15 of the Corporation Tax Act 2010 and Chapter 1 of Part 16 of the Income Tax Act 2007, which (in each case) give powers to HM Revenue and Customs to raise tax assessments so as to cancel ‘tax advantages’ derived from certain prescribed “transactions in securities”. These rules would be relevant for so long as the Company would be a “close” company (within the meaning of Part 10 of the Corporation Act 2010).</w:t>
            </w:r>
          </w:p>
        </w:tc>
        <w:tc>
          <w:tcPr>
            <w:tcW w:w="1440" w:type="dxa"/>
          </w:tcPr>
          <w:p w14:paraId="77A80D86" w14:textId="77777777" w:rsidR="00C50675" w:rsidRDefault="00C50675"/>
        </w:tc>
        <w:tc>
          <w:tcPr>
            <w:tcW w:w="1440" w:type="dxa"/>
          </w:tcPr>
          <w:p w14:paraId="051BC485" w14:textId="77777777" w:rsidR="00C50675" w:rsidRDefault="00C50675"/>
        </w:tc>
        <w:tc>
          <w:tcPr>
            <w:tcW w:w="4320" w:type="dxa"/>
          </w:tcPr>
          <w:p w14:paraId="154ED918" w14:textId="77777777" w:rsidR="00C50675" w:rsidRDefault="00C50675"/>
        </w:tc>
      </w:tr>
      <w:tr w:rsidR="00C50675" w14:paraId="3C9314AD" w14:textId="77777777">
        <w:tc>
          <w:tcPr>
            <w:tcW w:w="720" w:type="dxa"/>
          </w:tcPr>
          <w:p w14:paraId="32207B73" w14:textId="77777777" w:rsidR="00C50675" w:rsidRDefault="00000000">
            <w:r>
              <w:t>603</w:t>
            </w:r>
          </w:p>
        </w:tc>
        <w:tc>
          <w:tcPr>
            <w:tcW w:w="5760" w:type="dxa"/>
          </w:tcPr>
          <w:p w14:paraId="232CC97D" w14:textId="77777777" w:rsidR="00C50675" w:rsidRDefault="00000000">
            <w:r>
              <w:t>Inheritance tax</w:t>
            </w:r>
          </w:p>
        </w:tc>
        <w:tc>
          <w:tcPr>
            <w:tcW w:w="1440" w:type="dxa"/>
          </w:tcPr>
          <w:p w14:paraId="083A8AAB" w14:textId="77777777" w:rsidR="00C50675" w:rsidRDefault="00C50675"/>
        </w:tc>
        <w:tc>
          <w:tcPr>
            <w:tcW w:w="1440" w:type="dxa"/>
          </w:tcPr>
          <w:p w14:paraId="48E675D2" w14:textId="77777777" w:rsidR="00C50675" w:rsidRDefault="00C50675"/>
        </w:tc>
        <w:tc>
          <w:tcPr>
            <w:tcW w:w="4320" w:type="dxa"/>
          </w:tcPr>
          <w:p w14:paraId="4C42DFDE" w14:textId="77777777" w:rsidR="00C50675" w:rsidRDefault="00C50675"/>
        </w:tc>
      </w:tr>
      <w:tr w:rsidR="00C50675" w14:paraId="73142385" w14:textId="77777777">
        <w:tc>
          <w:tcPr>
            <w:tcW w:w="720" w:type="dxa"/>
          </w:tcPr>
          <w:p w14:paraId="718D0032" w14:textId="77777777" w:rsidR="00C50675" w:rsidRDefault="00000000">
            <w:r>
              <w:t>604</w:t>
            </w:r>
          </w:p>
        </w:tc>
        <w:tc>
          <w:tcPr>
            <w:tcW w:w="5760" w:type="dxa"/>
          </w:tcPr>
          <w:p w14:paraId="494D65B7" w14:textId="77777777" w:rsidR="00C50675" w:rsidRDefault="00000000">
            <w:r>
              <w:t xml:space="preserve">Shares will be assets situated in the UK for the purposes of UK inheritance tax. A gift of such assets by an individual Shareholder during their lifetime, or on their death, may (subject to certain exemptions and reliefs) give rise to a liability to UK inheritance tax, even if the Shareholder making the gift is neither resident nor domiciled in the UK, nor deemed to be domiciled there under certain rules relating to the number of years of UK residence or </w:t>
            </w:r>
            <w:r>
              <w:lastRenderedPageBreak/>
              <w:t>previous domicile. Generally, UK inheritance tax is not chargeable on gifts to individuals if the donor survives for at least seven complete years after the date of the gift. For inheritance tax purposes, a transfer of assets at less than full market value may be treated as a gift and particular rules apply to gifts in respect of which the donor reserves or retains some benefit. Special rules also apply to gifts made to close companies and where assets are transferred to and/or held by most types of trustee. The inheritance tax rules are complex and holders of Shares should consult an appropriate professional adviser in any case where the rules may be relevant, particularly (but not limited to) cases where Shareholders intend to make a gift of any kind or to hold any Shares through a trust arrangement. They should also seek professional advice in a situation where there is potential for a charge to both UK inheritance tax and an equivalent tax in another country or if they are in any doubt about their UK inheritance tax position.</w:t>
            </w:r>
          </w:p>
        </w:tc>
        <w:tc>
          <w:tcPr>
            <w:tcW w:w="1440" w:type="dxa"/>
          </w:tcPr>
          <w:p w14:paraId="3943F885" w14:textId="77777777" w:rsidR="00C50675" w:rsidRDefault="00C50675"/>
        </w:tc>
        <w:tc>
          <w:tcPr>
            <w:tcW w:w="1440" w:type="dxa"/>
          </w:tcPr>
          <w:p w14:paraId="7FA1D463" w14:textId="77777777" w:rsidR="00C50675" w:rsidRDefault="00C50675"/>
        </w:tc>
        <w:tc>
          <w:tcPr>
            <w:tcW w:w="4320" w:type="dxa"/>
          </w:tcPr>
          <w:p w14:paraId="7E5DE481" w14:textId="77777777" w:rsidR="00C50675" w:rsidRDefault="00C50675"/>
        </w:tc>
      </w:tr>
      <w:tr w:rsidR="00C50675" w14:paraId="670849B2" w14:textId="77777777">
        <w:tc>
          <w:tcPr>
            <w:tcW w:w="720" w:type="dxa"/>
          </w:tcPr>
          <w:p w14:paraId="66A38C7E" w14:textId="77777777" w:rsidR="00C50675" w:rsidRDefault="00000000">
            <w:r>
              <w:t>605</w:t>
            </w:r>
          </w:p>
        </w:tc>
        <w:tc>
          <w:tcPr>
            <w:tcW w:w="5760" w:type="dxa"/>
          </w:tcPr>
          <w:p w14:paraId="2B519C42" w14:textId="77777777" w:rsidR="00C50675" w:rsidRDefault="00000000">
            <w:r>
              <w:t>Stamp Duty and Stamp Duty Reserve Tax</w:t>
            </w:r>
          </w:p>
        </w:tc>
        <w:tc>
          <w:tcPr>
            <w:tcW w:w="1440" w:type="dxa"/>
          </w:tcPr>
          <w:p w14:paraId="74E46BB0" w14:textId="77777777" w:rsidR="00C50675" w:rsidRDefault="00C50675"/>
        </w:tc>
        <w:tc>
          <w:tcPr>
            <w:tcW w:w="1440" w:type="dxa"/>
          </w:tcPr>
          <w:p w14:paraId="7A04255C" w14:textId="77777777" w:rsidR="00C50675" w:rsidRDefault="00C50675"/>
        </w:tc>
        <w:tc>
          <w:tcPr>
            <w:tcW w:w="4320" w:type="dxa"/>
          </w:tcPr>
          <w:p w14:paraId="0C1A4651" w14:textId="77777777" w:rsidR="00C50675" w:rsidRDefault="00C50675"/>
        </w:tc>
      </w:tr>
      <w:tr w:rsidR="00C50675" w14:paraId="18D07CD8" w14:textId="77777777">
        <w:tc>
          <w:tcPr>
            <w:tcW w:w="720" w:type="dxa"/>
          </w:tcPr>
          <w:p w14:paraId="44001B50" w14:textId="77777777" w:rsidR="00C50675" w:rsidRDefault="00000000">
            <w:r>
              <w:t>606</w:t>
            </w:r>
          </w:p>
        </w:tc>
        <w:tc>
          <w:tcPr>
            <w:tcW w:w="5760" w:type="dxa"/>
          </w:tcPr>
          <w:p w14:paraId="5324AA3F" w14:textId="77777777" w:rsidR="00C50675" w:rsidRDefault="00000000">
            <w:r>
              <w:t>The statements in this section are intended as a general guide to the current United Kingdom stamp duty and SDRT position and apply regardless of the domicile or residence status of a Shareholder. Shareholders should note that certain categories of person are not liable to stamp duty or Stamp Duty Reserve Tax (“SDRT”) and others may be liable at a higher rate or may, although not primarily liable for tax, be required to notify and account for SDRT under the Stamp Duty Reserve Tax Regulations 1986.</w:t>
            </w:r>
          </w:p>
        </w:tc>
        <w:tc>
          <w:tcPr>
            <w:tcW w:w="1440" w:type="dxa"/>
          </w:tcPr>
          <w:p w14:paraId="40A41917" w14:textId="77777777" w:rsidR="00C50675" w:rsidRDefault="00C50675"/>
        </w:tc>
        <w:tc>
          <w:tcPr>
            <w:tcW w:w="1440" w:type="dxa"/>
          </w:tcPr>
          <w:p w14:paraId="726357E7" w14:textId="77777777" w:rsidR="00C50675" w:rsidRDefault="00C50675"/>
        </w:tc>
        <w:tc>
          <w:tcPr>
            <w:tcW w:w="4320" w:type="dxa"/>
          </w:tcPr>
          <w:p w14:paraId="68301CDF" w14:textId="77777777" w:rsidR="00C50675" w:rsidRDefault="00C50675"/>
        </w:tc>
      </w:tr>
      <w:tr w:rsidR="00C50675" w14:paraId="3A1C261E" w14:textId="77777777">
        <w:tc>
          <w:tcPr>
            <w:tcW w:w="720" w:type="dxa"/>
          </w:tcPr>
          <w:p w14:paraId="1152182E" w14:textId="77777777" w:rsidR="00C50675" w:rsidRDefault="00000000">
            <w:r>
              <w:t>607</w:t>
            </w:r>
          </w:p>
        </w:tc>
        <w:tc>
          <w:tcPr>
            <w:tcW w:w="5760" w:type="dxa"/>
          </w:tcPr>
          <w:p w14:paraId="1576488C" w14:textId="77777777" w:rsidR="00C50675" w:rsidRDefault="00000000">
            <w:r>
              <w:t>No UK stamp duty or stamp duty reserve tax will be payable on the issue of the Ordinary Shares.</w:t>
            </w:r>
          </w:p>
        </w:tc>
        <w:tc>
          <w:tcPr>
            <w:tcW w:w="1440" w:type="dxa"/>
          </w:tcPr>
          <w:p w14:paraId="75C9E04C" w14:textId="77777777" w:rsidR="00C50675" w:rsidRDefault="00C50675"/>
        </w:tc>
        <w:tc>
          <w:tcPr>
            <w:tcW w:w="1440" w:type="dxa"/>
          </w:tcPr>
          <w:p w14:paraId="5CAEC1B6" w14:textId="77777777" w:rsidR="00C50675" w:rsidRDefault="00C50675"/>
        </w:tc>
        <w:tc>
          <w:tcPr>
            <w:tcW w:w="4320" w:type="dxa"/>
          </w:tcPr>
          <w:p w14:paraId="374A57EE" w14:textId="77777777" w:rsidR="00C50675" w:rsidRDefault="00C50675"/>
        </w:tc>
      </w:tr>
      <w:tr w:rsidR="00C50675" w14:paraId="1161F4D3" w14:textId="77777777">
        <w:tc>
          <w:tcPr>
            <w:tcW w:w="720" w:type="dxa"/>
          </w:tcPr>
          <w:p w14:paraId="64EF32E0" w14:textId="77777777" w:rsidR="00C50675" w:rsidRDefault="00000000">
            <w:r>
              <w:t>608</w:t>
            </w:r>
          </w:p>
        </w:tc>
        <w:tc>
          <w:tcPr>
            <w:tcW w:w="5760" w:type="dxa"/>
          </w:tcPr>
          <w:p w14:paraId="477F9D62" w14:textId="77777777" w:rsidR="00C50675" w:rsidRDefault="00000000">
            <w:r>
              <w:t xml:space="preserve">On subsequent transfers of Ordinary Shares, UK stamp duty will generally be payable (at the rate of 0.5 per cent. of the value of the consideration paid, rounded up where necessary to the next £5) if an instrument of transfer is executed in the UK or, in certain cases, is brought into the UK. Transfers of Ordinary Shares for less than £1,000 are </w:t>
            </w:r>
            <w:r>
              <w:lastRenderedPageBreak/>
              <w:t>not generally subject to UK stamp duty, if they are not part of a wider transaction or series of transactions.</w:t>
            </w:r>
          </w:p>
        </w:tc>
        <w:tc>
          <w:tcPr>
            <w:tcW w:w="1440" w:type="dxa"/>
          </w:tcPr>
          <w:p w14:paraId="05C5828F" w14:textId="77777777" w:rsidR="00C50675" w:rsidRDefault="00C50675"/>
        </w:tc>
        <w:tc>
          <w:tcPr>
            <w:tcW w:w="1440" w:type="dxa"/>
          </w:tcPr>
          <w:p w14:paraId="052E6625" w14:textId="77777777" w:rsidR="00C50675" w:rsidRDefault="00C50675"/>
        </w:tc>
        <w:tc>
          <w:tcPr>
            <w:tcW w:w="4320" w:type="dxa"/>
          </w:tcPr>
          <w:p w14:paraId="601143C6" w14:textId="77777777" w:rsidR="00C50675" w:rsidRDefault="00C50675"/>
        </w:tc>
      </w:tr>
      <w:tr w:rsidR="00C50675" w14:paraId="6BBDF949" w14:textId="77777777">
        <w:tc>
          <w:tcPr>
            <w:tcW w:w="720" w:type="dxa"/>
          </w:tcPr>
          <w:p w14:paraId="75F9F9B9" w14:textId="77777777" w:rsidR="00C50675" w:rsidRDefault="00000000">
            <w:r>
              <w:t>609</w:t>
            </w:r>
          </w:p>
        </w:tc>
        <w:tc>
          <w:tcPr>
            <w:tcW w:w="5760" w:type="dxa"/>
          </w:tcPr>
          <w:p w14:paraId="11EE1B75" w14:textId="77777777" w:rsidR="00C50675" w:rsidRDefault="00000000">
            <w:r>
              <w:t>Electronic transfers of shares in the Company within the CREST system are generally liable to SDRT, rather than stamp duty, at the rate of 0.5 per cent. of the amount or value of the consideration payable. CREST is obliged to collect SDRT on relevant transactions settled within the CREST system. Deposits of shares into CREST will not generally be subject to SDRT or stamp duty, unless the transfer into CREST is itself for consideration.</w:t>
            </w:r>
          </w:p>
        </w:tc>
        <w:tc>
          <w:tcPr>
            <w:tcW w:w="1440" w:type="dxa"/>
          </w:tcPr>
          <w:p w14:paraId="76A004AF" w14:textId="77777777" w:rsidR="00C50675" w:rsidRDefault="00C50675"/>
        </w:tc>
        <w:tc>
          <w:tcPr>
            <w:tcW w:w="1440" w:type="dxa"/>
          </w:tcPr>
          <w:p w14:paraId="73E09BB7" w14:textId="77777777" w:rsidR="00C50675" w:rsidRDefault="00C50675"/>
        </w:tc>
        <w:tc>
          <w:tcPr>
            <w:tcW w:w="4320" w:type="dxa"/>
          </w:tcPr>
          <w:p w14:paraId="0AC2BC49" w14:textId="77777777" w:rsidR="00C50675" w:rsidRDefault="00C50675"/>
        </w:tc>
      </w:tr>
      <w:tr w:rsidR="00C50675" w14:paraId="1674BA52" w14:textId="77777777">
        <w:tc>
          <w:tcPr>
            <w:tcW w:w="720" w:type="dxa"/>
          </w:tcPr>
          <w:p w14:paraId="72114B45" w14:textId="77777777" w:rsidR="00C50675" w:rsidRDefault="00000000">
            <w:r>
              <w:t>610</w:t>
            </w:r>
          </w:p>
        </w:tc>
        <w:tc>
          <w:tcPr>
            <w:tcW w:w="5760" w:type="dxa"/>
          </w:tcPr>
          <w:p w14:paraId="1C8189AF" w14:textId="77777777" w:rsidR="00C50675" w:rsidRDefault="00000000">
            <w:r>
              <w:t>If any Shareholder is in any doubt as to his or her UK taxation position, it is strongly recommended that they seek independent and professional financial and tax advice.</w:t>
            </w:r>
          </w:p>
        </w:tc>
        <w:tc>
          <w:tcPr>
            <w:tcW w:w="1440" w:type="dxa"/>
          </w:tcPr>
          <w:p w14:paraId="308BBC8B" w14:textId="77777777" w:rsidR="00C50675" w:rsidRDefault="00C50675"/>
        </w:tc>
        <w:tc>
          <w:tcPr>
            <w:tcW w:w="1440" w:type="dxa"/>
          </w:tcPr>
          <w:p w14:paraId="7BCCDC49" w14:textId="77777777" w:rsidR="00C50675" w:rsidRDefault="00C50675"/>
        </w:tc>
        <w:tc>
          <w:tcPr>
            <w:tcW w:w="4320" w:type="dxa"/>
          </w:tcPr>
          <w:p w14:paraId="7D2BDAC5" w14:textId="77777777" w:rsidR="00C50675" w:rsidRDefault="00C50675"/>
        </w:tc>
      </w:tr>
      <w:tr w:rsidR="00C50675" w14:paraId="4909D2A4" w14:textId="77777777">
        <w:tc>
          <w:tcPr>
            <w:tcW w:w="720" w:type="dxa"/>
          </w:tcPr>
          <w:p w14:paraId="171C8DEB" w14:textId="77777777" w:rsidR="00C50675" w:rsidRDefault="00000000">
            <w:r>
              <w:t>611</w:t>
            </w:r>
          </w:p>
        </w:tc>
        <w:tc>
          <w:tcPr>
            <w:tcW w:w="5760" w:type="dxa"/>
          </w:tcPr>
          <w:p w14:paraId="3D7D37B4" w14:textId="77777777" w:rsidR="00C50675" w:rsidRDefault="00000000">
            <w:r>
              <w:t>OTHER JURISDICTIONS</w:t>
            </w:r>
          </w:p>
        </w:tc>
        <w:tc>
          <w:tcPr>
            <w:tcW w:w="1440" w:type="dxa"/>
          </w:tcPr>
          <w:p w14:paraId="07CECB3C" w14:textId="77777777" w:rsidR="00C50675" w:rsidRDefault="00C50675"/>
        </w:tc>
        <w:tc>
          <w:tcPr>
            <w:tcW w:w="1440" w:type="dxa"/>
          </w:tcPr>
          <w:p w14:paraId="23578448" w14:textId="77777777" w:rsidR="00C50675" w:rsidRDefault="00C50675"/>
        </w:tc>
        <w:tc>
          <w:tcPr>
            <w:tcW w:w="4320" w:type="dxa"/>
          </w:tcPr>
          <w:p w14:paraId="6F7A7C92" w14:textId="77777777" w:rsidR="00C50675" w:rsidRDefault="00C50675"/>
        </w:tc>
      </w:tr>
      <w:tr w:rsidR="00C50675" w14:paraId="59FD1C77" w14:textId="77777777">
        <w:tc>
          <w:tcPr>
            <w:tcW w:w="720" w:type="dxa"/>
          </w:tcPr>
          <w:p w14:paraId="18E2C31C" w14:textId="77777777" w:rsidR="00C50675" w:rsidRDefault="00000000">
            <w:r>
              <w:t>612</w:t>
            </w:r>
          </w:p>
        </w:tc>
        <w:tc>
          <w:tcPr>
            <w:tcW w:w="5760" w:type="dxa"/>
          </w:tcPr>
          <w:p w14:paraId="4E63C15E" w14:textId="77777777" w:rsidR="00C50675" w:rsidRDefault="00000000">
            <w:r>
              <w:t>The Company has no present plans to apply for any certifications or registrations, or to take any other actions under the laws of any jurisdictions, which would afford relief to local investors therein from the normal tax regime otherwise applicable to an investment in Ordinary Shares.</w:t>
            </w:r>
          </w:p>
        </w:tc>
        <w:tc>
          <w:tcPr>
            <w:tcW w:w="1440" w:type="dxa"/>
          </w:tcPr>
          <w:p w14:paraId="63FE15D4" w14:textId="77777777" w:rsidR="00C50675" w:rsidRDefault="00C50675"/>
        </w:tc>
        <w:tc>
          <w:tcPr>
            <w:tcW w:w="1440" w:type="dxa"/>
          </w:tcPr>
          <w:p w14:paraId="25984853" w14:textId="77777777" w:rsidR="00C50675" w:rsidRDefault="00C50675"/>
        </w:tc>
        <w:tc>
          <w:tcPr>
            <w:tcW w:w="4320" w:type="dxa"/>
          </w:tcPr>
          <w:p w14:paraId="5E1B579D" w14:textId="77777777" w:rsidR="00C50675" w:rsidRDefault="00C50675"/>
        </w:tc>
      </w:tr>
      <w:tr w:rsidR="00C50675" w14:paraId="70196E11" w14:textId="77777777">
        <w:tc>
          <w:tcPr>
            <w:tcW w:w="720" w:type="dxa"/>
          </w:tcPr>
          <w:p w14:paraId="5E39F9CA" w14:textId="77777777" w:rsidR="00C50675" w:rsidRDefault="00000000">
            <w:r>
              <w:t>613</w:t>
            </w:r>
          </w:p>
        </w:tc>
        <w:tc>
          <w:tcPr>
            <w:tcW w:w="5760" w:type="dxa"/>
          </w:tcPr>
          <w:p w14:paraId="71309E2F" w14:textId="77777777" w:rsidR="00C50675" w:rsidRDefault="00000000">
            <w:r>
              <w:t>It is therefore the responsibility of all prospective investors to inform themselves as to any income or other tax consequences arising in the jurisdictions in which they are resident or domiciled for tax purposes.</w:t>
            </w:r>
          </w:p>
        </w:tc>
        <w:tc>
          <w:tcPr>
            <w:tcW w:w="1440" w:type="dxa"/>
          </w:tcPr>
          <w:p w14:paraId="71316F2D" w14:textId="77777777" w:rsidR="00C50675" w:rsidRDefault="00C50675"/>
        </w:tc>
        <w:tc>
          <w:tcPr>
            <w:tcW w:w="1440" w:type="dxa"/>
          </w:tcPr>
          <w:p w14:paraId="1083062A" w14:textId="77777777" w:rsidR="00C50675" w:rsidRDefault="00C50675"/>
        </w:tc>
        <w:tc>
          <w:tcPr>
            <w:tcW w:w="4320" w:type="dxa"/>
          </w:tcPr>
          <w:p w14:paraId="0D9033A1" w14:textId="77777777" w:rsidR="00C50675" w:rsidRDefault="00C50675"/>
        </w:tc>
      </w:tr>
      <w:tr w:rsidR="00C50675" w14:paraId="6ED4D91F" w14:textId="77777777">
        <w:tc>
          <w:tcPr>
            <w:tcW w:w="720" w:type="dxa"/>
          </w:tcPr>
          <w:p w14:paraId="1AA0866D" w14:textId="77777777" w:rsidR="00C50675" w:rsidRDefault="00000000">
            <w:r>
              <w:t>614</w:t>
            </w:r>
          </w:p>
        </w:tc>
        <w:tc>
          <w:tcPr>
            <w:tcW w:w="5760" w:type="dxa"/>
          </w:tcPr>
          <w:p w14:paraId="1B51CE01" w14:textId="77777777" w:rsidR="00C50675" w:rsidRDefault="00000000">
            <w:r>
              <w:t>Prospective investors should note that fiscal law and practice might change. It is also the responsibility of all prospective investors to inform themselves as to any foreign exchange or other fiscal or legal restrictions, which are relevant to their circumstances in connection with the acquisition, holding or disposition of the Ordinary Shares.</w:t>
            </w:r>
          </w:p>
        </w:tc>
        <w:tc>
          <w:tcPr>
            <w:tcW w:w="1440" w:type="dxa"/>
          </w:tcPr>
          <w:p w14:paraId="2C58BE01" w14:textId="77777777" w:rsidR="00C50675" w:rsidRDefault="00C50675"/>
        </w:tc>
        <w:tc>
          <w:tcPr>
            <w:tcW w:w="1440" w:type="dxa"/>
          </w:tcPr>
          <w:p w14:paraId="637DE455" w14:textId="77777777" w:rsidR="00C50675" w:rsidRDefault="00C50675"/>
        </w:tc>
        <w:tc>
          <w:tcPr>
            <w:tcW w:w="4320" w:type="dxa"/>
          </w:tcPr>
          <w:p w14:paraId="6FAD8504" w14:textId="77777777" w:rsidR="00C50675" w:rsidRDefault="00C50675"/>
        </w:tc>
      </w:tr>
      <w:tr w:rsidR="00C50675" w14:paraId="17EA38FD" w14:textId="77777777">
        <w:tc>
          <w:tcPr>
            <w:tcW w:w="720" w:type="dxa"/>
          </w:tcPr>
          <w:p w14:paraId="769A5F0A" w14:textId="77777777" w:rsidR="00C50675" w:rsidRDefault="00000000">
            <w:r>
              <w:t>615</w:t>
            </w:r>
          </w:p>
        </w:tc>
        <w:tc>
          <w:tcPr>
            <w:tcW w:w="5760" w:type="dxa"/>
          </w:tcPr>
          <w:p w14:paraId="1B3CE850" w14:textId="77777777" w:rsidR="00C50675" w:rsidRDefault="00000000">
            <w:r>
              <w:t xml:space="preserve">The summary of UK taxation issues can only provide a general overview of these areas and it is not a description of all the tax considerations that may be relevant to a decision to invest in the Company. The summary of certain UK tax issues is based on the laws and regulations in force </w:t>
            </w:r>
            <w:r>
              <w:lastRenderedPageBreak/>
              <w:t xml:space="preserve">as of the date of this Document and may be subject to any changes in UK laws occurring after such date. Legal advice should be taken with regard to individual circumstances. Any person who is in any doubt as to his tax position or where he is resident, or otherwise subject to taxation, in a jurisdiction other than the UK, should consult his professional adviser. </w:t>
            </w:r>
          </w:p>
        </w:tc>
        <w:tc>
          <w:tcPr>
            <w:tcW w:w="1440" w:type="dxa"/>
          </w:tcPr>
          <w:p w14:paraId="0AA90B46" w14:textId="77777777" w:rsidR="00C50675" w:rsidRDefault="00C50675"/>
        </w:tc>
        <w:tc>
          <w:tcPr>
            <w:tcW w:w="1440" w:type="dxa"/>
          </w:tcPr>
          <w:p w14:paraId="1222377A" w14:textId="77777777" w:rsidR="00C50675" w:rsidRDefault="00C50675"/>
        </w:tc>
        <w:tc>
          <w:tcPr>
            <w:tcW w:w="4320" w:type="dxa"/>
          </w:tcPr>
          <w:p w14:paraId="45B6FBE4" w14:textId="77777777" w:rsidR="00C50675" w:rsidRDefault="00C50675"/>
        </w:tc>
      </w:tr>
      <w:tr w:rsidR="00C50675" w14:paraId="788BB8CC" w14:textId="77777777">
        <w:tc>
          <w:tcPr>
            <w:tcW w:w="720" w:type="dxa"/>
          </w:tcPr>
          <w:p w14:paraId="0F990F9D" w14:textId="77777777" w:rsidR="00C50675" w:rsidRDefault="00000000">
            <w:r>
              <w:t>616</w:t>
            </w:r>
          </w:p>
        </w:tc>
        <w:tc>
          <w:tcPr>
            <w:tcW w:w="5760" w:type="dxa"/>
          </w:tcPr>
          <w:p w14:paraId="7DF8BB5F" w14:textId="77777777" w:rsidR="00C50675" w:rsidRDefault="00000000">
            <w:r>
              <w:t xml:space="preserve">  </w:t>
            </w:r>
          </w:p>
        </w:tc>
        <w:tc>
          <w:tcPr>
            <w:tcW w:w="1440" w:type="dxa"/>
          </w:tcPr>
          <w:p w14:paraId="4A391456" w14:textId="77777777" w:rsidR="00C50675" w:rsidRDefault="00C50675"/>
        </w:tc>
        <w:tc>
          <w:tcPr>
            <w:tcW w:w="1440" w:type="dxa"/>
          </w:tcPr>
          <w:p w14:paraId="0ACE0595" w14:textId="77777777" w:rsidR="00C50675" w:rsidRDefault="00C50675"/>
        </w:tc>
        <w:tc>
          <w:tcPr>
            <w:tcW w:w="4320" w:type="dxa"/>
          </w:tcPr>
          <w:p w14:paraId="1CB8CC8B" w14:textId="77777777" w:rsidR="00C50675" w:rsidRDefault="00C50675"/>
        </w:tc>
      </w:tr>
      <w:tr w:rsidR="00C50675" w14:paraId="2B960681" w14:textId="77777777">
        <w:tc>
          <w:tcPr>
            <w:tcW w:w="720" w:type="dxa"/>
          </w:tcPr>
          <w:p w14:paraId="233D752E" w14:textId="77777777" w:rsidR="00C50675" w:rsidRDefault="00000000">
            <w:r>
              <w:t>617</w:t>
            </w:r>
          </w:p>
        </w:tc>
        <w:tc>
          <w:tcPr>
            <w:tcW w:w="5760" w:type="dxa"/>
          </w:tcPr>
          <w:p w14:paraId="07C51DFC" w14:textId="77777777" w:rsidR="00C50675" w:rsidRDefault="00000000">
            <w:r>
              <w:t xml:space="preserve">Part 18 </w:t>
            </w:r>
            <w:r>
              <w:br/>
            </w:r>
            <w:r>
              <w:br/>
              <w:t>Additional Information</w:t>
            </w:r>
          </w:p>
        </w:tc>
        <w:tc>
          <w:tcPr>
            <w:tcW w:w="1440" w:type="dxa"/>
          </w:tcPr>
          <w:p w14:paraId="301C0FD5" w14:textId="77777777" w:rsidR="00C50675" w:rsidRDefault="00C50675"/>
        </w:tc>
        <w:tc>
          <w:tcPr>
            <w:tcW w:w="1440" w:type="dxa"/>
          </w:tcPr>
          <w:p w14:paraId="3F983C90" w14:textId="77777777" w:rsidR="00C50675" w:rsidRDefault="00C50675"/>
        </w:tc>
        <w:tc>
          <w:tcPr>
            <w:tcW w:w="4320" w:type="dxa"/>
          </w:tcPr>
          <w:p w14:paraId="4E584684" w14:textId="77777777" w:rsidR="00C50675" w:rsidRDefault="00C50675"/>
        </w:tc>
      </w:tr>
      <w:tr w:rsidR="00C50675" w14:paraId="34B96FEB" w14:textId="77777777">
        <w:tc>
          <w:tcPr>
            <w:tcW w:w="720" w:type="dxa"/>
          </w:tcPr>
          <w:p w14:paraId="35844075" w14:textId="77777777" w:rsidR="00C50675" w:rsidRDefault="00000000">
            <w:r>
              <w:t>618</w:t>
            </w:r>
          </w:p>
        </w:tc>
        <w:tc>
          <w:tcPr>
            <w:tcW w:w="5760" w:type="dxa"/>
          </w:tcPr>
          <w:p w14:paraId="2DA987D2" w14:textId="77777777" w:rsidR="00C50675" w:rsidRDefault="00000000">
            <w:r>
              <w:t>Responsibility Statement</w:t>
            </w:r>
          </w:p>
        </w:tc>
        <w:tc>
          <w:tcPr>
            <w:tcW w:w="1440" w:type="dxa"/>
          </w:tcPr>
          <w:p w14:paraId="5BCC496C" w14:textId="77777777" w:rsidR="00C50675" w:rsidRDefault="00C50675"/>
        </w:tc>
        <w:tc>
          <w:tcPr>
            <w:tcW w:w="1440" w:type="dxa"/>
          </w:tcPr>
          <w:p w14:paraId="47298EAC" w14:textId="77777777" w:rsidR="00C50675" w:rsidRDefault="00C50675"/>
        </w:tc>
        <w:tc>
          <w:tcPr>
            <w:tcW w:w="4320" w:type="dxa"/>
          </w:tcPr>
          <w:p w14:paraId="20533F8B" w14:textId="77777777" w:rsidR="00C50675" w:rsidRDefault="00C50675"/>
        </w:tc>
      </w:tr>
      <w:tr w:rsidR="00C50675" w14:paraId="338F54C2" w14:textId="77777777">
        <w:tc>
          <w:tcPr>
            <w:tcW w:w="720" w:type="dxa"/>
          </w:tcPr>
          <w:p w14:paraId="49075B98" w14:textId="77777777" w:rsidR="00C50675" w:rsidRDefault="00000000">
            <w:r>
              <w:t>619</w:t>
            </w:r>
          </w:p>
        </w:tc>
        <w:tc>
          <w:tcPr>
            <w:tcW w:w="5760" w:type="dxa"/>
          </w:tcPr>
          <w:p w14:paraId="3A51AC2A" w14:textId="77777777" w:rsidR="00C50675" w:rsidRDefault="00000000">
            <w:r>
              <w:t xml:space="preserve">The Company and each of the Directors, whose names appear on page [●] of this Document, accept responsibility for the information contained in this Document. To the best of the knowledge of the Company and the Directors, the information contained in this Document is in accordance with the facts and this Document makes no omission likely to affect its import. </w:t>
            </w:r>
          </w:p>
        </w:tc>
        <w:tc>
          <w:tcPr>
            <w:tcW w:w="1440" w:type="dxa"/>
          </w:tcPr>
          <w:p w14:paraId="6A4687D8" w14:textId="77777777" w:rsidR="00C50675" w:rsidRDefault="00C50675"/>
        </w:tc>
        <w:tc>
          <w:tcPr>
            <w:tcW w:w="1440" w:type="dxa"/>
          </w:tcPr>
          <w:p w14:paraId="2ED65957" w14:textId="77777777" w:rsidR="00C50675" w:rsidRDefault="00C50675"/>
        </w:tc>
        <w:tc>
          <w:tcPr>
            <w:tcW w:w="4320" w:type="dxa"/>
          </w:tcPr>
          <w:p w14:paraId="702E1959" w14:textId="77777777" w:rsidR="00C50675" w:rsidRDefault="00C50675"/>
        </w:tc>
      </w:tr>
      <w:tr w:rsidR="00C50675" w14:paraId="6622EC93" w14:textId="77777777">
        <w:tc>
          <w:tcPr>
            <w:tcW w:w="720" w:type="dxa"/>
          </w:tcPr>
          <w:p w14:paraId="1CB35FD5" w14:textId="77777777" w:rsidR="00C50675" w:rsidRDefault="00000000">
            <w:r>
              <w:t>620</w:t>
            </w:r>
          </w:p>
        </w:tc>
        <w:tc>
          <w:tcPr>
            <w:tcW w:w="5760" w:type="dxa"/>
          </w:tcPr>
          <w:p w14:paraId="2870418D" w14:textId="77777777" w:rsidR="00C50675" w:rsidRDefault="00000000">
            <w:r>
              <w:t>Responsibility for the Purpose of the Takeover Code</w:t>
            </w:r>
          </w:p>
        </w:tc>
        <w:tc>
          <w:tcPr>
            <w:tcW w:w="1440" w:type="dxa"/>
          </w:tcPr>
          <w:p w14:paraId="758F8986" w14:textId="77777777" w:rsidR="00C50675" w:rsidRDefault="00C50675"/>
        </w:tc>
        <w:tc>
          <w:tcPr>
            <w:tcW w:w="1440" w:type="dxa"/>
          </w:tcPr>
          <w:p w14:paraId="1E9BC893" w14:textId="77777777" w:rsidR="00C50675" w:rsidRDefault="00C50675"/>
        </w:tc>
        <w:tc>
          <w:tcPr>
            <w:tcW w:w="4320" w:type="dxa"/>
          </w:tcPr>
          <w:p w14:paraId="596A82A5" w14:textId="77777777" w:rsidR="00C50675" w:rsidRDefault="00C50675"/>
        </w:tc>
      </w:tr>
      <w:tr w:rsidR="00C50675" w14:paraId="4FA42042" w14:textId="77777777">
        <w:tc>
          <w:tcPr>
            <w:tcW w:w="720" w:type="dxa"/>
          </w:tcPr>
          <w:p w14:paraId="64DAAE2C" w14:textId="77777777" w:rsidR="00C50675" w:rsidRDefault="00000000">
            <w:r>
              <w:t>621</w:t>
            </w:r>
          </w:p>
        </w:tc>
        <w:tc>
          <w:tcPr>
            <w:tcW w:w="5760" w:type="dxa"/>
          </w:tcPr>
          <w:p w14:paraId="3458C7F8" w14:textId="77777777" w:rsidR="00C50675" w:rsidRDefault="00000000">
            <w:r>
              <w:t>The Company, Directors [and Proposed Directors] whose names appear on page [●] of this Document accept responsibility for the information contained in this Document (including any expressions of opinion). To the best of the knowledge and belief of the Directors and Proposed Directors (who have each taken all reasonable care to ensure that such is the case), the information contained in this Document is in accordance with the facts and contains no omission likely to affect its import.</w:t>
            </w:r>
          </w:p>
        </w:tc>
        <w:tc>
          <w:tcPr>
            <w:tcW w:w="1440" w:type="dxa"/>
          </w:tcPr>
          <w:p w14:paraId="4CFC43D8" w14:textId="77777777" w:rsidR="00C50675" w:rsidRDefault="00C50675"/>
        </w:tc>
        <w:tc>
          <w:tcPr>
            <w:tcW w:w="1440" w:type="dxa"/>
          </w:tcPr>
          <w:p w14:paraId="04C38BA4" w14:textId="77777777" w:rsidR="00C50675" w:rsidRDefault="00C50675"/>
        </w:tc>
        <w:tc>
          <w:tcPr>
            <w:tcW w:w="4320" w:type="dxa"/>
          </w:tcPr>
          <w:p w14:paraId="5CD0C1B5" w14:textId="77777777" w:rsidR="00C50675" w:rsidRDefault="00C50675"/>
        </w:tc>
      </w:tr>
      <w:tr w:rsidR="00C50675" w14:paraId="27A19104" w14:textId="77777777">
        <w:tc>
          <w:tcPr>
            <w:tcW w:w="720" w:type="dxa"/>
          </w:tcPr>
          <w:p w14:paraId="66766635" w14:textId="77777777" w:rsidR="00C50675" w:rsidRDefault="00000000">
            <w:r>
              <w:t>622</w:t>
            </w:r>
          </w:p>
        </w:tc>
        <w:tc>
          <w:tcPr>
            <w:tcW w:w="5760" w:type="dxa"/>
          </w:tcPr>
          <w:p w14:paraId="673BDE1C" w14:textId="77777777" w:rsidR="00C50675" w:rsidRDefault="00000000">
            <w:r>
              <w:t xml:space="preserve">The members of the Concert Party accept responsibility for the information contained in paragraphs [●], [●], [●], [●], and [●], of Part [7], of this Document (including any expressions of opinion) relating to the Concert Party. To the best of the knowledge and belief of the members of the Concert Party (who have each taken all reasonable care to </w:t>
            </w:r>
            <w:r>
              <w:lastRenderedPageBreak/>
              <w:t>ensure that such is the case), the information contained in this Document for which they accept responsibility is in accordance with the facts and contains no omission likely to affect its import.</w:t>
            </w:r>
          </w:p>
        </w:tc>
        <w:tc>
          <w:tcPr>
            <w:tcW w:w="1440" w:type="dxa"/>
          </w:tcPr>
          <w:p w14:paraId="7EC4D6B9" w14:textId="77777777" w:rsidR="00C50675" w:rsidRDefault="00C50675"/>
        </w:tc>
        <w:tc>
          <w:tcPr>
            <w:tcW w:w="1440" w:type="dxa"/>
          </w:tcPr>
          <w:p w14:paraId="606E6F64" w14:textId="77777777" w:rsidR="00C50675" w:rsidRDefault="00C50675"/>
        </w:tc>
        <w:tc>
          <w:tcPr>
            <w:tcW w:w="4320" w:type="dxa"/>
          </w:tcPr>
          <w:p w14:paraId="07B436A8" w14:textId="77777777" w:rsidR="00C50675" w:rsidRDefault="00C50675"/>
        </w:tc>
      </w:tr>
      <w:tr w:rsidR="00C50675" w14:paraId="55A9354E" w14:textId="77777777">
        <w:tc>
          <w:tcPr>
            <w:tcW w:w="720" w:type="dxa"/>
          </w:tcPr>
          <w:p w14:paraId="7C4512F4" w14:textId="77777777" w:rsidR="00C50675" w:rsidRDefault="00000000">
            <w:r>
              <w:t>623</w:t>
            </w:r>
          </w:p>
        </w:tc>
        <w:tc>
          <w:tcPr>
            <w:tcW w:w="5760" w:type="dxa"/>
          </w:tcPr>
          <w:p w14:paraId="00F505F1" w14:textId="77777777" w:rsidR="00C50675" w:rsidRDefault="00000000">
            <w:r>
              <w:t>The Company and its Share Capital</w:t>
            </w:r>
          </w:p>
        </w:tc>
        <w:tc>
          <w:tcPr>
            <w:tcW w:w="1440" w:type="dxa"/>
          </w:tcPr>
          <w:p w14:paraId="52F1A639" w14:textId="77777777" w:rsidR="00C50675" w:rsidRDefault="00C50675"/>
        </w:tc>
        <w:tc>
          <w:tcPr>
            <w:tcW w:w="1440" w:type="dxa"/>
          </w:tcPr>
          <w:p w14:paraId="1B82B0FA" w14:textId="77777777" w:rsidR="00C50675" w:rsidRDefault="00C50675"/>
        </w:tc>
        <w:tc>
          <w:tcPr>
            <w:tcW w:w="4320" w:type="dxa"/>
          </w:tcPr>
          <w:p w14:paraId="7FCC24B5" w14:textId="77777777" w:rsidR="00C50675" w:rsidRDefault="00C50675"/>
        </w:tc>
      </w:tr>
      <w:tr w:rsidR="00C50675" w14:paraId="2DB4F0DC" w14:textId="77777777">
        <w:tc>
          <w:tcPr>
            <w:tcW w:w="720" w:type="dxa"/>
          </w:tcPr>
          <w:p w14:paraId="576ECD6C" w14:textId="77777777" w:rsidR="00C50675" w:rsidRDefault="00000000">
            <w:r>
              <w:t>624</w:t>
            </w:r>
          </w:p>
        </w:tc>
        <w:tc>
          <w:tcPr>
            <w:tcW w:w="5760" w:type="dxa"/>
          </w:tcPr>
          <w:p w14:paraId="50CB8B24" w14:textId="77777777" w:rsidR="00C50675" w:rsidRDefault="00000000">
            <w:r>
              <w:t xml:space="preserve">The Company </w:t>
            </w:r>
          </w:p>
        </w:tc>
        <w:tc>
          <w:tcPr>
            <w:tcW w:w="1440" w:type="dxa"/>
          </w:tcPr>
          <w:p w14:paraId="2BA5B4ED" w14:textId="77777777" w:rsidR="00C50675" w:rsidRDefault="00C50675"/>
        </w:tc>
        <w:tc>
          <w:tcPr>
            <w:tcW w:w="1440" w:type="dxa"/>
          </w:tcPr>
          <w:p w14:paraId="0F1AC191" w14:textId="77777777" w:rsidR="00C50675" w:rsidRDefault="00C50675"/>
        </w:tc>
        <w:tc>
          <w:tcPr>
            <w:tcW w:w="4320" w:type="dxa"/>
          </w:tcPr>
          <w:p w14:paraId="10808682" w14:textId="77777777" w:rsidR="00C50675" w:rsidRDefault="00C50675"/>
        </w:tc>
      </w:tr>
      <w:tr w:rsidR="00C50675" w14:paraId="0420BF74" w14:textId="77777777">
        <w:tc>
          <w:tcPr>
            <w:tcW w:w="720" w:type="dxa"/>
          </w:tcPr>
          <w:p w14:paraId="1188F447" w14:textId="77777777" w:rsidR="00C50675" w:rsidRDefault="00000000">
            <w:r>
              <w:t>625</w:t>
            </w:r>
          </w:p>
        </w:tc>
        <w:tc>
          <w:tcPr>
            <w:tcW w:w="5760" w:type="dxa"/>
          </w:tcPr>
          <w:p w14:paraId="4E0FFECA" w14:textId="77777777" w:rsidR="00C50675" w:rsidRDefault="00000000">
            <w:r>
              <w:t xml:space="preserve">The Company was incorporated and registered in Northern Ireland as a company limited by shares on 21 March 2017 under the Companies Act 2006, with the name Rockpool Acquisitions Limited and with a registered number NI644683. On [●] the Company’s name was changed to [Amcomri Group Limited] pursuant to a resolution passed on [●]. [Amcomri Group Limited] is both the Company’s legal and commercial name. </w:t>
            </w:r>
          </w:p>
        </w:tc>
        <w:tc>
          <w:tcPr>
            <w:tcW w:w="1440" w:type="dxa"/>
          </w:tcPr>
          <w:p w14:paraId="56AE71A9" w14:textId="77777777" w:rsidR="00C50675" w:rsidRDefault="00C50675"/>
        </w:tc>
        <w:tc>
          <w:tcPr>
            <w:tcW w:w="1440" w:type="dxa"/>
          </w:tcPr>
          <w:p w14:paraId="7D4B37E8" w14:textId="77777777" w:rsidR="00C50675" w:rsidRDefault="00C50675"/>
        </w:tc>
        <w:tc>
          <w:tcPr>
            <w:tcW w:w="4320" w:type="dxa"/>
          </w:tcPr>
          <w:p w14:paraId="49ACC57A" w14:textId="77777777" w:rsidR="00C50675" w:rsidRDefault="00C50675"/>
        </w:tc>
      </w:tr>
      <w:tr w:rsidR="00C50675" w14:paraId="417A40C9" w14:textId="77777777">
        <w:tc>
          <w:tcPr>
            <w:tcW w:w="720" w:type="dxa"/>
          </w:tcPr>
          <w:p w14:paraId="775D685B" w14:textId="77777777" w:rsidR="00C50675" w:rsidRDefault="00000000">
            <w:r>
              <w:t>626</w:t>
            </w:r>
          </w:p>
        </w:tc>
        <w:tc>
          <w:tcPr>
            <w:tcW w:w="5760" w:type="dxa"/>
          </w:tcPr>
          <w:p w14:paraId="55795322" w14:textId="77777777" w:rsidR="00C50675" w:rsidRDefault="00000000">
            <w:r>
              <w:t xml:space="preserve">The registered office, telephone number and principal place of business of the Company are set out on page [●] of this Document.   </w:t>
            </w:r>
          </w:p>
        </w:tc>
        <w:tc>
          <w:tcPr>
            <w:tcW w:w="1440" w:type="dxa"/>
          </w:tcPr>
          <w:p w14:paraId="2A7724BB" w14:textId="77777777" w:rsidR="00C50675" w:rsidRDefault="00C50675"/>
        </w:tc>
        <w:tc>
          <w:tcPr>
            <w:tcW w:w="1440" w:type="dxa"/>
          </w:tcPr>
          <w:p w14:paraId="37C8EA8F" w14:textId="77777777" w:rsidR="00C50675" w:rsidRDefault="00C50675"/>
        </w:tc>
        <w:tc>
          <w:tcPr>
            <w:tcW w:w="4320" w:type="dxa"/>
          </w:tcPr>
          <w:p w14:paraId="31DB3483" w14:textId="77777777" w:rsidR="00C50675" w:rsidRDefault="00C50675"/>
        </w:tc>
      </w:tr>
      <w:tr w:rsidR="00C50675" w14:paraId="164EBAD1" w14:textId="77777777">
        <w:tc>
          <w:tcPr>
            <w:tcW w:w="720" w:type="dxa"/>
          </w:tcPr>
          <w:p w14:paraId="0A142588" w14:textId="77777777" w:rsidR="00C50675" w:rsidRDefault="00000000">
            <w:r>
              <w:t>627</w:t>
            </w:r>
          </w:p>
        </w:tc>
        <w:tc>
          <w:tcPr>
            <w:tcW w:w="5760" w:type="dxa"/>
          </w:tcPr>
          <w:p w14:paraId="41F082F6" w14:textId="77777777" w:rsidR="00C50675" w:rsidRDefault="00000000">
            <w:r>
              <w:t xml:space="preserve">The Company is subject to the Listing Rules and the Disclosure Guidance and Transparency Rules (and the resulting jurisdiction of the FCA) to the extent such rules apply to companies with a Standard Listing pursuant to Chapter 14 of the Listing Rules.  </w:t>
            </w:r>
          </w:p>
        </w:tc>
        <w:tc>
          <w:tcPr>
            <w:tcW w:w="1440" w:type="dxa"/>
          </w:tcPr>
          <w:p w14:paraId="42DCE5D1" w14:textId="77777777" w:rsidR="00C50675" w:rsidRDefault="00C50675"/>
        </w:tc>
        <w:tc>
          <w:tcPr>
            <w:tcW w:w="1440" w:type="dxa"/>
          </w:tcPr>
          <w:p w14:paraId="2F696396" w14:textId="77777777" w:rsidR="00C50675" w:rsidRDefault="00C50675"/>
        </w:tc>
        <w:tc>
          <w:tcPr>
            <w:tcW w:w="4320" w:type="dxa"/>
          </w:tcPr>
          <w:p w14:paraId="791E311A" w14:textId="77777777" w:rsidR="00C50675" w:rsidRDefault="00C50675"/>
        </w:tc>
      </w:tr>
      <w:tr w:rsidR="00C50675" w14:paraId="3903952F" w14:textId="77777777">
        <w:tc>
          <w:tcPr>
            <w:tcW w:w="720" w:type="dxa"/>
          </w:tcPr>
          <w:p w14:paraId="6561ADE1" w14:textId="77777777" w:rsidR="00C50675" w:rsidRDefault="00000000">
            <w:r>
              <w:t>628</w:t>
            </w:r>
          </w:p>
        </w:tc>
        <w:tc>
          <w:tcPr>
            <w:tcW w:w="5760" w:type="dxa"/>
          </w:tcPr>
          <w:p w14:paraId="6F58754A" w14:textId="77777777" w:rsidR="00C50675" w:rsidRDefault="00000000">
            <w:r>
              <w:t xml:space="preserve">The principal law under which the Company operates, and pursuant to which the Ordinary Shares were created, is the Companies Act 2006. The Company operates in conformity with its constitution.  </w:t>
            </w:r>
          </w:p>
        </w:tc>
        <w:tc>
          <w:tcPr>
            <w:tcW w:w="1440" w:type="dxa"/>
          </w:tcPr>
          <w:p w14:paraId="2F988EF2" w14:textId="77777777" w:rsidR="00C50675" w:rsidRDefault="00C50675"/>
        </w:tc>
        <w:tc>
          <w:tcPr>
            <w:tcW w:w="1440" w:type="dxa"/>
          </w:tcPr>
          <w:p w14:paraId="0AB0A585" w14:textId="77777777" w:rsidR="00C50675" w:rsidRDefault="00C50675"/>
        </w:tc>
        <w:tc>
          <w:tcPr>
            <w:tcW w:w="4320" w:type="dxa"/>
          </w:tcPr>
          <w:p w14:paraId="35CA9D5C" w14:textId="77777777" w:rsidR="00C50675" w:rsidRDefault="00C50675"/>
        </w:tc>
      </w:tr>
      <w:tr w:rsidR="00C50675" w14:paraId="06FFFB17" w14:textId="77777777">
        <w:tc>
          <w:tcPr>
            <w:tcW w:w="720" w:type="dxa"/>
          </w:tcPr>
          <w:p w14:paraId="597EFFD8" w14:textId="77777777" w:rsidR="00C50675" w:rsidRDefault="00000000">
            <w:r>
              <w:t>629</w:t>
            </w:r>
          </w:p>
        </w:tc>
        <w:tc>
          <w:tcPr>
            <w:tcW w:w="5760" w:type="dxa"/>
          </w:tcPr>
          <w:p w14:paraId="7829DE27" w14:textId="77777777" w:rsidR="00C50675" w:rsidRDefault="00000000">
            <w:r>
              <w:t xml:space="preserve">The liability of the members of the Company is limited. </w:t>
            </w:r>
          </w:p>
        </w:tc>
        <w:tc>
          <w:tcPr>
            <w:tcW w:w="1440" w:type="dxa"/>
          </w:tcPr>
          <w:p w14:paraId="793C7274" w14:textId="77777777" w:rsidR="00C50675" w:rsidRDefault="00C50675"/>
        </w:tc>
        <w:tc>
          <w:tcPr>
            <w:tcW w:w="1440" w:type="dxa"/>
          </w:tcPr>
          <w:p w14:paraId="1EFFC8C0" w14:textId="77777777" w:rsidR="00C50675" w:rsidRDefault="00C50675"/>
        </w:tc>
        <w:tc>
          <w:tcPr>
            <w:tcW w:w="4320" w:type="dxa"/>
          </w:tcPr>
          <w:p w14:paraId="55C523EC" w14:textId="77777777" w:rsidR="00C50675" w:rsidRDefault="00C50675"/>
        </w:tc>
      </w:tr>
      <w:tr w:rsidR="00C50675" w14:paraId="2D911E66" w14:textId="77777777">
        <w:tc>
          <w:tcPr>
            <w:tcW w:w="720" w:type="dxa"/>
          </w:tcPr>
          <w:p w14:paraId="2550597B" w14:textId="77777777" w:rsidR="00C50675" w:rsidRDefault="00000000">
            <w:r>
              <w:t>630</w:t>
            </w:r>
          </w:p>
        </w:tc>
        <w:tc>
          <w:tcPr>
            <w:tcW w:w="5760" w:type="dxa"/>
          </w:tcPr>
          <w:p w14:paraId="16857909" w14:textId="77777777" w:rsidR="00C50675" w:rsidRDefault="00000000">
            <w:r>
              <w:t xml:space="preserve">Share Capital </w:t>
            </w:r>
          </w:p>
        </w:tc>
        <w:tc>
          <w:tcPr>
            <w:tcW w:w="1440" w:type="dxa"/>
          </w:tcPr>
          <w:p w14:paraId="19810E56" w14:textId="77777777" w:rsidR="00C50675" w:rsidRDefault="00C50675"/>
        </w:tc>
        <w:tc>
          <w:tcPr>
            <w:tcW w:w="1440" w:type="dxa"/>
          </w:tcPr>
          <w:p w14:paraId="070FB856" w14:textId="77777777" w:rsidR="00C50675" w:rsidRDefault="00C50675"/>
        </w:tc>
        <w:tc>
          <w:tcPr>
            <w:tcW w:w="4320" w:type="dxa"/>
          </w:tcPr>
          <w:p w14:paraId="011F6C79" w14:textId="77777777" w:rsidR="00C50675" w:rsidRDefault="00C50675"/>
        </w:tc>
      </w:tr>
      <w:tr w:rsidR="00C50675" w14:paraId="5D6D1EE4" w14:textId="77777777">
        <w:tc>
          <w:tcPr>
            <w:tcW w:w="720" w:type="dxa"/>
          </w:tcPr>
          <w:p w14:paraId="3347EAA0" w14:textId="77777777" w:rsidR="00C50675" w:rsidRDefault="00000000">
            <w:r>
              <w:t>631</w:t>
            </w:r>
          </w:p>
        </w:tc>
        <w:tc>
          <w:tcPr>
            <w:tcW w:w="5760" w:type="dxa"/>
          </w:tcPr>
          <w:p w14:paraId="6900CA9C" w14:textId="77777777" w:rsidR="00C50675" w:rsidRDefault="00000000">
            <w:r>
              <w:t>2.2.1</w:t>
            </w:r>
            <w:r>
              <w:tab/>
              <w:t xml:space="preserve">The issued and fully paid share capital of the Company on Admission is as follows: </w:t>
            </w:r>
          </w:p>
        </w:tc>
        <w:tc>
          <w:tcPr>
            <w:tcW w:w="1440" w:type="dxa"/>
          </w:tcPr>
          <w:p w14:paraId="5E69B9FE" w14:textId="77777777" w:rsidR="00C50675" w:rsidRDefault="00C50675"/>
        </w:tc>
        <w:tc>
          <w:tcPr>
            <w:tcW w:w="1440" w:type="dxa"/>
          </w:tcPr>
          <w:p w14:paraId="19113C6A" w14:textId="77777777" w:rsidR="00C50675" w:rsidRDefault="00C50675"/>
        </w:tc>
        <w:tc>
          <w:tcPr>
            <w:tcW w:w="4320" w:type="dxa"/>
          </w:tcPr>
          <w:p w14:paraId="45475AA4" w14:textId="77777777" w:rsidR="00C50675" w:rsidRDefault="00C50675"/>
        </w:tc>
      </w:tr>
      <w:tr w:rsidR="00C50675" w14:paraId="2E07C89D" w14:textId="77777777">
        <w:tc>
          <w:tcPr>
            <w:tcW w:w="720" w:type="dxa"/>
          </w:tcPr>
          <w:p w14:paraId="3E46FE73" w14:textId="77777777" w:rsidR="00C50675" w:rsidRDefault="00000000">
            <w:r>
              <w:t>632</w:t>
            </w:r>
          </w:p>
        </w:tc>
        <w:tc>
          <w:tcPr>
            <w:tcW w:w="5760" w:type="dxa"/>
          </w:tcPr>
          <w:p w14:paraId="449C51A7" w14:textId="77777777" w:rsidR="00C50675" w:rsidRDefault="00000000">
            <w:r>
              <w:t>Ordinary Shares of £[●] each: [●]</w:t>
            </w:r>
          </w:p>
        </w:tc>
        <w:tc>
          <w:tcPr>
            <w:tcW w:w="1440" w:type="dxa"/>
          </w:tcPr>
          <w:p w14:paraId="3BF53F45" w14:textId="77777777" w:rsidR="00C50675" w:rsidRDefault="00C50675"/>
        </w:tc>
        <w:tc>
          <w:tcPr>
            <w:tcW w:w="1440" w:type="dxa"/>
          </w:tcPr>
          <w:p w14:paraId="4A891E78" w14:textId="77777777" w:rsidR="00C50675" w:rsidRDefault="00C50675"/>
        </w:tc>
        <w:tc>
          <w:tcPr>
            <w:tcW w:w="4320" w:type="dxa"/>
          </w:tcPr>
          <w:p w14:paraId="0962CAB9" w14:textId="77777777" w:rsidR="00C50675" w:rsidRDefault="00C50675"/>
        </w:tc>
      </w:tr>
      <w:tr w:rsidR="00C50675" w14:paraId="542504B7" w14:textId="77777777">
        <w:tc>
          <w:tcPr>
            <w:tcW w:w="720" w:type="dxa"/>
          </w:tcPr>
          <w:p w14:paraId="7BA80BB8" w14:textId="77777777" w:rsidR="00C50675" w:rsidRDefault="00000000">
            <w:r>
              <w:t>633</w:t>
            </w:r>
          </w:p>
        </w:tc>
        <w:tc>
          <w:tcPr>
            <w:tcW w:w="5760" w:type="dxa"/>
          </w:tcPr>
          <w:p w14:paraId="78D68621" w14:textId="77777777" w:rsidR="00C50675" w:rsidRDefault="00000000">
            <w:r>
              <w:t>Aggregate Nominal Value: £[●]</w:t>
            </w:r>
          </w:p>
        </w:tc>
        <w:tc>
          <w:tcPr>
            <w:tcW w:w="1440" w:type="dxa"/>
          </w:tcPr>
          <w:p w14:paraId="58E49C98" w14:textId="77777777" w:rsidR="00C50675" w:rsidRDefault="00C50675"/>
        </w:tc>
        <w:tc>
          <w:tcPr>
            <w:tcW w:w="1440" w:type="dxa"/>
          </w:tcPr>
          <w:p w14:paraId="55584FC1" w14:textId="77777777" w:rsidR="00C50675" w:rsidRDefault="00C50675"/>
        </w:tc>
        <w:tc>
          <w:tcPr>
            <w:tcW w:w="4320" w:type="dxa"/>
          </w:tcPr>
          <w:p w14:paraId="37F88577" w14:textId="77777777" w:rsidR="00C50675" w:rsidRDefault="00C50675"/>
        </w:tc>
      </w:tr>
      <w:tr w:rsidR="00C50675" w14:paraId="23DF3395" w14:textId="77777777">
        <w:tc>
          <w:tcPr>
            <w:tcW w:w="720" w:type="dxa"/>
          </w:tcPr>
          <w:p w14:paraId="2B32BC32" w14:textId="77777777" w:rsidR="00C50675" w:rsidRDefault="00000000">
            <w:r>
              <w:t>634</w:t>
            </w:r>
          </w:p>
        </w:tc>
        <w:tc>
          <w:tcPr>
            <w:tcW w:w="5760" w:type="dxa"/>
          </w:tcPr>
          <w:p w14:paraId="546A8A3A" w14:textId="77777777" w:rsidR="00C50675" w:rsidRDefault="00000000">
            <w:r>
              <w:t xml:space="preserve">2.2.2 </w:t>
            </w:r>
            <w:r>
              <w:tab/>
              <w:t xml:space="preserve">The number of shares in issue at the date of the most recent balance sheet in the historical financial information and the number at the beginning of that year </w:t>
            </w:r>
            <w:r>
              <w:lastRenderedPageBreak/>
              <w:t>(all numbers are post-consolidation):</w:t>
            </w:r>
          </w:p>
        </w:tc>
        <w:tc>
          <w:tcPr>
            <w:tcW w:w="1440" w:type="dxa"/>
          </w:tcPr>
          <w:p w14:paraId="1645B887" w14:textId="77777777" w:rsidR="00C50675" w:rsidRDefault="00C50675"/>
        </w:tc>
        <w:tc>
          <w:tcPr>
            <w:tcW w:w="1440" w:type="dxa"/>
          </w:tcPr>
          <w:p w14:paraId="0BC4C446" w14:textId="77777777" w:rsidR="00C50675" w:rsidRDefault="00C50675"/>
        </w:tc>
        <w:tc>
          <w:tcPr>
            <w:tcW w:w="4320" w:type="dxa"/>
          </w:tcPr>
          <w:p w14:paraId="16AA71DF" w14:textId="77777777" w:rsidR="00C50675" w:rsidRDefault="00C50675"/>
        </w:tc>
      </w:tr>
      <w:tr w:rsidR="00C50675" w14:paraId="20A8C802" w14:textId="77777777">
        <w:tc>
          <w:tcPr>
            <w:tcW w:w="720" w:type="dxa"/>
          </w:tcPr>
          <w:p w14:paraId="44CA9E1D" w14:textId="77777777" w:rsidR="00C50675" w:rsidRDefault="00000000">
            <w:r>
              <w:t>635</w:t>
            </w:r>
          </w:p>
        </w:tc>
        <w:tc>
          <w:tcPr>
            <w:tcW w:w="5760" w:type="dxa"/>
          </w:tcPr>
          <w:p w14:paraId="2C20A736" w14:textId="77777777" w:rsidR="00C50675" w:rsidRDefault="00000000">
            <w:r>
              <w:tab/>
              <w:t>As at [●]</w:t>
            </w:r>
            <w:r>
              <w:tab/>
            </w:r>
            <w:r>
              <w:tab/>
              <w:t>[●]</w:t>
            </w:r>
          </w:p>
        </w:tc>
        <w:tc>
          <w:tcPr>
            <w:tcW w:w="1440" w:type="dxa"/>
          </w:tcPr>
          <w:p w14:paraId="7BBB92F0" w14:textId="77777777" w:rsidR="00C50675" w:rsidRDefault="00C50675"/>
        </w:tc>
        <w:tc>
          <w:tcPr>
            <w:tcW w:w="1440" w:type="dxa"/>
          </w:tcPr>
          <w:p w14:paraId="6600F699" w14:textId="77777777" w:rsidR="00C50675" w:rsidRDefault="00C50675"/>
        </w:tc>
        <w:tc>
          <w:tcPr>
            <w:tcW w:w="4320" w:type="dxa"/>
          </w:tcPr>
          <w:p w14:paraId="4E013DB3" w14:textId="77777777" w:rsidR="00C50675" w:rsidRDefault="00C50675"/>
        </w:tc>
      </w:tr>
      <w:tr w:rsidR="00C50675" w14:paraId="1C6B6E5A" w14:textId="77777777">
        <w:tc>
          <w:tcPr>
            <w:tcW w:w="720" w:type="dxa"/>
          </w:tcPr>
          <w:p w14:paraId="060DAF40" w14:textId="77777777" w:rsidR="00C50675" w:rsidRDefault="00000000">
            <w:r>
              <w:t>636</w:t>
            </w:r>
          </w:p>
        </w:tc>
        <w:tc>
          <w:tcPr>
            <w:tcW w:w="5760" w:type="dxa"/>
          </w:tcPr>
          <w:p w14:paraId="5608D868" w14:textId="77777777" w:rsidR="00C50675" w:rsidRDefault="00000000">
            <w:r>
              <w:tab/>
              <w:t>As at [●]</w:t>
            </w:r>
            <w:r>
              <w:tab/>
            </w:r>
            <w:r>
              <w:tab/>
              <w:t>[●]</w:t>
            </w:r>
          </w:p>
        </w:tc>
        <w:tc>
          <w:tcPr>
            <w:tcW w:w="1440" w:type="dxa"/>
          </w:tcPr>
          <w:p w14:paraId="2C62E36D" w14:textId="77777777" w:rsidR="00C50675" w:rsidRDefault="00C50675"/>
        </w:tc>
        <w:tc>
          <w:tcPr>
            <w:tcW w:w="1440" w:type="dxa"/>
          </w:tcPr>
          <w:p w14:paraId="68BB97AC" w14:textId="77777777" w:rsidR="00C50675" w:rsidRDefault="00C50675"/>
        </w:tc>
        <w:tc>
          <w:tcPr>
            <w:tcW w:w="4320" w:type="dxa"/>
          </w:tcPr>
          <w:p w14:paraId="7FB6A1D5" w14:textId="77777777" w:rsidR="00C50675" w:rsidRDefault="00C50675"/>
        </w:tc>
      </w:tr>
      <w:tr w:rsidR="00C50675" w14:paraId="4DF01AB0" w14:textId="77777777">
        <w:tc>
          <w:tcPr>
            <w:tcW w:w="720" w:type="dxa"/>
          </w:tcPr>
          <w:p w14:paraId="607543D7" w14:textId="77777777" w:rsidR="00C50675" w:rsidRDefault="00000000">
            <w:r>
              <w:t>637</w:t>
            </w:r>
          </w:p>
        </w:tc>
        <w:tc>
          <w:tcPr>
            <w:tcW w:w="5760" w:type="dxa"/>
          </w:tcPr>
          <w:p w14:paraId="0DB88472" w14:textId="77777777" w:rsidR="00C50675" w:rsidRDefault="00000000">
            <w:r>
              <w:t>2.2.3</w:t>
            </w:r>
            <w:r>
              <w:tab/>
              <w:t xml:space="preserve">The following is a summary of the changes in the issued share capital of the Company in the period covered by the historical financial information:  </w:t>
            </w:r>
          </w:p>
        </w:tc>
        <w:tc>
          <w:tcPr>
            <w:tcW w:w="1440" w:type="dxa"/>
          </w:tcPr>
          <w:p w14:paraId="7ABDCE1F" w14:textId="77777777" w:rsidR="00C50675" w:rsidRDefault="00C50675"/>
        </w:tc>
        <w:tc>
          <w:tcPr>
            <w:tcW w:w="1440" w:type="dxa"/>
          </w:tcPr>
          <w:p w14:paraId="5E996AC1" w14:textId="77777777" w:rsidR="00C50675" w:rsidRDefault="00C50675"/>
        </w:tc>
        <w:tc>
          <w:tcPr>
            <w:tcW w:w="4320" w:type="dxa"/>
          </w:tcPr>
          <w:p w14:paraId="3EA152BE" w14:textId="77777777" w:rsidR="00C50675" w:rsidRDefault="00C50675"/>
        </w:tc>
      </w:tr>
      <w:tr w:rsidR="00C50675" w14:paraId="0930A55A" w14:textId="77777777">
        <w:tc>
          <w:tcPr>
            <w:tcW w:w="720" w:type="dxa"/>
          </w:tcPr>
          <w:p w14:paraId="0F3CBFB6" w14:textId="77777777" w:rsidR="00C50675" w:rsidRDefault="00000000">
            <w:r>
              <w:t>638</w:t>
            </w:r>
          </w:p>
        </w:tc>
        <w:tc>
          <w:tcPr>
            <w:tcW w:w="5760" w:type="dxa"/>
          </w:tcPr>
          <w:p w14:paraId="28936091" w14:textId="77777777" w:rsidR="00C50675" w:rsidRDefault="00000000">
            <w:r>
              <w:t xml:space="preserve">On [●] , the Company had [●] ordinary shares of £0.05 each nominal value in issue; </w:t>
            </w:r>
          </w:p>
        </w:tc>
        <w:tc>
          <w:tcPr>
            <w:tcW w:w="1440" w:type="dxa"/>
          </w:tcPr>
          <w:p w14:paraId="38EC5E09" w14:textId="77777777" w:rsidR="00C50675" w:rsidRDefault="00C50675"/>
        </w:tc>
        <w:tc>
          <w:tcPr>
            <w:tcW w:w="1440" w:type="dxa"/>
          </w:tcPr>
          <w:p w14:paraId="5EE0646C" w14:textId="77777777" w:rsidR="00C50675" w:rsidRDefault="00C50675"/>
        </w:tc>
        <w:tc>
          <w:tcPr>
            <w:tcW w:w="4320" w:type="dxa"/>
          </w:tcPr>
          <w:p w14:paraId="61796550" w14:textId="77777777" w:rsidR="00C50675" w:rsidRDefault="00C50675"/>
        </w:tc>
      </w:tr>
      <w:tr w:rsidR="00C50675" w14:paraId="21D9FA95" w14:textId="77777777">
        <w:tc>
          <w:tcPr>
            <w:tcW w:w="720" w:type="dxa"/>
          </w:tcPr>
          <w:p w14:paraId="2A4427C4" w14:textId="77777777" w:rsidR="00C50675" w:rsidRDefault="00000000">
            <w:r>
              <w:t>639</w:t>
            </w:r>
          </w:p>
        </w:tc>
        <w:tc>
          <w:tcPr>
            <w:tcW w:w="5760" w:type="dxa"/>
          </w:tcPr>
          <w:p w14:paraId="13B65B47" w14:textId="77777777" w:rsidR="00C50675" w:rsidRDefault="00000000">
            <w:r>
              <w:t>On [●]</w:t>
            </w:r>
          </w:p>
        </w:tc>
        <w:tc>
          <w:tcPr>
            <w:tcW w:w="1440" w:type="dxa"/>
          </w:tcPr>
          <w:p w14:paraId="55D87ACC" w14:textId="77777777" w:rsidR="00C50675" w:rsidRDefault="00C50675"/>
        </w:tc>
        <w:tc>
          <w:tcPr>
            <w:tcW w:w="1440" w:type="dxa"/>
          </w:tcPr>
          <w:p w14:paraId="6CEBD34D" w14:textId="77777777" w:rsidR="00C50675" w:rsidRDefault="00C50675"/>
        </w:tc>
        <w:tc>
          <w:tcPr>
            <w:tcW w:w="4320" w:type="dxa"/>
          </w:tcPr>
          <w:p w14:paraId="2E162018" w14:textId="77777777" w:rsidR="00C50675" w:rsidRDefault="00C50675"/>
        </w:tc>
      </w:tr>
      <w:tr w:rsidR="00C50675" w14:paraId="678DD6C8" w14:textId="77777777">
        <w:tc>
          <w:tcPr>
            <w:tcW w:w="720" w:type="dxa"/>
          </w:tcPr>
          <w:p w14:paraId="426EF301" w14:textId="77777777" w:rsidR="00C50675" w:rsidRDefault="00000000">
            <w:r>
              <w:t>640</w:t>
            </w:r>
          </w:p>
        </w:tc>
        <w:tc>
          <w:tcPr>
            <w:tcW w:w="5760" w:type="dxa"/>
          </w:tcPr>
          <w:p w14:paraId="356D5524" w14:textId="77777777" w:rsidR="00C50675" w:rsidRDefault="00000000">
            <w:r>
              <w:t>On [●]</w:t>
            </w:r>
          </w:p>
        </w:tc>
        <w:tc>
          <w:tcPr>
            <w:tcW w:w="1440" w:type="dxa"/>
          </w:tcPr>
          <w:p w14:paraId="3E680F82" w14:textId="77777777" w:rsidR="00C50675" w:rsidRDefault="00C50675"/>
        </w:tc>
        <w:tc>
          <w:tcPr>
            <w:tcW w:w="1440" w:type="dxa"/>
          </w:tcPr>
          <w:p w14:paraId="3927C85E" w14:textId="77777777" w:rsidR="00C50675" w:rsidRDefault="00C50675"/>
        </w:tc>
        <w:tc>
          <w:tcPr>
            <w:tcW w:w="4320" w:type="dxa"/>
          </w:tcPr>
          <w:p w14:paraId="463E8555" w14:textId="77777777" w:rsidR="00C50675" w:rsidRDefault="00C50675"/>
        </w:tc>
      </w:tr>
      <w:tr w:rsidR="00C50675" w14:paraId="6F3D6640" w14:textId="77777777">
        <w:tc>
          <w:tcPr>
            <w:tcW w:w="720" w:type="dxa"/>
          </w:tcPr>
          <w:p w14:paraId="4775ACBE" w14:textId="77777777" w:rsidR="00C50675" w:rsidRDefault="00000000">
            <w:r>
              <w:t>641</w:t>
            </w:r>
          </w:p>
        </w:tc>
        <w:tc>
          <w:tcPr>
            <w:tcW w:w="5760" w:type="dxa"/>
          </w:tcPr>
          <w:p w14:paraId="0870D90E" w14:textId="77777777" w:rsidR="00C50675" w:rsidRDefault="00000000">
            <w:r>
              <w:t>On [●]</w:t>
            </w:r>
          </w:p>
        </w:tc>
        <w:tc>
          <w:tcPr>
            <w:tcW w:w="1440" w:type="dxa"/>
          </w:tcPr>
          <w:p w14:paraId="6C43B45E" w14:textId="77777777" w:rsidR="00C50675" w:rsidRDefault="00C50675"/>
        </w:tc>
        <w:tc>
          <w:tcPr>
            <w:tcW w:w="1440" w:type="dxa"/>
          </w:tcPr>
          <w:p w14:paraId="7C6B6285" w14:textId="77777777" w:rsidR="00C50675" w:rsidRDefault="00C50675"/>
        </w:tc>
        <w:tc>
          <w:tcPr>
            <w:tcW w:w="4320" w:type="dxa"/>
          </w:tcPr>
          <w:p w14:paraId="3EAF8991" w14:textId="77777777" w:rsidR="00C50675" w:rsidRDefault="00C50675"/>
        </w:tc>
      </w:tr>
      <w:tr w:rsidR="00C50675" w14:paraId="4EE7A065" w14:textId="77777777">
        <w:tc>
          <w:tcPr>
            <w:tcW w:w="720" w:type="dxa"/>
          </w:tcPr>
          <w:p w14:paraId="218898A4" w14:textId="77777777" w:rsidR="00C50675" w:rsidRDefault="00000000">
            <w:r>
              <w:t>642</w:t>
            </w:r>
          </w:p>
        </w:tc>
        <w:tc>
          <w:tcPr>
            <w:tcW w:w="5760" w:type="dxa"/>
          </w:tcPr>
          <w:p w14:paraId="10549AEE" w14:textId="77777777" w:rsidR="00C50675" w:rsidRDefault="00000000">
            <w:r>
              <w:t>On [●]</w:t>
            </w:r>
          </w:p>
        </w:tc>
        <w:tc>
          <w:tcPr>
            <w:tcW w:w="1440" w:type="dxa"/>
          </w:tcPr>
          <w:p w14:paraId="18C85DA7" w14:textId="77777777" w:rsidR="00C50675" w:rsidRDefault="00C50675"/>
        </w:tc>
        <w:tc>
          <w:tcPr>
            <w:tcW w:w="1440" w:type="dxa"/>
          </w:tcPr>
          <w:p w14:paraId="59BD8431" w14:textId="77777777" w:rsidR="00C50675" w:rsidRDefault="00C50675"/>
        </w:tc>
        <w:tc>
          <w:tcPr>
            <w:tcW w:w="4320" w:type="dxa"/>
          </w:tcPr>
          <w:p w14:paraId="5685324D" w14:textId="77777777" w:rsidR="00C50675" w:rsidRDefault="00C50675"/>
        </w:tc>
      </w:tr>
      <w:tr w:rsidR="00C50675" w14:paraId="2CD307DD" w14:textId="77777777">
        <w:tc>
          <w:tcPr>
            <w:tcW w:w="720" w:type="dxa"/>
          </w:tcPr>
          <w:p w14:paraId="2701162A" w14:textId="77777777" w:rsidR="00C50675" w:rsidRDefault="00000000">
            <w:r>
              <w:t>643</w:t>
            </w:r>
          </w:p>
        </w:tc>
        <w:tc>
          <w:tcPr>
            <w:tcW w:w="5760" w:type="dxa"/>
          </w:tcPr>
          <w:p w14:paraId="6FBC0A11" w14:textId="77777777" w:rsidR="00C50675" w:rsidRDefault="00000000">
            <w:r>
              <w:t>On [●]</w:t>
            </w:r>
          </w:p>
        </w:tc>
        <w:tc>
          <w:tcPr>
            <w:tcW w:w="1440" w:type="dxa"/>
          </w:tcPr>
          <w:p w14:paraId="1BDB32F4" w14:textId="77777777" w:rsidR="00C50675" w:rsidRDefault="00C50675"/>
        </w:tc>
        <w:tc>
          <w:tcPr>
            <w:tcW w:w="1440" w:type="dxa"/>
          </w:tcPr>
          <w:p w14:paraId="433E6905" w14:textId="77777777" w:rsidR="00C50675" w:rsidRDefault="00C50675"/>
        </w:tc>
        <w:tc>
          <w:tcPr>
            <w:tcW w:w="4320" w:type="dxa"/>
          </w:tcPr>
          <w:p w14:paraId="4C4FCF5D" w14:textId="77777777" w:rsidR="00C50675" w:rsidRDefault="00C50675"/>
        </w:tc>
      </w:tr>
      <w:tr w:rsidR="00C50675" w14:paraId="56F84B0A" w14:textId="77777777">
        <w:tc>
          <w:tcPr>
            <w:tcW w:w="720" w:type="dxa"/>
          </w:tcPr>
          <w:p w14:paraId="36E18466" w14:textId="77777777" w:rsidR="00C50675" w:rsidRDefault="00000000">
            <w:r>
              <w:t>644</w:t>
            </w:r>
          </w:p>
        </w:tc>
        <w:tc>
          <w:tcPr>
            <w:tcW w:w="5760" w:type="dxa"/>
          </w:tcPr>
          <w:p w14:paraId="04A1121A" w14:textId="77777777" w:rsidR="00C50675" w:rsidRDefault="00000000">
            <w:r>
              <w:t>On [●]</w:t>
            </w:r>
          </w:p>
        </w:tc>
        <w:tc>
          <w:tcPr>
            <w:tcW w:w="1440" w:type="dxa"/>
          </w:tcPr>
          <w:p w14:paraId="32402924" w14:textId="77777777" w:rsidR="00C50675" w:rsidRDefault="00C50675"/>
        </w:tc>
        <w:tc>
          <w:tcPr>
            <w:tcW w:w="1440" w:type="dxa"/>
          </w:tcPr>
          <w:p w14:paraId="62771EAC" w14:textId="77777777" w:rsidR="00C50675" w:rsidRDefault="00C50675"/>
        </w:tc>
        <w:tc>
          <w:tcPr>
            <w:tcW w:w="4320" w:type="dxa"/>
          </w:tcPr>
          <w:p w14:paraId="0EE08919" w14:textId="77777777" w:rsidR="00C50675" w:rsidRDefault="00C50675"/>
        </w:tc>
      </w:tr>
      <w:tr w:rsidR="00C50675" w14:paraId="2992CD5F" w14:textId="77777777">
        <w:tc>
          <w:tcPr>
            <w:tcW w:w="720" w:type="dxa"/>
          </w:tcPr>
          <w:p w14:paraId="0E639900" w14:textId="77777777" w:rsidR="00C50675" w:rsidRDefault="00000000">
            <w:r>
              <w:t>645</w:t>
            </w:r>
          </w:p>
        </w:tc>
        <w:tc>
          <w:tcPr>
            <w:tcW w:w="5760" w:type="dxa"/>
          </w:tcPr>
          <w:p w14:paraId="1DF14ABA" w14:textId="77777777" w:rsidR="00C50675" w:rsidRDefault="00000000">
            <w:r>
              <w:t>On [●]</w:t>
            </w:r>
          </w:p>
        </w:tc>
        <w:tc>
          <w:tcPr>
            <w:tcW w:w="1440" w:type="dxa"/>
          </w:tcPr>
          <w:p w14:paraId="4CCC7E1D" w14:textId="77777777" w:rsidR="00C50675" w:rsidRDefault="00C50675"/>
        </w:tc>
        <w:tc>
          <w:tcPr>
            <w:tcW w:w="1440" w:type="dxa"/>
          </w:tcPr>
          <w:p w14:paraId="5C0EEF62" w14:textId="77777777" w:rsidR="00C50675" w:rsidRDefault="00C50675"/>
        </w:tc>
        <w:tc>
          <w:tcPr>
            <w:tcW w:w="4320" w:type="dxa"/>
          </w:tcPr>
          <w:p w14:paraId="44025C11" w14:textId="77777777" w:rsidR="00C50675" w:rsidRDefault="00C50675"/>
        </w:tc>
      </w:tr>
      <w:tr w:rsidR="00C50675" w14:paraId="746CFB27" w14:textId="77777777">
        <w:tc>
          <w:tcPr>
            <w:tcW w:w="720" w:type="dxa"/>
          </w:tcPr>
          <w:p w14:paraId="7FDD7D24" w14:textId="77777777" w:rsidR="00C50675" w:rsidRDefault="00000000">
            <w:r>
              <w:t>646</w:t>
            </w:r>
          </w:p>
        </w:tc>
        <w:tc>
          <w:tcPr>
            <w:tcW w:w="5760" w:type="dxa"/>
          </w:tcPr>
          <w:p w14:paraId="6F16C0CA" w14:textId="77777777" w:rsidR="00C50675" w:rsidRDefault="00000000">
            <w:r>
              <w:t>2.2.4</w:t>
            </w:r>
            <w:r>
              <w:tab/>
              <w:t>Middle Market Quotations</w:t>
            </w:r>
          </w:p>
        </w:tc>
        <w:tc>
          <w:tcPr>
            <w:tcW w:w="1440" w:type="dxa"/>
          </w:tcPr>
          <w:p w14:paraId="56EF092E" w14:textId="77777777" w:rsidR="00C50675" w:rsidRDefault="00C50675"/>
        </w:tc>
        <w:tc>
          <w:tcPr>
            <w:tcW w:w="1440" w:type="dxa"/>
          </w:tcPr>
          <w:p w14:paraId="2B401708" w14:textId="77777777" w:rsidR="00C50675" w:rsidRDefault="00C50675"/>
        </w:tc>
        <w:tc>
          <w:tcPr>
            <w:tcW w:w="4320" w:type="dxa"/>
          </w:tcPr>
          <w:p w14:paraId="54C06845" w14:textId="77777777" w:rsidR="00C50675" w:rsidRDefault="00C50675"/>
        </w:tc>
      </w:tr>
      <w:tr w:rsidR="00C50675" w14:paraId="31AA5B89" w14:textId="77777777">
        <w:tc>
          <w:tcPr>
            <w:tcW w:w="720" w:type="dxa"/>
          </w:tcPr>
          <w:p w14:paraId="13EBEA14" w14:textId="77777777" w:rsidR="00C50675" w:rsidRDefault="00000000">
            <w:r>
              <w:t>647</w:t>
            </w:r>
          </w:p>
        </w:tc>
        <w:tc>
          <w:tcPr>
            <w:tcW w:w="5760" w:type="dxa"/>
          </w:tcPr>
          <w:p w14:paraId="5C7FABC0" w14:textId="77777777" w:rsidR="00C50675" w:rsidRDefault="00000000">
            <w:r>
              <w:t xml:space="preserve">The closing middle market quotations for an Ordinary Share for the first business day in each of the six months immediately preceding the date of this Document are: </w:t>
            </w:r>
            <w:r>
              <w:tab/>
            </w:r>
          </w:p>
        </w:tc>
        <w:tc>
          <w:tcPr>
            <w:tcW w:w="1440" w:type="dxa"/>
          </w:tcPr>
          <w:p w14:paraId="28ECBE37" w14:textId="77777777" w:rsidR="00C50675" w:rsidRDefault="00C50675"/>
        </w:tc>
        <w:tc>
          <w:tcPr>
            <w:tcW w:w="1440" w:type="dxa"/>
          </w:tcPr>
          <w:p w14:paraId="1D4A192D" w14:textId="77777777" w:rsidR="00C50675" w:rsidRDefault="00C50675"/>
        </w:tc>
        <w:tc>
          <w:tcPr>
            <w:tcW w:w="4320" w:type="dxa"/>
          </w:tcPr>
          <w:p w14:paraId="3EB49AFB" w14:textId="77777777" w:rsidR="00C50675" w:rsidRDefault="00C50675"/>
        </w:tc>
      </w:tr>
      <w:tr w:rsidR="00C50675" w14:paraId="4B9F5E3B" w14:textId="77777777">
        <w:tc>
          <w:tcPr>
            <w:tcW w:w="720" w:type="dxa"/>
          </w:tcPr>
          <w:p w14:paraId="6F867421" w14:textId="77777777" w:rsidR="00C50675" w:rsidRDefault="00000000">
            <w:r>
              <w:t>648</w:t>
            </w:r>
          </w:p>
        </w:tc>
        <w:tc>
          <w:tcPr>
            <w:tcW w:w="5760" w:type="dxa"/>
          </w:tcPr>
          <w:p w14:paraId="1421FC45" w14:textId="77777777" w:rsidR="00C50675" w:rsidRDefault="00000000">
            <w:r>
              <w:t>1 [     ] 2023</w:t>
            </w:r>
            <w:r>
              <w:tab/>
            </w:r>
            <w:r>
              <w:tab/>
              <w:t>[●]p</w:t>
            </w:r>
          </w:p>
        </w:tc>
        <w:tc>
          <w:tcPr>
            <w:tcW w:w="1440" w:type="dxa"/>
          </w:tcPr>
          <w:p w14:paraId="76D7944B" w14:textId="77777777" w:rsidR="00C50675" w:rsidRDefault="00C50675"/>
        </w:tc>
        <w:tc>
          <w:tcPr>
            <w:tcW w:w="1440" w:type="dxa"/>
          </w:tcPr>
          <w:p w14:paraId="4760E80C" w14:textId="77777777" w:rsidR="00C50675" w:rsidRDefault="00C50675"/>
        </w:tc>
        <w:tc>
          <w:tcPr>
            <w:tcW w:w="4320" w:type="dxa"/>
          </w:tcPr>
          <w:p w14:paraId="6BB2F64A" w14:textId="77777777" w:rsidR="00C50675" w:rsidRDefault="00C50675"/>
        </w:tc>
      </w:tr>
      <w:tr w:rsidR="00C50675" w14:paraId="6708EE18" w14:textId="77777777">
        <w:tc>
          <w:tcPr>
            <w:tcW w:w="720" w:type="dxa"/>
          </w:tcPr>
          <w:p w14:paraId="3BEEE642" w14:textId="77777777" w:rsidR="00C50675" w:rsidRDefault="00000000">
            <w:r>
              <w:t>649</w:t>
            </w:r>
          </w:p>
        </w:tc>
        <w:tc>
          <w:tcPr>
            <w:tcW w:w="5760" w:type="dxa"/>
          </w:tcPr>
          <w:p w14:paraId="5704503C" w14:textId="77777777" w:rsidR="00C50675" w:rsidRDefault="00000000">
            <w:r>
              <w:t>1 [     ] 2023</w:t>
            </w:r>
            <w:r>
              <w:tab/>
            </w:r>
            <w:r>
              <w:tab/>
              <w:t>[●]p</w:t>
            </w:r>
          </w:p>
        </w:tc>
        <w:tc>
          <w:tcPr>
            <w:tcW w:w="1440" w:type="dxa"/>
          </w:tcPr>
          <w:p w14:paraId="5B86FAF7" w14:textId="77777777" w:rsidR="00C50675" w:rsidRDefault="00C50675"/>
        </w:tc>
        <w:tc>
          <w:tcPr>
            <w:tcW w:w="1440" w:type="dxa"/>
          </w:tcPr>
          <w:p w14:paraId="6456C885" w14:textId="77777777" w:rsidR="00C50675" w:rsidRDefault="00C50675"/>
        </w:tc>
        <w:tc>
          <w:tcPr>
            <w:tcW w:w="4320" w:type="dxa"/>
          </w:tcPr>
          <w:p w14:paraId="70577AA5" w14:textId="77777777" w:rsidR="00C50675" w:rsidRDefault="00C50675"/>
        </w:tc>
      </w:tr>
      <w:tr w:rsidR="00C50675" w14:paraId="145E39A1" w14:textId="77777777">
        <w:tc>
          <w:tcPr>
            <w:tcW w:w="720" w:type="dxa"/>
          </w:tcPr>
          <w:p w14:paraId="5CA30D1F" w14:textId="77777777" w:rsidR="00C50675" w:rsidRDefault="00000000">
            <w:r>
              <w:t>650</w:t>
            </w:r>
          </w:p>
        </w:tc>
        <w:tc>
          <w:tcPr>
            <w:tcW w:w="5760" w:type="dxa"/>
          </w:tcPr>
          <w:p w14:paraId="763B4882" w14:textId="77777777" w:rsidR="00C50675" w:rsidRDefault="00000000">
            <w:r>
              <w:t>1 [     ] 2023</w:t>
            </w:r>
            <w:r>
              <w:tab/>
            </w:r>
            <w:r>
              <w:tab/>
              <w:t>[●]p</w:t>
            </w:r>
          </w:p>
        </w:tc>
        <w:tc>
          <w:tcPr>
            <w:tcW w:w="1440" w:type="dxa"/>
          </w:tcPr>
          <w:p w14:paraId="5B5992CB" w14:textId="77777777" w:rsidR="00C50675" w:rsidRDefault="00C50675"/>
        </w:tc>
        <w:tc>
          <w:tcPr>
            <w:tcW w:w="1440" w:type="dxa"/>
          </w:tcPr>
          <w:p w14:paraId="1661616C" w14:textId="77777777" w:rsidR="00C50675" w:rsidRDefault="00C50675"/>
        </w:tc>
        <w:tc>
          <w:tcPr>
            <w:tcW w:w="4320" w:type="dxa"/>
          </w:tcPr>
          <w:p w14:paraId="30E32063" w14:textId="77777777" w:rsidR="00C50675" w:rsidRDefault="00C50675"/>
        </w:tc>
      </w:tr>
      <w:tr w:rsidR="00C50675" w14:paraId="1B3455D9" w14:textId="77777777">
        <w:tc>
          <w:tcPr>
            <w:tcW w:w="720" w:type="dxa"/>
          </w:tcPr>
          <w:p w14:paraId="7DD589C9" w14:textId="77777777" w:rsidR="00C50675" w:rsidRDefault="00000000">
            <w:r>
              <w:t>651</w:t>
            </w:r>
          </w:p>
        </w:tc>
        <w:tc>
          <w:tcPr>
            <w:tcW w:w="5760" w:type="dxa"/>
          </w:tcPr>
          <w:p w14:paraId="0413DBFC" w14:textId="77777777" w:rsidR="00C50675" w:rsidRDefault="00000000">
            <w:r>
              <w:t>1 [     ] 2023</w:t>
            </w:r>
            <w:r>
              <w:tab/>
            </w:r>
            <w:r>
              <w:tab/>
              <w:t>[●]p</w:t>
            </w:r>
          </w:p>
        </w:tc>
        <w:tc>
          <w:tcPr>
            <w:tcW w:w="1440" w:type="dxa"/>
          </w:tcPr>
          <w:p w14:paraId="08EAFEAF" w14:textId="77777777" w:rsidR="00C50675" w:rsidRDefault="00C50675"/>
        </w:tc>
        <w:tc>
          <w:tcPr>
            <w:tcW w:w="1440" w:type="dxa"/>
          </w:tcPr>
          <w:p w14:paraId="3A393287" w14:textId="77777777" w:rsidR="00C50675" w:rsidRDefault="00C50675"/>
        </w:tc>
        <w:tc>
          <w:tcPr>
            <w:tcW w:w="4320" w:type="dxa"/>
          </w:tcPr>
          <w:p w14:paraId="3F542C4D" w14:textId="77777777" w:rsidR="00C50675" w:rsidRDefault="00C50675"/>
        </w:tc>
      </w:tr>
      <w:tr w:rsidR="00C50675" w14:paraId="77118F03" w14:textId="77777777">
        <w:tc>
          <w:tcPr>
            <w:tcW w:w="720" w:type="dxa"/>
          </w:tcPr>
          <w:p w14:paraId="41CE316F" w14:textId="77777777" w:rsidR="00C50675" w:rsidRDefault="00000000">
            <w:r>
              <w:t>652</w:t>
            </w:r>
          </w:p>
        </w:tc>
        <w:tc>
          <w:tcPr>
            <w:tcW w:w="5760" w:type="dxa"/>
          </w:tcPr>
          <w:p w14:paraId="1E4B53BB" w14:textId="77777777" w:rsidR="00C50675" w:rsidRDefault="00000000">
            <w:r>
              <w:t>2.2.5</w:t>
            </w:r>
            <w:r>
              <w:tab/>
              <w:t xml:space="preserve">All the issued Ordinary Shares are in registered form, and capable of being held in certificated or uncertificated form. The Registrar is responsible for maintaining the share register. The ISIN of the Ordinary Shares is GB00BF2MWC40. The SEDOL number of the Ordinary Shares is BF2MWC4. </w:t>
            </w:r>
          </w:p>
        </w:tc>
        <w:tc>
          <w:tcPr>
            <w:tcW w:w="1440" w:type="dxa"/>
          </w:tcPr>
          <w:p w14:paraId="4AD7EFB2" w14:textId="77777777" w:rsidR="00C50675" w:rsidRDefault="00C50675"/>
        </w:tc>
        <w:tc>
          <w:tcPr>
            <w:tcW w:w="1440" w:type="dxa"/>
          </w:tcPr>
          <w:p w14:paraId="5913536F" w14:textId="77777777" w:rsidR="00C50675" w:rsidRDefault="00C50675"/>
        </w:tc>
        <w:tc>
          <w:tcPr>
            <w:tcW w:w="4320" w:type="dxa"/>
          </w:tcPr>
          <w:p w14:paraId="5574A602" w14:textId="77777777" w:rsidR="00C50675" w:rsidRDefault="00C50675"/>
        </w:tc>
      </w:tr>
      <w:tr w:rsidR="00C50675" w14:paraId="581C5880" w14:textId="77777777">
        <w:tc>
          <w:tcPr>
            <w:tcW w:w="720" w:type="dxa"/>
          </w:tcPr>
          <w:p w14:paraId="77A862B1" w14:textId="77777777" w:rsidR="00C50675" w:rsidRDefault="00000000">
            <w:r>
              <w:t>653</w:t>
            </w:r>
          </w:p>
        </w:tc>
        <w:tc>
          <w:tcPr>
            <w:tcW w:w="5760" w:type="dxa"/>
          </w:tcPr>
          <w:p w14:paraId="11DF2334" w14:textId="77777777" w:rsidR="00C50675" w:rsidRDefault="00000000">
            <w:r>
              <w:t xml:space="preserve">2.2.6 </w:t>
            </w:r>
            <w:r>
              <w:tab/>
              <w:t xml:space="preserve">The rights attaching to the issued Ordinary Shares are uniform in all respects and all of the Ordinary Shares form a single class for all purposes.  All the issued Ordinary Shares will rank in full for all dividends or other distributions hereafter declared. </w:t>
            </w:r>
          </w:p>
        </w:tc>
        <w:tc>
          <w:tcPr>
            <w:tcW w:w="1440" w:type="dxa"/>
          </w:tcPr>
          <w:p w14:paraId="385641F5" w14:textId="77777777" w:rsidR="00C50675" w:rsidRDefault="00C50675"/>
        </w:tc>
        <w:tc>
          <w:tcPr>
            <w:tcW w:w="1440" w:type="dxa"/>
          </w:tcPr>
          <w:p w14:paraId="602D1318" w14:textId="77777777" w:rsidR="00C50675" w:rsidRDefault="00C50675"/>
        </w:tc>
        <w:tc>
          <w:tcPr>
            <w:tcW w:w="4320" w:type="dxa"/>
          </w:tcPr>
          <w:p w14:paraId="3C42574F" w14:textId="77777777" w:rsidR="00C50675" w:rsidRDefault="00C50675"/>
        </w:tc>
      </w:tr>
      <w:tr w:rsidR="00C50675" w14:paraId="15F4CD56" w14:textId="77777777">
        <w:tc>
          <w:tcPr>
            <w:tcW w:w="720" w:type="dxa"/>
          </w:tcPr>
          <w:p w14:paraId="527C086E" w14:textId="77777777" w:rsidR="00C50675" w:rsidRDefault="00000000">
            <w:r>
              <w:lastRenderedPageBreak/>
              <w:t>654</w:t>
            </w:r>
          </w:p>
        </w:tc>
        <w:tc>
          <w:tcPr>
            <w:tcW w:w="5760" w:type="dxa"/>
          </w:tcPr>
          <w:p w14:paraId="7B5C4D4F" w14:textId="77777777" w:rsidR="00C50675" w:rsidRDefault="00000000">
            <w:r>
              <w:t xml:space="preserve">2.2.7 </w:t>
            </w:r>
            <w:r>
              <w:tab/>
              <w:t xml:space="preserve">The Directors are authorised under the Articles to issue an unlimited number of Ordinary Shares, subject to the rights of pre-emption and other rights set out in the Articles and resolutions passed at the Annual General Meeting and any Extraordinary General Meeting.  </w:t>
            </w:r>
          </w:p>
        </w:tc>
        <w:tc>
          <w:tcPr>
            <w:tcW w:w="1440" w:type="dxa"/>
          </w:tcPr>
          <w:p w14:paraId="1F0EB860" w14:textId="77777777" w:rsidR="00C50675" w:rsidRDefault="00C50675"/>
        </w:tc>
        <w:tc>
          <w:tcPr>
            <w:tcW w:w="1440" w:type="dxa"/>
          </w:tcPr>
          <w:p w14:paraId="12C40B47" w14:textId="77777777" w:rsidR="00C50675" w:rsidRDefault="00C50675"/>
        </w:tc>
        <w:tc>
          <w:tcPr>
            <w:tcW w:w="4320" w:type="dxa"/>
          </w:tcPr>
          <w:p w14:paraId="05F15274" w14:textId="77777777" w:rsidR="00C50675" w:rsidRDefault="00C50675"/>
        </w:tc>
      </w:tr>
      <w:tr w:rsidR="00C50675" w14:paraId="0F086932" w14:textId="77777777">
        <w:tc>
          <w:tcPr>
            <w:tcW w:w="720" w:type="dxa"/>
          </w:tcPr>
          <w:p w14:paraId="6B7621A0" w14:textId="77777777" w:rsidR="00C50675" w:rsidRDefault="00000000">
            <w:r>
              <w:t>655</w:t>
            </w:r>
          </w:p>
        </w:tc>
        <w:tc>
          <w:tcPr>
            <w:tcW w:w="5760" w:type="dxa"/>
          </w:tcPr>
          <w:p w14:paraId="2DF4D89C" w14:textId="77777777" w:rsidR="00C50675" w:rsidRDefault="00000000">
            <w:r>
              <w:t xml:space="preserve">2.2.8 </w:t>
            </w:r>
            <w:r>
              <w:tab/>
              <w:t xml:space="preserve">There are no restrictions on transfer of the Ordinary Shares.  </w:t>
            </w:r>
          </w:p>
        </w:tc>
        <w:tc>
          <w:tcPr>
            <w:tcW w:w="1440" w:type="dxa"/>
          </w:tcPr>
          <w:p w14:paraId="2526984A" w14:textId="77777777" w:rsidR="00C50675" w:rsidRDefault="00C50675"/>
        </w:tc>
        <w:tc>
          <w:tcPr>
            <w:tcW w:w="1440" w:type="dxa"/>
          </w:tcPr>
          <w:p w14:paraId="54AD0A86" w14:textId="77777777" w:rsidR="00C50675" w:rsidRDefault="00C50675"/>
        </w:tc>
        <w:tc>
          <w:tcPr>
            <w:tcW w:w="4320" w:type="dxa"/>
          </w:tcPr>
          <w:p w14:paraId="0D79A700" w14:textId="77777777" w:rsidR="00C50675" w:rsidRDefault="00C50675"/>
        </w:tc>
      </w:tr>
      <w:tr w:rsidR="00C50675" w14:paraId="7E60B852" w14:textId="77777777">
        <w:tc>
          <w:tcPr>
            <w:tcW w:w="720" w:type="dxa"/>
          </w:tcPr>
          <w:p w14:paraId="50B84D7F" w14:textId="77777777" w:rsidR="00C50675" w:rsidRDefault="00000000">
            <w:r>
              <w:t>656</w:t>
            </w:r>
          </w:p>
        </w:tc>
        <w:tc>
          <w:tcPr>
            <w:tcW w:w="5760" w:type="dxa"/>
          </w:tcPr>
          <w:p w14:paraId="4981F307" w14:textId="77777777" w:rsidR="00C50675" w:rsidRDefault="00000000">
            <w:r>
              <w:t xml:space="preserve">2.2.9 </w:t>
            </w:r>
            <w:r>
              <w:tab/>
              <w:t xml:space="preserve">Except as stated in this Part [16]: </w:t>
            </w:r>
          </w:p>
        </w:tc>
        <w:tc>
          <w:tcPr>
            <w:tcW w:w="1440" w:type="dxa"/>
          </w:tcPr>
          <w:p w14:paraId="195530FB" w14:textId="77777777" w:rsidR="00C50675" w:rsidRDefault="00C50675"/>
        </w:tc>
        <w:tc>
          <w:tcPr>
            <w:tcW w:w="1440" w:type="dxa"/>
          </w:tcPr>
          <w:p w14:paraId="7444D410" w14:textId="77777777" w:rsidR="00C50675" w:rsidRDefault="00C50675"/>
        </w:tc>
        <w:tc>
          <w:tcPr>
            <w:tcW w:w="4320" w:type="dxa"/>
          </w:tcPr>
          <w:p w14:paraId="0F886393" w14:textId="77777777" w:rsidR="00C50675" w:rsidRDefault="00C50675"/>
        </w:tc>
      </w:tr>
      <w:tr w:rsidR="00C50675" w14:paraId="22A8C481" w14:textId="77777777">
        <w:tc>
          <w:tcPr>
            <w:tcW w:w="720" w:type="dxa"/>
          </w:tcPr>
          <w:p w14:paraId="5F8C0B49" w14:textId="77777777" w:rsidR="00C50675" w:rsidRDefault="00000000">
            <w:r>
              <w:t>657</w:t>
            </w:r>
          </w:p>
        </w:tc>
        <w:tc>
          <w:tcPr>
            <w:tcW w:w="5760" w:type="dxa"/>
          </w:tcPr>
          <w:p w14:paraId="1A99E622" w14:textId="77777777" w:rsidR="00C50675" w:rsidRDefault="00000000">
            <w:r>
              <w:t xml:space="preserve">the Company does not have in issue any securities not representing share capital; </w:t>
            </w:r>
          </w:p>
        </w:tc>
        <w:tc>
          <w:tcPr>
            <w:tcW w:w="1440" w:type="dxa"/>
          </w:tcPr>
          <w:p w14:paraId="1D1E6E6F" w14:textId="77777777" w:rsidR="00C50675" w:rsidRDefault="00C50675"/>
        </w:tc>
        <w:tc>
          <w:tcPr>
            <w:tcW w:w="1440" w:type="dxa"/>
          </w:tcPr>
          <w:p w14:paraId="337F6820" w14:textId="77777777" w:rsidR="00C50675" w:rsidRDefault="00C50675"/>
        </w:tc>
        <w:tc>
          <w:tcPr>
            <w:tcW w:w="4320" w:type="dxa"/>
          </w:tcPr>
          <w:p w14:paraId="39CA5843" w14:textId="77777777" w:rsidR="00C50675" w:rsidRDefault="00C50675"/>
        </w:tc>
      </w:tr>
      <w:tr w:rsidR="00C50675" w14:paraId="5F8197CC" w14:textId="77777777">
        <w:tc>
          <w:tcPr>
            <w:tcW w:w="720" w:type="dxa"/>
          </w:tcPr>
          <w:p w14:paraId="3F874B40" w14:textId="77777777" w:rsidR="00C50675" w:rsidRDefault="00000000">
            <w:r>
              <w:t>658</w:t>
            </w:r>
          </w:p>
        </w:tc>
        <w:tc>
          <w:tcPr>
            <w:tcW w:w="5760" w:type="dxa"/>
          </w:tcPr>
          <w:p w14:paraId="445EAD8B" w14:textId="77777777" w:rsidR="00C50675" w:rsidRDefault="00000000">
            <w:r>
              <w:t xml:space="preserve">there are no outstanding convertible securities issued by the Company other than those disclosed in section [●] of this Part [●]; </w:t>
            </w:r>
          </w:p>
        </w:tc>
        <w:tc>
          <w:tcPr>
            <w:tcW w:w="1440" w:type="dxa"/>
          </w:tcPr>
          <w:p w14:paraId="7F34786C" w14:textId="77777777" w:rsidR="00C50675" w:rsidRDefault="00C50675"/>
        </w:tc>
        <w:tc>
          <w:tcPr>
            <w:tcW w:w="1440" w:type="dxa"/>
          </w:tcPr>
          <w:p w14:paraId="1AFCB9A7" w14:textId="77777777" w:rsidR="00C50675" w:rsidRDefault="00C50675"/>
        </w:tc>
        <w:tc>
          <w:tcPr>
            <w:tcW w:w="4320" w:type="dxa"/>
          </w:tcPr>
          <w:p w14:paraId="6C6AFD3A" w14:textId="77777777" w:rsidR="00C50675" w:rsidRDefault="00C50675"/>
        </w:tc>
      </w:tr>
      <w:tr w:rsidR="00C50675" w14:paraId="6E51B9CB" w14:textId="77777777">
        <w:tc>
          <w:tcPr>
            <w:tcW w:w="720" w:type="dxa"/>
          </w:tcPr>
          <w:p w14:paraId="09A96586" w14:textId="77777777" w:rsidR="00C50675" w:rsidRDefault="00000000">
            <w:r>
              <w:t>659</w:t>
            </w:r>
          </w:p>
        </w:tc>
        <w:tc>
          <w:tcPr>
            <w:tcW w:w="5760" w:type="dxa"/>
          </w:tcPr>
          <w:p w14:paraId="42A8752F" w14:textId="77777777" w:rsidR="00C50675" w:rsidRDefault="00000000">
            <w:r>
              <w:t xml:space="preserve">no person has any preferential subscription rights for any share capital of the Company; and </w:t>
            </w:r>
          </w:p>
        </w:tc>
        <w:tc>
          <w:tcPr>
            <w:tcW w:w="1440" w:type="dxa"/>
          </w:tcPr>
          <w:p w14:paraId="53A46C0E" w14:textId="77777777" w:rsidR="00C50675" w:rsidRDefault="00C50675"/>
        </w:tc>
        <w:tc>
          <w:tcPr>
            <w:tcW w:w="1440" w:type="dxa"/>
          </w:tcPr>
          <w:p w14:paraId="65D24913" w14:textId="77777777" w:rsidR="00C50675" w:rsidRDefault="00C50675"/>
        </w:tc>
        <w:tc>
          <w:tcPr>
            <w:tcW w:w="4320" w:type="dxa"/>
          </w:tcPr>
          <w:p w14:paraId="4F4A3EA2" w14:textId="77777777" w:rsidR="00C50675" w:rsidRDefault="00C50675"/>
        </w:tc>
      </w:tr>
      <w:tr w:rsidR="00C50675" w14:paraId="0F7D5E4A" w14:textId="77777777">
        <w:tc>
          <w:tcPr>
            <w:tcW w:w="720" w:type="dxa"/>
          </w:tcPr>
          <w:p w14:paraId="5051A4FE" w14:textId="77777777" w:rsidR="00C50675" w:rsidRDefault="00000000">
            <w:r>
              <w:t>660</w:t>
            </w:r>
          </w:p>
        </w:tc>
        <w:tc>
          <w:tcPr>
            <w:tcW w:w="5760" w:type="dxa"/>
          </w:tcPr>
          <w:p w14:paraId="6733950A" w14:textId="77777777" w:rsidR="00C50675" w:rsidRDefault="00000000">
            <w:r>
              <w:t xml:space="preserve">no share or loan capital of the Company is currently under option, other than described in section [●]  of this Part [●] below, or agreed conditionally or unconditionally to be put under option.  </w:t>
            </w:r>
          </w:p>
        </w:tc>
        <w:tc>
          <w:tcPr>
            <w:tcW w:w="1440" w:type="dxa"/>
          </w:tcPr>
          <w:p w14:paraId="40E988A2" w14:textId="77777777" w:rsidR="00C50675" w:rsidRDefault="00C50675"/>
        </w:tc>
        <w:tc>
          <w:tcPr>
            <w:tcW w:w="1440" w:type="dxa"/>
          </w:tcPr>
          <w:p w14:paraId="5A2B8D2F" w14:textId="77777777" w:rsidR="00C50675" w:rsidRDefault="00C50675"/>
        </w:tc>
        <w:tc>
          <w:tcPr>
            <w:tcW w:w="4320" w:type="dxa"/>
          </w:tcPr>
          <w:p w14:paraId="53D43836" w14:textId="77777777" w:rsidR="00C50675" w:rsidRDefault="00C50675"/>
        </w:tc>
      </w:tr>
      <w:tr w:rsidR="00C50675" w14:paraId="090FEF9D" w14:textId="77777777">
        <w:tc>
          <w:tcPr>
            <w:tcW w:w="720" w:type="dxa"/>
          </w:tcPr>
          <w:p w14:paraId="5796FB39" w14:textId="77777777" w:rsidR="00C50675" w:rsidRDefault="00000000">
            <w:r>
              <w:t>661</w:t>
            </w:r>
          </w:p>
        </w:tc>
        <w:tc>
          <w:tcPr>
            <w:tcW w:w="5760" w:type="dxa"/>
          </w:tcPr>
          <w:p w14:paraId="56309857" w14:textId="77777777" w:rsidR="00C50675" w:rsidRDefault="00000000">
            <w:r>
              <w:t xml:space="preserve">Substantial Shareholders </w:t>
            </w:r>
          </w:p>
        </w:tc>
        <w:tc>
          <w:tcPr>
            <w:tcW w:w="1440" w:type="dxa"/>
          </w:tcPr>
          <w:p w14:paraId="21512B42" w14:textId="77777777" w:rsidR="00C50675" w:rsidRDefault="00C50675"/>
        </w:tc>
        <w:tc>
          <w:tcPr>
            <w:tcW w:w="1440" w:type="dxa"/>
          </w:tcPr>
          <w:p w14:paraId="41F53ACC" w14:textId="77777777" w:rsidR="00C50675" w:rsidRDefault="00C50675"/>
        </w:tc>
        <w:tc>
          <w:tcPr>
            <w:tcW w:w="4320" w:type="dxa"/>
          </w:tcPr>
          <w:p w14:paraId="77DD8A4F" w14:textId="77777777" w:rsidR="00C50675" w:rsidRDefault="00C50675"/>
        </w:tc>
      </w:tr>
      <w:tr w:rsidR="00C50675" w14:paraId="16FA36A3" w14:textId="77777777">
        <w:tc>
          <w:tcPr>
            <w:tcW w:w="720" w:type="dxa"/>
          </w:tcPr>
          <w:p w14:paraId="436817B4" w14:textId="77777777" w:rsidR="00C50675" w:rsidRDefault="00000000">
            <w:r>
              <w:t>662</w:t>
            </w:r>
          </w:p>
        </w:tc>
        <w:tc>
          <w:tcPr>
            <w:tcW w:w="5760" w:type="dxa"/>
          </w:tcPr>
          <w:p w14:paraId="0B621AAD" w14:textId="77777777" w:rsidR="00C50675" w:rsidRDefault="00000000">
            <w:r>
              <w:t xml:space="preserve">Save for the interests of the Directors, which are set out in section [5] below, as at [[●]] 2023, being the latest practicable date prior to publication of this Document, the Directors are aware of the following holdings of Ordinary Shares which on Admission will represent more than 3 per cent. of the nominal value of the Company’s share capital and their respective holdings on exercise of all options and warrants and conversion of all convertible loan notes currently in issue: </w:t>
            </w:r>
            <w:r>
              <w:tab/>
              <w:t xml:space="preserve"> </w:t>
            </w:r>
          </w:p>
        </w:tc>
        <w:tc>
          <w:tcPr>
            <w:tcW w:w="1440" w:type="dxa"/>
          </w:tcPr>
          <w:p w14:paraId="4DA620DC" w14:textId="77777777" w:rsidR="00C50675" w:rsidRDefault="00C50675"/>
        </w:tc>
        <w:tc>
          <w:tcPr>
            <w:tcW w:w="1440" w:type="dxa"/>
          </w:tcPr>
          <w:p w14:paraId="794772BB" w14:textId="77777777" w:rsidR="00C50675" w:rsidRDefault="00C50675"/>
        </w:tc>
        <w:tc>
          <w:tcPr>
            <w:tcW w:w="4320" w:type="dxa"/>
          </w:tcPr>
          <w:p w14:paraId="450975D5" w14:textId="77777777" w:rsidR="00C50675" w:rsidRDefault="00C50675"/>
        </w:tc>
      </w:tr>
      <w:tr w:rsidR="00C50675" w14:paraId="5D8D4396" w14:textId="77777777">
        <w:tc>
          <w:tcPr>
            <w:tcW w:w="720" w:type="dxa"/>
          </w:tcPr>
          <w:p w14:paraId="180EBEEB" w14:textId="77777777" w:rsidR="00C50675" w:rsidRDefault="00000000">
            <w:r>
              <w:t>663</w:t>
            </w:r>
          </w:p>
        </w:tc>
        <w:tc>
          <w:tcPr>
            <w:tcW w:w="5760" w:type="dxa"/>
          </w:tcPr>
          <w:p w14:paraId="08BEFD97" w14:textId="77777777" w:rsidR="00C50675" w:rsidRDefault="00000000">
            <w:r>
              <w:t xml:space="preserve">Except for the holdings of the Directors, as detailed in section [5] below, and the holdings stated above, the Directors are not aware of any persons who, directly or indirectly, jointly or severally, exercise or could exercise control over the Company.  </w:t>
            </w:r>
          </w:p>
        </w:tc>
        <w:tc>
          <w:tcPr>
            <w:tcW w:w="1440" w:type="dxa"/>
          </w:tcPr>
          <w:p w14:paraId="22133085" w14:textId="77777777" w:rsidR="00C50675" w:rsidRDefault="00C50675"/>
        </w:tc>
        <w:tc>
          <w:tcPr>
            <w:tcW w:w="1440" w:type="dxa"/>
          </w:tcPr>
          <w:p w14:paraId="55392DAA" w14:textId="77777777" w:rsidR="00C50675" w:rsidRDefault="00C50675"/>
        </w:tc>
        <w:tc>
          <w:tcPr>
            <w:tcW w:w="4320" w:type="dxa"/>
          </w:tcPr>
          <w:p w14:paraId="0D99BA50" w14:textId="77777777" w:rsidR="00C50675" w:rsidRDefault="00C50675"/>
        </w:tc>
      </w:tr>
      <w:tr w:rsidR="00C50675" w14:paraId="360FFDAB" w14:textId="77777777">
        <w:tc>
          <w:tcPr>
            <w:tcW w:w="720" w:type="dxa"/>
          </w:tcPr>
          <w:p w14:paraId="0F66B7FF" w14:textId="77777777" w:rsidR="00C50675" w:rsidRDefault="00000000">
            <w:r>
              <w:t>664</w:t>
            </w:r>
          </w:p>
        </w:tc>
        <w:tc>
          <w:tcPr>
            <w:tcW w:w="5760" w:type="dxa"/>
          </w:tcPr>
          <w:p w14:paraId="72AD77B1" w14:textId="77777777" w:rsidR="00C50675" w:rsidRDefault="00000000">
            <w:r>
              <w:t xml:space="preserve">Any person who is directly or indirectly interested in 3 per </w:t>
            </w:r>
            <w:r>
              <w:lastRenderedPageBreak/>
              <w:t xml:space="preserve">cent. or more of the Company’s issued share capital, will be required to notify such interests to the Company in accordance with the provisions of Chapter 5 of the Disclosure Guidance and Transparency Rules, and such interests will be notified by the Company to the public. </w:t>
            </w:r>
          </w:p>
        </w:tc>
        <w:tc>
          <w:tcPr>
            <w:tcW w:w="1440" w:type="dxa"/>
          </w:tcPr>
          <w:p w14:paraId="03D5BB23" w14:textId="77777777" w:rsidR="00C50675" w:rsidRDefault="00C50675"/>
        </w:tc>
        <w:tc>
          <w:tcPr>
            <w:tcW w:w="1440" w:type="dxa"/>
          </w:tcPr>
          <w:p w14:paraId="3978EEAE" w14:textId="77777777" w:rsidR="00C50675" w:rsidRDefault="00C50675"/>
        </w:tc>
        <w:tc>
          <w:tcPr>
            <w:tcW w:w="4320" w:type="dxa"/>
          </w:tcPr>
          <w:p w14:paraId="6F694F31" w14:textId="77777777" w:rsidR="00C50675" w:rsidRDefault="00C50675"/>
        </w:tc>
      </w:tr>
      <w:tr w:rsidR="00C50675" w14:paraId="33D292C2" w14:textId="77777777">
        <w:tc>
          <w:tcPr>
            <w:tcW w:w="720" w:type="dxa"/>
          </w:tcPr>
          <w:p w14:paraId="1E834E22" w14:textId="77777777" w:rsidR="00C50675" w:rsidRDefault="00000000">
            <w:r>
              <w:t>665</w:t>
            </w:r>
          </w:p>
        </w:tc>
        <w:tc>
          <w:tcPr>
            <w:tcW w:w="5760" w:type="dxa"/>
          </w:tcPr>
          <w:p w14:paraId="2E592CFE" w14:textId="77777777" w:rsidR="00C50675" w:rsidRDefault="00000000">
            <w:r>
              <w:t xml:space="preserve">Those interested, directly or indirectly, in 3 per cent. or more of the issued share capital of the Company do not now, and, following Admission, will not, have different voting rights from other holders of Ordinary Shares. </w:t>
            </w:r>
          </w:p>
        </w:tc>
        <w:tc>
          <w:tcPr>
            <w:tcW w:w="1440" w:type="dxa"/>
          </w:tcPr>
          <w:p w14:paraId="2E1FE06B" w14:textId="77777777" w:rsidR="00C50675" w:rsidRDefault="00C50675"/>
        </w:tc>
        <w:tc>
          <w:tcPr>
            <w:tcW w:w="1440" w:type="dxa"/>
          </w:tcPr>
          <w:p w14:paraId="17F1420A" w14:textId="77777777" w:rsidR="00C50675" w:rsidRDefault="00C50675"/>
        </w:tc>
        <w:tc>
          <w:tcPr>
            <w:tcW w:w="4320" w:type="dxa"/>
          </w:tcPr>
          <w:p w14:paraId="1D7F32F5" w14:textId="77777777" w:rsidR="00C50675" w:rsidRDefault="00C50675"/>
        </w:tc>
      </w:tr>
      <w:tr w:rsidR="00C50675" w14:paraId="6D1134B4" w14:textId="77777777">
        <w:tc>
          <w:tcPr>
            <w:tcW w:w="720" w:type="dxa"/>
          </w:tcPr>
          <w:p w14:paraId="3054E755" w14:textId="77777777" w:rsidR="00C50675" w:rsidRDefault="00000000">
            <w:r>
              <w:t>666</w:t>
            </w:r>
          </w:p>
        </w:tc>
        <w:tc>
          <w:tcPr>
            <w:tcW w:w="5760" w:type="dxa"/>
          </w:tcPr>
          <w:p w14:paraId="443B6CF6" w14:textId="77777777" w:rsidR="00C50675" w:rsidRDefault="00000000">
            <w:r>
              <w:t xml:space="preserve">Options, Warrants and Convertible Securities </w:t>
            </w:r>
          </w:p>
        </w:tc>
        <w:tc>
          <w:tcPr>
            <w:tcW w:w="1440" w:type="dxa"/>
          </w:tcPr>
          <w:p w14:paraId="36D00557" w14:textId="77777777" w:rsidR="00C50675" w:rsidRDefault="00C50675"/>
        </w:tc>
        <w:tc>
          <w:tcPr>
            <w:tcW w:w="1440" w:type="dxa"/>
          </w:tcPr>
          <w:p w14:paraId="6569AAA0" w14:textId="77777777" w:rsidR="00C50675" w:rsidRDefault="00C50675"/>
        </w:tc>
        <w:tc>
          <w:tcPr>
            <w:tcW w:w="4320" w:type="dxa"/>
          </w:tcPr>
          <w:p w14:paraId="21C3BC08" w14:textId="77777777" w:rsidR="00C50675" w:rsidRDefault="00C50675"/>
        </w:tc>
      </w:tr>
      <w:tr w:rsidR="00C50675" w14:paraId="7E818FEA" w14:textId="77777777">
        <w:tc>
          <w:tcPr>
            <w:tcW w:w="720" w:type="dxa"/>
          </w:tcPr>
          <w:p w14:paraId="481FC744" w14:textId="77777777" w:rsidR="00C50675" w:rsidRDefault="00000000">
            <w:r>
              <w:t>667</w:t>
            </w:r>
          </w:p>
        </w:tc>
        <w:tc>
          <w:tcPr>
            <w:tcW w:w="5760" w:type="dxa"/>
          </w:tcPr>
          <w:p w14:paraId="062C4882" w14:textId="77777777" w:rsidR="00C50675" w:rsidRDefault="00000000">
            <w:r>
              <w:t>Options</w:t>
            </w:r>
          </w:p>
        </w:tc>
        <w:tc>
          <w:tcPr>
            <w:tcW w:w="1440" w:type="dxa"/>
          </w:tcPr>
          <w:p w14:paraId="6BE65DAB" w14:textId="77777777" w:rsidR="00C50675" w:rsidRDefault="00C50675"/>
        </w:tc>
        <w:tc>
          <w:tcPr>
            <w:tcW w:w="1440" w:type="dxa"/>
          </w:tcPr>
          <w:p w14:paraId="7FA45D08" w14:textId="77777777" w:rsidR="00C50675" w:rsidRDefault="00C50675"/>
        </w:tc>
        <w:tc>
          <w:tcPr>
            <w:tcW w:w="4320" w:type="dxa"/>
          </w:tcPr>
          <w:p w14:paraId="5F91FC1B" w14:textId="77777777" w:rsidR="00C50675" w:rsidRDefault="00C50675"/>
        </w:tc>
      </w:tr>
      <w:tr w:rsidR="00C50675" w14:paraId="500CEE98" w14:textId="77777777">
        <w:tc>
          <w:tcPr>
            <w:tcW w:w="720" w:type="dxa"/>
          </w:tcPr>
          <w:p w14:paraId="4B7B0ABB" w14:textId="77777777" w:rsidR="00C50675" w:rsidRDefault="00000000">
            <w:r>
              <w:t>668</w:t>
            </w:r>
          </w:p>
        </w:tc>
        <w:tc>
          <w:tcPr>
            <w:tcW w:w="5760" w:type="dxa"/>
          </w:tcPr>
          <w:p w14:paraId="4A577230" w14:textId="77777777" w:rsidR="00C50675" w:rsidRDefault="00000000">
            <w:r>
              <w:t>[●]</w:t>
            </w:r>
          </w:p>
        </w:tc>
        <w:tc>
          <w:tcPr>
            <w:tcW w:w="1440" w:type="dxa"/>
          </w:tcPr>
          <w:p w14:paraId="17C47581" w14:textId="77777777" w:rsidR="00C50675" w:rsidRDefault="00C50675"/>
        </w:tc>
        <w:tc>
          <w:tcPr>
            <w:tcW w:w="1440" w:type="dxa"/>
          </w:tcPr>
          <w:p w14:paraId="66DC9613" w14:textId="77777777" w:rsidR="00C50675" w:rsidRDefault="00C50675"/>
        </w:tc>
        <w:tc>
          <w:tcPr>
            <w:tcW w:w="4320" w:type="dxa"/>
          </w:tcPr>
          <w:p w14:paraId="37764A4B" w14:textId="77777777" w:rsidR="00C50675" w:rsidRDefault="00C50675"/>
        </w:tc>
      </w:tr>
      <w:tr w:rsidR="00C50675" w14:paraId="288E25C6" w14:textId="77777777">
        <w:tc>
          <w:tcPr>
            <w:tcW w:w="720" w:type="dxa"/>
          </w:tcPr>
          <w:p w14:paraId="1B2A24C6" w14:textId="77777777" w:rsidR="00C50675" w:rsidRDefault="00000000">
            <w:r>
              <w:t>669</w:t>
            </w:r>
          </w:p>
        </w:tc>
        <w:tc>
          <w:tcPr>
            <w:tcW w:w="5760" w:type="dxa"/>
          </w:tcPr>
          <w:p w14:paraId="3AD17474" w14:textId="77777777" w:rsidR="00C50675" w:rsidRDefault="00000000">
            <w:r>
              <w:t>Warrants</w:t>
            </w:r>
          </w:p>
        </w:tc>
        <w:tc>
          <w:tcPr>
            <w:tcW w:w="1440" w:type="dxa"/>
          </w:tcPr>
          <w:p w14:paraId="106D6CA5" w14:textId="77777777" w:rsidR="00C50675" w:rsidRDefault="00C50675"/>
        </w:tc>
        <w:tc>
          <w:tcPr>
            <w:tcW w:w="1440" w:type="dxa"/>
          </w:tcPr>
          <w:p w14:paraId="50EDBC00" w14:textId="77777777" w:rsidR="00C50675" w:rsidRDefault="00C50675"/>
        </w:tc>
        <w:tc>
          <w:tcPr>
            <w:tcW w:w="4320" w:type="dxa"/>
          </w:tcPr>
          <w:p w14:paraId="4B521F78" w14:textId="77777777" w:rsidR="00C50675" w:rsidRDefault="00C50675"/>
        </w:tc>
      </w:tr>
      <w:tr w:rsidR="00C50675" w14:paraId="52F286C8" w14:textId="77777777">
        <w:tc>
          <w:tcPr>
            <w:tcW w:w="720" w:type="dxa"/>
          </w:tcPr>
          <w:p w14:paraId="704BD4F9" w14:textId="77777777" w:rsidR="00C50675" w:rsidRDefault="00000000">
            <w:r>
              <w:t>670</w:t>
            </w:r>
          </w:p>
        </w:tc>
        <w:tc>
          <w:tcPr>
            <w:tcW w:w="5760" w:type="dxa"/>
          </w:tcPr>
          <w:p w14:paraId="28364F91" w14:textId="77777777" w:rsidR="00C50675" w:rsidRDefault="00000000">
            <w:r>
              <w:t>[●]</w:t>
            </w:r>
          </w:p>
        </w:tc>
        <w:tc>
          <w:tcPr>
            <w:tcW w:w="1440" w:type="dxa"/>
          </w:tcPr>
          <w:p w14:paraId="469731EF" w14:textId="77777777" w:rsidR="00C50675" w:rsidRDefault="00C50675"/>
        </w:tc>
        <w:tc>
          <w:tcPr>
            <w:tcW w:w="1440" w:type="dxa"/>
          </w:tcPr>
          <w:p w14:paraId="316389DF" w14:textId="77777777" w:rsidR="00C50675" w:rsidRDefault="00C50675"/>
        </w:tc>
        <w:tc>
          <w:tcPr>
            <w:tcW w:w="4320" w:type="dxa"/>
          </w:tcPr>
          <w:p w14:paraId="52AD0701" w14:textId="77777777" w:rsidR="00C50675" w:rsidRDefault="00C50675"/>
        </w:tc>
      </w:tr>
      <w:tr w:rsidR="00C50675" w14:paraId="291F011A" w14:textId="77777777">
        <w:tc>
          <w:tcPr>
            <w:tcW w:w="720" w:type="dxa"/>
          </w:tcPr>
          <w:p w14:paraId="3D298331" w14:textId="77777777" w:rsidR="00C50675" w:rsidRDefault="00000000">
            <w:r>
              <w:t>671</w:t>
            </w:r>
          </w:p>
        </w:tc>
        <w:tc>
          <w:tcPr>
            <w:tcW w:w="5760" w:type="dxa"/>
          </w:tcPr>
          <w:p w14:paraId="7C9AD526" w14:textId="77777777" w:rsidR="00C50675" w:rsidRDefault="00000000">
            <w:r>
              <w:t>Convertible Securities and Loans</w:t>
            </w:r>
          </w:p>
        </w:tc>
        <w:tc>
          <w:tcPr>
            <w:tcW w:w="1440" w:type="dxa"/>
          </w:tcPr>
          <w:p w14:paraId="5AF017A7" w14:textId="77777777" w:rsidR="00C50675" w:rsidRDefault="00C50675"/>
        </w:tc>
        <w:tc>
          <w:tcPr>
            <w:tcW w:w="1440" w:type="dxa"/>
          </w:tcPr>
          <w:p w14:paraId="47C83D74" w14:textId="77777777" w:rsidR="00C50675" w:rsidRDefault="00C50675"/>
        </w:tc>
        <w:tc>
          <w:tcPr>
            <w:tcW w:w="4320" w:type="dxa"/>
          </w:tcPr>
          <w:p w14:paraId="67EA7889" w14:textId="77777777" w:rsidR="00C50675" w:rsidRDefault="00C50675"/>
        </w:tc>
      </w:tr>
      <w:tr w:rsidR="00C50675" w14:paraId="6CCF37EC" w14:textId="77777777">
        <w:tc>
          <w:tcPr>
            <w:tcW w:w="720" w:type="dxa"/>
          </w:tcPr>
          <w:p w14:paraId="257A1A6A" w14:textId="77777777" w:rsidR="00C50675" w:rsidRDefault="00000000">
            <w:r>
              <w:t>672</w:t>
            </w:r>
          </w:p>
        </w:tc>
        <w:tc>
          <w:tcPr>
            <w:tcW w:w="5760" w:type="dxa"/>
          </w:tcPr>
          <w:p w14:paraId="5854116C" w14:textId="77777777" w:rsidR="00C50675" w:rsidRDefault="00000000">
            <w:r>
              <w:t>[●]</w:t>
            </w:r>
          </w:p>
        </w:tc>
        <w:tc>
          <w:tcPr>
            <w:tcW w:w="1440" w:type="dxa"/>
          </w:tcPr>
          <w:p w14:paraId="2C2D4FED" w14:textId="77777777" w:rsidR="00C50675" w:rsidRDefault="00C50675"/>
        </w:tc>
        <w:tc>
          <w:tcPr>
            <w:tcW w:w="1440" w:type="dxa"/>
          </w:tcPr>
          <w:p w14:paraId="615FFBF4" w14:textId="77777777" w:rsidR="00C50675" w:rsidRDefault="00C50675"/>
        </w:tc>
        <w:tc>
          <w:tcPr>
            <w:tcW w:w="4320" w:type="dxa"/>
          </w:tcPr>
          <w:p w14:paraId="3A51BD12" w14:textId="77777777" w:rsidR="00C50675" w:rsidRDefault="00C50675"/>
        </w:tc>
      </w:tr>
      <w:tr w:rsidR="00C50675" w14:paraId="079493F9" w14:textId="77777777">
        <w:tc>
          <w:tcPr>
            <w:tcW w:w="720" w:type="dxa"/>
          </w:tcPr>
          <w:p w14:paraId="64A15783" w14:textId="77777777" w:rsidR="00C50675" w:rsidRDefault="00000000">
            <w:r>
              <w:t>673</w:t>
            </w:r>
          </w:p>
        </w:tc>
        <w:tc>
          <w:tcPr>
            <w:tcW w:w="5760" w:type="dxa"/>
          </w:tcPr>
          <w:p w14:paraId="1CA72352" w14:textId="77777777" w:rsidR="00C50675" w:rsidRDefault="00000000">
            <w:r>
              <w:t>Directors’ and Senior Management Interests and Remuneration</w:t>
            </w:r>
          </w:p>
        </w:tc>
        <w:tc>
          <w:tcPr>
            <w:tcW w:w="1440" w:type="dxa"/>
          </w:tcPr>
          <w:p w14:paraId="5302B563" w14:textId="77777777" w:rsidR="00C50675" w:rsidRDefault="00C50675"/>
        </w:tc>
        <w:tc>
          <w:tcPr>
            <w:tcW w:w="1440" w:type="dxa"/>
          </w:tcPr>
          <w:p w14:paraId="29F58470" w14:textId="77777777" w:rsidR="00C50675" w:rsidRDefault="00C50675"/>
        </w:tc>
        <w:tc>
          <w:tcPr>
            <w:tcW w:w="4320" w:type="dxa"/>
          </w:tcPr>
          <w:p w14:paraId="4AE67EA0" w14:textId="77777777" w:rsidR="00C50675" w:rsidRDefault="00C50675"/>
        </w:tc>
      </w:tr>
      <w:tr w:rsidR="00C50675" w14:paraId="0145B504" w14:textId="77777777">
        <w:tc>
          <w:tcPr>
            <w:tcW w:w="720" w:type="dxa"/>
          </w:tcPr>
          <w:p w14:paraId="69FD74BF" w14:textId="77777777" w:rsidR="00C50675" w:rsidRDefault="00000000">
            <w:r>
              <w:t>674</w:t>
            </w:r>
          </w:p>
        </w:tc>
        <w:tc>
          <w:tcPr>
            <w:tcW w:w="5760" w:type="dxa"/>
          </w:tcPr>
          <w:p w14:paraId="3B74B38E" w14:textId="77777777" w:rsidR="00C50675" w:rsidRDefault="00000000">
            <w:r>
              <w:t>Interests in Ordinary Shares</w:t>
            </w:r>
          </w:p>
        </w:tc>
        <w:tc>
          <w:tcPr>
            <w:tcW w:w="1440" w:type="dxa"/>
          </w:tcPr>
          <w:p w14:paraId="07192535" w14:textId="77777777" w:rsidR="00C50675" w:rsidRDefault="00C50675"/>
        </w:tc>
        <w:tc>
          <w:tcPr>
            <w:tcW w:w="1440" w:type="dxa"/>
          </w:tcPr>
          <w:p w14:paraId="6AB514D4" w14:textId="77777777" w:rsidR="00C50675" w:rsidRDefault="00C50675"/>
        </w:tc>
        <w:tc>
          <w:tcPr>
            <w:tcW w:w="4320" w:type="dxa"/>
          </w:tcPr>
          <w:p w14:paraId="3FECFA28" w14:textId="77777777" w:rsidR="00C50675" w:rsidRDefault="00C50675"/>
        </w:tc>
      </w:tr>
      <w:tr w:rsidR="00C50675" w14:paraId="5B8D2038" w14:textId="77777777">
        <w:tc>
          <w:tcPr>
            <w:tcW w:w="720" w:type="dxa"/>
          </w:tcPr>
          <w:p w14:paraId="6A3DFDD1" w14:textId="77777777" w:rsidR="00C50675" w:rsidRDefault="00000000">
            <w:r>
              <w:t>675</w:t>
            </w:r>
          </w:p>
        </w:tc>
        <w:tc>
          <w:tcPr>
            <w:tcW w:w="5760" w:type="dxa"/>
          </w:tcPr>
          <w:p w14:paraId="673F30F0" w14:textId="77777777" w:rsidR="00C50675" w:rsidRDefault="00000000">
            <w:r>
              <w:t xml:space="preserve">The interests of the Directors and senior management their connected persons in the share capital of the Company, on Admission, all of which are beneficial, are as follows: </w:t>
            </w:r>
          </w:p>
        </w:tc>
        <w:tc>
          <w:tcPr>
            <w:tcW w:w="1440" w:type="dxa"/>
          </w:tcPr>
          <w:p w14:paraId="7E454FB6" w14:textId="77777777" w:rsidR="00C50675" w:rsidRDefault="00C50675"/>
        </w:tc>
        <w:tc>
          <w:tcPr>
            <w:tcW w:w="1440" w:type="dxa"/>
          </w:tcPr>
          <w:p w14:paraId="440FE1DE" w14:textId="77777777" w:rsidR="00C50675" w:rsidRDefault="00C50675"/>
        </w:tc>
        <w:tc>
          <w:tcPr>
            <w:tcW w:w="4320" w:type="dxa"/>
          </w:tcPr>
          <w:p w14:paraId="3058D917" w14:textId="77777777" w:rsidR="00C50675" w:rsidRDefault="00C50675"/>
        </w:tc>
      </w:tr>
      <w:tr w:rsidR="00C50675" w14:paraId="1E85E3DD" w14:textId="77777777">
        <w:tc>
          <w:tcPr>
            <w:tcW w:w="720" w:type="dxa"/>
          </w:tcPr>
          <w:p w14:paraId="5019EE84" w14:textId="77777777" w:rsidR="00C50675" w:rsidRDefault="00000000">
            <w:r>
              <w:t>676</w:t>
            </w:r>
          </w:p>
        </w:tc>
        <w:tc>
          <w:tcPr>
            <w:tcW w:w="5760" w:type="dxa"/>
          </w:tcPr>
          <w:p w14:paraId="0DE0268E" w14:textId="77777777" w:rsidR="00C50675" w:rsidRDefault="00000000">
            <w:r>
              <w:t>[●]</w:t>
            </w:r>
          </w:p>
        </w:tc>
        <w:tc>
          <w:tcPr>
            <w:tcW w:w="1440" w:type="dxa"/>
          </w:tcPr>
          <w:p w14:paraId="6B33DEF0" w14:textId="77777777" w:rsidR="00C50675" w:rsidRDefault="00C50675"/>
        </w:tc>
        <w:tc>
          <w:tcPr>
            <w:tcW w:w="1440" w:type="dxa"/>
          </w:tcPr>
          <w:p w14:paraId="3FFC96B9" w14:textId="77777777" w:rsidR="00C50675" w:rsidRDefault="00C50675"/>
        </w:tc>
        <w:tc>
          <w:tcPr>
            <w:tcW w:w="4320" w:type="dxa"/>
          </w:tcPr>
          <w:p w14:paraId="582F02A9" w14:textId="77777777" w:rsidR="00C50675" w:rsidRDefault="00C50675"/>
        </w:tc>
      </w:tr>
      <w:tr w:rsidR="00C50675" w14:paraId="3094000C" w14:textId="77777777">
        <w:tc>
          <w:tcPr>
            <w:tcW w:w="720" w:type="dxa"/>
          </w:tcPr>
          <w:p w14:paraId="1183604B" w14:textId="77777777" w:rsidR="00C50675" w:rsidRDefault="00000000">
            <w:r>
              <w:t>677</w:t>
            </w:r>
          </w:p>
        </w:tc>
        <w:tc>
          <w:tcPr>
            <w:tcW w:w="5760" w:type="dxa"/>
          </w:tcPr>
          <w:p w14:paraId="7811C9E6" w14:textId="77777777" w:rsidR="00C50675" w:rsidRDefault="00000000">
            <w:r>
              <w:t>Remuneration</w:t>
            </w:r>
          </w:p>
        </w:tc>
        <w:tc>
          <w:tcPr>
            <w:tcW w:w="1440" w:type="dxa"/>
          </w:tcPr>
          <w:p w14:paraId="5D7B86A5" w14:textId="77777777" w:rsidR="00C50675" w:rsidRDefault="00C50675"/>
        </w:tc>
        <w:tc>
          <w:tcPr>
            <w:tcW w:w="1440" w:type="dxa"/>
          </w:tcPr>
          <w:p w14:paraId="66E95F26" w14:textId="77777777" w:rsidR="00C50675" w:rsidRDefault="00C50675"/>
        </w:tc>
        <w:tc>
          <w:tcPr>
            <w:tcW w:w="4320" w:type="dxa"/>
          </w:tcPr>
          <w:p w14:paraId="21F434A2" w14:textId="77777777" w:rsidR="00C50675" w:rsidRDefault="00C50675"/>
        </w:tc>
      </w:tr>
      <w:tr w:rsidR="00C50675" w14:paraId="5CBD902B" w14:textId="77777777">
        <w:tc>
          <w:tcPr>
            <w:tcW w:w="720" w:type="dxa"/>
          </w:tcPr>
          <w:p w14:paraId="38D293FE" w14:textId="77777777" w:rsidR="00C50675" w:rsidRDefault="00000000">
            <w:r>
              <w:t>678</w:t>
            </w:r>
          </w:p>
        </w:tc>
        <w:tc>
          <w:tcPr>
            <w:tcW w:w="5760" w:type="dxa"/>
          </w:tcPr>
          <w:p w14:paraId="018443A1" w14:textId="77777777" w:rsidR="00C50675" w:rsidRDefault="00000000">
            <w:r>
              <w:t>The remuneration paid to directors and senior management of the Company in the last full financial year of the Company is as follows:</w:t>
            </w:r>
          </w:p>
        </w:tc>
        <w:tc>
          <w:tcPr>
            <w:tcW w:w="1440" w:type="dxa"/>
          </w:tcPr>
          <w:p w14:paraId="4A232E7C" w14:textId="77777777" w:rsidR="00C50675" w:rsidRDefault="00C50675"/>
        </w:tc>
        <w:tc>
          <w:tcPr>
            <w:tcW w:w="1440" w:type="dxa"/>
          </w:tcPr>
          <w:p w14:paraId="42BB3153" w14:textId="77777777" w:rsidR="00C50675" w:rsidRDefault="00C50675"/>
        </w:tc>
        <w:tc>
          <w:tcPr>
            <w:tcW w:w="4320" w:type="dxa"/>
          </w:tcPr>
          <w:p w14:paraId="22602022" w14:textId="77777777" w:rsidR="00C50675" w:rsidRDefault="00C50675"/>
        </w:tc>
      </w:tr>
      <w:tr w:rsidR="00C50675" w14:paraId="4F6DF390" w14:textId="77777777">
        <w:tc>
          <w:tcPr>
            <w:tcW w:w="720" w:type="dxa"/>
          </w:tcPr>
          <w:p w14:paraId="6F5096F6" w14:textId="77777777" w:rsidR="00C50675" w:rsidRDefault="00000000">
            <w:r>
              <w:t>679</w:t>
            </w:r>
          </w:p>
        </w:tc>
        <w:tc>
          <w:tcPr>
            <w:tcW w:w="5760" w:type="dxa"/>
          </w:tcPr>
          <w:p w14:paraId="01BC574D" w14:textId="77777777" w:rsidR="00C50675" w:rsidRDefault="00000000">
            <w:r>
              <w:t>No amount was set aside by the Company or [●] to provide for pension, retirement or similar benefits.</w:t>
            </w:r>
          </w:p>
        </w:tc>
        <w:tc>
          <w:tcPr>
            <w:tcW w:w="1440" w:type="dxa"/>
          </w:tcPr>
          <w:p w14:paraId="316DE93C" w14:textId="77777777" w:rsidR="00C50675" w:rsidRDefault="00C50675"/>
        </w:tc>
        <w:tc>
          <w:tcPr>
            <w:tcW w:w="1440" w:type="dxa"/>
          </w:tcPr>
          <w:p w14:paraId="6099687B" w14:textId="77777777" w:rsidR="00C50675" w:rsidRDefault="00C50675"/>
        </w:tc>
        <w:tc>
          <w:tcPr>
            <w:tcW w:w="4320" w:type="dxa"/>
          </w:tcPr>
          <w:p w14:paraId="784A24AD" w14:textId="77777777" w:rsidR="00C50675" w:rsidRDefault="00C50675"/>
        </w:tc>
      </w:tr>
      <w:tr w:rsidR="00C50675" w14:paraId="73FBD9B1" w14:textId="77777777">
        <w:tc>
          <w:tcPr>
            <w:tcW w:w="720" w:type="dxa"/>
          </w:tcPr>
          <w:p w14:paraId="4825B8BF" w14:textId="77777777" w:rsidR="00C50675" w:rsidRDefault="00000000">
            <w:r>
              <w:t>680</w:t>
            </w:r>
          </w:p>
        </w:tc>
        <w:tc>
          <w:tcPr>
            <w:tcW w:w="5760" w:type="dxa"/>
          </w:tcPr>
          <w:p w14:paraId="6A2D64A1" w14:textId="77777777" w:rsidR="00C50675" w:rsidRDefault="00000000">
            <w:r>
              <w:t xml:space="preserve">Memorandum of Incorporation  </w:t>
            </w:r>
          </w:p>
        </w:tc>
        <w:tc>
          <w:tcPr>
            <w:tcW w:w="1440" w:type="dxa"/>
          </w:tcPr>
          <w:p w14:paraId="6A7A6E3F" w14:textId="77777777" w:rsidR="00C50675" w:rsidRDefault="00C50675"/>
        </w:tc>
        <w:tc>
          <w:tcPr>
            <w:tcW w:w="1440" w:type="dxa"/>
          </w:tcPr>
          <w:p w14:paraId="75E44717" w14:textId="77777777" w:rsidR="00C50675" w:rsidRDefault="00C50675"/>
        </w:tc>
        <w:tc>
          <w:tcPr>
            <w:tcW w:w="4320" w:type="dxa"/>
          </w:tcPr>
          <w:p w14:paraId="51884640" w14:textId="77777777" w:rsidR="00C50675" w:rsidRDefault="00C50675"/>
        </w:tc>
      </w:tr>
      <w:tr w:rsidR="00C50675" w14:paraId="4F0D251C" w14:textId="77777777">
        <w:tc>
          <w:tcPr>
            <w:tcW w:w="720" w:type="dxa"/>
          </w:tcPr>
          <w:p w14:paraId="1FDB5057" w14:textId="77777777" w:rsidR="00C50675" w:rsidRDefault="00000000">
            <w:r>
              <w:t>681</w:t>
            </w:r>
          </w:p>
        </w:tc>
        <w:tc>
          <w:tcPr>
            <w:tcW w:w="5760" w:type="dxa"/>
          </w:tcPr>
          <w:p w14:paraId="3BA5E8F5" w14:textId="77777777" w:rsidR="00C50675" w:rsidRDefault="00000000">
            <w:r>
              <w:t xml:space="preserve">The Company’s Memorandum of Incorporation is silent on its objects. Accordingly, the Company’s objects are unlimited. </w:t>
            </w:r>
          </w:p>
        </w:tc>
        <w:tc>
          <w:tcPr>
            <w:tcW w:w="1440" w:type="dxa"/>
          </w:tcPr>
          <w:p w14:paraId="66E6C031" w14:textId="77777777" w:rsidR="00C50675" w:rsidRDefault="00C50675"/>
        </w:tc>
        <w:tc>
          <w:tcPr>
            <w:tcW w:w="1440" w:type="dxa"/>
          </w:tcPr>
          <w:p w14:paraId="3D67F2B0" w14:textId="77777777" w:rsidR="00C50675" w:rsidRDefault="00C50675"/>
        </w:tc>
        <w:tc>
          <w:tcPr>
            <w:tcW w:w="4320" w:type="dxa"/>
          </w:tcPr>
          <w:p w14:paraId="57D63070" w14:textId="77777777" w:rsidR="00C50675" w:rsidRDefault="00C50675"/>
        </w:tc>
      </w:tr>
      <w:tr w:rsidR="00C50675" w14:paraId="7364ADBB" w14:textId="77777777">
        <w:tc>
          <w:tcPr>
            <w:tcW w:w="720" w:type="dxa"/>
          </w:tcPr>
          <w:p w14:paraId="465576A4" w14:textId="77777777" w:rsidR="00C50675" w:rsidRDefault="00000000">
            <w:r>
              <w:t>682</w:t>
            </w:r>
          </w:p>
        </w:tc>
        <w:tc>
          <w:tcPr>
            <w:tcW w:w="5760" w:type="dxa"/>
          </w:tcPr>
          <w:p w14:paraId="57B558C1" w14:textId="77777777" w:rsidR="00C50675" w:rsidRDefault="00000000">
            <w:r>
              <w:t xml:space="preserve">Articles of Incorporation </w:t>
            </w:r>
          </w:p>
        </w:tc>
        <w:tc>
          <w:tcPr>
            <w:tcW w:w="1440" w:type="dxa"/>
          </w:tcPr>
          <w:p w14:paraId="631AC285" w14:textId="77777777" w:rsidR="00C50675" w:rsidRDefault="00C50675"/>
        </w:tc>
        <w:tc>
          <w:tcPr>
            <w:tcW w:w="1440" w:type="dxa"/>
          </w:tcPr>
          <w:p w14:paraId="14A5636D" w14:textId="77777777" w:rsidR="00C50675" w:rsidRDefault="00C50675"/>
        </w:tc>
        <w:tc>
          <w:tcPr>
            <w:tcW w:w="4320" w:type="dxa"/>
          </w:tcPr>
          <w:p w14:paraId="27E410C9" w14:textId="77777777" w:rsidR="00C50675" w:rsidRDefault="00C50675"/>
        </w:tc>
      </w:tr>
      <w:tr w:rsidR="00C50675" w14:paraId="761DFE04" w14:textId="77777777">
        <w:tc>
          <w:tcPr>
            <w:tcW w:w="720" w:type="dxa"/>
          </w:tcPr>
          <w:p w14:paraId="7869E068" w14:textId="77777777" w:rsidR="00C50675" w:rsidRDefault="00000000">
            <w:r>
              <w:lastRenderedPageBreak/>
              <w:t>683</w:t>
            </w:r>
          </w:p>
        </w:tc>
        <w:tc>
          <w:tcPr>
            <w:tcW w:w="5760" w:type="dxa"/>
          </w:tcPr>
          <w:p w14:paraId="10D2F131" w14:textId="77777777" w:rsidR="00C50675" w:rsidRDefault="00000000">
            <w:r>
              <w:t xml:space="preserve">The Articles contain, inter alia, the following provisions; </w:t>
            </w:r>
          </w:p>
        </w:tc>
        <w:tc>
          <w:tcPr>
            <w:tcW w:w="1440" w:type="dxa"/>
          </w:tcPr>
          <w:p w14:paraId="077B9E93" w14:textId="77777777" w:rsidR="00C50675" w:rsidRDefault="00C50675"/>
        </w:tc>
        <w:tc>
          <w:tcPr>
            <w:tcW w:w="1440" w:type="dxa"/>
          </w:tcPr>
          <w:p w14:paraId="2C7F229A" w14:textId="77777777" w:rsidR="00C50675" w:rsidRDefault="00C50675"/>
        </w:tc>
        <w:tc>
          <w:tcPr>
            <w:tcW w:w="4320" w:type="dxa"/>
          </w:tcPr>
          <w:p w14:paraId="245F4670" w14:textId="77777777" w:rsidR="00C50675" w:rsidRDefault="00C50675"/>
        </w:tc>
      </w:tr>
      <w:tr w:rsidR="00C50675" w14:paraId="153B16DA" w14:textId="77777777">
        <w:tc>
          <w:tcPr>
            <w:tcW w:w="720" w:type="dxa"/>
          </w:tcPr>
          <w:p w14:paraId="77A6DCA8" w14:textId="77777777" w:rsidR="00C50675" w:rsidRDefault="00000000">
            <w:r>
              <w:t>684</w:t>
            </w:r>
          </w:p>
        </w:tc>
        <w:tc>
          <w:tcPr>
            <w:tcW w:w="5760" w:type="dxa"/>
          </w:tcPr>
          <w:p w14:paraId="576C06F3" w14:textId="77777777" w:rsidR="00C50675" w:rsidRDefault="00000000">
            <w:r>
              <w:t xml:space="preserve">7.1 </w:t>
            </w:r>
            <w:r>
              <w:tab/>
              <w:t xml:space="preserve">Share Capital, modification of rights and transferability  </w:t>
            </w:r>
          </w:p>
        </w:tc>
        <w:tc>
          <w:tcPr>
            <w:tcW w:w="1440" w:type="dxa"/>
          </w:tcPr>
          <w:p w14:paraId="66538419" w14:textId="77777777" w:rsidR="00C50675" w:rsidRDefault="00C50675"/>
        </w:tc>
        <w:tc>
          <w:tcPr>
            <w:tcW w:w="1440" w:type="dxa"/>
          </w:tcPr>
          <w:p w14:paraId="2CFF9B89" w14:textId="77777777" w:rsidR="00C50675" w:rsidRDefault="00C50675"/>
        </w:tc>
        <w:tc>
          <w:tcPr>
            <w:tcW w:w="4320" w:type="dxa"/>
          </w:tcPr>
          <w:p w14:paraId="64FE9230" w14:textId="77777777" w:rsidR="00C50675" w:rsidRDefault="00C50675"/>
        </w:tc>
      </w:tr>
      <w:tr w:rsidR="00C50675" w14:paraId="68BEF950" w14:textId="77777777">
        <w:tc>
          <w:tcPr>
            <w:tcW w:w="720" w:type="dxa"/>
          </w:tcPr>
          <w:p w14:paraId="16E873C0" w14:textId="77777777" w:rsidR="00C50675" w:rsidRDefault="00000000">
            <w:r>
              <w:t>685</w:t>
            </w:r>
          </w:p>
        </w:tc>
        <w:tc>
          <w:tcPr>
            <w:tcW w:w="5760" w:type="dxa"/>
          </w:tcPr>
          <w:p w14:paraId="6EAD5C52" w14:textId="77777777" w:rsidR="00C50675" w:rsidRDefault="00000000">
            <w:r>
              <w:t xml:space="preserve">there are no rights of pre-emption in respect of transfers of issued Ordinary Shares;  </w:t>
            </w:r>
          </w:p>
        </w:tc>
        <w:tc>
          <w:tcPr>
            <w:tcW w:w="1440" w:type="dxa"/>
          </w:tcPr>
          <w:p w14:paraId="0BBBB240" w14:textId="77777777" w:rsidR="00C50675" w:rsidRDefault="00C50675"/>
        </w:tc>
        <w:tc>
          <w:tcPr>
            <w:tcW w:w="1440" w:type="dxa"/>
          </w:tcPr>
          <w:p w14:paraId="3AB1E97D" w14:textId="77777777" w:rsidR="00C50675" w:rsidRDefault="00C50675"/>
        </w:tc>
        <w:tc>
          <w:tcPr>
            <w:tcW w:w="4320" w:type="dxa"/>
          </w:tcPr>
          <w:p w14:paraId="565728A4" w14:textId="77777777" w:rsidR="00C50675" w:rsidRDefault="00C50675"/>
        </w:tc>
      </w:tr>
      <w:tr w:rsidR="00C50675" w14:paraId="71E675E7" w14:textId="77777777">
        <w:tc>
          <w:tcPr>
            <w:tcW w:w="720" w:type="dxa"/>
          </w:tcPr>
          <w:p w14:paraId="016F54D2" w14:textId="77777777" w:rsidR="00C50675" w:rsidRDefault="00000000">
            <w:r>
              <w:t>686</w:t>
            </w:r>
          </w:p>
        </w:tc>
        <w:tc>
          <w:tcPr>
            <w:tcW w:w="5760" w:type="dxa"/>
          </w:tcPr>
          <w:p w14:paraId="2715BF34" w14:textId="77777777" w:rsidR="00C50675" w:rsidRDefault="00000000">
            <w:r>
              <w:t xml:space="preserve">in order to transfer Ordinary Shares, the instrument of transfer of any such shares must be in any usual or common form or in such other form as may be approved by the Directors and must be executed by or on behalf of the transferor and, if the shares are not fully paid, by or on behalf of the transferee.  The Articles contain no restrictions on the free transferability of fully paid shares, provided that the transfer is in respect of only one class of share and is accompanied by the share certificate and any other evidence of title required by the Directors and that the provisions in the Articles relating to the deposit of instruments for transfer have been complied with; </w:t>
            </w:r>
          </w:p>
        </w:tc>
        <w:tc>
          <w:tcPr>
            <w:tcW w:w="1440" w:type="dxa"/>
          </w:tcPr>
          <w:p w14:paraId="0854E93D" w14:textId="77777777" w:rsidR="00C50675" w:rsidRDefault="00C50675"/>
        </w:tc>
        <w:tc>
          <w:tcPr>
            <w:tcW w:w="1440" w:type="dxa"/>
          </w:tcPr>
          <w:p w14:paraId="3C8482BE" w14:textId="77777777" w:rsidR="00C50675" w:rsidRDefault="00C50675"/>
        </w:tc>
        <w:tc>
          <w:tcPr>
            <w:tcW w:w="4320" w:type="dxa"/>
          </w:tcPr>
          <w:p w14:paraId="42989059" w14:textId="77777777" w:rsidR="00C50675" w:rsidRDefault="00C50675"/>
        </w:tc>
      </w:tr>
      <w:tr w:rsidR="00C50675" w14:paraId="62DB4EE6" w14:textId="77777777">
        <w:tc>
          <w:tcPr>
            <w:tcW w:w="720" w:type="dxa"/>
          </w:tcPr>
          <w:p w14:paraId="31461B60" w14:textId="77777777" w:rsidR="00C50675" w:rsidRDefault="00000000">
            <w:r>
              <w:t>687</w:t>
            </w:r>
          </w:p>
        </w:tc>
        <w:tc>
          <w:tcPr>
            <w:tcW w:w="5760" w:type="dxa"/>
          </w:tcPr>
          <w:p w14:paraId="69950079" w14:textId="77777777" w:rsidR="00C50675" w:rsidRDefault="00000000">
            <w:r>
              <w:t xml:space="preserve">there are statutory rights of pre-emption in respect of the allotment of new shares in the Company. However certain pre-emption rights have been disapplied in respect of the allotment of any shares (or any options, warrants, conversion rights and all other rights to acquire or subscribe for shares) to such persons, in such amounts and on such terms as the Board may determine from time to time for up to an aggregate nominal amount not exceeding £20,000,000;  and on the basis that the authority shall expire 24 months after that date of the 2022 AGM, save that the Company shall be entitled to make an offer or agreement which would or might require equity securities to be issued pursuant to those authorities before the expiry of its power to do so, and the Directors shall be entitled to issue the Relevant Securities pursuant to any such offer or agreement after that expiry date </w:t>
            </w:r>
          </w:p>
        </w:tc>
        <w:tc>
          <w:tcPr>
            <w:tcW w:w="1440" w:type="dxa"/>
          </w:tcPr>
          <w:p w14:paraId="1440108E" w14:textId="77777777" w:rsidR="00C50675" w:rsidRDefault="00C50675"/>
        </w:tc>
        <w:tc>
          <w:tcPr>
            <w:tcW w:w="1440" w:type="dxa"/>
          </w:tcPr>
          <w:p w14:paraId="78C7CEF4" w14:textId="77777777" w:rsidR="00C50675" w:rsidRDefault="00C50675"/>
        </w:tc>
        <w:tc>
          <w:tcPr>
            <w:tcW w:w="4320" w:type="dxa"/>
          </w:tcPr>
          <w:p w14:paraId="245B6FC3" w14:textId="77777777" w:rsidR="00C50675" w:rsidRDefault="00C50675"/>
        </w:tc>
      </w:tr>
      <w:tr w:rsidR="00C50675" w14:paraId="689F2748" w14:textId="77777777">
        <w:tc>
          <w:tcPr>
            <w:tcW w:w="720" w:type="dxa"/>
          </w:tcPr>
          <w:p w14:paraId="126EBD33" w14:textId="77777777" w:rsidR="00C50675" w:rsidRDefault="00000000">
            <w:r>
              <w:t>688</w:t>
            </w:r>
          </w:p>
        </w:tc>
        <w:tc>
          <w:tcPr>
            <w:tcW w:w="5760" w:type="dxa"/>
          </w:tcPr>
          <w:p w14:paraId="3D5D19BB" w14:textId="77777777" w:rsidR="00C50675" w:rsidRDefault="00000000">
            <w:r>
              <w:t xml:space="preserve">the Ordinary Shares confer upon their holders the right to participate in any profits which the Company may from time to time determine to distribute in respect of any </w:t>
            </w:r>
            <w:r>
              <w:lastRenderedPageBreak/>
              <w:t xml:space="preserve">financial period; </w:t>
            </w:r>
          </w:p>
        </w:tc>
        <w:tc>
          <w:tcPr>
            <w:tcW w:w="1440" w:type="dxa"/>
          </w:tcPr>
          <w:p w14:paraId="37B0EA5C" w14:textId="77777777" w:rsidR="00C50675" w:rsidRDefault="00C50675"/>
        </w:tc>
        <w:tc>
          <w:tcPr>
            <w:tcW w:w="1440" w:type="dxa"/>
          </w:tcPr>
          <w:p w14:paraId="191B9395" w14:textId="77777777" w:rsidR="00C50675" w:rsidRDefault="00C50675"/>
        </w:tc>
        <w:tc>
          <w:tcPr>
            <w:tcW w:w="4320" w:type="dxa"/>
          </w:tcPr>
          <w:p w14:paraId="51F96B88" w14:textId="77777777" w:rsidR="00C50675" w:rsidRDefault="00C50675"/>
        </w:tc>
      </w:tr>
      <w:tr w:rsidR="00C50675" w14:paraId="27856EBD" w14:textId="77777777">
        <w:tc>
          <w:tcPr>
            <w:tcW w:w="720" w:type="dxa"/>
          </w:tcPr>
          <w:p w14:paraId="3CB2DE0E" w14:textId="77777777" w:rsidR="00C50675" w:rsidRDefault="00000000">
            <w:r>
              <w:t>689</w:t>
            </w:r>
          </w:p>
        </w:tc>
        <w:tc>
          <w:tcPr>
            <w:tcW w:w="5760" w:type="dxa"/>
          </w:tcPr>
          <w:p w14:paraId="34FDA451" w14:textId="77777777" w:rsidR="00C50675" w:rsidRDefault="00000000">
            <w:r>
              <w:t xml:space="preserve">subject to the provisions of the Companies Act 2006, the Company may purchase any of its own shares, provided that the terms of any contract under which the Company will or may become entitled or obliged to purchase its own shares are authorised by Special Resolution of the Company in a General Meeting before the Company enters into such a contract; </w:t>
            </w:r>
          </w:p>
        </w:tc>
        <w:tc>
          <w:tcPr>
            <w:tcW w:w="1440" w:type="dxa"/>
          </w:tcPr>
          <w:p w14:paraId="01957A1E" w14:textId="77777777" w:rsidR="00C50675" w:rsidRDefault="00C50675"/>
        </w:tc>
        <w:tc>
          <w:tcPr>
            <w:tcW w:w="1440" w:type="dxa"/>
          </w:tcPr>
          <w:p w14:paraId="5E7A7756" w14:textId="77777777" w:rsidR="00C50675" w:rsidRDefault="00C50675"/>
        </w:tc>
        <w:tc>
          <w:tcPr>
            <w:tcW w:w="4320" w:type="dxa"/>
          </w:tcPr>
          <w:p w14:paraId="1B40FF0E" w14:textId="77777777" w:rsidR="00C50675" w:rsidRDefault="00C50675"/>
        </w:tc>
      </w:tr>
      <w:tr w:rsidR="00C50675" w14:paraId="5E6BAB9C" w14:textId="77777777">
        <w:tc>
          <w:tcPr>
            <w:tcW w:w="720" w:type="dxa"/>
          </w:tcPr>
          <w:p w14:paraId="44F61A68" w14:textId="77777777" w:rsidR="00C50675" w:rsidRDefault="00000000">
            <w:r>
              <w:t>690</w:t>
            </w:r>
          </w:p>
        </w:tc>
        <w:tc>
          <w:tcPr>
            <w:tcW w:w="5760" w:type="dxa"/>
          </w:tcPr>
          <w:p w14:paraId="305FE824" w14:textId="77777777" w:rsidR="00C50675" w:rsidRDefault="00000000">
            <w:r>
              <w:t xml:space="preserve">all or any of the rights or privileges attached to any class or shares in the Company may be varied or abrogated with the consent in writing of the holders of three-fourths in nominal value of the issued shares of that class or with the sanction of a Special Resolution passed at a separate general meeting of the holders of the shares of that class.  At every such separate general meeting the quorum is two persons holding or representing by proxy one-tenth of the issued shares of that class; and  </w:t>
            </w:r>
          </w:p>
        </w:tc>
        <w:tc>
          <w:tcPr>
            <w:tcW w:w="1440" w:type="dxa"/>
          </w:tcPr>
          <w:p w14:paraId="6A59772E" w14:textId="77777777" w:rsidR="00C50675" w:rsidRDefault="00C50675"/>
        </w:tc>
        <w:tc>
          <w:tcPr>
            <w:tcW w:w="1440" w:type="dxa"/>
          </w:tcPr>
          <w:p w14:paraId="053E1235" w14:textId="77777777" w:rsidR="00C50675" w:rsidRDefault="00C50675"/>
        </w:tc>
        <w:tc>
          <w:tcPr>
            <w:tcW w:w="4320" w:type="dxa"/>
          </w:tcPr>
          <w:p w14:paraId="394D1D59" w14:textId="77777777" w:rsidR="00C50675" w:rsidRDefault="00C50675"/>
        </w:tc>
      </w:tr>
      <w:tr w:rsidR="00C50675" w14:paraId="28FC0196" w14:textId="77777777">
        <w:tc>
          <w:tcPr>
            <w:tcW w:w="720" w:type="dxa"/>
          </w:tcPr>
          <w:p w14:paraId="63A35610" w14:textId="77777777" w:rsidR="00C50675" w:rsidRDefault="00000000">
            <w:r>
              <w:t>691</w:t>
            </w:r>
          </w:p>
        </w:tc>
        <w:tc>
          <w:tcPr>
            <w:tcW w:w="5760" w:type="dxa"/>
          </w:tcPr>
          <w:p w14:paraId="0C298E37" w14:textId="77777777" w:rsidR="00C50675" w:rsidRDefault="00000000">
            <w:r>
              <w:t xml:space="preserve">the Company may make arrangements for any class of its shares to be issued in uncertificated form and in accordance with and subject as provided in The Uncertificated Securities Regulations 2001 and transfer of title of those shares shall be effected by means of a relevant system in the manner provided for and subject as provided for in the CREST Regulations.  Shares held in certificated form may be changed to uncertificated form and those held in uncertificated form may be changed to certificated form. </w:t>
            </w:r>
          </w:p>
        </w:tc>
        <w:tc>
          <w:tcPr>
            <w:tcW w:w="1440" w:type="dxa"/>
          </w:tcPr>
          <w:p w14:paraId="314184C3" w14:textId="77777777" w:rsidR="00C50675" w:rsidRDefault="00C50675"/>
        </w:tc>
        <w:tc>
          <w:tcPr>
            <w:tcW w:w="1440" w:type="dxa"/>
          </w:tcPr>
          <w:p w14:paraId="398EE9D5" w14:textId="77777777" w:rsidR="00C50675" w:rsidRDefault="00C50675"/>
        </w:tc>
        <w:tc>
          <w:tcPr>
            <w:tcW w:w="4320" w:type="dxa"/>
          </w:tcPr>
          <w:p w14:paraId="3AAD64AD" w14:textId="77777777" w:rsidR="00C50675" w:rsidRDefault="00C50675"/>
        </w:tc>
      </w:tr>
      <w:tr w:rsidR="00C50675" w14:paraId="0F692FB1" w14:textId="77777777">
        <w:tc>
          <w:tcPr>
            <w:tcW w:w="720" w:type="dxa"/>
          </w:tcPr>
          <w:p w14:paraId="66D5AEEE" w14:textId="77777777" w:rsidR="00C50675" w:rsidRDefault="00000000">
            <w:r>
              <w:t>692</w:t>
            </w:r>
          </w:p>
        </w:tc>
        <w:tc>
          <w:tcPr>
            <w:tcW w:w="5760" w:type="dxa"/>
          </w:tcPr>
          <w:p w14:paraId="2EA4DFB1" w14:textId="77777777" w:rsidR="00C50675" w:rsidRDefault="00000000">
            <w:r>
              <w:t xml:space="preserve">Voting  </w:t>
            </w:r>
          </w:p>
        </w:tc>
        <w:tc>
          <w:tcPr>
            <w:tcW w:w="1440" w:type="dxa"/>
          </w:tcPr>
          <w:p w14:paraId="06264D1D" w14:textId="77777777" w:rsidR="00C50675" w:rsidRDefault="00C50675"/>
        </w:tc>
        <w:tc>
          <w:tcPr>
            <w:tcW w:w="1440" w:type="dxa"/>
          </w:tcPr>
          <w:p w14:paraId="066913C7" w14:textId="77777777" w:rsidR="00C50675" w:rsidRDefault="00C50675"/>
        </w:tc>
        <w:tc>
          <w:tcPr>
            <w:tcW w:w="4320" w:type="dxa"/>
          </w:tcPr>
          <w:p w14:paraId="08285C4A" w14:textId="77777777" w:rsidR="00C50675" w:rsidRDefault="00C50675"/>
        </w:tc>
      </w:tr>
      <w:tr w:rsidR="00C50675" w14:paraId="6CD9497B" w14:textId="77777777">
        <w:tc>
          <w:tcPr>
            <w:tcW w:w="720" w:type="dxa"/>
          </w:tcPr>
          <w:p w14:paraId="5157649A" w14:textId="77777777" w:rsidR="00C50675" w:rsidRDefault="00000000">
            <w:r>
              <w:t>693</w:t>
            </w:r>
          </w:p>
        </w:tc>
        <w:tc>
          <w:tcPr>
            <w:tcW w:w="5760" w:type="dxa"/>
          </w:tcPr>
          <w:p w14:paraId="20BB56D7" w14:textId="77777777" w:rsidR="00C50675" w:rsidRDefault="00000000">
            <w:r>
              <w:t xml:space="preserve">Each Ordinary Share confers the rights to receive notice of and attend all meetings of Shareholders.  Each holder of Ordinary Shares present at a general meeting in person or by proxy or by its authorised corporate representative has one vote, and, on a poll, one vote for each Ordinary Share of which he is a holder. </w:t>
            </w:r>
          </w:p>
        </w:tc>
        <w:tc>
          <w:tcPr>
            <w:tcW w:w="1440" w:type="dxa"/>
          </w:tcPr>
          <w:p w14:paraId="4DFF495A" w14:textId="77777777" w:rsidR="00C50675" w:rsidRDefault="00C50675"/>
        </w:tc>
        <w:tc>
          <w:tcPr>
            <w:tcW w:w="1440" w:type="dxa"/>
          </w:tcPr>
          <w:p w14:paraId="55ADD3F7" w14:textId="77777777" w:rsidR="00C50675" w:rsidRDefault="00C50675"/>
        </w:tc>
        <w:tc>
          <w:tcPr>
            <w:tcW w:w="4320" w:type="dxa"/>
          </w:tcPr>
          <w:p w14:paraId="08A99582" w14:textId="77777777" w:rsidR="00C50675" w:rsidRDefault="00C50675"/>
        </w:tc>
      </w:tr>
      <w:tr w:rsidR="00C50675" w14:paraId="31C56F28" w14:textId="77777777">
        <w:tc>
          <w:tcPr>
            <w:tcW w:w="720" w:type="dxa"/>
          </w:tcPr>
          <w:p w14:paraId="66E4E8CB" w14:textId="77777777" w:rsidR="00C50675" w:rsidRDefault="00000000">
            <w:r>
              <w:t>694</w:t>
            </w:r>
          </w:p>
        </w:tc>
        <w:tc>
          <w:tcPr>
            <w:tcW w:w="5760" w:type="dxa"/>
          </w:tcPr>
          <w:p w14:paraId="76C3B059" w14:textId="77777777" w:rsidR="00C50675" w:rsidRDefault="00000000">
            <w:r>
              <w:t xml:space="preserve">Dividends  </w:t>
            </w:r>
          </w:p>
        </w:tc>
        <w:tc>
          <w:tcPr>
            <w:tcW w:w="1440" w:type="dxa"/>
          </w:tcPr>
          <w:p w14:paraId="4C514928" w14:textId="77777777" w:rsidR="00C50675" w:rsidRDefault="00C50675"/>
        </w:tc>
        <w:tc>
          <w:tcPr>
            <w:tcW w:w="1440" w:type="dxa"/>
          </w:tcPr>
          <w:p w14:paraId="65706310" w14:textId="77777777" w:rsidR="00C50675" w:rsidRDefault="00C50675"/>
        </w:tc>
        <w:tc>
          <w:tcPr>
            <w:tcW w:w="4320" w:type="dxa"/>
          </w:tcPr>
          <w:p w14:paraId="23954D5B" w14:textId="77777777" w:rsidR="00C50675" w:rsidRDefault="00C50675"/>
        </w:tc>
      </w:tr>
      <w:tr w:rsidR="00C50675" w14:paraId="3E652E02" w14:textId="77777777">
        <w:tc>
          <w:tcPr>
            <w:tcW w:w="720" w:type="dxa"/>
          </w:tcPr>
          <w:p w14:paraId="7E4615DD" w14:textId="77777777" w:rsidR="00C50675" w:rsidRDefault="00000000">
            <w:r>
              <w:lastRenderedPageBreak/>
              <w:t>695</w:t>
            </w:r>
          </w:p>
        </w:tc>
        <w:tc>
          <w:tcPr>
            <w:tcW w:w="5760" w:type="dxa"/>
          </w:tcPr>
          <w:p w14:paraId="61C1B24C" w14:textId="77777777" w:rsidR="00C50675" w:rsidRDefault="00000000">
            <w:r>
              <w:t xml:space="preserve">Subject to the Companies Act 2006, the Company may, by Ordinary Resolution, declare dividends to be paid to members of the Company according to their rights and interests in the profits of the Company available for distribution, but no dividend shall be declared in excess of the amount recommended by the Board. </w:t>
            </w:r>
          </w:p>
        </w:tc>
        <w:tc>
          <w:tcPr>
            <w:tcW w:w="1440" w:type="dxa"/>
          </w:tcPr>
          <w:p w14:paraId="5EE206EB" w14:textId="77777777" w:rsidR="00C50675" w:rsidRDefault="00C50675"/>
        </w:tc>
        <w:tc>
          <w:tcPr>
            <w:tcW w:w="1440" w:type="dxa"/>
          </w:tcPr>
          <w:p w14:paraId="20304222" w14:textId="77777777" w:rsidR="00C50675" w:rsidRDefault="00C50675"/>
        </w:tc>
        <w:tc>
          <w:tcPr>
            <w:tcW w:w="4320" w:type="dxa"/>
          </w:tcPr>
          <w:p w14:paraId="7665E73E" w14:textId="77777777" w:rsidR="00C50675" w:rsidRDefault="00C50675"/>
        </w:tc>
      </w:tr>
      <w:tr w:rsidR="00C50675" w14:paraId="1BA51781" w14:textId="77777777">
        <w:tc>
          <w:tcPr>
            <w:tcW w:w="720" w:type="dxa"/>
          </w:tcPr>
          <w:p w14:paraId="4AA2DF90" w14:textId="77777777" w:rsidR="00C50675" w:rsidRDefault="00000000">
            <w:r>
              <w:t>696</w:t>
            </w:r>
          </w:p>
        </w:tc>
        <w:tc>
          <w:tcPr>
            <w:tcW w:w="5760" w:type="dxa"/>
          </w:tcPr>
          <w:p w14:paraId="6567732C" w14:textId="77777777" w:rsidR="00C50675" w:rsidRDefault="00000000">
            <w:r>
              <w:t>Subject to the Companies Act 2006, the Company may declare and pay dividends. If the share capital is divided into different classes, the directors may declare and pay dividends on shares which confer deferred or non-deferred rights with regard to dividend as well as on shares which confer preferential rights with regard to dividend, but no dividend shall be paid on shares carrying deferred or non-preferred rights, if, at the time of payment, any preferential dividend is in arrears. The directors may also pay at intervals settled by them any dividend payable at a fixed rate, subject to the Companies Act 2006. Provided the directors act in good faith, they shall not incur any liability to the holders of shares conferring preferred rights for any loss they may suffer by the rightful payment of dividend on any shares having deferred or non-preferred rights.</w:t>
            </w:r>
          </w:p>
        </w:tc>
        <w:tc>
          <w:tcPr>
            <w:tcW w:w="1440" w:type="dxa"/>
          </w:tcPr>
          <w:p w14:paraId="4CBA5359" w14:textId="77777777" w:rsidR="00C50675" w:rsidRDefault="00C50675"/>
        </w:tc>
        <w:tc>
          <w:tcPr>
            <w:tcW w:w="1440" w:type="dxa"/>
          </w:tcPr>
          <w:p w14:paraId="231C5A8B" w14:textId="77777777" w:rsidR="00C50675" w:rsidRDefault="00C50675"/>
        </w:tc>
        <w:tc>
          <w:tcPr>
            <w:tcW w:w="4320" w:type="dxa"/>
          </w:tcPr>
          <w:p w14:paraId="11CA5ED7" w14:textId="77777777" w:rsidR="00C50675" w:rsidRDefault="00C50675"/>
        </w:tc>
      </w:tr>
      <w:tr w:rsidR="00C50675" w14:paraId="455185E4" w14:textId="77777777">
        <w:tc>
          <w:tcPr>
            <w:tcW w:w="720" w:type="dxa"/>
          </w:tcPr>
          <w:p w14:paraId="27836896" w14:textId="77777777" w:rsidR="00C50675" w:rsidRDefault="00000000">
            <w:r>
              <w:t>697</w:t>
            </w:r>
          </w:p>
        </w:tc>
        <w:tc>
          <w:tcPr>
            <w:tcW w:w="5760" w:type="dxa"/>
          </w:tcPr>
          <w:p w14:paraId="77500939" w14:textId="77777777" w:rsidR="00C50675" w:rsidRDefault="00000000">
            <w:r>
              <w:t xml:space="preserve">Distribution of assets on liquidation </w:t>
            </w:r>
          </w:p>
        </w:tc>
        <w:tc>
          <w:tcPr>
            <w:tcW w:w="1440" w:type="dxa"/>
          </w:tcPr>
          <w:p w14:paraId="547EBB87" w14:textId="77777777" w:rsidR="00C50675" w:rsidRDefault="00C50675"/>
        </w:tc>
        <w:tc>
          <w:tcPr>
            <w:tcW w:w="1440" w:type="dxa"/>
          </w:tcPr>
          <w:p w14:paraId="1CED1292" w14:textId="77777777" w:rsidR="00C50675" w:rsidRDefault="00C50675"/>
        </w:tc>
        <w:tc>
          <w:tcPr>
            <w:tcW w:w="4320" w:type="dxa"/>
          </w:tcPr>
          <w:p w14:paraId="4DEE2D6D" w14:textId="77777777" w:rsidR="00C50675" w:rsidRDefault="00C50675"/>
        </w:tc>
      </w:tr>
      <w:tr w:rsidR="00C50675" w14:paraId="7912D5EE" w14:textId="77777777">
        <w:tc>
          <w:tcPr>
            <w:tcW w:w="720" w:type="dxa"/>
          </w:tcPr>
          <w:p w14:paraId="638A46C1" w14:textId="77777777" w:rsidR="00C50675" w:rsidRDefault="00000000">
            <w:r>
              <w:t>698</w:t>
            </w:r>
          </w:p>
        </w:tc>
        <w:tc>
          <w:tcPr>
            <w:tcW w:w="5760" w:type="dxa"/>
          </w:tcPr>
          <w:p w14:paraId="4AC94C87" w14:textId="77777777" w:rsidR="00C50675" w:rsidRDefault="00000000">
            <w:r>
              <w:t xml:space="preserve">On a voluntary winding-up of the Company, the liquidator may, with the sanction of a Special Resolution of the Company and subject to the Insolvency Act 1986 and the Companies Act 2006, having realised the Company’s assets and discharged the Company’s liabilities, divide amongst the Shareholders in specie the whole or any part of the assets of the Company, or vest the whole or any part of the assets in trustees upon such trusts for the benefit of the member(s) as the liquidator shall determine. </w:t>
            </w:r>
          </w:p>
        </w:tc>
        <w:tc>
          <w:tcPr>
            <w:tcW w:w="1440" w:type="dxa"/>
          </w:tcPr>
          <w:p w14:paraId="2789BEE5" w14:textId="77777777" w:rsidR="00C50675" w:rsidRDefault="00C50675"/>
        </w:tc>
        <w:tc>
          <w:tcPr>
            <w:tcW w:w="1440" w:type="dxa"/>
          </w:tcPr>
          <w:p w14:paraId="6A6D2796" w14:textId="77777777" w:rsidR="00C50675" w:rsidRDefault="00C50675"/>
        </w:tc>
        <w:tc>
          <w:tcPr>
            <w:tcW w:w="4320" w:type="dxa"/>
          </w:tcPr>
          <w:p w14:paraId="7894A1DF" w14:textId="77777777" w:rsidR="00C50675" w:rsidRDefault="00C50675"/>
        </w:tc>
      </w:tr>
      <w:tr w:rsidR="00C50675" w14:paraId="532B5A34" w14:textId="77777777">
        <w:tc>
          <w:tcPr>
            <w:tcW w:w="720" w:type="dxa"/>
          </w:tcPr>
          <w:p w14:paraId="62A5F748" w14:textId="77777777" w:rsidR="00C50675" w:rsidRDefault="00000000">
            <w:r>
              <w:t>699</w:t>
            </w:r>
          </w:p>
        </w:tc>
        <w:tc>
          <w:tcPr>
            <w:tcW w:w="5760" w:type="dxa"/>
          </w:tcPr>
          <w:p w14:paraId="140C6DAF" w14:textId="77777777" w:rsidR="00C50675" w:rsidRDefault="00000000">
            <w:r>
              <w:t xml:space="preserve">Indemnity </w:t>
            </w:r>
          </w:p>
        </w:tc>
        <w:tc>
          <w:tcPr>
            <w:tcW w:w="1440" w:type="dxa"/>
          </w:tcPr>
          <w:p w14:paraId="3BD894F6" w14:textId="77777777" w:rsidR="00C50675" w:rsidRDefault="00C50675"/>
        </w:tc>
        <w:tc>
          <w:tcPr>
            <w:tcW w:w="1440" w:type="dxa"/>
          </w:tcPr>
          <w:p w14:paraId="7ED778A8" w14:textId="77777777" w:rsidR="00C50675" w:rsidRDefault="00C50675"/>
        </w:tc>
        <w:tc>
          <w:tcPr>
            <w:tcW w:w="4320" w:type="dxa"/>
          </w:tcPr>
          <w:p w14:paraId="2B3CB653" w14:textId="77777777" w:rsidR="00C50675" w:rsidRDefault="00C50675"/>
        </w:tc>
      </w:tr>
      <w:tr w:rsidR="00C50675" w14:paraId="079A73A2" w14:textId="77777777">
        <w:tc>
          <w:tcPr>
            <w:tcW w:w="720" w:type="dxa"/>
          </w:tcPr>
          <w:p w14:paraId="413064BE" w14:textId="77777777" w:rsidR="00C50675" w:rsidRDefault="00000000">
            <w:r>
              <w:t>700</w:t>
            </w:r>
          </w:p>
        </w:tc>
        <w:tc>
          <w:tcPr>
            <w:tcW w:w="5760" w:type="dxa"/>
          </w:tcPr>
          <w:p w14:paraId="78959D6B" w14:textId="77777777" w:rsidR="00C50675" w:rsidRDefault="00000000">
            <w:r>
              <w:t xml:space="preserve">To the extent permitted by the Companies Act 2006, the Articles permit the Company to indemnify any Director or other officer of the Company against any liability which is </w:t>
            </w:r>
            <w:r>
              <w:lastRenderedPageBreak/>
              <w:t xml:space="preserve">incurred or suffered by him by or by reason of any act done, concurred in or omitted in the conduct of the Company’s business or in the discharge of his duties. </w:t>
            </w:r>
          </w:p>
        </w:tc>
        <w:tc>
          <w:tcPr>
            <w:tcW w:w="1440" w:type="dxa"/>
          </w:tcPr>
          <w:p w14:paraId="1EC50E41" w14:textId="77777777" w:rsidR="00C50675" w:rsidRDefault="00C50675"/>
        </w:tc>
        <w:tc>
          <w:tcPr>
            <w:tcW w:w="1440" w:type="dxa"/>
          </w:tcPr>
          <w:p w14:paraId="08C09B2C" w14:textId="77777777" w:rsidR="00C50675" w:rsidRDefault="00C50675"/>
        </w:tc>
        <w:tc>
          <w:tcPr>
            <w:tcW w:w="4320" w:type="dxa"/>
          </w:tcPr>
          <w:p w14:paraId="600DAC5E" w14:textId="77777777" w:rsidR="00C50675" w:rsidRDefault="00C50675"/>
        </w:tc>
      </w:tr>
      <w:tr w:rsidR="00C50675" w14:paraId="225AB3B6" w14:textId="77777777">
        <w:tc>
          <w:tcPr>
            <w:tcW w:w="720" w:type="dxa"/>
          </w:tcPr>
          <w:p w14:paraId="4B52CD64" w14:textId="77777777" w:rsidR="00C50675" w:rsidRDefault="00000000">
            <w:r>
              <w:t>701</w:t>
            </w:r>
          </w:p>
        </w:tc>
        <w:tc>
          <w:tcPr>
            <w:tcW w:w="5760" w:type="dxa"/>
          </w:tcPr>
          <w:p w14:paraId="429E505E" w14:textId="77777777" w:rsidR="00C50675" w:rsidRDefault="00000000">
            <w:r>
              <w:t xml:space="preserve">General meetings  </w:t>
            </w:r>
          </w:p>
        </w:tc>
        <w:tc>
          <w:tcPr>
            <w:tcW w:w="1440" w:type="dxa"/>
          </w:tcPr>
          <w:p w14:paraId="4E7DF439" w14:textId="77777777" w:rsidR="00C50675" w:rsidRDefault="00C50675"/>
        </w:tc>
        <w:tc>
          <w:tcPr>
            <w:tcW w:w="1440" w:type="dxa"/>
          </w:tcPr>
          <w:p w14:paraId="510F12E3" w14:textId="77777777" w:rsidR="00C50675" w:rsidRDefault="00C50675"/>
        </w:tc>
        <w:tc>
          <w:tcPr>
            <w:tcW w:w="4320" w:type="dxa"/>
          </w:tcPr>
          <w:p w14:paraId="4A5462AF" w14:textId="77777777" w:rsidR="00C50675" w:rsidRDefault="00C50675"/>
        </w:tc>
      </w:tr>
      <w:tr w:rsidR="00C50675" w14:paraId="26752493" w14:textId="77777777">
        <w:tc>
          <w:tcPr>
            <w:tcW w:w="720" w:type="dxa"/>
          </w:tcPr>
          <w:p w14:paraId="0CAD0252" w14:textId="77777777" w:rsidR="00C50675" w:rsidRDefault="00000000">
            <w:r>
              <w:t>702</w:t>
            </w:r>
          </w:p>
        </w:tc>
        <w:tc>
          <w:tcPr>
            <w:tcW w:w="5760" w:type="dxa"/>
          </w:tcPr>
          <w:p w14:paraId="643EB5EA" w14:textId="77777777" w:rsidR="00C50675" w:rsidRDefault="00000000">
            <w:r>
              <w:t xml:space="preserve">The Company must hold an annual general meeting each year in addition to any other general meetings held in the year. The Directors can call a general meeting at any time. All members who are entitled to receive notice under the Articles must be given notice. </w:t>
            </w:r>
          </w:p>
        </w:tc>
        <w:tc>
          <w:tcPr>
            <w:tcW w:w="1440" w:type="dxa"/>
          </w:tcPr>
          <w:p w14:paraId="54D5BFB4" w14:textId="77777777" w:rsidR="00C50675" w:rsidRDefault="00C50675"/>
        </w:tc>
        <w:tc>
          <w:tcPr>
            <w:tcW w:w="1440" w:type="dxa"/>
          </w:tcPr>
          <w:p w14:paraId="2728333C" w14:textId="77777777" w:rsidR="00C50675" w:rsidRDefault="00C50675"/>
        </w:tc>
        <w:tc>
          <w:tcPr>
            <w:tcW w:w="4320" w:type="dxa"/>
          </w:tcPr>
          <w:p w14:paraId="4C424C47" w14:textId="77777777" w:rsidR="00C50675" w:rsidRDefault="00C50675"/>
        </w:tc>
      </w:tr>
      <w:tr w:rsidR="00C50675" w14:paraId="30620FD2" w14:textId="77777777">
        <w:tc>
          <w:tcPr>
            <w:tcW w:w="720" w:type="dxa"/>
          </w:tcPr>
          <w:p w14:paraId="7708DAA4" w14:textId="77777777" w:rsidR="00C50675" w:rsidRDefault="00000000">
            <w:r>
              <w:t>703</w:t>
            </w:r>
          </w:p>
        </w:tc>
        <w:tc>
          <w:tcPr>
            <w:tcW w:w="5760" w:type="dxa"/>
          </w:tcPr>
          <w:p w14:paraId="29B8AB1C" w14:textId="77777777" w:rsidR="00C50675" w:rsidRDefault="00000000">
            <w:r>
              <w:t xml:space="preserve">Directors </w:t>
            </w:r>
          </w:p>
        </w:tc>
        <w:tc>
          <w:tcPr>
            <w:tcW w:w="1440" w:type="dxa"/>
          </w:tcPr>
          <w:p w14:paraId="2C890972" w14:textId="77777777" w:rsidR="00C50675" w:rsidRDefault="00C50675"/>
        </w:tc>
        <w:tc>
          <w:tcPr>
            <w:tcW w:w="1440" w:type="dxa"/>
          </w:tcPr>
          <w:p w14:paraId="203C1DB4" w14:textId="77777777" w:rsidR="00C50675" w:rsidRDefault="00C50675"/>
        </w:tc>
        <w:tc>
          <w:tcPr>
            <w:tcW w:w="4320" w:type="dxa"/>
          </w:tcPr>
          <w:p w14:paraId="3D4C3A36" w14:textId="77777777" w:rsidR="00C50675" w:rsidRDefault="00C50675"/>
        </w:tc>
      </w:tr>
      <w:tr w:rsidR="00C50675" w14:paraId="645D483B" w14:textId="77777777">
        <w:tc>
          <w:tcPr>
            <w:tcW w:w="720" w:type="dxa"/>
          </w:tcPr>
          <w:p w14:paraId="3D05BBD6" w14:textId="77777777" w:rsidR="00C50675" w:rsidRDefault="00000000">
            <w:r>
              <w:t>704</w:t>
            </w:r>
          </w:p>
        </w:tc>
        <w:tc>
          <w:tcPr>
            <w:tcW w:w="5760" w:type="dxa"/>
          </w:tcPr>
          <w:p w14:paraId="2003E4B3" w14:textId="77777777" w:rsidR="00C50675" w:rsidRDefault="00000000">
            <w:r>
              <w:t xml:space="preserve">Number of Directors </w:t>
            </w:r>
          </w:p>
        </w:tc>
        <w:tc>
          <w:tcPr>
            <w:tcW w:w="1440" w:type="dxa"/>
          </w:tcPr>
          <w:p w14:paraId="50696657" w14:textId="77777777" w:rsidR="00C50675" w:rsidRDefault="00C50675"/>
        </w:tc>
        <w:tc>
          <w:tcPr>
            <w:tcW w:w="1440" w:type="dxa"/>
          </w:tcPr>
          <w:p w14:paraId="76880419" w14:textId="77777777" w:rsidR="00C50675" w:rsidRDefault="00C50675"/>
        </w:tc>
        <w:tc>
          <w:tcPr>
            <w:tcW w:w="4320" w:type="dxa"/>
          </w:tcPr>
          <w:p w14:paraId="5B1233E2" w14:textId="77777777" w:rsidR="00C50675" w:rsidRDefault="00C50675"/>
        </w:tc>
      </w:tr>
      <w:tr w:rsidR="00C50675" w14:paraId="1956F0CF" w14:textId="77777777">
        <w:tc>
          <w:tcPr>
            <w:tcW w:w="720" w:type="dxa"/>
          </w:tcPr>
          <w:p w14:paraId="69A8E52F" w14:textId="77777777" w:rsidR="00C50675" w:rsidRDefault="00000000">
            <w:r>
              <w:t>705</w:t>
            </w:r>
          </w:p>
        </w:tc>
        <w:tc>
          <w:tcPr>
            <w:tcW w:w="5760" w:type="dxa"/>
          </w:tcPr>
          <w:p w14:paraId="0F6D2F8B" w14:textId="77777777" w:rsidR="00C50675" w:rsidRDefault="00000000">
            <w:r>
              <w:t xml:space="preserve">Unless otherwise determined by Ordinary Resolution the number of Directors shall not be subject to any maximum but shall not be less than three. </w:t>
            </w:r>
          </w:p>
        </w:tc>
        <w:tc>
          <w:tcPr>
            <w:tcW w:w="1440" w:type="dxa"/>
          </w:tcPr>
          <w:p w14:paraId="6AC59773" w14:textId="77777777" w:rsidR="00C50675" w:rsidRDefault="00C50675"/>
        </w:tc>
        <w:tc>
          <w:tcPr>
            <w:tcW w:w="1440" w:type="dxa"/>
          </w:tcPr>
          <w:p w14:paraId="394FFA35" w14:textId="77777777" w:rsidR="00C50675" w:rsidRDefault="00C50675"/>
        </w:tc>
        <w:tc>
          <w:tcPr>
            <w:tcW w:w="4320" w:type="dxa"/>
          </w:tcPr>
          <w:p w14:paraId="4C3E9E97" w14:textId="77777777" w:rsidR="00C50675" w:rsidRDefault="00C50675"/>
        </w:tc>
      </w:tr>
      <w:tr w:rsidR="00C50675" w14:paraId="2EC6FAEA" w14:textId="77777777">
        <w:tc>
          <w:tcPr>
            <w:tcW w:w="720" w:type="dxa"/>
          </w:tcPr>
          <w:p w14:paraId="3760E288" w14:textId="77777777" w:rsidR="00C50675" w:rsidRDefault="00000000">
            <w:r>
              <w:t>706</w:t>
            </w:r>
          </w:p>
        </w:tc>
        <w:tc>
          <w:tcPr>
            <w:tcW w:w="5760" w:type="dxa"/>
          </w:tcPr>
          <w:p w14:paraId="1ADF5120" w14:textId="77777777" w:rsidR="00C50675" w:rsidRDefault="00000000">
            <w:r>
              <w:t xml:space="preserve">Power of Directors to appoint Directors </w:t>
            </w:r>
          </w:p>
        </w:tc>
        <w:tc>
          <w:tcPr>
            <w:tcW w:w="1440" w:type="dxa"/>
          </w:tcPr>
          <w:p w14:paraId="04380AAD" w14:textId="77777777" w:rsidR="00C50675" w:rsidRDefault="00C50675"/>
        </w:tc>
        <w:tc>
          <w:tcPr>
            <w:tcW w:w="1440" w:type="dxa"/>
          </w:tcPr>
          <w:p w14:paraId="74FE3E59" w14:textId="77777777" w:rsidR="00C50675" w:rsidRDefault="00C50675"/>
        </w:tc>
        <w:tc>
          <w:tcPr>
            <w:tcW w:w="4320" w:type="dxa"/>
          </w:tcPr>
          <w:p w14:paraId="58AAE2AD" w14:textId="77777777" w:rsidR="00C50675" w:rsidRDefault="00C50675"/>
        </w:tc>
      </w:tr>
      <w:tr w:rsidR="00C50675" w14:paraId="159CAF7F" w14:textId="77777777">
        <w:tc>
          <w:tcPr>
            <w:tcW w:w="720" w:type="dxa"/>
          </w:tcPr>
          <w:p w14:paraId="2294A459" w14:textId="77777777" w:rsidR="00C50675" w:rsidRDefault="00000000">
            <w:r>
              <w:t>707</w:t>
            </w:r>
          </w:p>
        </w:tc>
        <w:tc>
          <w:tcPr>
            <w:tcW w:w="5760" w:type="dxa"/>
          </w:tcPr>
          <w:p w14:paraId="3B71ACCB" w14:textId="77777777" w:rsidR="00C50675" w:rsidRDefault="00000000">
            <w:r>
              <w:t xml:space="preserve">The Directors shall have power at any time to appoint any person as a Director to fill any casual vacancy or as an additional director.  </w:t>
            </w:r>
          </w:p>
        </w:tc>
        <w:tc>
          <w:tcPr>
            <w:tcW w:w="1440" w:type="dxa"/>
          </w:tcPr>
          <w:p w14:paraId="12FEC602" w14:textId="77777777" w:rsidR="00C50675" w:rsidRDefault="00C50675"/>
        </w:tc>
        <w:tc>
          <w:tcPr>
            <w:tcW w:w="1440" w:type="dxa"/>
          </w:tcPr>
          <w:p w14:paraId="52FF0188" w14:textId="77777777" w:rsidR="00C50675" w:rsidRDefault="00C50675"/>
        </w:tc>
        <w:tc>
          <w:tcPr>
            <w:tcW w:w="4320" w:type="dxa"/>
          </w:tcPr>
          <w:p w14:paraId="1BEAB133" w14:textId="77777777" w:rsidR="00C50675" w:rsidRDefault="00C50675"/>
        </w:tc>
      </w:tr>
      <w:tr w:rsidR="00C50675" w14:paraId="6310EAD6" w14:textId="77777777">
        <w:tc>
          <w:tcPr>
            <w:tcW w:w="720" w:type="dxa"/>
          </w:tcPr>
          <w:p w14:paraId="370556EE" w14:textId="77777777" w:rsidR="00C50675" w:rsidRDefault="00000000">
            <w:r>
              <w:t>708</w:t>
            </w:r>
          </w:p>
        </w:tc>
        <w:tc>
          <w:tcPr>
            <w:tcW w:w="5760" w:type="dxa"/>
          </w:tcPr>
          <w:p w14:paraId="62E4C05A" w14:textId="77777777" w:rsidR="00C50675" w:rsidRDefault="00000000">
            <w:r>
              <w:t xml:space="preserve">Annual election </w:t>
            </w:r>
          </w:p>
        </w:tc>
        <w:tc>
          <w:tcPr>
            <w:tcW w:w="1440" w:type="dxa"/>
          </w:tcPr>
          <w:p w14:paraId="7CB41901" w14:textId="77777777" w:rsidR="00C50675" w:rsidRDefault="00C50675"/>
        </w:tc>
        <w:tc>
          <w:tcPr>
            <w:tcW w:w="1440" w:type="dxa"/>
          </w:tcPr>
          <w:p w14:paraId="2430332D" w14:textId="77777777" w:rsidR="00C50675" w:rsidRDefault="00C50675"/>
        </w:tc>
        <w:tc>
          <w:tcPr>
            <w:tcW w:w="4320" w:type="dxa"/>
          </w:tcPr>
          <w:p w14:paraId="682809E8" w14:textId="77777777" w:rsidR="00C50675" w:rsidRDefault="00C50675"/>
        </w:tc>
      </w:tr>
      <w:tr w:rsidR="00C50675" w14:paraId="4CEC0E59" w14:textId="77777777">
        <w:tc>
          <w:tcPr>
            <w:tcW w:w="720" w:type="dxa"/>
          </w:tcPr>
          <w:p w14:paraId="1B0E009E" w14:textId="77777777" w:rsidR="00C50675" w:rsidRDefault="00000000">
            <w:r>
              <w:t>709</w:t>
            </w:r>
          </w:p>
        </w:tc>
        <w:tc>
          <w:tcPr>
            <w:tcW w:w="5760" w:type="dxa"/>
          </w:tcPr>
          <w:p w14:paraId="033A5DF5" w14:textId="77777777" w:rsidR="00C50675" w:rsidRDefault="00000000">
            <w:r>
              <w:t xml:space="preserve">At each annual general meeting of the Company, one third of all Directors shall retire by rotation and may stand for re-election.  </w:t>
            </w:r>
          </w:p>
        </w:tc>
        <w:tc>
          <w:tcPr>
            <w:tcW w:w="1440" w:type="dxa"/>
          </w:tcPr>
          <w:p w14:paraId="71332816" w14:textId="77777777" w:rsidR="00C50675" w:rsidRDefault="00C50675"/>
        </w:tc>
        <w:tc>
          <w:tcPr>
            <w:tcW w:w="1440" w:type="dxa"/>
          </w:tcPr>
          <w:p w14:paraId="5295DB04" w14:textId="77777777" w:rsidR="00C50675" w:rsidRDefault="00C50675"/>
        </w:tc>
        <w:tc>
          <w:tcPr>
            <w:tcW w:w="4320" w:type="dxa"/>
          </w:tcPr>
          <w:p w14:paraId="59FFFF25" w14:textId="77777777" w:rsidR="00C50675" w:rsidRDefault="00C50675"/>
        </w:tc>
      </w:tr>
      <w:tr w:rsidR="00C50675" w14:paraId="02DC6D8E" w14:textId="77777777">
        <w:tc>
          <w:tcPr>
            <w:tcW w:w="720" w:type="dxa"/>
          </w:tcPr>
          <w:p w14:paraId="16EF595B" w14:textId="77777777" w:rsidR="00C50675" w:rsidRDefault="00000000">
            <w:r>
              <w:t>710</w:t>
            </w:r>
          </w:p>
        </w:tc>
        <w:tc>
          <w:tcPr>
            <w:tcW w:w="5760" w:type="dxa"/>
          </w:tcPr>
          <w:p w14:paraId="7743B68C" w14:textId="77777777" w:rsidR="00C50675" w:rsidRDefault="00000000">
            <w:r>
              <w:t xml:space="preserve">Removal of Directors </w:t>
            </w:r>
          </w:p>
        </w:tc>
        <w:tc>
          <w:tcPr>
            <w:tcW w:w="1440" w:type="dxa"/>
          </w:tcPr>
          <w:p w14:paraId="7BBF056D" w14:textId="77777777" w:rsidR="00C50675" w:rsidRDefault="00C50675"/>
        </w:tc>
        <w:tc>
          <w:tcPr>
            <w:tcW w:w="1440" w:type="dxa"/>
          </w:tcPr>
          <w:p w14:paraId="6A402E71" w14:textId="77777777" w:rsidR="00C50675" w:rsidRDefault="00C50675"/>
        </w:tc>
        <w:tc>
          <w:tcPr>
            <w:tcW w:w="4320" w:type="dxa"/>
          </w:tcPr>
          <w:p w14:paraId="3B428B07" w14:textId="77777777" w:rsidR="00C50675" w:rsidRDefault="00C50675"/>
        </w:tc>
      </w:tr>
      <w:tr w:rsidR="00C50675" w14:paraId="25FC8DE7" w14:textId="77777777">
        <w:tc>
          <w:tcPr>
            <w:tcW w:w="720" w:type="dxa"/>
          </w:tcPr>
          <w:p w14:paraId="5D63842D" w14:textId="77777777" w:rsidR="00C50675" w:rsidRDefault="00000000">
            <w:r>
              <w:t>711</w:t>
            </w:r>
          </w:p>
        </w:tc>
        <w:tc>
          <w:tcPr>
            <w:tcW w:w="5760" w:type="dxa"/>
          </w:tcPr>
          <w:p w14:paraId="4DD296E7" w14:textId="77777777" w:rsidR="00C50675" w:rsidRDefault="00000000">
            <w:r>
              <w:t xml:space="preserve">The Company may by Ordinary Resolution remove any Director before the expiry of his period of office.  </w:t>
            </w:r>
          </w:p>
        </w:tc>
        <w:tc>
          <w:tcPr>
            <w:tcW w:w="1440" w:type="dxa"/>
          </w:tcPr>
          <w:p w14:paraId="22F4039F" w14:textId="77777777" w:rsidR="00C50675" w:rsidRDefault="00C50675"/>
        </w:tc>
        <w:tc>
          <w:tcPr>
            <w:tcW w:w="1440" w:type="dxa"/>
          </w:tcPr>
          <w:p w14:paraId="063BAD3A" w14:textId="77777777" w:rsidR="00C50675" w:rsidRDefault="00C50675"/>
        </w:tc>
        <w:tc>
          <w:tcPr>
            <w:tcW w:w="4320" w:type="dxa"/>
          </w:tcPr>
          <w:p w14:paraId="3A7141F8" w14:textId="77777777" w:rsidR="00C50675" w:rsidRDefault="00C50675"/>
        </w:tc>
      </w:tr>
      <w:tr w:rsidR="00C50675" w14:paraId="72621C22" w14:textId="77777777">
        <w:tc>
          <w:tcPr>
            <w:tcW w:w="720" w:type="dxa"/>
          </w:tcPr>
          <w:p w14:paraId="64DCA358" w14:textId="77777777" w:rsidR="00C50675" w:rsidRDefault="00000000">
            <w:r>
              <w:t>712</w:t>
            </w:r>
          </w:p>
        </w:tc>
        <w:tc>
          <w:tcPr>
            <w:tcW w:w="5760" w:type="dxa"/>
          </w:tcPr>
          <w:p w14:paraId="7F734B4B" w14:textId="77777777" w:rsidR="00C50675" w:rsidRDefault="00000000">
            <w:r>
              <w:t>A Director may also be removed if:</w:t>
            </w:r>
          </w:p>
        </w:tc>
        <w:tc>
          <w:tcPr>
            <w:tcW w:w="1440" w:type="dxa"/>
          </w:tcPr>
          <w:p w14:paraId="051C84C5" w14:textId="77777777" w:rsidR="00C50675" w:rsidRDefault="00C50675"/>
        </w:tc>
        <w:tc>
          <w:tcPr>
            <w:tcW w:w="1440" w:type="dxa"/>
          </w:tcPr>
          <w:p w14:paraId="321E2B3F" w14:textId="77777777" w:rsidR="00C50675" w:rsidRDefault="00C50675"/>
        </w:tc>
        <w:tc>
          <w:tcPr>
            <w:tcW w:w="4320" w:type="dxa"/>
          </w:tcPr>
          <w:p w14:paraId="4A6DD3C5" w14:textId="77777777" w:rsidR="00C50675" w:rsidRDefault="00C50675"/>
        </w:tc>
      </w:tr>
      <w:tr w:rsidR="00C50675" w14:paraId="1E23D532" w14:textId="77777777">
        <w:tc>
          <w:tcPr>
            <w:tcW w:w="720" w:type="dxa"/>
          </w:tcPr>
          <w:p w14:paraId="38DE2FF3" w14:textId="77777777" w:rsidR="00C50675" w:rsidRDefault="00000000">
            <w:r>
              <w:t>713</w:t>
            </w:r>
          </w:p>
        </w:tc>
        <w:tc>
          <w:tcPr>
            <w:tcW w:w="5760" w:type="dxa"/>
          </w:tcPr>
          <w:p w14:paraId="3EE250D3" w14:textId="77777777" w:rsidR="00C50675" w:rsidRDefault="00000000">
            <w:r>
              <w:t xml:space="preserve">he ceases to be a Director by virtue of any provision of the Companies Act 2006 or he becomes prohibited by law from or disqualified from being a Director; or </w:t>
            </w:r>
          </w:p>
        </w:tc>
        <w:tc>
          <w:tcPr>
            <w:tcW w:w="1440" w:type="dxa"/>
          </w:tcPr>
          <w:p w14:paraId="0B437670" w14:textId="77777777" w:rsidR="00C50675" w:rsidRDefault="00C50675"/>
        </w:tc>
        <w:tc>
          <w:tcPr>
            <w:tcW w:w="1440" w:type="dxa"/>
          </w:tcPr>
          <w:p w14:paraId="36235A9D" w14:textId="77777777" w:rsidR="00C50675" w:rsidRDefault="00C50675"/>
        </w:tc>
        <w:tc>
          <w:tcPr>
            <w:tcW w:w="4320" w:type="dxa"/>
          </w:tcPr>
          <w:p w14:paraId="05580E28" w14:textId="77777777" w:rsidR="00C50675" w:rsidRDefault="00C50675"/>
        </w:tc>
      </w:tr>
      <w:tr w:rsidR="00C50675" w14:paraId="4F214BA0" w14:textId="77777777">
        <w:tc>
          <w:tcPr>
            <w:tcW w:w="720" w:type="dxa"/>
          </w:tcPr>
          <w:p w14:paraId="5FB6AFA3" w14:textId="77777777" w:rsidR="00C50675" w:rsidRDefault="00000000">
            <w:r>
              <w:t>714</w:t>
            </w:r>
          </w:p>
        </w:tc>
        <w:tc>
          <w:tcPr>
            <w:tcW w:w="5760" w:type="dxa"/>
          </w:tcPr>
          <w:p w14:paraId="7E7CDD33" w14:textId="77777777" w:rsidR="00C50675" w:rsidRDefault="00000000">
            <w:r>
              <w:t xml:space="preserve">he becomes bankrupt, suspends payment or compounds with his creditors, or is adjudged insolvent or any analogous event occurs under the laws of any jurisdiction; or </w:t>
            </w:r>
          </w:p>
        </w:tc>
        <w:tc>
          <w:tcPr>
            <w:tcW w:w="1440" w:type="dxa"/>
          </w:tcPr>
          <w:p w14:paraId="173ED754" w14:textId="77777777" w:rsidR="00C50675" w:rsidRDefault="00C50675"/>
        </w:tc>
        <w:tc>
          <w:tcPr>
            <w:tcW w:w="1440" w:type="dxa"/>
          </w:tcPr>
          <w:p w14:paraId="60D77746" w14:textId="77777777" w:rsidR="00C50675" w:rsidRDefault="00C50675"/>
        </w:tc>
        <w:tc>
          <w:tcPr>
            <w:tcW w:w="4320" w:type="dxa"/>
          </w:tcPr>
          <w:p w14:paraId="45079664" w14:textId="77777777" w:rsidR="00C50675" w:rsidRDefault="00C50675"/>
        </w:tc>
      </w:tr>
      <w:tr w:rsidR="00C50675" w14:paraId="29909ED7" w14:textId="77777777">
        <w:tc>
          <w:tcPr>
            <w:tcW w:w="720" w:type="dxa"/>
          </w:tcPr>
          <w:p w14:paraId="4B5F1609" w14:textId="77777777" w:rsidR="00C50675" w:rsidRDefault="00000000">
            <w:r>
              <w:t>715</w:t>
            </w:r>
          </w:p>
        </w:tc>
        <w:tc>
          <w:tcPr>
            <w:tcW w:w="5760" w:type="dxa"/>
          </w:tcPr>
          <w:p w14:paraId="19DD3A1A" w14:textId="77777777" w:rsidR="00C50675" w:rsidRDefault="00000000">
            <w:r>
              <w:t xml:space="preserve">he resigns from office by written notice to the Company; or </w:t>
            </w:r>
          </w:p>
        </w:tc>
        <w:tc>
          <w:tcPr>
            <w:tcW w:w="1440" w:type="dxa"/>
          </w:tcPr>
          <w:p w14:paraId="570AC153" w14:textId="77777777" w:rsidR="00C50675" w:rsidRDefault="00C50675"/>
        </w:tc>
        <w:tc>
          <w:tcPr>
            <w:tcW w:w="1440" w:type="dxa"/>
          </w:tcPr>
          <w:p w14:paraId="52A76ABD" w14:textId="77777777" w:rsidR="00C50675" w:rsidRDefault="00C50675"/>
        </w:tc>
        <w:tc>
          <w:tcPr>
            <w:tcW w:w="4320" w:type="dxa"/>
          </w:tcPr>
          <w:p w14:paraId="7BB6A97A" w14:textId="77777777" w:rsidR="00C50675" w:rsidRDefault="00C50675"/>
        </w:tc>
      </w:tr>
      <w:tr w:rsidR="00C50675" w14:paraId="315868DB" w14:textId="77777777">
        <w:tc>
          <w:tcPr>
            <w:tcW w:w="720" w:type="dxa"/>
          </w:tcPr>
          <w:p w14:paraId="2C2A58C7" w14:textId="77777777" w:rsidR="00C50675" w:rsidRDefault="00000000">
            <w:r>
              <w:t>716</w:t>
            </w:r>
          </w:p>
        </w:tc>
        <w:tc>
          <w:tcPr>
            <w:tcW w:w="5760" w:type="dxa"/>
          </w:tcPr>
          <w:p w14:paraId="6F9C8662" w14:textId="77777777" w:rsidR="00C50675" w:rsidRDefault="00000000">
            <w:r>
              <w:t xml:space="preserve">he shall, for more than 6 consecutive months, have been </w:t>
            </w:r>
            <w:r>
              <w:lastRenderedPageBreak/>
              <w:t xml:space="preserve">absent without permission of the Board from meetings of the Board, and/or of any committee of which he is a member, held during that period and the Board resolve that his office be vacated. </w:t>
            </w:r>
          </w:p>
        </w:tc>
        <w:tc>
          <w:tcPr>
            <w:tcW w:w="1440" w:type="dxa"/>
          </w:tcPr>
          <w:p w14:paraId="62DC515D" w14:textId="77777777" w:rsidR="00C50675" w:rsidRDefault="00C50675"/>
        </w:tc>
        <w:tc>
          <w:tcPr>
            <w:tcW w:w="1440" w:type="dxa"/>
          </w:tcPr>
          <w:p w14:paraId="392A4F0D" w14:textId="77777777" w:rsidR="00C50675" w:rsidRDefault="00C50675"/>
        </w:tc>
        <w:tc>
          <w:tcPr>
            <w:tcW w:w="4320" w:type="dxa"/>
          </w:tcPr>
          <w:p w14:paraId="27277FA3" w14:textId="77777777" w:rsidR="00C50675" w:rsidRDefault="00C50675"/>
        </w:tc>
      </w:tr>
      <w:tr w:rsidR="00C50675" w14:paraId="639AC124" w14:textId="77777777">
        <w:tc>
          <w:tcPr>
            <w:tcW w:w="720" w:type="dxa"/>
          </w:tcPr>
          <w:p w14:paraId="27BB6ED4" w14:textId="77777777" w:rsidR="00C50675" w:rsidRDefault="00000000">
            <w:r>
              <w:t>717</w:t>
            </w:r>
          </w:p>
        </w:tc>
        <w:tc>
          <w:tcPr>
            <w:tcW w:w="5760" w:type="dxa"/>
          </w:tcPr>
          <w:p w14:paraId="5C97899D" w14:textId="77777777" w:rsidR="00C50675" w:rsidRDefault="00000000">
            <w:r>
              <w:t xml:space="preserve">Directors’ fees </w:t>
            </w:r>
          </w:p>
        </w:tc>
        <w:tc>
          <w:tcPr>
            <w:tcW w:w="1440" w:type="dxa"/>
          </w:tcPr>
          <w:p w14:paraId="3C873AA1" w14:textId="77777777" w:rsidR="00C50675" w:rsidRDefault="00C50675"/>
        </w:tc>
        <w:tc>
          <w:tcPr>
            <w:tcW w:w="1440" w:type="dxa"/>
          </w:tcPr>
          <w:p w14:paraId="2AE1103A" w14:textId="77777777" w:rsidR="00C50675" w:rsidRDefault="00C50675"/>
        </w:tc>
        <w:tc>
          <w:tcPr>
            <w:tcW w:w="4320" w:type="dxa"/>
          </w:tcPr>
          <w:p w14:paraId="17383D77" w14:textId="77777777" w:rsidR="00C50675" w:rsidRDefault="00C50675"/>
        </w:tc>
      </w:tr>
      <w:tr w:rsidR="00C50675" w14:paraId="300D12BE" w14:textId="77777777">
        <w:tc>
          <w:tcPr>
            <w:tcW w:w="720" w:type="dxa"/>
          </w:tcPr>
          <w:p w14:paraId="42F063C9" w14:textId="77777777" w:rsidR="00C50675" w:rsidRDefault="00000000">
            <w:r>
              <w:t>718</w:t>
            </w:r>
          </w:p>
        </w:tc>
        <w:tc>
          <w:tcPr>
            <w:tcW w:w="5760" w:type="dxa"/>
          </w:tcPr>
          <w:p w14:paraId="1B30EA77" w14:textId="77777777" w:rsidR="00C50675" w:rsidRDefault="00000000">
            <w:r>
              <w:t xml:space="preserve">The amount of any fees payable to Directors shall be determined by the Board unless otherwise determined by the Company by Ordinary Resolution. The Directors are also entitled to be repaid all expenses properly and reasonably incurred by them respectively in the conduct of the Company’s business or in the discharge of their duties as Directors up to an aggregate amount of £200,000. </w:t>
            </w:r>
          </w:p>
        </w:tc>
        <w:tc>
          <w:tcPr>
            <w:tcW w:w="1440" w:type="dxa"/>
          </w:tcPr>
          <w:p w14:paraId="3E9FA5E8" w14:textId="77777777" w:rsidR="00C50675" w:rsidRDefault="00C50675"/>
        </w:tc>
        <w:tc>
          <w:tcPr>
            <w:tcW w:w="1440" w:type="dxa"/>
          </w:tcPr>
          <w:p w14:paraId="0DAC847C" w14:textId="77777777" w:rsidR="00C50675" w:rsidRDefault="00C50675"/>
        </w:tc>
        <w:tc>
          <w:tcPr>
            <w:tcW w:w="4320" w:type="dxa"/>
          </w:tcPr>
          <w:p w14:paraId="2E633C4D" w14:textId="77777777" w:rsidR="00C50675" w:rsidRDefault="00C50675"/>
        </w:tc>
      </w:tr>
      <w:tr w:rsidR="00C50675" w14:paraId="07A7C0FB" w14:textId="77777777">
        <w:tc>
          <w:tcPr>
            <w:tcW w:w="720" w:type="dxa"/>
          </w:tcPr>
          <w:p w14:paraId="0094C26B" w14:textId="77777777" w:rsidR="00C50675" w:rsidRDefault="00000000">
            <w:r>
              <w:t>719</w:t>
            </w:r>
          </w:p>
        </w:tc>
        <w:tc>
          <w:tcPr>
            <w:tcW w:w="5760" w:type="dxa"/>
          </w:tcPr>
          <w:p w14:paraId="65F3299B" w14:textId="77777777" w:rsidR="00C50675" w:rsidRDefault="00000000">
            <w:r>
              <w:t xml:space="preserve">Directors’ additional benefits </w:t>
            </w:r>
          </w:p>
        </w:tc>
        <w:tc>
          <w:tcPr>
            <w:tcW w:w="1440" w:type="dxa"/>
          </w:tcPr>
          <w:p w14:paraId="3C901BFE" w14:textId="77777777" w:rsidR="00C50675" w:rsidRDefault="00C50675"/>
        </w:tc>
        <w:tc>
          <w:tcPr>
            <w:tcW w:w="1440" w:type="dxa"/>
          </w:tcPr>
          <w:p w14:paraId="7F8EA7CD" w14:textId="77777777" w:rsidR="00C50675" w:rsidRDefault="00C50675"/>
        </w:tc>
        <w:tc>
          <w:tcPr>
            <w:tcW w:w="4320" w:type="dxa"/>
          </w:tcPr>
          <w:p w14:paraId="1EC85D15" w14:textId="77777777" w:rsidR="00C50675" w:rsidRDefault="00C50675"/>
        </w:tc>
      </w:tr>
      <w:tr w:rsidR="00C50675" w14:paraId="70540C84" w14:textId="77777777">
        <w:tc>
          <w:tcPr>
            <w:tcW w:w="720" w:type="dxa"/>
          </w:tcPr>
          <w:p w14:paraId="49A30233" w14:textId="77777777" w:rsidR="00C50675" w:rsidRDefault="00000000">
            <w:r>
              <w:t>720</w:t>
            </w:r>
          </w:p>
        </w:tc>
        <w:tc>
          <w:tcPr>
            <w:tcW w:w="5760" w:type="dxa"/>
          </w:tcPr>
          <w:p w14:paraId="0D982E08" w14:textId="77777777" w:rsidR="00C50675" w:rsidRDefault="00000000">
            <w:r>
              <w:t xml:space="preserve">The Board may provide additional benefits to any past or present Director and for any member of his family and any person who is or was dependent on him. </w:t>
            </w:r>
          </w:p>
        </w:tc>
        <w:tc>
          <w:tcPr>
            <w:tcW w:w="1440" w:type="dxa"/>
          </w:tcPr>
          <w:p w14:paraId="222A91AB" w14:textId="77777777" w:rsidR="00C50675" w:rsidRDefault="00C50675"/>
        </w:tc>
        <w:tc>
          <w:tcPr>
            <w:tcW w:w="1440" w:type="dxa"/>
          </w:tcPr>
          <w:p w14:paraId="56231FC4" w14:textId="77777777" w:rsidR="00C50675" w:rsidRDefault="00C50675"/>
        </w:tc>
        <w:tc>
          <w:tcPr>
            <w:tcW w:w="4320" w:type="dxa"/>
          </w:tcPr>
          <w:p w14:paraId="1C868975" w14:textId="77777777" w:rsidR="00C50675" w:rsidRDefault="00C50675"/>
        </w:tc>
      </w:tr>
      <w:tr w:rsidR="00C50675" w14:paraId="75B5A88A" w14:textId="77777777">
        <w:tc>
          <w:tcPr>
            <w:tcW w:w="720" w:type="dxa"/>
          </w:tcPr>
          <w:p w14:paraId="63711AF0" w14:textId="77777777" w:rsidR="00C50675" w:rsidRDefault="00000000">
            <w:r>
              <w:t>721</w:t>
            </w:r>
          </w:p>
        </w:tc>
        <w:tc>
          <w:tcPr>
            <w:tcW w:w="5760" w:type="dxa"/>
          </w:tcPr>
          <w:p w14:paraId="0523541D" w14:textId="77777777" w:rsidR="00C50675" w:rsidRDefault="00000000">
            <w:r>
              <w:t xml:space="preserve">Borrowing powers </w:t>
            </w:r>
          </w:p>
        </w:tc>
        <w:tc>
          <w:tcPr>
            <w:tcW w:w="1440" w:type="dxa"/>
          </w:tcPr>
          <w:p w14:paraId="375E97BB" w14:textId="77777777" w:rsidR="00C50675" w:rsidRDefault="00C50675"/>
        </w:tc>
        <w:tc>
          <w:tcPr>
            <w:tcW w:w="1440" w:type="dxa"/>
          </w:tcPr>
          <w:p w14:paraId="42EFA771" w14:textId="77777777" w:rsidR="00C50675" w:rsidRDefault="00C50675"/>
        </w:tc>
        <w:tc>
          <w:tcPr>
            <w:tcW w:w="4320" w:type="dxa"/>
          </w:tcPr>
          <w:p w14:paraId="7EF770F7" w14:textId="77777777" w:rsidR="00C50675" w:rsidRDefault="00C50675"/>
        </w:tc>
      </w:tr>
      <w:tr w:rsidR="00C50675" w14:paraId="76A3CD61" w14:textId="77777777">
        <w:tc>
          <w:tcPr>
            <w:tcW w:w="720" w:type="dxa"/>
          </w:tcPr>
          <w:p w14:paraId="550FBD3A" w14:textId="77777777" w:rsidR="00C50675" w:rsidRDefault="00000000">
            <w:r>
              <w:t>722</w:t>
            </w:r>
          </w:p>
        </w:tc>
        <w:tc>
          <w:tcPr>
            <w:tcW w:w="5760" w:type="dxa"/>
          </w:tcPr>
          <w:p w14:paraId="57DB4717" w14:textId="77777777" w:rsidR="00C50675" w:rsidRDefault="00000000">
            <w:r>
              <w:t xml:space="preserve">The Board may exercise all powers of the Company to borrow money and to mortgage or charge or otherwise grant a security interest in its undertaking, property and assets (present or future) and uncalled capital, or any part thereof, and to issue debentures and other securities, whether outright or as security for debt, liability or obligation of the Company or any third party. </w:t>
            </w:r>
          </w:p>
        </w:tc>
        <w:tc>
          <w:tcPr>
            <w:tcW w:w="1440" w:type="dxa"/>
          </w:tcPr>
          <w:p w14:paraId="12432236" w14:textId="77777777" w:rsidR="00C50675" w:rsidRDefault="00C50675"/>
        </w:tc>
        <w:tc>
          <w:tcPr>
            <w:tcW w:w="1440" w:type="dxa"/>
          </w:tcPr>
          <w:p w14:paraId="348437D3" w14:textId="77777777" w:rsidR="00C50675" w:rsidRDefault="00C50675"/>
        </w:tc>
        <w:tc>
          <w:tcPr>
            <w:tcW w:w="4320" w:type="dxa"/>
          </w:tcPr>
          <w:p w14:paraId="4F5E7B0F" w14:textId="77777777" w:rsidR="00C50675" w:rsidRDefault="00C50675"/>
        </w:tc>
      </w:tr>
      <w:tr w:rsidR="00C50675" w14:paraId="19C470B7" w14:textId="77777777">
        <w:tc>
          <w:tcPr>
            <w:tcW w:w="720" w:type="dxa"/>
          </w:tcPr>
          <w:p w14:paraId="050B07C4" w14:textId="77777777" w:rsidR="00C50675" w:rsidRDefault="00000000">
            <w:r>
              <w:t>723</w:t>
            </w:r>
          </w:p>
        </w:tc>
        <w:tc>
          <w:tcPr>
            <w:tcW w:w="5760" w:type="dxa"/>
          </w:tcPr>
          <w:p w14:paraId="133591B2" w14:textId="77777777" w:rsidR="00C50675" w:rsidRDefault="00000000">
            <w:r>
              <w:t xml:space="preserve">Meetings of Directors </w:t>
            </w:r>
          </w:p>
        </w:tc>
        <w:tc>
          <w:tcPr>
            <w:tcW w:w="1440" w:type="dxa"/>
          </w:tcPr>
          <w:p w14:paraId="09230294" w14:textId="77777777" w:rsidR="00C50675" w:rsidRDefault="00C50675"/>
        </w:tc>
        <w:tc>
          <w:tcPr>
            <w:tcW w:w="1440" w:type="dxa"/>
          </w:tcPr>
          <w:p w14:paraId="1F26A1FD" w14:textId="77777777" w:rsidR="00C50675" w:rsidRDefault="00C50675"/>
        </w:tc>
        <w:tc>
          <w:tcPr>
            <w:tcW w:w="4320" w:type="dxa"/>
          </w:tcPr>
          <w:p w14:paraId="28211F8F" w14:textId="77777777" w:rsidR="00C50675" w:rsidRDefault="00C50675"/>
        </w:tc>
      </w:tr>
      <w:tr w:rsidR="00C50675" w14:paraId="23858039" w14:textId="77777777">
        <w:tc>
          <w:tcPr>
            <w:tcW w:w="720" w:type="dxa"/>
          </w:tcPr>
          <w:p w14:paraId="2024E610" w14:textId="77777777" w:rsidR="00C50675" w:rsidRDefault="00000000">
            <w:r>
              <w:t>724</w:t>
            </w:r>
          </w:p>
        </w:tc>
        <w:tc>
          <w:tcPr>
            <w:tcW w:w="5760" w:type="dxa"/>
          </w:tcPr>
          <w:p w14:paraId="429AB586" w14:textId="77777777" w:rsidR="00C50675" w:rsidRDefault="00000000">
            <w:r>
              <w:t xml:space="preserve">The Directors may meet together as a Board for the transaction of business, and adjourn and otherwise regulate their meetings as they see fit. </w:t>
            </w:r>
          </w:p>
        </w:tc>
        <w:tc>
          <w:tcPr>
            <w:tcW w:w="1440" w:type="dxa"/>
          </w:tcPr>
          <w:p w14:paraId="4432BAFC" w14:textId="77777777" w:rsidR="00C50675" w:rsidRDefault="00C50675"/>
        </w:tc>
        <w:tc>
          <w:tcPr>
            <w:tcW w:w="1440" w:type="dxa"/>
          </w:tcPr>
          <w:p w14:paraId="693C1F33" w14:textId="77777777" w:rsidR="00C50675" w:rsidRDefault="00C50675"/>
        </w:tc>
        <w:tc>
          <w:tcPr>
            <w:tcW w:w="4320" w:type="dxa"/>
          </w:tcPr>
          <w:p w14:paraId="4285D692" w14:textId="77777777" w:rsidR="00C50675" w:rsidRDefault="00C50675"/>
        </w:tc>
      </w:tr>
      <w:tr w:rsidR="00C50675" w14:paraId="4CE9355B" w14:textId="77777777">
        <w:tc>
          <w:tcPr>
            <w:tcW w:w="720" w:type="dxa"/>
          </w:tcPr>
          <w:p w14:paraId="5394D4BC" w14:textId="77777777" w:rsidR="00C50675" w:rsidRDefault="00000000">
            <w:r>
              <w:t>725</w:t>
            </w:r>
          </w:p>
        </w:tc>
        <w:tc>
          <w:tcPr>
            <w:tcW w:w="5760" w:type="dxa"/>
          </w:tcPr>
          <w:p w14:paraId="0FB21BD2" w14:textId="77777777" w:rsidR="00C50675" w:rsidRDefault="00000000">
            <w:r>
              <w:t xml:space="preserve">A Director may, and the Secretary on the request of a Director shall, at any time summon a meeting of the Board.  </w:t>
            </w:r>
          </w:p>
        </w:tc>
        <w:tc>
          <w:tcPr>
            <w:tcW w:w="1440" w:type="dxa"/>
          </w:tcPr>
          <w:p w14:paraId="3EE213DE" w14:textId="77777777" w:rsidR="00C50675" w:rsidRDefault="00C50675"/>
        </w:tc>
        <w:tc>
          <w:tcPr>
            <w:tcW w:w="1440" w:type="dxa"/>
          </w:tcPr>
          <w:p w14:paraId="0220F78E" w14:textId="77777777" w:rsidR="00C50675" w:rsidRDefault="00C50675"/>
        </w:tc>
        <w:tc>
          <w:tcPr>
            <w:tcW w:w="4320" w:type="dxa"/>
          </w:tcPr>
          <w:p w14:paraId="45C5B623" w14:textId="77777777" w:rsidR="00C50675" w:rsidRDefault="00C50675"/>
        </w:tc>
      </w:tr>
      <w:tr w:rsidR="00C50675" w14:paraId="3A4F5FCF" w14:textId="77777777">
        <w:tc>
          <w:tcPr>
            <w:tcW w:w="720" w:type="dxa"/>
          </w:tcPr>
          <w:p w14:paraId="29B0D055" w14:textId="77777777" w:rsidR="00C50675" w:rsidRDefault="00000000">
            <w:r>
              <w:t>726</w:t>
            </w:r>
          </w:p>
        </w:tc>
        <w:tc>
          <w:tcPr>
            <w:tcW w:w="5760" w:type="dxa"/>
          </w:tcPr>
          <w:p w14:paraId="7F351269" w14:textId="77777777" w:rsidR="00C50675" w:rsidRDefault="00000000">
            <w:r>
              <w:t xml:space="preserve">The quorum for a Board meeting shall be fixed by the Board and unless determined at any other number shall be two Directors. </w:t>
            </w:r>
          </w:p>
        </w:tc>
        <w:tc>
          <w:tcPr>
            <w:tcW w:w="1440" w:type="dxa"/>
          </w:tcPr>
          <w:p w14:paraId="32103590" w14:textId="77777777" w:rsidR="00C50675" w:rsidRDefault="00C50675"/>
        </w:tc>
        <w:tc>
          <w:tcPr>
            <w:tcW w:w="1440" w:type="dxa"/>
          </w:tcPr>
          <w:p w14:paraId="32E3B30D" w14:textId="77777777" w:rsidR="00C50675" w:rsidRDefault="00C50675"/>
        </w:tc>
        <w:tc>
          <w:tcPr>
            <w:tcW w:w="4320" w:type="dxa"/>
          </w:tcPr>
          <w:p w14:paraId="6458B61D" w14:textId="77777777" w:rsidR="00C50675" w:rsidRDefault="00C50675"/>
        </w:tc>
      </w:tr>
      <w:tr w:rsidR="00C50675" w14:paraId="1B728171" w14:textId="77777777">
        <w:tc>
          <w:tcPr>
            <w:tcW w:w="720" w:type="dxa"/>
          </w:tcPr>
          <w:p w14:paraId="121B69E9" w14:textId="77777777" w:rsidR="00C50675" w:rsidRDefault="00000000">
            <w:r>
              <w:t>727</w:t>
            </w:r>
          </w:p>
        </w:tc>
        <w:tc>
          <w:tcPr>
            <w:tcW w:w="5760" w:type="dxa"/>
          </w:tcPr>
          <w:p w14:paraId="40BABDBA" w14:textId="77777777" w:rsidR="00C50675" w:rsidRDefault="00000000">
            <w:r>
              <w:t xml:space="preserve">Chairman </w:t>
            </w:r>
          </w:p>
        </w:tc>
        <w:tc>
          <w:tcPr>
            <w:tcW w:w="1440" w:type="dxa"/>
          </w:tcPr>
          <w:p w14:paraId="570D573E" w14:textId="77777777" w:rsidR="00C50675" w:rsidRDefault="00C50675"/>
        </w:tc>
        <w:tc>
          <w:tcPr>
            <w:tcW w:w="1440" w:type="dxa"/>
          </w:tcPr>
          <w:p w14:paraId="35D8DB16" w14:textId="77777777" w:rsidR="00C50675" w:rsidRDefault="00C50675"/>
        </w:tc>
        <w:tc>
          <w:tcPr>
            <w:tcW w:w="4320" w:type="dxa"/>
          </w:tcPr>
          <w:p w14:paraId="5B59B49B" w14:textId="77777777" w:rsidR="00C50675" w:rsidRDefault="00C50675"/>
        </w:tc>
      </w:tr>
      <w:tr w:rsidR="00C50675" w14:paraId="2D6AB743" w14:textId="77777777">
        <w:tc>
          <w:tcPr>
            <w:tcW w:w="720" w:type="dxa"/>
          </w:tcPr>
          <w:p w14:paraId="12DC8B71" w14:textId="77777777" w:rsidR="00C50675" w:rsidRDefault="00000000">
            <w:r>
              <w:t>728</w:t>
            </w:r>
          </w:p>
        </w:tc>
        <w:tc>
          <w:tcPr>
            <w:tcW w:w="5760" w:type="dxa"/>
          </w:tcPr>
          <w:p w14:paraId="31DE3B27" w14:textId="77777777" w:rsidR="00C50675" w:rsidRDefault="00000000">
            <w:r>
              <w:t xml:space="preserve">The Board may appoint one of their number to be the </w:t>
            </w:r>
            <w:r>
              <w:lastRenderedPageBreak/>
              <w:t xml:space="preserve">chairman of the Board and may at any time remove him from that office.  Unless he is unwilling to do so, the Director so appointed shall preside as chairman at every meeting of the Board at which he is present.  If there is no Director holding that office, or if the Director holding it is unwilling to preside or is not present within five minutes after the time appointed for the meeting or is unable to attend a meeting, the Directors present may appoint one of their number to be chairman of that meeting.  </w:t>
            </w:r>
          </w:p>
        </w:tc>
        <w:tc>
          <w:tcPr>
            <w:tcW w:w="1440" w:type="dxa"/>
          </w:tcPr>
          <w:p w14:paraId="35901D7C" w14:textId="77777777" w:rsidR="00C50675" w:rsidRDefault="00C50675"/>
        </w:tc>
        <w:tc>
          <w:tcPr>
            <w:tcW w:w="1440" w:type="dxa"/>
          </w:tcPr>
          <w:p w14:paraId="74C80179" w14:textId="77777777" w:rsidR="00C50675" w:rsidRDefault="00C50675"/>
        </w:tc>
        <w:tc>
          <w:tcPr>
            <w:tcW w:w="4320" w:type="dxa"/>
          </w:tcPr>
          <w:p w14:paraId="37ED8095" w14:textId="77777777" w:rsidR="00C50675" w:rsidRDefault="00C50675"/>
        </w:tc>
      </w:tr>
      <w:tr w:rsidR="00C50675" w14:paraId="6BC8E8D1" w14:textId="77777777">
        <w:tc>
          <w:tcPr>
            <w:tcW w:w="720" w:type="dxa"/>
          </w:tcPr>
          <w:p w14:paraId="720544BA" w14:textId="77777777" w:rsidR="00C50675" w:rsidRDefault="00000000">
            <w:r>
              <w:t>729</w:t>
            </w:r>
          </w:p>
        </w:tc>
        <w:tc>
          <w:tcPr>
            <w:tcW w:w="5760" w:type="dxa"/>
          </w:tcPr>
          <w:p w14:paraId="4F2A8709" w14:textId="77777777" w:rsidR="00C50675" w:rsidRDefault="00000000">
            <w:r>
              <w:t xml:space="preserve">Voting </w:t>
            </w:r>
          </w:p>
        </w:tc>
        <w:tc>
          <w:tcPr>
            <w:tcW w:w="1440" w:type="dxa"/>
          </w:tcPr>
          <w:p w14:paraId="2D8B3AAA" w14:textId="77777777" w:rsidR="00C50675" w:rsidRDefault="00C50675"/>
        </w:tc>
        <w:tc>
          <w:tcPr>
            <w:tcW w:w="1440" w:type="dxa"/>
          </w:tcPr>
          <w:p w14:paraId="51564FCB" w14:textId="77777777" w:rsidR="00C50675" w:rsidRDefault="00C50675"/>
        </w:tc>
        <w:tc>
          <w:tcPr>
            <w:tcW w:w="4320" w:type="dxa"/>
          </w:tcPr>
          <w:p w14:paraId="773FF5E2" w14:textId="77777777" w:rsidR="00C50675" w:rsidRDefault="00C50675"/>
        </w:tc>
      </w:tr>
      <w:tr w:rsidR="00C50675" w14:paraId="3A1EE7A9" w14:textId="77777777">
        <w:tc>
          <w:tcPr>
            <w:tcW w:w="720" w:type="dxa"/>
          </w:tcPr>
          <w:p w14:paraId="159894BC" w14:textId="77777777" w:rsidR="00C50675" w:rsidRDefault="00000000">
            <w:r>
              <w:t>730</w:t>
            </w:r>
          </w:p>
        </w:tc>
        <w:tc>
          <w:tcPr>
            <w:tcW w:w="5760" w:type="dxa"/>
          </w:tcPr>
          <w:p w14:paraId="198EBF0D" w14:textId="77777777" w:rsidR="00C50675" w:rsidRDefault="00000000">
            <w:r>
              <w:t xml:space="preserve">Questions arising at any meeting of the Board shall be decided by a majority of votes. </w:t>
            </w:r>
          </w:p>
        </w:tc>
        <w:tc>
          <w:tcPr>
            <w:tcW w:w="1440" w:type="dxa"/>
          </w:tcPr>
          <w:p w14:paraId="14440588" w14:textId="77777777" w:rsidR="00C50675" w:rsidRDefault="00C50675"/>
        </w:tc>
        <w:tc>
          <w:tcPr>
            <w:tcW w:w="1440" w:type="dxa"/>
          </w:tcPr>
          <w:p w14:paraId="1094E18A" w14:textId="77777777" w:rsidR="00C50675" w:rsidRDefault="00C50675"/>
        </w:tc>
        <w:tc>
          <w:tcPr>
            <w:tcW w:w="4320" w:type="dxa"/>
          </w:tcPr>
          <w:p w14:paraId="3A9D2846" w14:textId="77777777" w:rsidR="00C50675" w:rsidRDefault="00C50675"/>
        </w:tc>
      </w:tr>
      <w:tr w:rsidR="00C50675" w14:paraId="422BF749" w14:textId="77777777">
        <w:tc>
          <w:tcPr>
            <w:tcW w:w="720" w:type="dxa"/>
          </w:tcPr>
          <w:p w14:paraId="4EAA1D41" w14:textId="77777777" w:rsidR="00C50675" w:rsidRDefault="00000000">
            <w:r>
              <w:t>731</w:t>
            </w:r>
          </w:p>
        </w:tc>
        <w:tc>
          <w:tcPr>
            <w:tcW w:w="5760" w:type="dxa"/>
          </w:tcPr>
          <w:p w14:paraId="6F311ECD" w14:textId="77777777" w:rsidR="00C50675" w:rsidRDefault="00000000">
            <w:r>
              <w:t xml:space="preserve">Disclosure of interests </w:t>
            </w:r>
          </w:p>
        </w:tc>
        <w:tc>
          <w:tcPr>
            <w:tcW w:w="1440" w:type="dxa"/>
          </w:tcPr>
          <w:p w14:paraId="4A7796A8" w14:textId="77777777" w:rsidR="00C50675" w:rsidRDefault="00C50675"/>
        </w:tc>
        <w:tc>
          <w:tcPr>
            <w:tcW w:w="1440" w:type="dxa"/>
          </w:tcPr>
          <w:p w14:paraId="68DB925B" w14:textId="77777777" w:rsidR="00C50675" w:rsidRDefault="00C50675"/>
        </w:tc>
        <w:tc>
          <w:tcPr>
            <w:tcW w:w="4320" w:type="dxa"/>
          </w:tcPr>
          <w:p w14:paraId="4A8A9968" w14:textId="77777777" w:rsidR="00C50675" w:rsidRDefault="00C50675"/>
        </w:tc>
      </w:tr>
      <w:tr w:rsidR="00C50675" w14:paraId="6C10F026" w14:textId="77777777">
        <w:tc>
          <w:tcPr>
            <w:tcW w:w="720" w:type="dxa"/>
          </w:tcPr>
          <w:p w14:paraId="2BBA7075" w14:textId="77777777" w:rsidR="00C50675" w:rsidRDefault="00000000">
            <w:r>
              <w:t>732</w:t>
            </w:r>
          </w:p>
        </w:tc>
        <w:tc>
          <w:tcPr>
            <w:tcW w:w="5760" w:type="dxa"/>
          </w:tcPr>
          <w:p w14:paraId="2A78F02D" w14:textId="77777777" w:rsidR="00C50675" w:rsidRDefault="00000000">
            <w:r>
              <w:t>Every director shall disclose to the Company all interests which are required to be so disclosed by virtue of the provisions of the Companies Law. The disclosure shall be made in any manner allowed or directed by the Companies Law.</w:t>
            </w:r>
          </w:p>
        </w:tc>
        <w:tc>
          <w:tcPr>
            <w:tcW w:w="1440" w:type="dxa"/>
          </w:tcPr>
          <w:p w14:paraId="7CA2C69C" w14:textId="77777777" w:rsidR="00C50675" w:rsidRDefault="00C50675"/>
        </w:tc>
        <w:tc>
          <w:tcPr>
            <w:tcW w:w="1440" w:type="dxa"/>
          </w:tcPr>
          <w:p w14:paraId="0BAA4DD4" w14:textId="77777777" w:rsidR="00C50675" w:rsidRDefault="00C50675"/>
        </w:tc>
        <w:tc>
          <w:tcPr>
            <w:tcW w:w="4320" w:type="dxa"/>
          </w:tcPr>
          <w:p w14:paraId="1F787AEF" w14:textId="77777777" w:rsidR="00C50675" w:rsidRDefault="00C50675"/>
        </w:tc>
      </w:tr>
      <w:tr w:rsidR="00C50675" w14:paraId="7F2F526B" w14:textId="77777777">
        <w:tc>
          <w:tcPr>
            <w:tcW w:w="720" w:type="dxa"/>
          </w:tcPr>
          <w:p w14:paraId="60D9CD07" w14:textId="77777777" w:rsidR="00C50675" w:rsidRDefault="00000000">
            <w:r>
              <w:t>733</w:t>
            </w:r>
          </w:p>
        </w:tc>
        <w:tc>
          <w:tcPr>
            <w:tcW w:w="5760" w:type="dxa"/>
          </w:tcPr>
          <w:p w14:paraId="1E9B5CB0" w14:textId="77777777" w:rsidR="00C50675" w:rsidRDefault="00000000">
            <w:r>
              <w:t xml:space="preserve">An interest of which a Director has no knowledge and of which it is unreasonable to expect him to have knowledge shall not be treated as an interest of his. </w:t>
            </w:r>
          </w:p>
        </w:tc>
        <w:tc>
          <w:tcPr>
            <w:tcW w:w="1440" w:type="dxa"/>
          </w:tcPr>
          <w:p w14:paraId="493F88EE" w14:textId="77777777" w:rsidR="00C50675" w:rsidRDefault="00C50675"/>
        </w:tc>
        <w:tc>
          <w:tcPr>
            <w:tcW w:w="1440" w:type="dxa"/>
          </w:tcPr>
          <w:p w14:paraId="2574E6C2" w14:textId="77777777" w:rsidR="00C50675" w:rsidRDefault="00C50675"/>
        </w:tc>
        <w:tc>
          <w:tcPr>
            <w:tcW w:w="4320" w:type="dxa"/>
          </w:tcPr>
          <w:p w14:paraId="10C56138" w14:textId="77777777" w:rsidR="00C50675" w:rsidRDefault="00C50675"/>
        </w:tc>
      </w:tr>
      <w:tr w:rsidR="00C50675" w14:paraId="20209A8D" w14:textId="77777777">
        <w:tc>
          <w:tcPr>
            <w:tcW w:w="720" w:type="dxa"/>
          </w:tcPr>
          <w:p w14:paraId="5579D219" w14:textId="77777777" w:rsidR="00C50675" w:rsidRDefault="00000000">
            <w:r>
              <w:t>734</w:t>
            </w:r>
          </w:p>
        </w:tc>
        <w:tc>
          <w:tcPr>
            <w:tcW w:w="5760" w:type="dxa"/>
          </w:tcPr>
          <w:p w14:paraId="3D7DF368" w14:textId="77777777" w:rsidR="00C50675" w:rsidRDefault="00000000">
            <w:r>
              <w:t xml:space="preserve">A general notice given to the Board that a Director is to be regarded as having an interest of the nature and extent specified in the notice in any transaction or arrangement in which a specified person or class of persons is interested shall be deemed to be a disclosure that the Director has an interest in any such transaction of the nature and extent so specified. </w:t>
            </w:r>
          </w:p>
        </w:tc>
        <w:tc>
          <w:tcPr>
            <w:tcW w:w="1440" w:type="dxa"/>
          </w:tcPr>
          <w:p w14:paraId="23EFACF5" w14:textId="77777777" w:rsidR="00C50675" w:rsidRDefault="00C50675"/>
        </w:tc>
        <w:tc>
          <w:tcPr>
            <w:tcW w:w="1440" w:type="dxa"/>
          </w:tcPr>
          <w:p w14:paraId="3CCAF41E" w14:textId="77777777" w:rsidR="00C50675" w:rsidRDefault="00C50675"/>
        </w:tc>
        <w:tc>
          <w:tcPr>
            <w:tcW w:w="4320" w:type="dxa"/>
          </w:tcPr>
          <w:p w14:paraId="5103F6D1" w14:textId="77777777" w:rsidR="00C50675" w:rsidRDefault="00C50675"/>
        </w:tc>
      </w:tr>
      <w:tr w:rsidR="00C50675" w14:paraId="33EBF5FD" w14:textId="77777777">
        <w:tc>
          <w:tcPr>
            <w:tcW w:w="720" w:type="dxa"/>
          </w:tcPr>
          <w:p w14:paraId="1DD5D8E9" w14:textId="77777777" w:rsidR="00C50675" w:rsidRDefault="00000000">
            <w:r>
              <w:t>735</w:t>
            </w:r>
          </w:p>
        </w:tc>
        <w:tc>
          <w:tcPr>
            <w:tcW w:w="5760" w:type="dxa"/>
          </w:tcPr>
          <w:p w14:paraId="2FEF1346" w14:textId="77777777" w:rsidR="00C50675" w:rsidRDefault="00000000">
            <w:r>
              <w:t xml:space="preserve">An interested Director may not vote or be counted in a quorum in respect of any resolution of the Board or committee of the Board relating to any contract, transaction, arrangement or proposal in which he has an interest which is material interest, other than in respect of the following permitted matters: </w:t>
            </w:r>
          </w:p>
        </w:tc>
        <w:tc>
          <w:tcPr>
            <w:tcW w:w="1440" w:type="dxa"/>
          </w:tcPr>
          <w:p w14:paraId="01C339DA" w14:textId="77777777" w:rsidR="00C50675" w:rsidRDefault="00C50675"/>
        </w:tc>
        <w:tc>
          <w:tcPr>
            <w:tcW w:w="1440" w:type="dxa"/>
          </w:tcPr>
          <w:p w14:paraId="398F165F" w14:textId="77777777" w:rsidR="00C50675" w:rsidRDefault="00C50675"/>
        </w:tc>
        <w:tc>
          <w:tcPr>
            <w:tcW w:w="4320" w:type="dxa"/>
          </w:tcPr>
          <w:p w14:paraId="4159FA81" w14:textId="77777777" w:rsidR="00C50675" w:rsidRDefault="00C50675"/>
        </w:tc>
      </w:tr>
      <w:tr w:rsidR="00C50675" w14:paraId="11F6A425" w14:textId="77777777">
        <w:tc>
          <w:tcPr>
            <w:tcW w:w="720" w:type="dxa"/>
          </w:tcPr>
          <w:p w14:paraId="7E48BD8D" w14:textId="77777777" w:rsidR="00C50675" w:rsidRDefault="00000000">
            <w:r>
              <w:t>736</w:t>
            </w:r>
          </w:p>
        </w:tc>
        <w:tc>
          <w:tcPr>
            <w:tcW w:w="5760" w:type="dxa"/>
          </w:tcPr>
          <w:p w14:paraId="479CD7D6" w14:textId="77777777" w:rsidR="00C50675" w:rsidRDefault="00000000">
            <w:r>
              <w:t xml:space="preserve">the giving of any guarantee, security or indemnity in </w:t>
            </w:r>
            <w:r>
              <w:lastRenderedPageBreak/>
              <w:t xml:space="preserve">respect of: </w:t>
            </w:r>
          </w:p>
        </w:tc>
        <w:tc>
          <w:tcPr>
            <w:tcW w:w="1440" w:type="dxa"/>
          </w:tcPr>
          <w:p w14:paraId="67111245" w14:textId="77777777" w:rsidR="00C50675" w:rsidRDefault="00C50675"/>
        </w:tc>
        <w:tc>
          <w:tcPr>
            <w:tcW w:w="1440" w:type="dxa"/>
          </w:tcPr>
          <w:p w14:paraId="14F6BFA1" w14:textId="77777777" w:rsidR="00C50675" w:rsidRDefault="00C50675"/>
        </w:tc>
        <w:tc>
          <w:tcPr>
            <w:tcW w:w="4320" w:type="dxa"/>
          </w:tcPr>
          <w:p w14:paraId="59223FCE" w14:textId="77777777" w:rsidR="00C50675" w:rsidRDefault="00C50675"/>
        </w:tc>
      </w:tr>
      <w:tr w:rsidR="00C50675" w14:paraId="5C6E9DAB" w14:textId="77777777">
        <w:tc>
          <w:tcPr>
            <w:tcW w:w="720" w:type="dxa"/>
          </w:tcPr>
          <w:p w14:paraId="3E03DEE8" w14:textId="77777777" w:rsidR="00C50675" w:rsidRDefault="00000000">
            <w:r>
              <w:t>737</w:t>
            </w:r>
          </w:p>
        </w:tc>
        <w:tc>
          <w:tcPr>
            <w:tcW w:w="5760" w:type="dxa"/>
          </w:tcPr>
          <w:p w14:paraId="358B3E5A" w14:textId="77777777" w:rsidR="00C50675" w:rsidRDefault="00000000">
            <w:r>
              <w:t xml:space="preserve">money lent or obligations incurred by him at the request of or for the benefit of the Company or any of its subsidiaries; or </w:t>
            </w:r>
          </w:p>
        </w:tc>
        <w:tc>
          <w:tcPr>
            <w:tcW w:w="1440" w:type="dxa"/>
          </w:tcPr>
          <w:p w14:paraId="39E3D4E4" w14:textId="77777777" w:rsidR="00C50675" w:rsidRDefault="00C50675"/>
        </w:tc>
        <w:tc>
          <w:tcPr>
            <w:tcW w:w="1440" w:type="dxa"/>
          </w:tcPr>
          <w:p w14:paraId="746B12A1" w14:textId="77777777" w:rsidR="00C50675" w:rsidRDefault="00C50675"/>
        </w:tc>
        <w:tc>
          <w:tcPr>
            <w:tcW w:w="4320" w:type="dxa"/>
          </w:tcPr>
          <w:p w14:paraId="4AB6A898" w14:textId="77777777" w:rsidR="00C50675" w:rsidRDefault="00C50675"/>
        </w:tc>
      </w:tr>
      <w:tr w:rsidR="00C50675" w14:paraId="5076A33B" w14:textId="77777777">
        <w:tc>
          <w:tcPr>
            <w:tcW w:w="720" w:type="dxa"/>
          </w:tcPr>
          <w:p w14:paraId="1AA389C8" w14:textId="77777777" w:rsidR="00C50675" w:rsidRDefault="00000000">
            <w:r>
              <w:t>738</w:t>
            </w:r>
          </w:p>
        </w:tc>
        <w:tc>
          <w:tcPr>
            <w:tcW w:w="5760" w:type="dxa"/>
          </w:tcPr>
          <w:p w14:paraId="0EE97D46" w14:textId="77777777" w:rsidR="00C50675" w:rsidRDefault="00000000">
            <w:r>
              <w:t xml:space="preserve">any obligation of the Company or any of its subsidiaries for which he has assumed responsibility under a guarantee or indemnity or by the giving of security; </w:t>
            </w:r>
          </w:p>
        </w:tc>
        <w:tc>
          <w:tcPr>
            <w:tcW w:w="1440" w:type="dxa"/>
          </w:tcPr>
          <w:p w14:paraId="2E77A213" w14:textId="77777777" w:rsidR="00C50675" w:rsidRDefault="00C50675"/>
        </w:tc>
        <w:tc>
          <w:tcPr>
            <w:tcW w:w="1440" w:type="dxa"/>
          </w:tcPr>
          <w:p w14:paraId="3E917CDB" w14:textId="77777777" w:rsidR="00C50675" w:rsidRDefault="00C50675"/>
        </w:tc>
        <w:tc>
          <w:tcPr>
            <w:tcW w:w="4320" w:type="dxa"/>
          </w:tcPr>
          <w:p w14:paraId="6E6FC21C" w14:textId="77777777" w:rsidR="00C50675" w:rsidRDefault="00C50675"/>
        </w:tc>
      </w:tr>
      <w:tr w:rsidR="00C50675" w14:paraId="21DA8DAF" w14:textId="77777777">
        <w:tc>
          <w:tcPr>
            <w:tcW w:w="720" w:type="dxa"/>
          </w:tcPr>
          <w:p w14:paraId="72610066" w14:textId="77777777" w:rsidR="00C50675" w:rsidRDefault="00000000">
            <w:r>
              <w:t>739</w:t>
            </w:r>
          </w:p>
        </w:tc>
        <w:tc>
          <w:tcPr>
            <w:tcW w:w="5760" w:type="dxa"/>
          </w:tcPr>
          <w:p w14:paraId="0E592D76" w14:textId="77777777" w:rsidR="00C50675" w:rsidRDefault="00000000">
            <w:r>
              <w:t xml:space="preserve">where the Company (or any of its subsidiaries) is offering securities in which offer the Director is or may be entitled to participate as a holder of securities or in the underwriting or sub-underwriting of which the Director is to or may participate; </w:t>
            </w:r>
          </w:p>
        </w:tc>
        <w:tc>
          <w:tcPr>
            <w:tcW w:w="1440" w:type="dxa"/>
          </w:tcPr>
          <w:p w14:paraId="0E31CAA2" w14:textId="77777777" w:rsidR="00C50675" w:rsidRDefault="00C50675"/>
        </w:tc>
        <w:tc>
          <w:tcPr>
            <w:tcW w:w="1440" w:type="dxa"/>
          </w:tcPr>
          <w:p w14:paraId="27375643" w14:textId="77777777" w:rsidR="00C50675" w:rsidRDefault="00C50675"/>
        </w:tc>
        <w:tc>
          <w:tcPr>
            <w:tcW w:w="4320" w:type="dxa"/>
          </w:tcPr>
          <w:p w14:paraId="10F4FEAB" w14:textId="77777777" w:rsidR="00C50675" w:rsidRDefault="00C50675"/>
        </w:tc>
      </w:tr>
      <w:tr w:rsidR="00C50675" w14:paraId="5D920E17" w14:textId="77777777">
        <w:tc>
          <w:tcPr>
            <w:tcW w:w="720" w:type="dxa"/>
          </w:tcPr>
          <w:p w14:paraId="587A48D1" w14:textId="77777777" w:rsidR="00C50675" w:rsidRDefault="00000000">
            <w:r>
              <w:t>740</w:t>
            </w:r>
          </w:p>
        </w:tc>
        <w:tc>
          <w:tcPr>
            <w:tcW w:w="5760" w:type="dxa"/>
          </w:tcPr>
          <w:p w14:paraId="66485663" w14:textId="77777777" w:rsidR="00C50675" w:rsidRDefault="00000000">
            <w:r>
              <w:t xml:space="preserve">any contract, transaction, arrangement or proposal affecting any other body corporate in which he is interested (directly or indirectly and whether as an officer, shareholder, creditor or otherwise), provided that he does not to his knowledge hold an interest representing 1 per cent. or more of any class of the equity share capital of such body corporate (or through any third-party body corporate through which his interest is derived) or of the voting rights available to members of the relevant body corporate; </w:t>
            </w:r>
          </w:p>
        </w:tc>
        <w:tc>
          <w:tcPr>
            <w:tcW w:w="1440" w:type="dxa"/>
          </w:tcPr>
          <w:p w14:paraId="0026F35A" w14:textId="77777777" w:rsidR="00C50675" w:rsidRDefault="00C50675"/>
        </w:tc>
        <w:tc>
          <w:tcPr>
            <w:tcW w:w="1440" w:type="dxa"/>
          </w:tcPr>
          <w:p w14:paraId="71527FEF" w14:textId="77777777" w:rsidR="00C50675" w:rsidRDefault="00C50675"/>
        </w:tc>
        <w:tc>
          <w:tcPr>
            <w:tcW w:w="4320" w:type="dxa"/>
          </w:tcPr>
          <w:p w14:paraId="0502F588" w14:textId="77777777" w:rsidR="00C50675" w:rsidRDefault="00C50675"/>
        </w:tc>
      </w:tr>
      <w:tr w:rsidR="00C50675" w14:paraId="76DABB66" w14:textId="77777777">
        <w:tc>
          <w:tcPr>
            <w:tcW w:w="720" w:type="dxa"/>
          </w:tcPr>
          <w:p w14:paraId="47335E39" w14:textId="77777777" w:rsidR="00C50675" w:rsidRDefault="00000000">
            <w:r>
              <w:t>741</w:t>
            </w:r>
          </w:p>
        </w:tc>
        <w:tc>
          <w:tcPr>
            <w:tcW w:w="5760" w:type="dxa"/>
          </w:tcPr>
          <w:p w14:paraId="18B290B1" w14:textId="77777777" w:rsidR="00C50675" w:rsidRDefault="00000000">
            <w:r>
              <w:t xml:space="preserve">any act or thing done or to be done in respect of any arrangement for the benefit of the employees of the Company (or any of its subsidiaries) under which he is not accorded as a Director any privilege or advantage not generally accorded to the employees to whom such arrangement relates; or </w:t>
            </w:r>
          </w:p>
        </w:tc>
        <w:tc>
          <w:tcPr>
            <w:tcW w:w="1440" w:type="dxa"/>
          </w:tcPr>
          <w:p w14:paraId="1565A3EE" w14:textId="77777777" w:rsidR="00C50675" w:rsidRDefault="00C50675"/>
        </w:tc>
        <w:tc>
          <w:tcPr>
            <w:tcW w:w="1440" w:type="dxa"/>
          </w:tcPr>
          <w:p w14:paraId="774E9BD4" w14:textId="77777777" w:rsidR="00C50675" w:rsidRDefault="00C50675"/>
        </w:tc>
        <w:tc>
          <w:tcPr>
            <w:tcW w:w="4320" w:type="dxa"/>
          </w:tcPr>
          <w:p w14:paraId="1DBD00F7" w14:textId="77777777" w:rsidR="00C50675" w:rsidRDefault="00C50675"/>
        </w:tc>
      </w:tr>
      <w:tr w:rsidR="00C50675" w14:paraId="3CEB87BE" w14:textId="77777777">
        <w:tc>
          <w:tcPr>
            <w:tcW w:w="720" w:type="dxa"/>
          </w:tcPr>
          <w:p w14:paraId="405436AF" w14:textId="77777777" w:rsidR="00C50675" w:rsidRDefault="00000000">
            <w:r>
              <w:t>742</w:t>
            </w:r>
          </w:p>
        </w:tc>
        <w:tc>
          <w:tcPr>
            <w:tcW w:w="5760" w:type="dxa"/>
          </w:tcPr>
          <w:p w14:paraId="79C2B083" w14:textId="77777777" w:rsidR="00C50675" w:rsidRDefault="00000000">
            <w:r>
              <w:t xml:space="preserve">any matter connected with the purchase or maintenance for any Director of insurance against any liability. </w:t>
            </w:r>
          </w:p>
        </w:tc>
        <w:tc>
          <w:tcPr>
            <w:tcW w:w="1440" w:type="dxa"/>
          </w:tcPr>
          <w:p w14:paraId="3CFA82BB" w14:textId="77777777" w:rsidR="00C50675" w:rsidRDefault="00C50675"/>
        </w:tc>
        <w:tc>
          <w:tcPr>
            <w:tcW w:w="1440" w:type="dxa"/>
          </w:tcPr>
          <w:p w14:paraId="7176248F" w14:textId="77777777" w:rsidR="00C50675" w:rsidRDefault="00C50675"/>
        </w:tc>
        <w:tc>
          <w:tcPr>
            <w:tcW w:w="4320" w:type="dxa"/>
          </w:tcPr>
          <w:p w14:paraId="5C657FFA" w14:textId="77777777" w:rsidR="00C50675" w:rsidRDefault="00C50675"/>
        </w:tc>
      </w:tr>
      <w:tr w:rsidR="00C50675" w14:paraId="0950CD26" w14:textId="77777777">
        <w:tc>
          <w:tcPr>
            <w:tcW w:w="720" w:type="dxa"/>
          </w:tcPr>
          <w:p w14:paraId="32C34968" w14:textId="77777777" w:rsidR="00C50675" w:rsidRDefault="00000000">
            <w:r>
              <w:t>743</w:t>
            </w:r>
          </w:p>
        </w:tc>
        <w:tc>
          <w:tcPr>
            <w:tcW w:w="5760" w:type="dxa"/>
          </w:tcPr>
          <w:p w14:paraId="08E3FC44" w14:textId="77777777" w:rsidR="00C50675" w:rsidRDefault="00000000">
            <w:r>
              <w:t xml:space="preserve">A Director may vote (in the capacity of Director) and be counted in the quorum in respect of any resolution of the Board or a committee of the Board relating to any contract, transaction, arrangement or proposal in which he has an interest which is not a material interest or which falls </w:t>
            </w:r>
            <w:r>
              <w:lastRenderedPageBreak/>
              <w:t xml:space="preserve">within paragraph a) to e) above. </w:t>
            </w:r>
          </w:p>
        </w:tc>
        <w:tc>
          <w:tcPr>
            <w:tcW w:w="1440" w:type="dxa"/>
          </w:tcPr>
          <w:p w14:paraId="2D517C3E" w14:textId="77777777" w:rsidR="00C50675" w:rsidRDefault="00C50675"/>
        </w:tc>
        <w:tc>
          <w:tcPr>
            <w:tcW w:w="1440" w:type="dxa"/>
          </w:tcPr>
          <w:p w14:paraId="2A183190" w14:textId="77777777" w:rsidR="00C50675" w:rsidRDefault="00C50675"/>
        </w:tc>
        <w:tc>
          <w:tcPr>
            <w:tcW w:w="4320" w:type="dxa"/>
          </w:tcPr>
          <w:p w14:paraId="7D322F62" w14:textId="77777777" w:rsidR="00C50675" w:rsidRDefault="00C50675"/>
        </w:tc>
      </w:tr>
      <w:tr w:rsidR="00C50675" w14:paraId="31994696" w14:textId="77777777">
        <w:tc>
          <w:tcPr>
            <w:tcW w:w="720" w:type="dxa"/>
          </w:tcPr>
          <w:p w14:paraId="7BDAD8BB" w14:textId="77777777" w:rsidR="00C50675" w:rsidRDefault="00000000">
            <w:r>
              <w:t>744</w:t>
            </w:r>
          </w:p>
        </w:tc>
        <w:tc>
          <w:tcPr>
            <w:tcW w:w="5760" w:type="dxa"/>
          </w:tcPr>
          <w:p w14:paraId="15B98B67" w14:textId="77777777" w:rsidR="00C50675" w:rsidRDefault="00000000">
            <w:r>
              <w:t xml:space="preserve">For the purpose of the Articles, an interest of a person who is connected with the Director shall be treated as an interest of the Director.  </w:t>
            </w:r>
          </w:p>
        </w:tc>
        <w:tc>
          <w:tcPr>
            <w:tcW w:w="1440" w:type="dxa"/>
          </w:tcPr>
          <w:p w14:paraId="0A259F80" w14:textId="77777777" w:rsidR="00C50675" w:rsidRDefault="00C50675"/>
        </w:tc>
        <w:tc>
          <w:tcPr>
            <w:tcW w:w="1440" w:type="dxa"/>
          </w:tcPr>
          <w:p w14:paraId="6064A400" w14:textId="77777777" w:rsidR="00C50675" w:rsidRDefault="00C50675"/>
        </w:tc>
        <w:tc>
          <w:tcPr>
            <w:tcW w:w="4320" w:type="dxa"/>
          </w:tcPr>
          <w:p w14:paraId="0FF47E2D" w14:textId="77777777" w:rsidR="00C50675" w:rsidRDefault="00C50675"/>
        </w:tc>
      </w:tr>
      <w:tr w:rsidR="00C50675" w14:paraId="5CBBCA47" w14:textId="77777777">
        <w:tc>
          <w:tcPr>
            <w:tcW w:w="720" w:type="dxa"/>
          </w:tcPr>
          <w:p w14:paraId="6035B1D8" w14:textId="77777777" w:rsidR="00C50675" w:rsidRDefault="00000000">
            <w:r>
              <w:t>745</w:t>
            </w:r>
          </w:p>
        </w:tc>
        <w:tc>
          <w:tcPr>
            <w:tcW w:w="5760" w:type="dxa"/>
          </w:tcPr>
          <w:p w14:paraId="06F4A502" w14:textId="77777777" w:rsidR="00C50675" w:rsidRDefault="00000000">
            <w:r>
              <w:t xml:space="preserve">Working Capital </w:t>
            </w:r>
          </w:p>
        </w:tc>
        <w:tc>
          <w:tcPr>
            <w:tcW w:w="1440" w:type="dxa"/>
          </w:tcPr>
          <w:p w14:paraId="726AE2AA" w14:textId="77777777" w:rsidR="00C50675" w:rsidRDefault="00C50675"/>
        </w:tc>
        <w:tc>
          <w:tcPr>
            <w:tcW w:w="1440" w:type="dxa"/>
          </w:tcPr>
          <w:p w14:paraId="098682A8" w14:textId="77777777" w:rsidR="00C50675" w:rsidRDefault="00C50675"/>
        </w:tc>
        <w:tc>
          <w:tcPr>
            <w:tcW w:w="4320" w:type="dxa"/>
          </w:tcPr>
          <w:p w14:paraId="084F13EB" w14:textId="77777777" w:rsidR="00C50675" w:rsidRDefault="00C50675"/>
        </w:tc>
      </w:tr>
      <w:tr w:rsidR="00C50675" w14:paraId="373806D6" w14:textId="77777777">
        <w:tc>
          <w:tcPr>
            <w:tcW w:w="720" w:type="dxa"/>
          </w:tcPr>
          <w:p w14:paraId="2B4BF091" w14:textId="77777777" w:rsidR="00C50675" w:rsidRDefault="00000000">
            <w:r>
              <w:t>746</w:t>
            </w:r>
          </w:p>
        </w:tc>
        <w:tc>
          <w:tcPr>
            <w:tcW w:w="5760" w:type="dxa"/>
          </w:tcPr>
          <w:p w14:paraId="1B58BE4C" w14:textId="77777777" w:rsidR="00C50675" w:rsidRDefault="00000000">
            <w:r>
              <w:t>In the opinion of the Company, the working capital available to the Group is sufficient for the Group's present requirements, that is for at least the next 12 months from the date of this Prospectus.</w:t>
            </w:r>
          </w:p>
        </w:tc>
        <w:tc>
          <w:tcPr>
            <w:tcW w:w="1440" w:type="dxa"/>
          </w:tcPr>
          <w:p w14:paraId="3689385C" w14:textId="77777777" w:rsidR="00C50675" w:rsidRDefault="00C50675"/>
        </w:tc>
        <w:tc>
          <w:tcPr>
            <w:tcW w:w="1440" w:type="dxa"/>
          </w:tcPr>
          <w:p w14:paraId="4943F797" w14:textId="77777777" w:rsidR="00C50675" w:rsidRDefault="00C50675"/>
        </w:tc>
        <w:tc>
          <w:tcPr>
            <w:tcW w:w="4320" w:type="dxa"/>
          </w:tcPr>
          <w:p w14:paraId="4F7E3159" w14:textId="77777777" w:rsidR="00C50675" w:rsidRDefault="00C50675"/>
        </w:tc>
      </w:tr>
      <w:tr w:rsidR="00C50675" w14:paraId="31E7F5F3" w14:textId="77777777">
        <w:tc>
          <w:tcPr>
            <w:tcW w:w="720" w:type="dxa"/>
          </w:tcPr>
          <w:p w14:paraId="7B6B21F8" w14:textId="77777777" w:rsidR="00C50675" w:rsidRDefault="00000000">
            <w:r>
              <w:t>747</w:t>
            </w:r>
          </w:p>
        </w:tc>
        <w:tc>
          <w:tcPr>
            <w:tcW w:w="5760" w:type="dxa"/>
          </w:tcPr>
          <w:p w14:paraId="58032C51" w14:textId="77777777" w:rsidR="00C50675" w:rsidRDefault="00000000">
            <w:r>
              <w:t>[Loans]/ [●]</w:t>
            </w:r>
          </w:p>
        </w:tc>
        <w:tc>
          <w:tcPr>
            <w:tcW w:w="1440" w:type="dxa"/>
          </w:tcPr>
          <w:p w14:paraId="0CC7F7C5" w14:textId="77777777" w:rsidR="00C50675" w:rsidRDefault="00C50675"/>
        </w:tc>
        <w:tc>
          <w:tcPr>
            <w:tcW w:w="1440" w:type="dxa"/>
          </w:tcPr>
          <w:p w14:paraId="6E78F9F5" w14:textId="77777777" w:rsidR="00C50675" w:rsidRDefault="00C50675"/>
        </w:tc>
        <w:tc>
          <w:tcPr>
            <w:tcW w:w="4320" w:type="dxa"/>
          </w:tcPr>
          <w:p w14:paraId="321A3174" w14:textId="77777777" w:rsidR="00C50675" w:rsidRDefault="00C50675"/>
        </w:tc>
      </w:tr>
      <w:tr w:rsidR="00C50675" w14:paraId="229B1166" w14:textId="77777777">
        <w:tc>
          <w:tcPr>
            <w:tcW w:w="720" w:type="dxa"/>
          </w:tcPr>
          <w:p w14:paraId="2AD337B5" w14:textId="77777777" w:rsidR="00C50675" w:rsidRDefault="00000000">
            <w:r>
              <w:t>748</w:t>
            </w:r>
          </w:p>
        </w:tc>
        <w:tc>
          <w:tcPr>
            <w:tcW w:w="5760" w:type="dxa"/>
          </w:tcPr>
          <w:p w14:paraId="040CD8B9" w14:textId="77777777" w:rsidR="00C50675" w:rsidRDefault="00000000">
            <w:r>
              <w:t>[●]</w:t>
            </w:r>
          </w:p>
        </w:tc>
        <w:tc>
          <w:tcPr>
            <w:tcW w:w="1440" w:type="dxa"/>
          </w:tcPr>
          <w:p w14:paraId="7BE2ECFF" w14:textId="77777777" w:rsidR="00C50675" w:rsidRDefault="00C50675"/>
        </w:tc>
        <w:tc>
          <w:tcPr>
            <w:tcW w:w="1440" w:type="dxa"/>
          </w:tcPr>
          <w:p w14:paraId="4BAAF0E4" w14:textId="77777777" w:rsidR="00C50675" w:rsidRDefault="00C50675"/>
        </w:tc>
        <w:tc>
          <w:tcPr>
            <w:tcW w:w="4320" w:type="dxa"/>
          </w:tcPr>
          <w:p w14:paraId="77E83736" w14:textId="77777777" w:rsidR="00C50675" w:rsidRDefault="00C50675"/>
        </w:tc>
      </w:tr>
      <w:tr w:rsidR="00C50675" w14:paraId="7718A5B5" w14:textId="77777777">
        <w:tc>
          <w:tcPr>
            <w:tcW w:w="720" w:type="dxa"/>
          </w:tcPr>
          <w:p w14:paraId="31F7366B" w14:textId="77777777" w:rsidR="00C50675" w:rsidRDefault="00000000">
            <w:r>
              <w:t>749</w:t>
            </w:r>
          </w:p>
        </w:tc>
        <w:tc>
          <w:tcPr>
            <w:tcW w:w="5760" w:type="dxa"/>
          </w:tcPr>
          <w:p w14:paraId="73EF81D5" w14:textId="77777777" w:rsidR="00C50675" w:rsidRDefault="00000000">
            <w:r>
              <w:t xml:space="preserve">Further Disclosures on Directors and Senior Managers  </w:t>
            </w:r>
          </w:p>
        </w:tc>
        <w:tc>
          <w:tcPr>
            <w:tcW w:w="1440" w:type="dxa"/>
          </w:tcPr>
          <w:p w14:paraId="4654B5D9" w14:textId="77777777" w:rsidR="00C50675" w:rsidRDefault="00C50675"/>
        </w:tc>
        <w:tc>
          <w:tcPr>
            <w:tcW w:w="1440" w:type="dxa"/>
          </w:tcPr>
          <w:p w14:paraId="3AD12E35" w14:textId="77777777" w:rsidR="00C50675" w:rsidRDefault="00C50675"/>
        </w:tc>
        <w:tc>
          <w:tcPr>
            <w:tcW w:w="4320" w:type="dxa"/>
          </w:tcPr>
          <w:p w14:paraId="05E68212" w14:textId="77777777" w:rsidR="00C50675" w:rsidRDefault="00C50675"/>
        </w:tc>
      </w:tr>
      <w:tr w:rsidR="00C50675" w14:paraId="38BF830F" w14:textId="77777777">
        <w:tc>
          <w:tcPr>
            <w:tcW w:w="720" w:type="dxa"/>
          </w:tcPr>
          <w:p w14:paraId="079A014D" w14:textId="77777777" w:rsidR="00C50675" w:rsidRDefault="00000000">
            <w:r>
              <w:t>750</w:t>
            </w:r>
          </w:p>
        </w:tc>
        <w:tc>
          <w:tcPr>
            <w:tcW w:w="5760" w:type="dxa"/>
          </w:tcPr>
          <w:p w14:paraId="3A3093DB" w14:textId="77777777" w:rsidR="00C50675" w:rsidRDefault="00000000">
            <w:r>
              <w:t xml:space="preserve">10.1 </w:t>
            </w:r>
            <w:r>
              <w:tab/>
              <w:t xml:space="preserve">The Directors and Senior Managers currently are, and have during the five years preceding the date of this Document been, members of the administrative, management or supervisory bodies (“Directorships”) or partners of the following companies or partnerships:   </w:t>
            </w:r>
          </w:p>
        </w:tc>
        <w:tc>
          <w:tcPr>
            <w:tcW w:w="1440" w:type="dxa"/>
          </w:tcPr>
          <w:p w14:paraId="74A50AD4" w14:textId="77777777" w:rsidR="00C50675" w:rsidRDefault="00C50675"/>
        </w:tc>
        <w:tc>
          <w:tcPr>
            <w:tcW w:w="1440" w:type="dxa"/>
          </w:tcPr>
          <w:p w14:paraId="7A9D51C9" w14:textId="77777777" w:rsidR="00C50675" w:rsidRDefault="00C50675"/>
        </w:tc>
        <w:tc>
          <w:tcPr>
            <w:tcW w:w="4320" w:type="dxa"/>
          </w:tcPr>
          <w:p w14:paraId="00578615" w14:textId="77777777" w:rsidR="00C50675" w:rsidRDefault="00C50675"/>
        </w:tc>
      </w:tr>
      <w:tr w:rsidR="00C50675" w14:paraId="0B953F65" w14:textId="77777777">
        <w:tc>
          <w:tcPr>
            <w:tcW w:w="720" w:type="dxa"/>
          </w:tcPr>
          <w:p w14:paraId="2613AF78" w14:textId="77777777" w:rsidR="00C50675" w:rsidRDefault="00000000">
            <w:r>
              <w:t>751</w:t>
            </w:r>
          </w:p>
        </w:tc>
        <w:tc>
          <w:tcPr>
            <w:tcW w:w="5760" w:type="dxa"/>
          </w:tcPr>
          <w:p w14:paraId="5C3F485D" w14:textId="77777777" w:rsidR="00C50675" w:rsidRDefault="00000000">
            <w:r>
              <w:t xml:space="preserve">10.2 </w:t>
            </w:r>
            <w:r>
              <w:tab/>
              <w:t xml:space="preserve">Receiverships and liquidations </w:t>
            </w:r>
          </w:p>
        </w:tc>
        <w:tc>
          <w:tcPr>
            <w:tcW w:w="1440" w:type="dxa"/>
          </w:tcPr>
          <w:p w14:paraId="02C7F35A" w14:textId="77777777" w:rsidR="00C50675" w:rsidRDefault="00C50675"/>
        </w:tc>
        <w:tc>
          <w:tcPr>
            <w:tcW w:w="1440" w:type="dxa"/>
          </w:tcPr>
          <w:p w14:paraId="4BCF75D2" w14:textId="77777777" w:rsidR="00C50675" w:rsidRDefault="00C50675"/>
        </w:tc>
        <w:tc>
          <w:tcPr>
            <w:tcW w:w="4320" w:type="dxa"/>
          </w:tcPr>
          <w:p w14:paraId="70E7E6FC" w14:textId="77777777" w:rsidR="00C50675" w:rsidRDefault="00C50675"/>
        </w:tc>
      </w:tr>
      <w:tr w:rsidR="00C50675" w14:paraId="651D4472" w14:textId="77777777">
        <w:tc>
          <w:tcPr>
            <w:tcW w:w="720" w:type="dxa"/>
          </w:tcPr>
          <w:p w14:paraId="77ADC441" w14:textId="77777777" w:rsidR="00C50675" w:rsidRDefault="00000000">
            <w:r>
              <w:t>752</w:t>
            </w:r>
          </w:p>
        </w:tc>
        <w:tc>
          <w:tcPr>
            <w:tcW w:w="5760" w:type="dxa"/>
          </w:tcPr>
          <w:p w14:paraId="604EE527" w14:textId="77777777" w:rsidR="00C50675" w:rsidRDefault="00000000">
            <w:r>
              <w:t>[●].</w:t>
            </w:r>
          </w:p>
        </w:tc>
        <w:tc>
          <w:tcPr>
            <w:tcW w:w="1440" w:type="dxa"/>
          </w:tcPr>
          <w:p w14:paraId="4DB9E69A" w14:textId="77777777" w:rsidR="00C50675" w:rsidRDefault="00C50675"/>
        </w:tc>
        <w:tc>
          <w:tcPr>
            <w:tcW w:w="1440" w:type="dxa"/>
          </w:tcPr>
          <w:p w14:paraId="6FD08F30" w14:textId="77777777" w:rsidR="00C50675" w:rsidRDefault="00C50675"/>
        </w:tc>
        <w:tc>
          <w:tcPr>
            <w:tcW w:w="4320" w:type="dxa"/>
          </w:tcPr>
          <w:p w14:paraId="2F121E33" w14:textId="77777777" w:rsidR="00C50675" w:rsidRDefault="00C50675"/>
        </w:tc>
      </w:tr>
      <w:tr w:rsidR="00C50675" w14:paraId="298C73A1" w14:textId="77777777">
        <w:tc>
          <w:tcPr>
            <w:tcW w:w="720" w:type="dxa"/>
          </w:tcPr>
          <w:p w14:paraId="2ED7B2EA" w14:textId="77777777" w:rsidR="00C50675" w:rsidRDefault="00000000">
            <w:r>
              <w:t>753</w:t>
            </w:r>
          </w:p>
        </w:tc>
        <w:tc>
          <w:tcPr>
            <w:tcW w:w="5760" w:type="dxa"/>
          </w:tcPr>
          <w:p w14:paraId="23F78B42" w14:textId="77777777" w:rsidR="00C50675" w:rsidRDefault="00000000">
            <w:r>
              <w:t xml:space="preserve">10.3 </w:t>
            </w:r>
            <w:r>
              <w:tab/>
              <w:t xml:space="preserve">Save as set out in Part [10], section [7] and paragraph [10.2] above, as at the date of this Document, none of the Directors and Senior Managers:  </w:t>
            </w:r>
          </w:p>
        </w:tc>
        <w:tc>
          <w:tcPr>
            <w:tcW w:w="1440" w:type="dxa"/>
          </w:tcPr>
          <w:p w14:paraId="6AA62B0E" w14:textId="77777777" w:rsidR="00C50675" w:rsidRDefault="00C50675"/>
        </w:tc>
        <w:tc>
          <w:tcPr>
            <w:tcW w:w="1440" w:type="dxa"/>
          </w:tcPr>
          <w:p w14:paraId="03CEAE40" w14:textId="77777777" w:rsidR="00C50675" w:rsidRDefault="00C50675"/>
        </w:tc>
        <w:tc>
          <w:tcPr>
            <w:tcW w:w="4320" w:type="dxa"/>
          </w:tcPr>
          <w:p w14:paraId="2AFF91E3" w14:textId="77777777" w:rsidR="00C50675" w:rsidRDefault="00C50675"/>
        </w:tc>
      </w:tr>
      <w:tr w:rsidR="00C50675" w14:paraId="05A4D20F" w14:textId="77777777">
        <w:tc>
          <w:tcPr>
            <w:tcW w:w="720" w:type="dxa"/>
          </w:tcPr>
          <w:p w14:paraId="0C3CA9E1" w14:textId="77777777" w:rsidR="00C50675" w:rsidRDefault="00000000">
            <w:r>
              <w:t>754</w:t>
            </w:r>
          </w:p>
        </w:tc>
        <w:tc>
          <w:tcPr>
            <w:tcW w:w="5760" w:type="dxa"/>
          </w:tcPr>
          <w:p w14:paraId="0E4DCDAB" w14:textId="77777777" w:rsidR="00C50675" w:rsidRDefault="00000000">
            <w:r>
              <w:t xml:space="preserve">has any unspent convictions in relation to fraudulent offences for at least the previous five years; </w:t>
            </w:r>
          </w:p>
        </w:tc>
        <w:tc>
          <w:tcPr>
            <w:tcW w:w="1440" w:type="dxa"/>
          </w:tcPr>
          <w:p w14:paraId="59D7E40C" w14:textId="77777777" w:rsidR="00C50675" w:rsidRDefault="00C50675"/>
        </w:tc>
        <w:tc>
          <w:tcPr>
            <w:tcW w:w="1440" w:type="dxa"/>
          </w:tcPr>
          <w:p w14:paraId="4A5492C6" w14:textId="77777777" w:rsidR="00C50675" w:rsidRDefault="00C50675"/>
        </w:tc>
        <w:tc>
          <w:tcPr>
            <w:tcW w:w="4320" w:type="dxa"/>
          </w:tcPr>
          <w:p w14:paraId="298F9DC8" w14:textId="77777777" w:rsidR="00C50675" w:rsidRDefault="00C50675"/>
        </w:tc>
      </w:tr>
      <w:tr w:rsidR="00C50675" w14:paraId="3097C7D7" w14:textId="77777777">
        <w:tc>
          <w:tcPr>
            <w:tcW w:w="720" w:type="dxa"/>
          </w:tcPr>
          <w:p w14:paraId="1F1B391B" w14:textId="77777777" w:rsidR="00C50675" w:rsidRDefault="00000000">
            <w:r>
              <w:t>755</w:t>
            </w:r>
          </w:p>
        </w:tc>
        <w:tc>
          <w:tcPr>
            <w:tcW w:w="5760" w:type="dxa"/>
          </w:tcPr>
          <w:p w14:paraId="726A885D" w14:textId="77777777" w:rsidR="00C50675" w:rsidRDefault="00000000">
            <w:r>
              <w:t xml:space="preserve">has been bankrupt or been the subject of any individual voluntary arrangement; </w:t>
            </w:r>
          </w:p>
        </w:tc>
        <w:tc>
          <w:tcPr>
            <w:tcW w:w="1440" w:type="dxa"/>
          </w:tcPr>
          <w:p w14:paraId="7BFE4387" w14:textId="77777777" w:rsidR="00C50675" w:rsidRDefault="00C50675"/>
        </w:tc>
        <w:tc>
          <w:tcPr>
            <w:tcW w:w="1440" w:type="dxa"/>
          </w:tcPr>
          <w:p w14:paraId="64719A09" w14:textId="77777777" w:rsidR="00C50675" w:rsidRDefault="00C50675"/>
        </w:tc>
        <w:tc>
          <w:tcPr>
            <w:tcW w:w="4320" w:type="dxa"/>
          </w:tcPr>
          <w:p w14:paraId="752F3F2E" w14:textId="77777777" w:rsidR="00C50675" w:rsidRDefault="00C50675"/>
        </w:tc>
      </w:tr>
      <w:tr w:rsidR="00C50675" w14:paraId="275D73C2" w14:textId="77777777">
        <w:tc>
          <w:tcPr>
            <w:tcW w:w="720" w:type="dxa"/>
          </w:tcPr>
          <w:p w14:paraId="49DA4DF5" w14:textId="77777777" w:rsidR="00C50675" w:rsidRDefault="00000000">
            <w:r>
              <w:t>756</w:t>
            </w:r>
          </w:p>
        </w:tc>
        <w:tc>
          <w:tcPr>
            <w:tcW w:w="5760" w:type="dxa"/>
          </w:tcPr>
          <w:p w14:paraId="56ED9B73" w14:textId="77777777" w:rsidR="00C50675" w:rsidRDefault="00000000">
            <w:r>
              <w:t xml:space="preserve">has been a director of any company which, at that time or within 12 months after his ceasing to be a director, became bankrupt, had a receiver appointed or was liquidated (other than solvent liquidations); </w:t>
            </w:r>
          </w:p>
        </w:tc>
        <w:tc>
          <w:tcPr>
            <w:tcW w:w="1440" w:type="dxa"/>
          </w:tcPr>
          <w:p w14:paraId="747176BF" w14:textId="77777777" w:rsidR="00C50675" w:rsidRDefault="00C50675"/>
        </w:tc>
        <w:tc>
          <w:tcPr>
            <w:tcW w:w="1440" w:type="dxa"/>
          </w:tcPr>
          <w:p w14:paraId="3FE573C6" w14:textId="77777777" w:rsidR="00C50675" w:rsidRDefault="00C50675"/>
        </w:tc>
        <w:tc>
          <w:tcPr>
            <w:tcW w:w="4320" w:type="dxa"/>
          </w:tcPr>
          <w:p w14:paraId="60974C78" w14:textId="77777777" w:rsidR="00C50675" w:rsidRDefault="00C50675"/>
        </w:tc>
      </w:tr>
      <w:tr w:rsidR="00C50675" w14:paraId="3A4B90F3" w14:textId="77777777">
        <w:tc>
          <w:tcPr>
            <w:tcW w:w="720" w:type="dxa"/>
          </w:tcPr>
          <w:p w14:paraId="472E9CFD" w14:textId="77777777" w:rsidR="00C50675" w:rsidRDefault="00000000">
            <w:r>
              <w:t>757</w:t>
            </w:r>
          </w:p>
        </w:tc>
        <w:tc>
          <w:tcPr>
            <w:tcW w:w="5760" w:type="dxa"/>
          </w:tcPr>
          <w:p w14:paraId="624962A3" w14:textId="77777777" w:rsidR="00C50675" w:rsidRDefault="00000000">
            <w:r>
              <w:t xml:space="preserve">has been a partner of any partnership which, at that time or within 12 months after his ceasing to be a partner, became bankrupt, had a receiver appointed or was liquidated (other than solvent liquidations); </w:t>
            </w:r>
          </w:p>
        </w:tc>
        <w:tc>
          <w:tcPr>
            <w:tcW w:w="1440" w:type="dxa"/>
          </w:tcPr>
          <w:p w14:paraId="3459E10E" w14:textId="77777777" w:rsidR="00C50675" w:rsidRDefault="00C50675"/>
        </w:tc>
        <w:tc>
          <w:tcPr>
            <w:tcW w:w="1440" w:type="dxa"/>
          </w:tcPr>
          <w:p w14:paraId="771BA7C1" w14:textId="77777777" w:rsidR="00C50675" w:rsidRDefault="00C50675"/>
        </w:tc>
        <w:tc>
          <w:tcPr>
            <w:tcW w:w="4320" w:type="dxa"/>
          </w:tcPr>
          <w:p w14:paraId="7AFF96DD" w14:textId="77777777" w:rsidR="00C50675" w:rsidRDefault="00C50675"/>
        </w:tc>
      </w:tr>
      <w:tr w:rsidR="00C50675" w14:paraId="24191159" w14:textId="77777777">
        <w:tc>
          <w:tcPr>
            <w:tcW w:w="720" w:type="dxa"/>
          </w:tcPr>
          <w:p w14:paraId="00048D14" w14:textId="77777777" w:rsidR="00C50675" w:rsidRDefault="00000000">
            <w:r>
              <w:t>758</w:t>
            </w:r>
          </w:p>
        </w:tc>
        <w:tc>
          <w:tcPr>
            <w:tcW w:w="5760" w:type="dxa"/>
          </w:tcPr>
          <w:p w14:paraId="49A4E0BA" w14:textId="77777777" w:rsidR="00C50675" w:rsidRDefault="00000000">
            <w:r>
              <w:t xml:space="preserve">owned any assets which have been subject to a </w:t>
            </w:r>
            <w:r>
              <w:lastRenderedPageBreak/>
              <w:t>receivership; or</w:t>
            </w:r>
          </w:p>
        </w:tc>
        <w:tc>
          <w:tcPr>
            <w:tcW w:w="1440" w:type="dxa"/>
          </w:tcPr>
          <w:p w14:paraId="554E1CB5" w14:textId="77777777" w:rsidR="00C50675" w:rsidRDefault="00C50675"/>
        </w:tc>
        <w:tc>
          <w:tcPr>
            <w:tcW w:w="1440" w:type="dxa"/>
          </w:tcPr>
          <w:p w14:paraId="30B02AFD" w14:textId="77777777" w:rsidR="00C50675" w:rsidRDefault="00C50675"/>
        </w:tc>
        <w:tc>
          <w:tcPr>
            <w:tcW w:w="4320" w:type="dxa"/>
          </w:tcPr>
          <w:p w14:paraId="716E0094" w14:textId="77777777" w:rsidR="00C50675" w:rsidRDefault="00C50675"/>
        </w:tc>
      </w:tr>
      <w:tr w:rsidR="00C50675" w14:paraId="48E98D5E" w14:textId="77777777">
        <w:tc>
          <w:tcPr>
            <w:tcW w:w="720" w:type="dxa"/>
          </w:tcPr>
          <w:p w14:paraId="70BB463E" w14:textId="77777777" w:rsidR="00C50675" w:rsidRDefault="00000000">
            <w:r>
              <w:t>759</w:t>
            </w:r>
          </w:p>
        </w:tc>
        <w:tc>
          <w:tcPr>
            <w:tcW w:w="5760" w:type="dxa"/>
          </w:tcPr>
          <w:p w14:paraId="5B829A3B" w14:textId="77777777" w:rsidR="00C50675" w:rsidRDefault="00000000">
            <w:r>
              <w:t xml:space="preserve">has any public criticism against him by statutory or regulatory authority (including recognised professional bodies); </w:t>
            </w:r>
          </w:p>
        </w:tc>
        <w:tc>
          <w:tcPr>
            <w:tcW w:w="1440" w:type="dxa"/>
          </w:tcPr>
          <w:p w14:paraId="3C639DE1" w14:textId="77777777" w:rsidR="00C50675" w:rsidRDefault="00C50675"/>
        </w:tc>
        <w:tc>
          <w:tcPr>
            <w:tcW w:w="1440" w:type="dxa"/>
          </w:tcPr>
          <w:p w14:paraId="54AC8F69" w14:textId="77777777" w:rsidR="00C50675" w:rsidRDefault="00C50675"/>
        </w:tc>
        <w:tc>
          <w:tcPr>
            <w:tcW w:w="4320" w:type="dxa"/>
          </w:tcPr>
          <w:p w14:paraId="7B06A4B4" w14:textId="77777777" w:rsidR="00C50675" w:rsidRDefault="00C50675"/>
        </w:tc>
      </w:tr>
      <w:tr w:rsidR="00C50675" w14:paraId="4C671BA0" w14:textId="77777777">
        <w:tc>
          <w:tcPr>
            <w:tcW w:w="720" w:type="dxa"/>
          </w:tcPr>
          <w:p w14:paraId="42E13247" w14:textId="77777777" w:rsidR="00C50675" w:rsidRDefault="00000000">
            <w:r>
              <w:t>760</w:t>
            </w:r>
          </w:p>
        </w:tc>
        <w:tc>
          <w:tcPr>
            <w:tcW w:w="5760" w:type="dxa"/>
          </w:tcPr>
          <w:p w14:paraId="5452B38B" w14:textId="77777777" w:rsidR="00C50675" w:rsidRDefault="00000000">
            <w:r>
              <w:t xml:space="preserve">has been disqualified by a court from acting as a director of a company or from acting in the management or conduct of the affairs of a company; or </w:t>
            </w:r>
          </w:p>
        </w:tc>
        <w:tc>
          <w:tcPr>
            <w:tcW w:w="1440" w:type="dxa"/>
          </w:tcPr>
          <w:p w14:paraId="03BECEF7" w14:textId="77777777" w:rsidR="00C50675" w:rsidRDefault="00C50675"/>
        </w:tc>
        <w:tc>
          <w:tcPr>
            <w:tcW w:w="1440" w:type="dxa"/>
          </w:tcPr>
          <w:p w14:paraId="4A1689AF" w14:textId="77777777" w:rsidR="00C50675" w:rsidRDefault="00C50675"/>
        </w:tc>
        <w:tc>
          <w:tcPr>
            <w:tcW w:w="4320" w:type="dxa"/>
          </w:tcPr>
          <w:p w14:paraId="5DACE201" w14:textId="77777777" w:rsidR="00C50675" w:rsidRDefault="00C50675"/>
        </w:tc>
      </w:tr>
      <w:tr w:rsidR="00C50675" w14:paraId="16BD1A43" w14:textId="77777777">
        <w:tc>
          <w:tcPr>
            <w:tcW w:w="720" w:type="dxa"/>
          </w:tcPr>
          <w:p w14:paraId="2A9BAC1B" w14:textId="77777777" w:rsidR="00C50675" w:rsidRDefault="00000000">
            <w:r>
              <w:t>761</w:t>
            </w:r>
          </w:p>
        </w:tc>
        <w:tc>
          <w:tcPr>
            <w:tcW w:w="5760" w:type="dxa"/>
          </w:tcPr>
          <w:p w14:paraId="31265FA0" w14:textId="77777777" w:rsidR="00C50675" w:rsidRDefault="00000000">
            <w:r>
              <w:t xml:space="preserve">has any conflict of interest in performing his duties as Director and Senior Manager of the Company. </w:t>
            </w:r>
          </w:p>
        </w:tc>
        <w:tc>
          <w:tcPr>
            <w:tcW w:w="1440" w:type="dxa"/>
          </w:tcPr>
          <w:p w14:paraId="282F5278" w14:textId="77777777" w:rsidR="00C50675" w:rsidRDefault="00C50675"/>
        </w:tc>
        <w:tc>
          <w:tcPr>
            <w:tcW w:w="1440" w:type="dxa"/>
          </w:tcPr>
          <w:p w14:paraId="3A7B9B2A" w14:textId="77777777" w:rsidR="00C50675" w:rsidRDefault="00C50675"/>
        </w:tc>
        <w:tc>
          <w:tcPr>
            <w:tcW w:w="4320" w:type="dxa"/>
          </w:tcPr>
          <w:p w14:paraId="32FC5E5E" w14:textId="77777777" w:rsidR="00C50675" w:rsidRDefault="00C50675"/>
        </w:tc>
      </w:tr>
      <w:tr w:rsidR="00C50675" w14:paraId="7CD02729" w14:textId="77777777">
        <w:tc>
          <w:tcPr>
            <w:tcW w:w="720" w:type="dxa"/>
          </w:tcPr>
          <w:p w14:paraId="6FA53535" w14:textId="77777777" w:rsidR="00C50675" w:rsidRDefault="00000000">
            <w:r>
              <w:t>762</w:t>
            </w:r>
          </w:p>
        </w:tc>
        <w:tc>
          <w:tcPr>
            <w:tcW w:w="5760" w:type="dxa"/>
          </w:tcPr>
          <w:p w14:paraId="2FF72D4A" w14:textId="77777777" w:rsidR="00C50675" w:rsidRDefault="00000000">
            <w:r>
              <w:t xml:space="preserve">Directors’ and Senior Managers’ Letters of Appointment, Service Agreement and/or Terms of Employment  </w:t>
            </w:r>
          </w:p>
        </w:tc>
        <w:tc>
          <w:tcPr>
            <w:tcW w:w="1440" w:type="dxa"/>
          </w:tcPr>
          <w:p w14:paraId="38912D40" w14:textId="77777777" w:rsidR="00C50675" w:rsidRDefault="00C50675"/>
        </w:tc>
        <w:tc>
          <w:tcPr>
            <w:tcW w:w="1440" w:type="dxa"/>
          </w:tcPr>
          <w:p w14:paraId="3481C106" w14:textId="77777777" w:rsidR="00C50675" w:rsidRDefault="00C50675"/>
        </w:tc>
        <w:tc>
          <w:tcPr>
            <w:tcW w:w="4320" w:type="dxa"/>
          </w:tcPr>
          <w:p w14:paraId="70D6D5AC" w14:textId="77777777" w:rsidR="00C50675" w:rsidRDefault="00C50675"/>
        </w:tc>
      </w:tr>
      <w:tr w:rsidR="00C50675" w14:paraId="03E57EBA" w14:textId="77777777">
        <w:tc>
          <w:tcPr>
            <w:tcW w:w="720" w:type="dxa"/>
          </w:tcPr>
          <w:p w14:paraId="587B3D83" w14:textId="77777777" w:rsidR="00C50675" w:rsidRDefault="00000000">
            <w:r>
              <w:t>763</w:t>
            </w:r>
          </w:p>
        </w:tc>
        <w:tc>
          <w:tcPr>
            <w:tcW w:w="5760" w:type="dxa"/>
          </w:tcPr>
          <w:p w14:paraId="0AF3C0E8" w14:textId="77777777" w:rsidR="00C50675" w:rsidRDefault="00000000">
            <w:r>
              <w:t>Richard Beresford</w:t>
            </w:r>
          </w:p>
        </w:tc>
        <w:tc>
          <w:tcPr>
            <w:tcW w:w="1440" w:type="dxa"/>
          </w:tcPr>
          <w:p w14:paraId="443C307D" w14:textId="77777777" w:rsidR="00C50675" w:rsidRDefault="00C50675"/>
        </w:tc>
        <w:tc>
          <w:tcPr>
            <w:tcW w:w="1440" w:type="dxa"/>
          </w:tcPr>
          <w:p w14:paraId="541D0BB1" w14:textId="77777777" w:rsidR="00C50675" w:rsidRDefault="00C50675"/>
        </w:tc>
        <w:tc>
          <w:tcPr>
            <w:tcW w:w="4320" w:type="dxa"/>
          </w:tcPr>
          <w:p w14:paraId="79566ECC" w14:textId="77777777" w:rsidR="00C50675" w:rsidRDefault="00C50675"/>
        </w:tc>
      </w:tr>
      <w:tr w:rsidR="00C50675" w14:paraId="49DAF116" w14:textId="77777777">
        <w:tc>
          <w:tcPr>
            <w:tcW w:w="720" w:type="dxa"/>
          </w:tcPr>
          <w:p w14:paraId="163B475E" w14:textId="77777777" w:rsidR="00C50675" w:rsidRDefault="00000000">
            <w:r>
              <w:t>764</w:t>
            </w:r>
          </w:p>
        </w:tc>
        <w:tc>
          <w:tcPr>
            <w:tcW w:w="5760" w:type="dxa"/>
          </w:tcPr>
          <w:p w14:paraId="7B2D918D" w14:textId="77777777" w:rsidR="00C50675" w:rsidRDefault="00000000">
            <w:r>
              <w:t xml:space="preserve">[●] </w:t>
            </w:r>
          </w:p>
        </w:tc>
        <w:tc>
          <w:tcPr>
            <w:tcW w:w="1440" w:type="dxa"/>
          </w:tcPr>
          <w:p w14:paraId="1E35B51A" w14:textId="77777777" w:rsidR="00C50675" w:rsidRDefault="00C50675"/>
        </w:tc>
        <w:tc>
          <w:tcPr>
            <w:tcW w:w="1440" w:type="dxa"/>
          </w:tcPr>
          <w:p w14:paraId="0D71690F" w14:textId="77777777" w:rsidR="00C50675" w:rsidRDefault="00C50675"/>
        </w:tc>
        <w:tc>
          <w:tcPr>
            <w:tcW w:w="4320" w:type="dxa"/>
          </w:tcPr>
          <w:p w14:paraId="52D82A48" w14:textId="77777777" w:rsidR="00C50675" w:rsidRDefault="00C50675"/>
        </w:tc>
      </w:tr>
      <w:tr w:rsidR="00C50675" w14:paraId="19D9154A" w14:textId="77777777">
        <w:tc>
          <w:tcPr>
            <w:tcW w:w="720" w:type="dxa"/>
          </w:tcPr>
          <w:p w14:paraId="6F5FA62A" w14:textId="77777777" w:rsidR="00C50675" w:rsidRDefault="00000000">
            <w:r>
              <w:t>765</w:t>
            </w:r>
          </w:p>
        </w:tc>
        <w:tc>
          <w:tcPr>
            <w:tcW w:w="5760" w:type="dxa"/>
          </w:tcPr>
          <w:p w14:paraId="43769CE8" w14:textId="77777777" w:rsidR="00C50675" w:rsidRDefault="00000000">
            <w:r>
              <w:t>Michael Irvine</w:t>
            </w:r>
          </w:p>
        </w:tc>
        <w:tc>
          <w:tcPr>
            <w:tcW w:w="1440" w:type="dxa"/>
          </w:tcPr>
          <w:p w14:paraId="386E4FAA" w14:textId="77777777" w:rsidR="00C50675" w:rsidRDefault="00C50675"/>
        </w:tc>
        <w:tc>
          <w:tcPr>
            <w:tcW w:w="1440" w:type="dxa"/>
          </w:tcPr>
          <w:p w14:paraId="7AF30F5C" w14:textId="77777777" w:rsidR="00C50675" w:rsidRDefault="00C50675"/>
        </w:tc>
        <w:tc>
          <w:tcPr>
            <w:tcW w:w="4320" w:type="dxa"/>
          </w:tcPr>
          <w:p w14:paraId="59A13E1F" w14:textId="77777777" w:rsidR="00C50675" w:rsidRDefault="00C50675"/>
        </w:tc>
      </w:tr>
      <w:tr w:rsidR="00C50675" w14:paraId="3E2DC926" w14:textId="77777777">
        <w:tc>
          <w:tcPr>
            <w:tcW w:w="720" w:type="dxa"/>
          </w:tcPr>
          <w:p w14:paraId="38126C2F" w14:textId="77777777" w:rsidR="00C50675" w:rsidRDefault="00000000">
            <w:r>
              <w:t>766</w:t>
            </w:r>
          </w:p>
        </w:tc>
        <w:tc>
          <w:tcPr>
            <w:tcW w:w="5760" w:type="dxa"/>
          </w:tcPr>
          <w:p w14:paraId="35CD18AC" w14:textId="77777777" w:rsidR="00C50675" w:rsidRDefault="00000000">
            <w:r>
              <w:t xml:space="preserve">[●]. </w:t>
            </w:r>
          </w:p>
        </w:tc>
        <w:tc>
          <w:tcPr>
            <w:tcW w:w="1440" w:type="dxa"/>
          </w:tcPr>
          <w:p w14:paraId="183850E9" w14:textId="77777777" w:rsidR="00C50675" w:rsidRDefault="00C50675"/>
        </w:tc>
        <w:tc>
          <w:tcPr>
            <w:tcW w:w="1440" w:type="dxa"/>
          </w:tcPr>
          <w:p w14:paraId="4384A6A1" w14:textId="77777777" w:rsidR="00C50675" w:rsidRDefault="00C50675"/>
        </w:tc>
        <w:tc>
          <w:tcPr>
            <w:tcW w:w="4320" w:type="dxa"/>
          </w:tcPr>
          <w:p w14:paraId="52F939DE" w14:textId="77777777" w:rsidR="00C50675" w:rsidRDefault="00C50675"/>
        </w:tc>
      </w:tr>
      <w:tr w:rsidR="00C50675" w14:paraId="202FFA58" w14:textId="77777777">
        <w:tc>
          <w:tcPr>
            <w:tcW w:w="720" w:type="dxa"/>
          </w:tcPr>
          <w:p w14:paraId="7D8A85ED" w14:textId="77777777" w:rsidR="00C50675" w:rsidRDefault="00000000">
            <w:r>
              <w:t>767</w:t>
            </w:r>
          </w:p>
        </w:tc>
        <w:tc>
          <w:tcPr>
            <w:tcW w:w="5760" w:type="dxa"/>
          </w:tcPr>
          <w:p w14:paraId="4640CE1B" w14:textId="77777777" w:rsidR="00C50675" w:rsidRDefault="00000000">
            <w:r>
              <w:t>Neil Adair</w:t>
            </w:r>
          </w:p>
        </w:tc>
        <w:tc>
          <w:tcPr>
            <w:tcW w:w="1440" w:type="dxa"/>
          </w:tcPr>
          <w:p w14:paraId="3F2FC923" w14:textId="77777777" w:rsidR="00C50675" w:rsidRDefault="00C50675"/>
        </w:tc>
        <w:tc>
          <w:tcPr>
            <w:tcW w:w="1440" w:type="dxa"/>
          </w:tcPr>
          <w:p w14:paraId="274409B3" w14:textId="77777777" w:rsidR="00C50675" w:rsidRDefault="00C50675"/>
        </w:tc>
        <w:tc>
          <w:tcPr>
            <w:tcW w:w="4320" w:type="dxa"/>
          </w:tcPr>
          <w:p w14:paraId="7834E487" w14:textId="77777777" w:rsidR="00C50675" w:rsidRDefault="00C50675"/>
        </w:tc>
      </w:tr>
      <w:tr w:rsidR="00C50675" w14:paraId="631342F3" w14:textId="77777777">
        <w:tc>
          <w:tcPr>
            <w:tcW w:w="720" w:type="dxa"/>
          </w:tcPr>
          <w:p w14:paraId="6BA3B9A3" w14:textId="77777777" w:rsidR="00C50675" w:rsidRDefault="00000000">
            <w:r>
              <w:t>768</w:t>
            </w:r>
          </w:p>
        </w:tc>
        <w:tc>
          <w:tcPr>
            <w:tcW w:w="5760" w:type="dxa"/>
          </w:tcPr>
          <w:p w14:paraId="0315A0D9" w14:textId="77777777" w:rsidR="00C50675" w:rsidRDefault="00000000">
            <w:r>
              <w:t>[●]</w:t>
            </w:r>
          </w:p>
        </w:tc>
        <w:tc>
          <w:tcPr>
            <w:tcW w:w="1440" w:type="dxa"/>
          </w:tcPr>
          <w:p w14:paraId="6FC85768" w14:textId="77777777" w:rsidR="00C50675" w:rsidRDefault="00C50675"/>
        </w:tc>
        <w:tc>
          <w:tcPr>
            <w:tcW w:w="1440" w:type="dxa"/>
          </w:tcPr>
          <w:p w14:paraId="73CE21EC" w14:textId="77777777" w:rsidR="00C50675" w:rsidRDefault="00C50675"/>
        </w:tc>
        <w:tc>
          <w:tcPr>
            <w:tcW w:w="4320" w:type="dxa"/>
          </w:tcPr>
          <w:p w14:paraId="45F8564B" w14:textId="77777777" w:rsidR="00C50675" w:rsidRDefault="00C50675"/>
        </w:tc>
      </w:tr>
      <w:tr w:rsidR="00C50675" w14:paraId="73FAA1F5" w14:textId="77777777">
        <w:tc>
          <w:tcPr>
            <w:tcW w:w="720" w:type="dxa"/>
          </w:tcPr>
          <w:p w14:paraId="74FC5DF5" w14:textId="77777777" w:rsidR="00C50675" w:rsidRDefault="00000000">
            <w:r>
              <w:t>769</w:t>
            </w:r>
          </w:p>
        </w:tc>
        <w:tc>
          <w:tcPr>
            <w:tcW w:w="5760" w:type="dxa"/>
          </w:tcPr>
          <w:p w14:paraId="10AD7F9C" w14:textId="77777777" w:rsidR="00C50675" w:rsidRDefault="00000000">
            <w:r>
              <w:t>Paul McGowan</w:t>
            </w:r>
          </w:p>
        </w:tc>
        <w:tc>
          <w:tcPr>
            <w:tcW w:w="1440" w:type="dxa"/>
          </w:tcPr>
          <w:p w14:paraId="6B054408" w14:textId="77777777" w:rsidR="00C50675" w:rsidRDefault="00C50675"/>
        </w:tc>
        <w:tc>
          <w:tcPr>
            <w:tcW w:w="1440" w:type="dxa"/>
          </w:tcPr>
          <w:p w14:paraId="440FE83C" w14:textId="77777777" w:rsidR="00C50675" w:rsidRDefault="00C50675"/>
        </w:tc>
        <w:tc>
          <w:tcPr>
            <w:tcW w:w="4320" w:type="dxa"/>
          </w:tcPr>
          <w:p w14:paraId="314D0D0E" w14:textId="77777777" w:rsidR="00C50675" w:rsidRDefault="00C50675"/>
        </w:tc>
      </w:tr>
      <w:tr w:rsidR="00C50675" w14:paraId="7144B56B" w14:textId="77777777">
        <w:tc>
          <w:tcPr>
            <w:tcW w:w="720" w:type="dxa"/>
          </w:tcPr>
          <w:p w14:paraId="712425F8" w14:textId="77777777" w:rsidR="00C50675" w:rsidRDefault="00000000">
            <w:r>
              <w:t>770</w:t>
            </w:r>
          </w:p>
        </w:tc>
        <w:tc>
          <w:tcPr>
            <w:tcW w:w="5760" w:type="dxa"/>
          </w:tcPr>
          <w:p w14:paraId="12D17F93" w14:textId="77777777" w:rsidR="00C50675" w:rsidRDefault="00000000">
            <w:r>
              <w:t>[●]</w:t>
            </w:r>
          </w:p>
        </w:tc>
        <w:tc>
          <w:tcPr>
            <w:tcW w:w="1440" w:type="dxa"/>
          </w:tcPr>
          <w:p w14:paraId="0A17F436" w14:textId="77777777" w:rsidR="00C50675" w:rsidRDefault="00C50675"/>
        </w:tc>
        <w:tc>
          <w:tcPr>
            <w:tcW w:w="1440" w:type="dxa"/>
          </w:tcPr>
          <w:p w14:paraId="54006BDF" w14:textId="77777777" w:rsidR="00C50675" w:rsidRDefault="00C50675"/>
        </w:tc>
        <w:tc>
          <w:tcPr>
            <w:tcW w:w="4320" w:type="dxa"/>
          </w:tcPr>
          <w:p w14:paraId="2F3722F4" w14:textId="77777777" w:rsidR="00C50675" w:rsidRDefault="00C50675"/>
        </w:tc>
      </w:tr>
      <w:tr w:rsidR="00C50675" w14:paraId="07FDDAAD" w14:textId="77777777">
        <w:tc>
          <w:tcPr>
            <w:tcW w:w="720" w:type="dxa"/>
          </w:tcPr>
          <w:p w14:paraId="73F0AE59" w14:textId="77777777" w:rsidR="00C50675" w:rsidRDefault="00000000">
            <w:r>
              <w:t>771</w:t>
            </w:r>
          </w:p>
        </w:tc>
        <w:tc>
          <w:tcPr>
            <w:tcW w:w="5760" w:type="dxa"/>
          </w:tcPr>
          <w:p w14:paraId="735D7C7F" w14:textId="77777777" w:rsidR="00C50675" w:rsidRDefault="00000000">
            <w:r>
              <w:t>[●]</w:t>
            </w:r>
          </w:p>
        </w:tc>
        <w:tc>
          <w:tcPr>
            <w:tcW w:w="1440" w:type="dxa"/>
          </w:tcPr>
          <w:p w14:paraId="647E1131" w14:textId="77777777" w:rsidR="00C50675" w:rsidRDefault="00C50675"/>
        </w:tc>
        <w:tc>
          <w:tcPr>
            <w:tcW w:w="1440" w:type="dxa"/>
          </w:tcPr>
          <w:p w14:paraId="536664C8" w14:textId="77777777" w:rsidR="00C50675" w:rsidRDefault="00C50675"/>
        </w:tc>
        <w:tc>
          <w:tcPr>
            <w:tcW w:w="4320" w:type="dxa"/>
          </w:tcPr>
          <w:p w14:paraId="1A3540A6" w14:textId="77777777" w:rsidR="00C50675" w:rsidRDefault="00C50675"/>
        </w:tc>
      </w:tr>
      <w:tr w:rsidR="00C50675" w14:paraId="520C44FC" w14:textId="77777777">
        <w:tc>
          <w:tcPr>
            <w:tcW w:w="720" w:type="dxa"/>
          </w:tcPr>
          <w:p w14:paraId="30BAE56E" w14:textId="77777777" w:rsidR="00C50675" w:rsidRDefault="00000000">
            <w:r>
              <w:t>772</w:t>
            </w:r>
          </w:p>
        </w:tc>
        <w:tc>
          <w:tcPr>
            <w:tcW w:w="5760" w:type="dxa"/>
          </w:tcPr>
          <w:p w14:paraId="0D008AD9" w14:textId="77777777" w:rsidR="00C50675" w:rsidRDefault="00000000">
            <w:r>
              <w:t>Each director must disclose his other business interests now and in the future to the board and the company secretary. Each director is entitled to receive an annual fee agreed with the board to be paid quarterly in arrears. This fee will be reviewed annually. In addition, each director will also be reimbursed for any fees or expenses reasonably incurred in relation to the performance of its duties under the contract. This fee has been set at £[●]</w:t>
            </w:r>
          </w:p>
        </w:tc>
        <w:tc>
          <w:tcPr>
            <w:tcW w:w="1440" w:type="dxa"/>
          </w:tcPr>
          <w:p w14:paraId="68DB7129" w14:textId="77777777" w:rsidR="00C50675" w:rsidRDefault="00C50675"/>
        </w:tc>
        <w:tc>
          <w:tcPr>
            <w:tcW w:w="1440" w:type="dxa"/>
          </w:tcPr>
          <w:p w14:paraId="459112ED" w14:textId="77777777" w:rsidR="00C50675" w:rsidRDefault="00C50675"/>
        </w:tc>
        <w:tc>
          <w:tcPr>
            <w:tcW w:w="4320" w:type="dxa"/>
          </w:tcPr>
          <w:p w14:paraId="698FF08D" w14:textId="77777777" w:rsidR="00C50675" w:rsidRDefault="00C50675"/>
        </w:tc>
      </w:tr>
      <w:tr w:rsidR="00C50675" w14:paraId="0B5BF241" w14:textId="77777777">
        <w:tc>
          <w:tcPr>
            <w:tcW w:w="720" w:type="dxa"/>
          </w:tcPr>
          <w:p w14:paraId="3BBF69BD" w14:textId="77777777" w:rsidR="00C50675" w:rsidRDefault="00000000">
            <w:r>
              <w:t>773</w:t>
            </w:r>
          </w:p>
        </w:tc>
        <w:tc>
          <w:tcPr>
            <w:tcW w:w="5760" w:type="dxa"/>
          </w:tcPr>
          <w:p w14:paraId="39484A9B" w14:textId="77777777" w:rsidR="00C50675" w:rsidRDefault="00000000">
            <w:r>
              <w:t xml:space="preserve">Each director undertakes not to disclose to anyone any confidential information in relation to the Company and its business. This confidentiality undertaking continues after the termination of his appointment and upon termination, each director undertakes to deliver back to the company all confidential information he holds. </w:t>
            </w:r>
          </w:p>
        </w:tc>
        <w:tc>
          <w:tcPr>
            <w:tcW w:w="1440" w:type="dxa"/>
          </w:tcPr>
          <w:p w14:paraId="2562F912" w14:textId="77777777" w:rsidR="00C50675" w:rsidRDefault="00C50675"/>
        </w:tc>
        <w:tc>
          <w:tcPr>
            <w:tcW w:w="1440" w:type="dxa"/>
          </w:tcPr>
          <w:p w14:paraId="60F9FC6E" w14:textId="77777777" w:rsidR="00C50675" w:rsidRDefault="00C50675"/>
        </w:tc>
        <w:tc>
          <w:tcPr>
            <w:tcW w:w="4320" w:type="dxa"/>
          </w:tcPr>
          <w:p w14:paraId="71560071" w14:textId="77777777" w:rsidR="00C50675" w:rsidRDefault="00C50675"/>
        </w:tc>
      </w:tr>
      <w:tr w:rsidR="00C50675" w14:paraId="169B7EAE" w14:textId="77777777">
        <w:tc>
          <w:tcPr>
            <w:tcW w:w="720" w:type="dxa"/>
          </w:tcPr>
          <w:p w14:paraId="61695D2F" w14:textId="77777777" w:rsidR="00C50675" w:rsidRDefault="00000000">
            <w:r>
              <w:t>774</w:t>
            </w:r>
          </w:p>
        </w:tc>
        <w:tc>
          <w:tcPr>
            <w:tcW w:w="5760" w:type="dxa"/>
          </w:tcPr>
          <w:p w14:paraId="2228CF69" w14:textId="77777777" w:rsidR="00C50675" w:rsidRDefault="00000000">
            <w:r>
              <w:t xml:space="preserve">The company will provide liability insurance for all </w:t>
            </w:r>
            <w:r>
              <w:lastRenderedPageBreak/>
              <w:t>directors.</w:t>
            </w:r>
          </w:p>
        </w:tc>
        <w:tc>
          <w:tcPr>
            <w:tcW w:w="1440" w:type="dxa"/>
          </w:tcPr>
          <w:p w14:paraId="12A9A1E0" w14:textId="77777777" w:rsidR="00C50675" w:rsidRDefault="00C50675"/>
        </w:tc>
        <w:tc>
          <w:tcPr>
            <w:tcW w:w="1440" w:type="dxa"/>
          </w:tcPr>
          <w:p w14:paraId="10B3C0BB" w14:textId="77777777" w:rsidR="00C50675" w:rsidRDefault="00C50675"/>
        </w:tc>
        <w:tc>
          <w:tcPr>
            <w:tcW w:w="4320" w:type="dxa"/>
          </w:tcPr>
          <w:p w14:paraId="5AF57BCE" w14:textId="77777777" w:rsidR="00C50675" w:rsidRDefault="00C50675"/>
        </w:tc>
      </w:tr>
      <w:tr w:rsidR="00C50675" w14:paraId="7800278E" w14:textId="77777777">
        <w:tc>
          <w:tcPr>
            <w:tcW w:w="720" w:type="dxa"/>
          </w:tcPr>
          <w:p w14:paraId="6657A1D0" w14:textId="77777777" w:rsidR="00C50675" w:rsidRDefault="00000000">
            <w:r>
              <w:t>775</w:t>
            </w:r>
          </w:p>
        </w:tc>
        <w:tc>
          <w:tcPr>
            <w:tcW w:w="5760" w:type="dxa"/>
          </w:tcPr>
          <w:p w14:paraId="4AE7A924" w14:textId="77777777" w:rsidR="00C50675" w:rsidRDefault="00000000">
            <w:r>
              <w:t xml:space="preserve">Save as disclosed above, there are no existing or proposed service agreements between any of the Directors and Senior Managers and the Company providing for benefits upon termination of employment.   </w:t>
            </w:r>
          </w:p>
        </w:tc>
        <w:tc>
          <w:tcPr>
            <w:tcW w:w="1440" w:type="dxa"/>
          </w:tcPr>
          <w:p w14:paraId="3450983B" w14:textId="77777777" w:rsidR="00C50675" w:rsidRDefault="00C50675"/>
        </w:tc>
        <w:tc>
          <w:tcPr>
            <w:tcW w:w="1440" w:type="dxa"/>
          </w:tcPr>
          <w:p w14:paraId="12ECD439" w14:textId="77777777" w:rsidR="00C50675" w:rsidRDefault="00C50675"/>
        </w:tc>
        <w:tc>
          <w:tcPr>
            <w:tcW w:w="4320" w:type="dxa"/>
          </w:tcPr>
          <w:p w14:paraId="22963872" w14:textId="77777777" w:rsidR="00C50675" w:rsidRDefault="00C50675"/>
        </w:tc>
      </w:tr>
      <w:tr w:rsidR="00C50675" w14:paraId="7267F768" w14:textId="77777777">
        <w:tc>
          <w:tcPr>
            <w:tcW w:w="720" w:type="dxa"/>
          </w:tcPr>
          <w:p w14:paraId="38FA70FE" w14:textId="77777777" w:rsidR="00C50675" w:rsidRDefault="00000000">
            <w:r>
              <w:t>776</w:t>
            </w:r>
          </w:p>
        </w:tc>
        <w:tc>
          <w:tcPr>
            <w:tcW w:w="5760" w:type="dxa"/>
          </w:tcPr>
          <w:p w14:paraId="7ACD843B" w14:textId="77777777" w:rsidR="00C50675" w:rsidRDefault="00000000">
            <w:r>
              <w:t>Directors Lock-In and Relationship Agreement</w:t>
            </w:r>
          </w:p>
        </w:tc>
        <w:tc>
          <w:tcPr>
            <w:tcW w:w="1440" w:type="dxa"/>
          </w:tcPr>
          <w:p w14:paraId="3956C1F9" w14:textId="77777777" w:rsidR="00C50675" w:rsidRDefault="00C50675"/>
        </w:tc>
        <w:tc>
          <w:tcPr>
            <w:tcW w:w="1440" w:type="dxa"/>
          </w:tcPr>
          <w:p w14:paraId="505C2EB8" w14:textId="77777777" w:rsidR="00C50675" w:rsidRDefault="00C50675"/>
        </w:tc>
        <w:tc>
          <w:tcPr>
            <w:tcW w:w="4320" w:type="dxa"/>
          </w:tcPr>
          <w:p w14:paraId="7B792AB2" w14:textId="77777777" w:rsidR="00C50675" w:rsidRDefault="00C50675"/>
        </w:tc>
      </w:tr>
      <w:tr w:rsidR="00C50675" w14:paraId="69AB47AD" w14:textId="77777777">
        <w:tc>
          <w:tcPr>
            <w:tcW w:w="720" w:type="dxa"/>
          </w:tcPr>
          <w:p w14:paraId="198B3DA8" w14:textId="77777777" w:rsidR="00C50675" w:rsidRDefault="00000000">
            <w:r>
              <w:t>777</w:t>
            </w:r>
          </w:p>
        </w:tc>
        <w:tc>
          <w:tcPr>
            <w:tcW w:w="5760" w:type="dxa"/>
          </w:tcPr>
          <w:p w14:paraId="0DC906AA" w14:textId="77777777" w:rsidR="00C50675" w:rsidRDefault="00000000">
            <w:r>
              <w:t xml:space="preserve">Each of the Directors has agreed that he shall not, for a period of 6 months from Admission (the “Initial Period”), without the prior written consent of the Company, transfer, sale, mortgage, charge, assign, issue options in respect of or otherwise dispose or agree to dispose (each being a “Disposal”) of [95]% of the Ordinary Shares he holds, subject to certain limited exclusions, and to effect any Disposal of the remaining 5% in the Initial Period in accordance with the reasonable requirements of the Company or (where brokers are appointed) the Company’s brokers (and through the Company’s brokers where appointed) so as to ensure an orderly market in the Ordinary Shares. </w:t>
            </w:r>
          </w:p>
        </w:tc>
        <w:tc>
          <w:tcPr>
            <w:tcW w:w="1440" w:type="dxa"/>
          </w:tcPr>
          <w:p w14:paraId="741156CF" w14:textId="77777777" w:rsidR="00C50675" w:rsidRDefault="00C50675"/>
        </w:tc>
        <w:tc>
          <w:tcPr>
            <w:tcW w:w="1440" w:type="dxa"/>
          </w:tcPr>
          <w:p w14:paraId="583C4619" w14:textId="77777777" w:rsidR="00C50675" w:rsidRDefault="00C50675"/>
        </w:tc>
        <w:tc>
          <w:tcPr>
            <w:tcW w:w="4320" w:type="dxa"/>
          </w:tcPr>
          <w:p w14:paraId="1B5A1383" w14:textId="77777777" w:rsidR="00C50675" w:rsidRDefault="00C50675"/>
        </w:tc>
      </w:tr>
      <w:tr w:rsidR="00C50675" w14:paraId="64C4CDA9" w14:textId="77777777">
        <w:tc>
          <w:tcPr>
            <w:tcW w:w="720" w:type="dxa"/>
          </w:tcPr>
          <w:p w14:paraId="6AE9B5CD" w14:textId="77777777" w:rsidR="00C50675" w:rsidRDefault="00000000">
            <w:r>
              <w:t>778</w:t>
            </w:r>
          </w:p>
        </w:tc>
        <w:tc>
          <w:tcPr>
            <w:tcW w:w="5760" w:type="dxa"/>
          </w:tcPr>
          <w:p w14:paraId="22F06047" w14:textId="77777777" w:rsidR="00C50675" w:rsidRDefault="00000000">
            <w:r>
              <w:t>For the 6 months following the Initial Period (the “Second Period”), the same restrictions shall apply to 90% and 10% of each director’s Ordinary Shares respectively and for a period of 12 months after the Second Period (the “Third Period”), the restrictions will apply to 75% and 25% of the Ordinary Shares held by each of the directors.</w:t>
            </w:r>
          </w:p>
        </w:tc>
        <w:tc>
          <w:tcPr>
            <w:tcW w:w="1440" w:type="dxa"/>
          </w:tcPr>
          <w:p w14:paraId="7AAA3F5C" w14:textId="77777777" w:rsidR="00C50675" w:rsidRDefault="00C50675"/>
        </w:tc>
        <w:tc>
          <w:tcPr>
            <w:tcW w:w="1440" w:type="dxa"/>
          </w:tcPr>
          <w:p w14:paraId="704D95C5" w14:textId="77777777" w:rsidR="00C50675" w:rsidRDefault="00C50675"/>
        </w:tc>
        <w:tc>
          <w:tcPr>
            <w:tcW w:w="4320" w:type="dxa"/>
          </w:tcPr>
          <w:p w14:paraId="6B778F64" w14:textId="77777777" w:rsidR="00C50675" w:rsidRDefault="00C50675"/>
        </w:tc>
      </w:tr>
      <w:tr w:rsidR="00C50675" w14:paraId="55B08A06" w14:textId="77777777">
        <w:tc>
          <w:tcPr>
            <w:tcW w:w="720" w:type="dxa"/>
          </w:tcPr>
          <w:p w14:paraId="6D12C09B" w14:textId="77777777" w:rsidR="00C50675" w:rsidRDefault="00000000">
            <w:r>
              <w:t>779</w:t>
            </w:r>
          </w:p>
        </w:tc>
        <w:tc>
          <w:tcPr>
            <w:tcW w:w="5760" w:type="dxa"/>
          </w:tcPr>
          <w:p w14:paraId="0373EFF3" w14:textId="77777777" w:rsidR="00C50675" w:rsidRDefault="00000000">
            <w:r>
              <w:t>Relationship Agreement</w:t>
            </w:r>
          </w:p>
        </w:tc>
        <w:tc>
          <w:tcPr>
            <w:tcW w:w="1440" w:type="dxa"/>
          </w:tcPr>
          <w:p w14:paraId="11C8F7A6" w14:textId="77777777" w:rsidR="00C50675" w:rsidRDefault="00C50675"/>
        </w:tc>
        <w:tc>
          <w:tcPr>
            <w:tcW w:w="1440" w:type="dxa"/>
          </w:tcPr>
          <w:p w14:paraId="65D161E3" w14:textId="77777777" w:rsidR="00C50675" w:rsidRDefault="00C50675"/>
        </w:tc>
        <w:tc>
          <w:tcPr>
            <w:tcW w:w="4320" w:type="dxa"/>
          </w:tcPr>
          <w:p w14:paraId="2CA51F5A" w14:textId="77777777" w:rsidR="00C50675" w:rsidRDefault="00C50675"/>
        </w:tc>
      </w:tr>
      <w:tr w:rsidR="00C50675" w14:paraId="77CF970E" w14:textId="77777777">
        <w:tc>
          <w:tcPr>
            <w:tcW w:w="720" w:type="dxa"/>
          </w:tcPr>
          <w:p w14:paraId="70ABE936" w14:textId="77777777" w:rsidR="00C50675" w:rsidRDefault="00000000">
            <w:r>
              <w:t>780</w:t>
            </w:r>
          </w:p>
        </w:tc>
        <w:tc>
          <w:tcPr>
            <w:tcW w:w="5760" w:type="dxa"/>
          </w:tcPr>
          <w:p w14:paraId="0E1E9F14" w14:textId="77777777" w:rsidR="00C50675" w:rsidRDefault="00000000">
            <w:r>
              <w:t xml:space="preserve">Amcomri Holdings Limited and the Company entered into a Relationship Agreement dated [  ][ 2023 to regulate the relationship between the Company and the Amcomri Holdings Limited with effect from Admission. The Relationship Agreement contains customary terms and conditions, including a requirement that any transactions or arrangements proposed to be entered into between Amcomri Holdings and its connected persons and the Company be transacted on arms' length terms and </w:t>
            </w:r>
            <w:r>
              <w:lastRenderedPageBreak/>
              <w:t>approved by the Directors other than any interested director. [In addition, Amcomri Holdings Limited has agreed that there will be at all times a majority of independent Directors (as such term is defined in the Relationship Agreement).] The Relationship Agreement will remain in full force and effect so long as Amcomri Holdings Limited’s shareholding in the Company exceeds 25 per cent.</w:t>
            </w:r>
          </w:p>
        </w:tc>
        <w:tc>
          <w:tcPr>
            <w:tcW w:w="1440" w:type="dxa"/>
          </w:tcPr>
          <w:p w14:paraId="47C96974" w14:textId="77777777" w:rsidR="00C50675" w:rsidRDefault="00C50675"/>
        </w:tc>
        <w:tc>
          <w:tcPr>
            <w:tcW w:w="1440" w:type="dxa"/>
          </w:tcPr>
          <w:p w14:paraId="14DF60E8" w14:textId="77777777" w:rsidR="00C50675" w:rsidRDefault="00C50675"/>
        </w:tc>
        <w:tc>
          <w:tcPr>
            <w:tcW w:w="4320" w:type="dxa"/>
          </w:tcPr>
          <w:p w14:paraId="58956EFC" w14:textId="77777777" w:rsidR="00C50675" w:rsidRDefault="00C50675"/>
        </w:tc>
      </w:tr>
      <w:tr w:rsidR="00C50675" w14:paraId="162DCC0E" w14:textId="77777777">
        <w:tc>
          <w:tcPr>
            <w:tcW w:w="720" w:type="dxa"/>
          </w:tcPr>
          <w:p w14:paraId="71E2E84C" w14:textId="77777777" w:rsidR="00C50675" w:rsidRDefault="00000000">
            <w:r>
              <w:t>781</w:t>
            </w:r>
          </w:p>
        </w:tc>
        <w:tc>
          <w:tcPr>
            <w:tcW w:w="5760" w:type="dxa"/>
          </w:tcPr>
          <w:p w14:paraId="28F6A153" w14:textId="77777777" w:rsidR="00C50675" w:rsidRDefault="00000000">
            <w:r>
              <w:t xml:space="preserve">  </w:t>
            </w:r>
          </w:p>
        </w:tc>
        <w:tc>
          <w:tcPr>
            <w:tcW w:w="1440" w:type="dxa"/>
          </w:tcPr>
          <w:p w14:paraId="1897AE6B" w14:textId="77777777" w:rsidR="00C50675" w:rsidRDefault="00C50675"/>
        </w:tc>
        <w:tc>
          <w:tcPr>
            <w:tcW w:w="1440" w:type="dxa"/>
          </w:tcPr>
          <w:p w14:paraId="0E0AFA5E" w14:textId="77777777" w:rsidR="00C50675" w:rsidRDefault="00C50675"/>
        </w:tc>
        <w:tc>
          <w:tcPr>
            <w:tcW w:w="4320" w:type="dxa"/>
          </w:tcPr>
          <w:p w14:paraId="5633A42A" w14:textId="77777777" w:rsidR="00C50675" w:rsidRDefault="00C50675"/>
        </w:tc>
      </w:tr>
      <w:tr w:rsidR="00C50675" w14:paraId="3CCBB2E9" w14:textId="77777777">
        <w:tc>
          <w:tcPr>
            <w:tcW w:w="720" w:type="dxa"/>
          </w:tcPr>
          <w:p w14:paraId="75FA0508" w14:textId="77777777" w:rsidR="00C50675" w:rsidRDefault="00000000">
            <w:r>
              <w:t>782</w:t>
            </w:r>
          </w:p>
        </w:tc>
        <w:tc>
          <w:tcPr>
            <w:tcW w:w="5760" w:type="dxa"/>
          </w:tcPr>
          <w:p w14:paraId="139FFCD8" w14:textId="77777777" w:rsidR="00C50675" w:rsidRDefault="00000000">
            <w:r>
              <w:t xml:space="preserve">Pension Arrangements and Bonus Plan </w:t>
            </w:r>
          </w:p>
        </w:tc>
        <w:tc>
          <w:tcPr>
            <w:tcW w:w="1440" w:type="dxa"/>
          </w:tcPr>
          <w:p w14:paraId="7BB3A489" w14:textId="77777777" w:rsidR="00C50675" w:rsidRDefault="00C50675"/>
        </w:tc>
        <w:tc>
          <w:tcPr>
            <w:tcW w:w="1440" w:type="dxa"/>
          </w:tcPr>
          <w:p w14:paraId="35BC1335" w14:textId="77777777" w:rsidR="00C50675" w:rsidRDefault="00C50675"/>
        </w:tc>
        <w:tc>
          <w:tcPr>
            <w:tcW w:w="4320" w:type="dxa"/>
          </w:tcPr>
          <w:p w14:paraId="0B39A06A" w14:textId="77777777" w:rsidR="00C50675" w:rsidRDefault="00C50675"/>
        </w:tc>
      </w:tr>
      <w:tr w:rsidR="00C50675" w14:paraId="46E8739B" w14:textId="77777777">
        <w:tc>
          <w:tcPr>
            <w:tcW w:w="720" w:type="dxa"/>
          </w:tcPr>
          <w:p w14:paraId="6D9B7B85" w14:textId="77777777" w:rsidR="00C50675" w:rsidRDefault="00000000">
            <w:r>
              <w:t>783</w:t>
            </w:r>
          </w:p>
        </w:tc>
        <w:tc>
          <w:tcPr>
            <w:tcW w:w="5760" w:type="dxa"/>
          </w:tcPr>
          <w:p w14:paraId="00DE8638" w14:textId="77777777" w:rsidR="00C50675" w:rsidRDefault="00000000">
            <w:r>
              <w:t xml:space="preserve">Pension Arrangements </w:t>
            </w:r>
          </w:p>
        </w:tc>
        <w:tc>
          <w:tcPr>
            <w:tcW w:w="1440" w:type="dxa"/>
          </w:tcPr>
          <w:p w14:paraId="73CFD135" w14:textId="77777777" w:rsidR="00C50675" w:rsidRDefault="00C50675"/>
        </w:tc>
        <w:tc>
          <w:tcPr>
            <w:tcW w:w="1440" w:type="dxa"/>
          </w:tcPr>
          <w:p w14:paraId="0699C74F" w14:textId="77777777" w:rsidR="00C50675" w:rsidRDefault="00C50675"/>
        </w:tc>
        <w:tc>
          <w:tcPr>
            <w:tcW w:w="4320" w:type="dxa"/>
          </w:tcPr>
          <w:p w14:paraId="547FD3AD" w14:textId="77777777" w:rsidR="00C50675" w:rsidRDefault="00C50675"/>
        </w:tc>
      </w:tr>
      <w:tr w:rsidR="00C50675" w14:paraId="2981CA61" w14:textId="77777777">
        <w:tc>
          <w:tcPr>
            <w:tcW w:w="720" w:type="dxa"/>
          </w:tcPr>
          <w:p w14:paraId="5EA7E064" w14:textId="77777777" w:rsidR="00C50675" w:rsidRDefault="00000000">
            <w:r>
              <w:t>784</w:t>
            </w:r>
          </w:p>
        </w:tc>
        <w:tc>
          <w:tcPr>
            <w:tcW w:w="5760" w:type="dxa"/>
          </w:tcPr>
          <w:p w14:paraId="6958496C" w14:textId="77777777" w:rsidR="00C50675" w:rsidRDefault="00000000">
            <w:r>
              <w:t>The Company does not have any pension plans for any of the Directors and does not pay pension amounts in relation to their remuneration.</w:t>
            </w:r>
          </w:p>
        </w:tc>
        <w:tc>
          <w:tcPr>
            <w:tcW w:w="1440" w:type="dxa"/>
          </w:tcPr>
          <w:p w14:paraId="7B05A00E" w14:textId="77777777" w:rsidR="00C50675" w:rsidRDefault="00C50675"/>
        </w:tc>
        <w:tc>
          <w:tcPr>
            <w:tcW w:w="1440" w:type="dxa"/>
          </w:tcPr>
          <w:p w14:paraId="21DA218A" w14:textId="77777777" w:rsidR="00C50675" w:rsidRDefault="00C50675"/>
        </w:tc>
        <w:tc>
          <w:tcPr>
            <w:tcW w:w="4320" w:type="dxa"/>
          </w:tcPr>
          <w:p w14:paraId="484566B3" w14:textId="77777777" w:rsidR="00C50675" w:rsidRDefault="00C50675"/>
        </w:tc>
      </w:tr>
      <w:tr w:rsidR="00C50675" w14:paraId="247007E6" w14:textId="77777777">
        <w:tc>
          <w:tcPr>
            <w:tcW w:w="720" w:type="dxa"/>
          </w:tcPr>
          <w:p w14:paraId="733DAD8C" w14:textId="77777777" w:rsidR="00C50675" w:rsidRDefault="00000000">
            <w:r>
              <w:t>785</w:t>
            </w:r>
          </w:p>
        </w:tc>
        <w:tc>
          <w:tcPr>
            <w:tcW w:w="5760" w:type="dxa"/>
          </w:tcPr>
          <w:p w14:paraId="2037CA8C" w14:textId="77777777" w:rsidR="00C50675" w:rsidRDefault="00000000">
            <w:r>
              <w:t>The Company has not paid any excess retirement benefits to any current or past Directors.</w:t>
            </w:r>
          </w:p>
        </w:tc>
        <w:tc>
          <w:tcPr>
            <w:tcW w:w="1440" w:type="dxa"/>
          </w:tcPr>
          <w:p w14:paraId="17622BE9" w14:textId="77777777" w:rsidR="00C50675" w:rsidRDefault="00C50675"/>
        </w:tc>
        <w:tc>
          <w:tcPr>
            <w:tcW w:w="1440" w:type="dxa"/>
          </w:tcPr>
          <w:p w14:paraId="2C3B5553" w14:textId="77777777" w:rsidR="00C50675" w:rsidRDefault="00C50675"/>
        </w:tc>
        <w:tc>
          <w:tcPr>
            <w:tcW w:w="4320" w:type="dxa"/>
          </w:tcPr>
          <w:p w14:paraId="7B451628" w14:textId="77777777" w:rsidR="00C50675" w:rsidRDefault="00C50675"/>
        </w:tc>
      </w:tr>
      <w:tr w:rsidR="00C50675" w14:paraId="7F73EE05" w14:textId="77777777">
        <w:tc>
          <w:tcPr>
            <w:tcW w:w="720" w:type="dxa"/>
          </w:tcPr>
          <w:p w14:paraId="78EBD6B2" w14:textId="77777777" w:rsidR="00C50675" w:rsidRDefault="00000000">
            <w:r>
              <w:t>786</w:t>
            </w:r>
          </w:p>
        </w:tc>
        <w:tc>
          <w:tcPr>
            <w:tcW w:w="5760" w:type="dxa"/>
          </w:tcPr>
          <w:p w14:paraId="0A986A32" w14:textId="77777777" w:rsidR="00C50675" w:rsidRDefault="00000000">
            <w:r>
              <w:t>[●] provides pension benefits for directors and employees as follows:</w:t>
            </w:r>
          </w:p>
        </w:tc>
        <w:tc>
          <w:tcPr>
            <w:tcW w:w="1440" w:type="dxa"/>
          </w:tcPr>
          <w:p w14:paraId="142EB9A3" w14:textId="77777777" w:rsidR="00C50675" w:rsidRDefault="00C50675"/>
        </w:tc>
        <w:tc>
          <w:tcPr>
            <w:tcW w:w="1440" w:type="dxa"/>
          </w:tcPr>
          <w:p w14:paraId="5F9461E7" w14:textId="77777777" w:rsidR="00C50675" w:rsidRDefault="00C50675"/>
        </w:tc>
        <w:tc>
          <w:tcPr>
            <w:tcW w:w="4320" w:type="dxa"/>
          </w:tcPr>
          <w:p w14:paraId="5A7CC3E4" w14:textId="77777777" w:rsidR="00C50675" w:rsidRDefault="00C50675"/>
        </w:tc>
      </w:tr>
      <w:tr w:rsidR="00C50675" w14:paraId="75F22927" w14:textId="77777777">
        <w:tc>
          <w:tcPr>
            <w:tcW w:w="720" w:type="dxa"/>
          </w:tcPr>
          <w:p w14:paraId="1D7F411C" w14:textId="77777777" w:rsidR="00C50675" w:rsidRDefault="00000000">
            <w:r>
              <w:t>787</w:t>
            </w:r>
          </w:p>
        </w:tc>
        <w:tc>
          <w:tcPr>
            <w:tcW w:w="5760" w:type="dxa"/>
          </w:tcPr>
          <w:p w14:paraId="35F19C6D" w14:textId="77777777" w:rsidR="00C50675" w:rsidRDefault="00000000">
            <w:r>
              <w:t>[            ].</w:t>
            </w:r>
          </w:p>
        </w:tc>
        <w:tc>
          <w:tcPr>
            <w:tcW w:w="1440" w:type="dxa"/>
          </w:tcPr>
          <w:p w14:paraId="110ABF7E" w14:textId="77777777" w:rsidR="00C50675" w:rsidRDefault="00C50675"/>
        </w:tc>
        <w:tc>
          <w:tcPr>
            <w:tcW w:w="1440" w:type="dxa"/>
          </w:tcPr>
          <w:p w14:paraId="6460F999" w14:textId="77777777" w:rsidR="00C50675" w:rsidRDefault="00C50675"/>
        </w:tc>
        <w:tc>
          <w:tcPr>
            <w:tcW w:w="4320" w:type="dxa"/>
          </w:tcPr>
          <w:p w14:paraId="77543E97" w14:textId="77777777" w:rsidR="00C50675" w:rsidRDefault="00C50675"/>
        </w:tc>
      </w:tr>
      <w:tr w:rsidR="00C50675" w14:paraId="744C3E50" w14:textId="77777777">
        <w:tc>
          <w:tcPr>
            <w:tcW w:w="720" w:type="dxa"/>
          </w:tcPr>
          <w:p w14:paraId="6621B893" w14:textId="77777777" w:rsidR="00C50675" w:rsidRDefault="00000000">
            <w:r>
              <w:t>788</w:t>
            </w:r>
          </w:p>
        </w:tc>
        <w:tc>
          <w:tcPr>
            <w:tcW w:w="5760" w:type="dxa"/>
          </w:tcPr>
          <w:p w14:paraId="36B2BF89" w14:textId="77777777" w:rsidR="00C50675" w:rsidRDefault="00000000">
            <w:r>
              <w:t xml:space="preserve">Bonus Plan </w:t>
            </w:r>
          </w:p>
        </w:tc>
        <w:tc>
          <w:tcPr>
            <w:tcW w:w="1440" w:type="dxa"/>
          </w:tcPr>
          <w:p w14:paraId="026AC656" w14:textId="77777777" w:rsidR="00C50675" w:rsidRDefault="00C50675"/>
        </w:tc>
        <w:tc>
          <w:tcPr>
            <w:tcW w:w="1440" w:type="dxa"/>
          </w:tcPr>
          <w:p w14:paraId="5547835E" w14:textId="77777777" w:rsidR="00C50675" w:rsidRDefault="00C50675"/>
        </w:tc>
        <w:tc>
          <w:tcPr>
            <w:tcW w:w="4320" w:type="dxa"/>
          </w:tcPr>
          <w:p w14:paraId="33879AD9" w14:textId="77777777" w:rsidR="00C50675" w:rsidRDefault="00C50675"/>
        </w:tc>
      </w:tr>
      <w:tr w:rsidR="00C50675" w14:paraId="401B81BD" w14:textId="77777777">
        <w:tc>
          <w:tcPr>
            <w:tcW w:w="720" w:type="dxa"/>
          </w:tcPr>
          <w:p w14:paraId="2BFF67D8" w14:textId="77777777" w:rsidR="00C50675" w:rsidRDefault="00000000">
            <w:r>
              <w:t>789</w:t>
            </w:r>
          </w:p>
        </w:tc>
        <w:tc>
          <w:tcPr>
            <w:tcW w:w="5760" w:type="dxa"/>
          </w:tcPr>
          <w:p w14:paraId="003F88CA" w14:textId="77777777" w:rsidR="00C50675" w:rsidRDefault="00000000">
            <w:r>
              <w:t xml:space="preserve">The Company does not currently have any annual or long-term bonus or incentive schemes in place for any of the Directors and as such there are no disclosures in this respect. </w:t>
            </w:r>
          </w:p>
        </w:tc>
        <w:tc>
          <w:tcPr>
            <w:tcW w:w="1440" w:type="dxa"/>
          </w:tcPr>
          <w:p w14:paraId="206F4D28" w14:textId="77777777" w:rsidR="00C50675" w:rsidRDefault="00C50675"/>
        </w:tc>
        <w:tc>
          <w:tcPr>
            <w:tcW w:w="1440" w:type="dxa"/>
          </w:tcPr>
          <w:p w14:paraId="68EFAB9B" w14:textId="77777777" w:rsidR="00C50675" w:rsidRDefault="00C50675"/>
        </w:tc>
        <w:tc>
          <w:tcPr>
            <w:tcW w:w="4320" w:type="dxa"/>
          </w:tcPr>
          <w:p w14:paraId="4D974AC0" w14:textId="77777777" w:rsidR="00C50675" w:rsidRDefault="00C50675"/>
        </w:tc>
      </w:tr>
      <w:tr w:rsidR="00C50675" w14:paraId="56FF7A43" w14:textId="77777777">
        <w:tc>
          <w:tcPr>
            <w:tcW w:w="720" w:type="dxa"/>
          </w:tcPr>
          <w:p w14:paraId="7A4D0F44" w14:textId="77777777" w:rsidR="00C50675" w:rsidRDefault="00000000">
            <w:r>
              <w:t>790</w:t>
            </w:r>
          </w:p>
        </w:tc>
        <w:tc>
          <w:tcPr>
            <w:tcW w:w="5760" w:type="dxa"/>
          </w:tcPr>
          <w:p w14:paraId="794F9B36" w14:textId="77777777" w:rsidR="00C50675" w:rsidRDefault="00000000">
            <w:r>
              <w:t>[The Company or [●] may establish a bonus plan for eligible [●] Group’s employees and consultants in the future but there are no firm proposals as at the time of publication of this Document].</w:t>
            </w:r>
          </w:p>
        </w:tc>
        <w:tc>
          <w:tcPr>
            <w:tcW w:w="1440" w:type="dxa"/>
          </w:tcPr>
          <w:p w14:paraId="7E025C07" w14:textId="77777777" w:rsidR="00C50675" w:rsidRDefault="00C50675"/>
        </w:tc>
        <w:tc>
          <w:tcPr>
            <w:tcW w:w="1440" w:type="dxa"/>
          </w:tcPr>
          <w:p w14:paraId="3B916AA9" w14:textId="77777777" w:rsidR="00C50675" w:rsidRDefault="00C50675"/>
        </w:tc>
        <w:tc>
          <w:tcPr>
            <w:tcW w:w="4320" w:type="dxa"/>
          </w:tcPr>
          <w:p w14:paraId="54B5A172" w14:textId="77777777" w:rsidR="00C50675" w:rsidRDefault="00C50675"/>
        </w:tc>
      </w:tr>
      <w:tr w:rsidR="00C50675" w14:paraId="24A6C77B" w14:textId="77777777">
        <w:tc>
          <w:tcPr>
            <w:tcW w:w="720" w:type="dxa"/>
          </w:tcPr>
          <w:p w14:paraId="2202531A" w14:textId="77777777" w:rsidR="00C50675" w:rsidRDefault="00000000">
            <w:r>
              <w:t>791</w:t>
            </w:r>
          </w:p>
        </w:tc>
        <w:tc>
          <w:tcPr>
            <w:tcW w:w="5760" w:type="dxa"/>
          </w:tcPr>
          <w:p w14:paraId="4E3AE276" w14:textId="77777777" w:rsidR="00C50675" w:rsidRDefault="00000000">
            <w:r>
              <w:t xml:space="preserve">Employees </w:t>
            </w:r>
          </w:p>
        </w:tc>
        <w:tc>
          <w:tcPr>
            <w:tcW w:w="1440" w:type="dxa"/>
          </w:tcPr>
          <w:p w14:paraId="440EB6C9" w14:textId="77777777" w:rsidR="00C50675" w:rsidRDefault="00C50675"/>
        </w:tc>
        <w:tc>
          <w:tcPr>
            <w:tcW w:w="1440" w:type="dxa"/>
          </w:tcPr>
          <w:p w14:paraId="038728C5" w14:textId="77777777" w:rsidR="00C50675" w:rsidRDefault="00C50675"/>
        </w:tc>
        <w:tc>
          <w:tcPr>
            <w:tcW w:w="4320" w:type="dxa"/>
          </w:tcPr>
          <w:p w14:paraId="7333C8AF" w14:textId="77777777" w:rsidR="00C50675" w:rsidRDefault="00C50675"/>
        </w:tc>
      </w:tr>
      <w:tr w:rsidR="00C50675" w14:paraId="64C6B85A" w14:textId="77777777">
        <w:tc>
          <w:tcPr>
            <w:tcW w:w="720" w:type="dxa"/>
          </w:tcPr>
          <w:p w14:paraId="2D3F6E5C" w14:textId="77777777" w:rsidR="00C50675" w:rsidRDefault="00000000">
            <w:r>
              <w:t>792</w:t>
            </w:r>
          </w:p>
        </w:tc>
        <w:tc>
          <w:tcPr>
            <w:tcW w:w="5760" w:type="dxa"/>
          </w:tcPr>
          <w:p w14:paraId="75798D7F" w14:textId="77777777" w:rsidR="00C50675" w:rsidRDefault="00000000">
            <w:r>
              <w:t xml:space="preserve">The Company has not had any employees since incorporation. Following the Acquisition, there are [●]] employees of the Group, excluding Directors.  </w:t>
            </w:r>
          </w:p>
        </w:tc>
        <w:tc>
          <w:tcPr>
            <w:tcW w:w="1440" w:type="dxa"/>
          </w:tcPr>
          <w:p w14:paraId="53362551" w14:textId="77777777" w:rsidR="00C50675" w:rsidRDefault="00C50675"/>
        </w:tc>
        <w:tc>
          <w:tcPr>
            <w:tcW w:w="1440" w:type="dxa"/>
          </w:tcPr>
          <w:p w14:paraId="5F4268B8" w14:textId="77777777" w:rsidR="00C50675" w:rsidRDefault="00C50675"/>
        </w:tc>
        <w:tc>
          <w:tcPr>
            <w:tcW w:w="4320" w:type="dxa"/>
          </w:tcPr>
          <w:p w14:paraId="11B841F3" w14:textId="77777777" w:rsidR="00C50675" w:rsidRDefault="00C50675"/>
        </w:tc>
      </w:tr>
      <w:tr w:rsidR="00C50675" w14:paraId="6AA51026" w14:textId="77777777">
        <w:tc>
          <w:tcPr>
            <w:tcW w:w="720" w:type="dxa"/>
          </w:tcPr>
          <w:p w14:paraId="369B53ED" w14:textId="77777777" w:rsidR="00C50675" w:rsidRDefault="00000000">
            <w:r>
              <w:t>793</w:t>
            </w:r>
          </w:p>
        </w:tc>
        <w:tc>
          <w:tcPr>
            <w:tcW w:w="5760" w:type="dxa"/>
          </w:tcPr>
          <w:p w14:paraId="7FEF6EE7" w14:textId="77777777" w:rsidR="00C50675" w:rsidRDefault="00000000">
            <w:r>
              <w:t xml:space="preserve">Subsidiaries and Investments </w:t>
            </w:r>
          </w:p>
        </w:tc>
        <w:tc>
          <w:tcPr>
            <w:tcW w:w="1440" w:type="dxa"/>
          </w:tcPr>
          <w:p w14:paraId="1F7EA2E2" w14:textId="77777777" w:rsidR="00C50675" w:rsidRDefault="00C50675"/>
        </w:tc>
        <w:tc>
          <w:tcPr>
            <w:tcW w:w="1440" w:type="dxa"/>
          </w:tcPr>
          <w:p w14:paraId="583B8175" w14:textId="77777777" w:rsidR="00C50675" w:rsidRDefault="00C50675"/>
        </w:tc>
        <w:tc>
          <w:tcPr>
            <w:tcW w:w="4320" w:type="dxa"/>
          </w:tcPr>
          <w:p w14:paraId="7DE238AC" w14:textId="77777777" w:rsidR="00C50675" w:rsidRDefault="00C50675"/>
        </w:tc>
      </w:tr>
      <w:tr w:rsidR="00C50675" w14:paraId="72FEAC5F" w14:textId="77777777">
        <w:tc>
          <w:tcPr>
            <w:tcW w:w="720" w:type="dxa"/>
          </w:tcPr>
          <w:p w14:paraId="596970C6" w14:textId="77777777" w:rsidR="00C50675" w:rsidRDefault="00000000">
            <w:r>
              <w:t>794</w:t>
            </w:r>
          </w:p>
        </w:tc>
        <w:tc>
          <w:tcPr>
            <w:tcW w:w="5760" w:type="dxa"/>
          </w:tcPr>
          <w:p w14:paraId="3D183625" w14:textId="77777777" w:rsidR="00C50675" w:rsidRDefault="00000000">
            <w:r>
              <w:t xml:space="preserve">The business of the Company and its principal activity is to act as the holding company of the Group. The Group’s </w:t>
            </w:r>
            <w:r>
              <w:lastRenderedPageBreak/>
              <w:t xml:space="preserve">activities and operations are carried on by the Company’s subsidiaries. The Group includes the following principal subsidiaries and significant investments: </w:t>
            </w:r>
          </w:p>
        </w:tc>
        <w:tc>
          <w:tcPr>
            <w:tcW w:w="1440" w:type="dxa"/>
          </w:tcPr>
          <w:p w14:paraId="64E1F797" w14:textId="77777777" w:rsidR="00C50675" w:rsidRDefault="00C50675"/>
        </w:tc>
        <w:tc>
          <w:tcPr>
            <w:tcW w:w="1440" w:type="dxa"/>
          </w:tcPr>
          <w:p w14:paraId="4BE44701" w14:textId="77777777" w:rsidR="00C50675" w:rsidRDefault="00C50675"/>
        </w:tc>
        <w:tc>
          <w:tcPr>
            <w:tcW w:w="4320" w:type="dxa"/>
          </w:tcPr>
          <w:p w14:paraId="0F84C177" w14:textId="77777777" w:rsidR="00C50675" w:rsidRDefault="00C50675"/>
        </w:tc>
      </w:tr>
      <w:tr w:rsidR="00C50675" w14:paraId="7134EC09" w14:textId="77777777">
        <w:tc>
          <w:tcPr>
            <w:tcW w:w="720" w:type="dxa"/>
          </w:tcPr>
          <w:p w14:paraId="2F27B6EB" w14:textId="77777777" w:rsidR="00C50675" w:rsidRDefault="00000000">
            <w:r>
              <w:t>795</w:t>
            </w:r>
          </w:p>
        </w:tc>
        <w:tc>
          <w:tcPr>
            <w:tcW w:w="5760" w:type="dxa"/>
          </w:tcPr>
          <w:p w14:paraId="21A11955" w14:textId="77777777" w:rsidR="00C50675" w:rsidRDefault="00000000">
            <w:r>
              <w:t xml:space="preserve">Dilution of Ordinary Share Capital </w:t>
            </w:r>
          </w:p>
        </w:tc>
        <w:tc>
          <w:tcPr>
            <w:tcW w:w="1440" w:type="dxa"/>
          </w:tcPr>
          <w:p w14:paraId="3C55A20D" w14:textId="77777777" w:rsidR="00C50675" w:rsidRDefault="00C50675"/>
        </w:tc>
        <w:tc>
          <w:tcPr>
            <w:tcW w:w="1440" w:type="dxa"/>
          </w:tcPr>
          <w:p w14:paraId="3C36B433" w14:textId="77777777" w:rsidR="00C50675" w:rsidRDefault="00C50675"/>
        </w:tc>
        <w:tc>
          <w:tcPr>
            <w:tcW w:w="4320" w:type="dxa"/>
          </w:tcPr>
          <w:p w14:paraId="19ABDC73" w14:textId="77777777" w:rsidR="00C50675" w:rsidRDefault="00C50675"/>
        </w:tc>
      </w:tr>
      <w:tr w:rsidR="00C50675" w14:paraId="2052F2CD" w14:textId="77777777">
        <w:tc>
          <w:tcPr>
            <w:tcW w:w="720" w:type="dxa"/>
          </w:tcPr>
          <w:p w14:paraId="16500152" w14:textId="77777777" w:rsidR="00C50675" w:rsidRDefault="00000000">
            <w:r>
              <w:t>796</w:t>
            </w:r>
          </w:p>
        </w:tc>
        <w:tc>
          <w:tcPr>
            <w:tcW w:w="5760" w:type="dxa"/>
          </w:tcPr>
          <w:p w14:paraId="164F5792" w14:textId="77777777" w:rsidR="00C50675" w:rsidRDefault="00000000">
            <w:r>
              <w:t>It should be noted that the Shareholders interest will be diluted at the time holders of any options, warrants or convertible loan notes elect to exercise their subscription or conversion rights and are issued with Ordinary Shares to satisfy such rights.</w:t>
            </w:r>
          </w:p>
        </w:tc>
        <w:tc>
          <w:tcPr>
            <w:tcW w:w="1440" w:type="dxa"/>
          </w:tcPr>
          <w:p w14:paraId="7CDF3907" w14:textId="77777777" w:rsidR="00C50675" w:rsidRDefault="00C50675"/>
        </w:tc>
        <w:tc>
          <w:tcPr>
            <w:tcW w:w="1440" w:type="dxa"/>
          </w:tcPr>
          <w:p w14:paraId="1A9BBC34" w14:textId="77777777" w:rsidR="00C50675" w:rsidRDefault="00C50675"/>
        </w:tc>
        <w:tc>
          <w:tcPr>
            <w:tcW w:w="4320" w:type="dxa"/>
          </w:tcPr>
          <w:p w14:paraId="638FD7B4" w14:textId="77777777" w:rsidR="00C50675" w:rsidRDefault="00C50675"/>
        </w:tc>
      </w:tr>
      <w:tr w:rsidR="00C50675" w14:paraId="5215056E" w14:textId="77777777">
        <w:tc>
          <w:tcPr>
            <w:tcW w:w="720" w:type="dxa"/>
          </w:tcPr>
          <w:p w14:paraId="29397738" w14:textId="77777777" w:rsidR="00C50675" w:rsidRDefault="00000000">
            <w:r>
              <w:t>797</w:t>
            </w:r>
          </w:p>
        </w:tc>
        <w:tc>
          <w:tcPr>
            <w:tcW w:w="5760" w:type="dxa"/>
          </w:tcPr>
          <w:p w14:paraId="1C9F6388" w14:textId="77777777" w:rsidR="00C50675" w:rsidRDefault="00000000">
            <w:r>
              <w:t>Shareholders interests will also be diluted at the time of issue of any Subscription Shares pursuant to the Offer,</w:t>
            </w:r>
          </w:p>
        </w:tc>
        <w:tc>
          <w:tcPr>
            <w:tcW w:w="1440" w:type="dxa"/>
          </w:tcPr>
          <w:p w14:paraId="29BA171F" w14:textId="77777777" w:rsidR="00C50675" w:rsidRDefault="00C50675"/>
        </w:tc>
        <w:tc>
          <w:tcPr>
            <w:tcW w:w="1440" w:type="dxa"/>
          </w:tcPr>
          <w:p w14:paraId="6315DB5F" w14:textId="77777777" w:rsidR="00C50675" w:rsidRDefault="00C50675"/>
        </w:tc>
        <w:tc>
          <w:tcPr>
            <w:tcW w:w="4320" w:type="dxa"/>
          </w:tcPr>
          <w:p w14:paraId="588DC6EB" w14:textId="77777777" w:rsidR="00C50675" w:rsidRDefault="00C50675"/>
        </w:tc>
      </w:tr>
      <w:tr w:rsidR="00C50675" w14:paraId="47BBED8D" w14:textId="77777777">
        <w:tc>
          <w:tcPr>
            <w:tcW w:w="720" w:type="dxa"/>
          </w:tcPr>
          <w:p w14:paraId="0B7E218F" w14:textId="77777777" w:rsidR="00C50675" w:rsidRDefault="00000000">
            <w:r>
              <w:t>798</w:t>
            </w:r>
          </w:p>
        </w:tc>
        <w:tc>
          <w:tcPr>
            <w:tcW w:w="5760" w:type="dxa"/>
          </w:tcPr>
          <w:p w14:paraId="00DA2134" w14:textId="77777777" w:rsidR="00C50675" w:rsidRDefault="00000000">
            <w:r>
              <w:t>Other than the Founder;’s Options, there are no unexpired or outstanding options that will result in the issue of Ordinary Shares.</w:t>
            </w:r>
          </w:p>
        </w:tc>
        <w:tc>
          <w:tcPr>
            <w:tcW w:w="1440" w:type="dxa"/>
          </w:tcPr>
          <w:p w14:paraId="4B38687C" w14:textId="77777777" w:rsidR="00C50675" w:rsidRDefault="00C50675"/>
        </w:tc>
        <w:tc>
          <w:tcPr>
            <w:tcW w:w="1440" w:type="dxa"/>
          </w:tcPr>
          <w:p w14:paraId="4E0D3769" w14:textId="77777777" w:rsidR="00C50675" w:rsidRDefault="00C50675"/>
        </w:tc>
        <w:tc>
          <w:tcPr>
            <w:tcW w:w="4320" w:type="dxa"/>
          </w:tcPr>
          <w:p w14:paraId="6C139EB1" w14:textId="77777777" w:rsidR="00C50675" w:rsidRDefault="00C50675"/>
        </w:tc>
      </w:tr>
      <w:tr w:rsidR="00C50675" w14:paraId="0BE3B5EA" w14:textId="77777777">
        <w:tc>
          <w:tcPr>
            <w:tcW w:w="720" w:type="dxa"/>
          </w:tcPr>
          <w:p w14:paraId="0F9520CE" w14:textId="77777777" w:rsidR="00C50675" w:rsidRDefault="00000000">
            <w:r>
              <w:t>799</w:t>
            </w:r>
          </w:p>
        </w:tc>
        <w:tc>
          <w:tcPr>
            <w:tcW w:w="5760" w:type="dxa"/>
          </w:tcPr>
          <w:p w14:paraId="6718257F" w14:textId="77777777" w:rsidR="00C50675" w:rsidRDefault="00000000">
            <w:r>
              <w:t>[The exercise of warrants to be issued on [     ] will result in the issue of up to [●] Ordinary Shares.]</w:t>
            </w:r>
          </w:p>
        </w:tc>
        <w:tc>
          <w:tcPr>
            <w:tcW w:w="1440" w:type="dxa"/>
          </w:tcPr>
          <w:p w14:paraId="24636EDA" w14:textId="77777777" w:rsidR="00C50675" w:rsidRDefault="00C50675"/>
        </w:tc>
        <w:tc>
          <w:tcPr>
            <w:tcW w:w="1440" w:type="dxa"/>
          </w:tcPr>
          <w:p w14:paraId="15A06263" w14:textId="77777777" w:rsidR="00C50675" w:rsidRDefault="00C50675"/>
        </w:tc>
        <w:tc>
          <w:tcPr>
            <w:tcW w:w="4320" w:type="dxa"/>
          </w:tcPr>
          <w:p w14:paraId="44EB247D" w14:textId="77777777" w:rsidR="00C50675" w:rsidRDefault="00C50675"/>
        </w:tc>
      </w:tr>
      <w:tr w:rsidR="00C50675" w14:paraId="7D856998" w14:textId="77777777">
        <w:tc>
          <w:tcPr>
            <w:tcW w:w="720" w:type="dxa"/>
          </w:tcPr>
          <w:p w14:paraId="39C69811" w14:textId="77777777" w:rsidR="00C50675" w:rsidRDefault="00000000">
            <w:r>
              <w:t>800</w:t>
            </w:r>
          </w:p>
        </w:tc>
        <w:tc>
          <w:tcPr>
            <w:tcW w:w="5760" w:type="dxa"/>
          </w:tcPr>
          <w:p w14:paraId="12C497A6" w14:textId="77777777" w:rsidR="00C50675" w:rsidRDefault="00000000">
            <w:r>
              <w:t>Issue of new shares</w:t>
            </w:r>
          </w:p>
        </w:tc>
        <w:tc>
          <w:tcPr>
            <w:tcW w:w="1440" w:type="dxa"/>
          </w:tcPr>
          <w:p w14:paraId="1AFA7C1F" w14:textId="77777777" w:rsidR="00C50675" w:rsidRDefault="00C50675"/>
        </w:tc>
        <w:tc>
          <w:tcPr>
            <w:tcW w:w="1440" w:type="dxa"/>
          </w:tcPr>
          <w:p w14:paraId="16786950" w14:textId="77777777" w:rsidR="00C50675" w:rsidRDefault="00C50675"/>
        </w:tc>
        <w:tc>
          <w:tcPr>
            <w:tcW w:w="4320" w:type="dxa"/>
          </w:tcPr>
          <w:p w14:paraId="246CD072" w14:textId="77777777" w:rsidR="00C50675" w:rsidRDefault="00C50675"/>
        </w:tc>
      </w:tr>
      <w:tr w:rsidR="00C50675" w14:paraId="20AB2CC3" w14:textId="77777777">
        <w:tc>
          <w:tcPr>
            <w:tcW w:w="720" w:type="dxa"/>
          </w:tcPr>
          <w:p w14:paraId="0230F7AA" w14:textId="77777777" w:rsidR="00C50675" w:rsidRDefault="00000000">
            <w:r>
              <w:t>801</w:t>
            </w:r>
          </w:p>
        </w:tc>
        <w:tc>
          <w:tcPr>
            <w:tcW w:w="5760" w:type="dxa"/>
          </w:tcPr>
          <w:p w14:paraId="2B99E995" w14:textId="77777777" w:rsidR="00C50675" w:rsidRDefault="00000000">
            <w:r>
              <w:t>At the General Meeting, notice of which [is set out in the Prospectus[[accompanies this Prospectus], Shareholders will be asked, in addition to voting on the Waiver Resolution, to authorise the Directors to issue the following shares on a non pre-emptive basis: (i) the Consideration Shares, the Subscription Shares, Fees Shares and the Founders’ Option Shares; and (ii) a general dis­application of pre-emption rights and authority from Admission e.g. 20% of the Enlarged Ordinary Share Capital.</w:t>
            </w:r>
          </w:p>
        </w:tc>
        <w:tc>
          <w:tcPr>
            <w:tcW w:w="1440" w:type="dxa"/>
          </w:tcPr>
          <w:p w14:paraId="4AA2D525" w14:textId="77777777" w:rsidR="00C50675" w:rsidRDefault="00C50675"/>
        </w:tc>
        <w:tc>
          <w:tcPr>
            <w:tcW w:w="1440" w:type="dxa"/>
          </w:tcPr>
          <w:p w14:paraId="63D7B904" w14:textId="77777777" w:rsidR="00C50675" w:rsidRDefault="00C50675"/>
        </w:tc>
        <w:tc>
          <w:tcPr>
            <w:tcW w:w="4320" w:type="dxa"/>
          </w:tcPr>
          <w:p w14:paraId="65E1C0B7" w14:textId="77777777" w:rsidR="00C50675" w:rsidRDefault="00C50675"/>
        </w:tc>
      </w:tr>
      <w:tr w:rsidR="00C50675" w14:paraId="16D8557E" w14:textId="77777777">
        <w:tc>
          <w:tcPr>
            <w:tcW w:w="720" w:type="dxa"/>
          </w:tcPr>
          <w:p w14:paraId="61E0E71D" w14:textId="77777777" w:rsidR="00C50675" w:rsidRDefault="00000000">
            <w:r>
              <w:t>802</w:t>
            </w:r>
          </w:p>
        </w:tc>
        <w:tc>
          <w:tcPr>
            <w:tcW w:w="5760" w:type="dxa"/>
          </w:tcPr>
          <w:p w14:paraId="0C0F3F2C" w14:textId="77777777" w:rsidR="00C50675" w:rsidRDefault="00000000">
            <w:r>
              <w:t xml:space="preserve">Related Party Transactions </w:t>
            </w:r>
          </w:p>
        </w:tc>
        <w:tc>
          <w:tcPr>
            <w:tcW w:w="1440" w:type="dxa"/>
          </w:tcPr>
          <w:p w14:paraId="3FF72339" w14:textId="77777777" w:rsidR="00C50675" w:rsidRDefault="00C50675"/>
        </w:tc>
        <w:tc>
          <w:tcPr>
            <w:tcW w:w="1440" w:type="dxa"/>
          </w:tcPr>
          <w:p w14:paraId="070F09F1" w14:textId="77777777" w:rsidR="00C50675" w:rsidRDefault="00C50675"/>
        </w:tc>
        <w:tc>
          <w:tcPr>
            <w:tcW w:w="4320" w:type="dxa"/>
          </w:tcPr>
          <w:p w14:paraId="66FD19EC" w14:textId="77777777" w:rsidR="00C50675" w:rsidRDefault="00C50675"/>
        </w:tc>
      </w:tr>
      <w:tr w:rsidR="00C50675" w14:paraId="482E44FB" w14:textId="77777777">
        <w:tc>
          <w:tcPr>
            <w:tcW w:w="720" w:type="dxa"/>
          </w:tcPr>
          <w:p w14:paraId="045485B0" w14:textId="77777777" w:rsidR="00C50675" w:rsidRDefault="00000000">
            <w:r>
              <w:t>803</w:t>
            </w:r>
          </w:p>
        </w:tc>
        <w:tc>
          <w:tcPr>
            <w:tcW w:w="5760" w:type="dxa"/>
          </w:tcPr>
          <w:p w14:paraId="39996C48" w14:textId="77777777" w:rsidR="00C50675" w:rsidRDefault="00000000">
            <w:r>
              <w:t>There were no related party transactions in respect of the Company in the period covered by the historical financial information or the period covered by the unaudited financial information other than Directors’ emoluments.</w:t>
            </w:r>
          </w:p>
        </w:tc>
        <w:tc>
          <w:tcPr>
            <w:tcW w:w="1440" w:type="dxa"/>
          </w:tcPr>
          <w:p w14:paraId="4DDBDA9A" w14:textId="77777777" w:rsidR="00C50675" w:rsidRDefault="00C50675"/>
        </w:tc>
        <w:tc>
          <w:tcPr>
            <w:tcW w:w="1440" w:type="dxa"/>
          </w:tcPr>
          <w:p w14:paraId="065E14A0" w14:textId="77777777" w:rsidR="00C50675" w:rsidRDefault="00C50675"/>
        </w:tc>
        <w:tc>
          <w:tcPr>
            <w:tcW w:w="4320" w:type="dxa"/>
          </w:tcPr>
          <w:p w14:paraId="6249E6F6" w14:textId="77777777" w:rsidR="00C50675" w:rsidRDefault="00C50675"/>
        </w:tc>
      </w:tr>
      <w:tr w:rsidR="00C50675" w14:paraId="0FDD99F6" w14:textId="77777777">
        <w:tc>
          <w:tcPr>
            <w:tcW w:w="720" w:type="dxa"/>
          </w:tcPr>
          <w:p w14:paraId="32193451" w14:textId="77777777" w:rsidR="00C50675" w:rsidRDefault="00000000">
            <w:r>
              <w:t>804</w:t>
            </w:r>
          </w:p>
        </w:tc>
        <w:tc>
          <w:tcPr>
            <w:tcW w:w="5760" w:type="dxa"/>
          </w:tcPr>
          <w:p w14:paraId="0BF8C6D2" w14:textId="77777777" w:rsidR="00C50675" w:rsidRDefault="00000000">
            <w:r>
              <w:t>During the last 3 financial years the following transactions took place between the [●] and related parties. These amounts are interest free and repayable in Sterling:</w:t>
            </w:r>
          </w:p>
        </w:tc>
        <w:tc>
          <w:tcPr>
            <w:tcW w:w="1440" w:type="dxa"/>
          </w:tcPr>
          <w:p w14:paraId="61F00D06" w14:textId="77777777" w:rsidR="00C50675" w:rsidRDefault="00C50675"/>
        </w:tc>
        <w:tc>
          <w:tcPr>
            <w:tcW w:w="1440" w:type="dxa"/>
          </w:tcPr>
          <w:p w14:paraId="51309BDC" w14:textId="77777777" w:rsidR="00C50675" w:rsidRDefault="00C50675"/>
        </w:tc>
        <w:tc>
          <w:tcPr>
            <w:tcW w:w="4320" w:type="dxa"/>
          </w:tcPr>
          <w:p w14:paraId="50D82A5A" w14:textId="77777777" w:rsidR="00C50675" w:rsidRDefault="00C50675"/>
        </w:tc>
      </w:tr>
      <w:tr w:rsidR="00C50675" w14:paraId="521D808F" w14:textId="77777777">
        <w:tc>
          <w:tcPr>
            <w:tcW w:w="720" w:type="dxa"/>
          </w:tcPr>
          <w:p w14:paraId="43682EFC" w14:textId="77777777" w:rsidR="00C50675" w:rsidRDefault="00000000">
            <w:r>
              <w:lastRenderedPageBreak/>
              <w:t>805</w:t>
            </w:r>
          </w:p>
        </w:tc>
        <w:tc>
          <w:tcPr>
            <w:tcW w:w="5760" w:type="dxa"/>
          </w:tcPr>
          <w:p w14:paraId="0EDF515E" w14:textId="77777777" w:rsidR="00C50675" w:rsidRDefault="00000000">
            <w:r>
              <w:t>[Consultancy] fees</w:t>
            </w:r>
          </w:p>
        </w:tc>
        <w:tc>
          <w:tcPr>
            <w:tcW w:w="1440" w:type="dxa"/>
          </w:tcPr>
          <w:p w14:paraId="28413221" w14:textId="77777777" w:rsidR="00C50675" w:rsidRDefault="00C50675"/>
        </w:tc>
        <w:tc>
          <w:tcPr>
            <w:tcW w:w="1440" w:type="dxa"/>
          </w:tcPr>
          <w:p w14:paraId="682CF18E" w14:textId="77777777" w:rsidR="00C50675" w:rsidRDefault="00C50675"/>
        </w:tc>
        <w:tc>
          <w:tcPr>
            <w:tcW w:w="4320" w:type="dxa"/>
          </w:tcPr>
          <w:p w14:paraId="1F3BBF10" w14:textId="77777777" w:rsidR="00C50675" w:rsidRDefault="00C50675"/>
        </w:tc>
      </w:tr>
      <w:tr w:rsidR="00C50675" w14:paraId="17C11447" w14:textId="77777777">
        <w:tc>
          <w:tcPr>
            <w:tcW w:w="720" w:type="dxa"/>
          </w:tcPr>
          <w:p w14:paraId="50D9CD2F" w14:textId="77777777" w:rsidR="00C50675" w:rsidRDefault="00000000">
            <w:r>
              <w:t>806</w:t>
            </w:r>
          </w:p>
        </w:tc>
        <w:tc>
          <w:tcPr>
            <w:tcW w:w="5760" w:type="dxa"/>
          </w:tcPr>
          <w:p w14:paraId="4EA158BE" w14:textId="77777777" w:rsidR="00C50675" w:rsidRDefault="00000000">
            <w:r>
              <w:t>Amounts payable/(receivable) by the related parties are as follows:</w:t>
            </w:r>
          </w:p>
        </w:tc>
        <w:tc>
          <w:tcPr>
            <w:tcW w:w="1440" w:type="dxa"/>
          </w:tcPr>
          <w:p w14:paraId="1ED6549B" w14:textId="77777777" w:rsidR="00C50675" w:rsidRDefault="00C50675"/>
        </w:tc>
        <w:tc>
          <w:tcPr>
            <w:tcW w:w="1440" w:type="dxa"/>
          </w:tcPr>
          <w:p w14:paraId="1F788126" w14:textId="77777777" w:rsidR="00C50675" w:rsidRDefault="00C50675"/>
        </w:tc>
        <w:tc>
          <w:tcPr>
            <w:tcW w:w="4320" w:type="dxa"/>
          </w:tcPr>
          <w:p w14:paraId="6CFF432D" w14:textId="77777777" w:rsidR="00C50675" w:rsidRDefault="00C50675"/>
        </w:tc>
      </w:tr>
      <w:tr w:rsidR="00C50675" w14:paraId="51DD7647" w14:textId="77777777">
        <w:tc>
          <w:tcPr>
            <w:tcW w:w="720" w:type="dxa"/>
          </w:tcPr>
          <w:p w14:paraId="6533B63E" w14:textId="77777777" w:rsidR="00C50675" w:rsidRDefault="00000000">
            <w:r>
              <w:t>807</w:t>
            </w:r>
          </w:p>
        </w:tc>
        <w:tc>
          <w:tcPr>
            <w:tcW w:w="5760" w:type="dxa"/>
          </w:tcPr>
          <w:p w14:paraId="0BE3492F" w14:textId="77777777" w:rsidR="00C50675" w:rsidRDefault="00000000">
            <w:r>
              <w:t>[●]</w:t>
            </w:r>
          </w:p>
        </w:tc>
        <w:tc>
          <w:tcPr>
            <w:tcW w:w="1440" w:type="dxa"/>
          </w:tcPr>
          <w:p w14:paraId="297B4FB1" w14:textId="77777777" w:rsidR="00C50675" w:rsidRDefault="00C50675"/>
        </w:tc>
        <w:tc>
          <w:tcPr>
            <w:tcW w:w="1440" w:type="dxa"/>
          </w:tcPr>
          <w:p w14:paraId="7AACF4F1" w14:textId="77777777" w:rsidR="00C50675" w:rsidRDefault="00C50675"/>
        </w:tc>
        <w:tc>
          <w:tcPr>
            <w:tcW w:w="4320" w:type="dxa"/>
          </w:tcPr>
          <w:p w14:paraId="583DB1DE" w14:textId="77777777" w:rsidR="00C50675" w:rsidRDefault="00C50675"/>
        </w:tc>
      </w:tr>
      <w:tr w:rsidR="00C50675" w14:paraId="41652DB2" w14:textId="77777777">
        <w:tc>
          <w:tcPr>
            <w:tcW w:w="720" w:type="dxa"/>
          </w:tcPr>
          <w:p w14:paraId="380F5976" w14:textId="77777777" w:rsidR="00C50675" w:rsidRDefault="00000000">
            <w:r>
              <w:t>808</w:t>
            </w:r>
          </w:p>
        </w:tc>
        <w:tc>
          <w:tcPr>
            <w:tcW w:w="5760" w:type="dxa"/>
          </w:tcPr>
          <w:p w14:paraId="3FE7CB46" w14:textId="77777777" w:rsidR="00C50675" w:rsidRDefault="00000000">
            <w:r>
              <w:t>Save as disclosed in the historical financial information, there were no related party transactions in respect of the Company or [●] in the period covered by the historical financial information other than Directors’ emoluments.</w:t>
            </w:r>
          </w:p>
        </w:tc>
        <w:tc>
          <w:tcPr>
            <w:tcW w:w="1440" w:type="dxa"/>
          </w:tcPr>
          <w:p w14:paraId="3A6E1A3E" w14:textId="77777777" w:rsidR="00C50675" w:rsidRDefault="00C50675"/>
        </w:tc>
        <w:tc>
          <w:tcPr>
            <w:tcW w:w="1440" w:type="dxa"/>
          </w:tcPr>
          <w:p w14:paraId="2CF17FE3" w14:textId="77777777" w:rsidR="00C50675" w:rsidRDefault="00C50675"/>
        </w:tc>
        <w:tc>
          <w:tcPr>
            <w:tcW w:w="4320" w:type="dxa"/>
          </w:tcPr>
          <w:p w14:paraId="47C3E641" w14:textId="77777777" w:rsidR="00C50675" w:rsidRDefault="00C50675"/>
        </w:tc>
      </w:tr>
      <w:tr w:rsidR="00C50675" w14:paraId="61DD5558" w14:textId="77777777">
        <w:tc>
          <w:tcPr>
            <w:tcW w:w="720" w:type="dxa"/>
          </w:tcPr>
          <w:p w14:paraId="6196D696" w14:textId="77777777" w:rsidR="00C50675" w:rsidRDefault="00000000">
            <w:r>
              <w:t>809</w:t>
            </w:r>
          </w:p>
        </w:tc>
        <w:tc>
          <w:tcPr>
            <w:tcW w:w="5760" w:type="dxa"/>
          </w:tcPr>
          <w:p w14:paraId="72B318EC" w14:textId="77777777" w:rsidR="00C50675" w:rsidRDefault="00000000">
            <w:r>
              <w:t xml:space="preserve">Statutory Auditors  </w:t>
            </w:r>
          </w:p>
        </w:tc>
        <w:tc>
          <w:tcPr>
            <w:tcW w:w="1440" w:type="dxa"/>
          </w:tcPr>
          <w:p w14:paraId="5BD00D2B" w14:textId="77777777" w:rsidR="00C50675" w:rsidRDefault="00C50675"/>
        </w:tc>
        <w:tc>
          <w:tcPr>
            <w:tcW w:w="1440" w:type="dxa"/>
          </w:tcPr>
          <w:p w14:paraId="57961924" w14:textId="77777777" w:rsidR="00C50675" w:rsidRDefault="00C50675"/>
        </w:tc>
        <w:tc>
          <w:tcPr>
            <w:tcW w:w="4320" w:type="dxa"/>
          </w:tcPr>
          <w:p w14:paraId="344F50D9" w14:textId="77777777" w:rsidR="00C50675" w:rsidRDefault="00C50675"/>
        </w:tc>
      </w:tr>
      <w:tr w:rsidR="00C50675" w14:paraId="5F0C4929" w14:textId="77777777">
        <w:tc>
          <w:tcPr>
            <w:tcW w:w="720" w:type="dxa"/>
          </w:tcPr>
          <w:p w14:paraId="031FF9DF" w14:textId="77777777" w:rsidR="00C50675" w:rsidRDefault="00000000">
            <w:r>
              <w:t>810</w:t>
            </w:r>
          </w:p>
        </w:tc>
        <w:tc>
          <w:tcPr>
            <w:tcW w:w="5760" w:type="dxa"/>
          </w:tcPr>
          <w:p w14:paraId="7CC19EE0" w14:textId="77777777" w:rsidR="00C50675" w:rsidRDefault="00000000">
            <w:r>
              <w:t xml:space="preserve">The auditor of the Company is [●].  [●], whose registered address is at [●],[●]is registered to carry out audit work by the Institute of Chartered Accountants in England and Wales. </w:t>
            </w:r>
          </w:p>
        </w:tc>
        <w:tc>
          <w:tcPr>
            <w:tcW w:w="1440" w:type="dxa"/>
          </w:tcPr>
          <w:p w14:paraId="2AF8E06E" w14:textId="77777777" w:rsidR="00C50675" w:rsidRDefault="00C50675"/>
        </w:tc>
        <w:tc>
          <w:tcPr>
            <w:tcW w:w="1440" w:type="dxa"/>
          </w:tcPr>
          <w:p w14:paraId="28C6997B" w14:textId="77777777" w:rsidR="00C50675" w:rsidRDefault="00C50675"/>
        </w:tc>
        <w:tc>
          <w:tcPr>
            <w:tcW w:w="4320" w:type="dxa"/>
          </w:tcPr>
          <w:p w14:paraId="65FABC07" w14:textId="77777777" w:rsidR="00C50675" w:rsidRDefault="00C50675"/>
        </w:tc>
      </w:tr>
      <w:tr w:rsidR="00C50675" w14:paraId="3C147CDD" w14:textId="77777777">
        <w:tc>
          <w:tcPr>
            <w:tcW w:w="720" w:type="dxa"/>
          </w:tcPr>
          <w:p w14:paraId="755F83F5" w14:textId="77777777" w:rsidR="00C50675" w:rsidRDefault="00000000">
            <w:r>
              <w:t>811</w:t>
            </w:r>
          </w:p>
        </w:tc>
        <w:tc>
          <w:tcPr>
            <w:tcW w:w="5760" w:type="dxa"/>
          </w:tcPr>
          <w:p w14:paraId="6C563494" w14:textId="77777777" w:rsidR="00C50675" w:rsidRDefault="00000000">
            <w:r>
              <w:t xml:space="preserve">. </w:t>
            </w:r>
          </w:p>
        </w:tc>
        <w:tc>
          <w:tcPr>
            <w:tcW w:w="1440" w:type="dxa"/>
          </w:tcPr>
          <w:p w14:paraId="422C053B" w14:textId="77777777" w:rsidR="00C50675" w:rsidRDefault="00C50675"/>
        </w:tc>
        <w:tc>
          <w:tcPr>
            <w:tcW w:w="1440" w:type="dxa"/>
          </w:tcPr>
          <w:p w14:paraId="2DD17ED4" w14:textId="77777777" w:rsidR="00C50675" w:rsidRDefault="00C50675"/>
        </w:tc>
        <w:tc>
          <w:tcPr>
            <w:tcW w:w="4320" w:type="dxa"/>
          </w:tcPr>
          <w:p w14:paraId="58FB4F0D" w14:textId="77777777" w:rsidR="00C50675" w:rsidRDefault="00C50675"/>
        </w:tc>
      </w:tr>
      <w:tr w:rsidR="00C50675" w14:paraId="6BA9C7F3" w14:textId="77777777">
        <w:tc>
          <w:tcPr>
            <w:tcW w:w="720" w:type="dxa"/>
          </w:tcPr>
          <w:p w14:paraId="79070DA3" w14:textId="77777777" w:rsidR="00C50675" w:rsidRDefault="00000000">
            <w:r>
              <w:t>812</w:t>
            </w:r>
          </w:p>
        </w:tc>
        <w:tc>
          <w:tcPr>
            <w:tcW w:w="5760" w:type="dxa"/>
          </w:tcPr>
          <w:p w14:paraId="1EA320E0" w14:textId="77777777" w:rsidR="00C50675" w:rsidRDefault="00000000">
            <w:r>
              <w:t xml:space="preserve">Accounts and Annual General Meetings  </w:t>
            </w:r>
          </w:p>
        </w:tc>
        <w:tc>
          <w:tcPr>
            <w:tcW w:w="1440" w:type="dxa"/>
          </w:tcPr>
          <w:p w14:paraId="7330F22F" w14:textId="77777777" w:rsidR="00C50675" w:rsidRDefault="00C50675"/>
        </w:tc>
        <w:tc>
          <w:tcPr>
            <w:tcW w:w="1440" w:type="dxa"/>
          </w:tcPr>
          <w:p w14:paraId="37C7F9D9" w14:textId="77777777" w:rsidR="00C50675" w:rsidRDefault="00C50675"/>
        </w:tc>
        <w:tc>
          <w:tcPr>
            <w:tcW w:w="4320" w:type="dxa"/>
          </w:tcPr>
          <w:p w14:paraId="0DC8CE94" w14:textId="77777777" w:rsidR="00C50675" w:rsidRDefault="00C50675"/>
        </w:tc>
      </w:tr>
      <w:tr w:rsidR="00C50675" w14:paraId="707ED750" w14:textId="77777777">
        <w:tc>
          <w:tcPr>
            <w:tcW w:w="720" w:type="dxa"/>
          </w:tcPr>
          <w:p w14:paraId="6B689A5A" w14:textId="77777777" w:rsidR="00C50675" w:rsidRDefault="00000000">
            <w:r>
              <w:t>813</w:t>
            </w:r>
          </w:p>
        </w:tc>
        <w:tc>
          <w:tcPr>
            <w:tcW w:w="5760" w:type="dxa"/>
          </w:tcPr>
          <w:p w14:paraId="26F67040" w14:textId="77777777" w:rsidR="00C50675" w:rsidRDefault="00000000">
            <w:r>
              <w:t xml:space="preserve">The accounting reference date of the Company is [31 March] and the current accounting period will end on [●]. It is expected that the Company will make public its annual financial report within four months of each financial year end (or earlier if possible). It is expected that the Company will make public its unaudited half-yearly financial reports within two months of the end of each interim period.  </w:t>
            </w:r>
          </w:p>
        </w:tc>
        <w:tc>
          <w:tcPr>
            <w:tcW w:w="1440" w:type="dxa"/>
          </w:tcPr>
          <w:p w14:paraId="573CFCF9" w14:textId="77777777" w:rsidR="00C50675" w:rsidRDefault="00C50675"/>
        </w:tc>
        <w:tc>
          <w:tcPr>
            <w:tcW w:w="1440" w:type="dxa"/>
          </w:tcPr>
          <w:p w14:paraId="59C1BF5C" w14:textId="77777777" w:rsidR="00C50675" w:rsidRDefault="00C50675"/>
        </w:tc>
        <w:tc>
          <w:tcPr>
            <w:tcW w:w="4320" w:type="dxa"/>
          </w:tcPr>
          <w:p w14:paraId="78D723A1" w14:textId="77777777" w:rsidR="00C50675" w:rsidRDefault="00C50675"/>
        </w:tc>
      </w:tr>
      <w:tr w:rsidR="00C50675" w14:paraId="02709355" w14:textId="77777777">
        <w:tc>
          <w:tcPr>
            <w:tcW w:w="720" w:type="dxa"/>
          </w:tcPr>
          <w:p w14:paraId="4D1713C5" w14:textId="77777777" w:rsidR="00C50675" w:rsidRDefault="00000000">
            <w:r>
              <w:t>814</w:t>
            </w:r>
          </w:p>
        </w:tc>
        <w:tc>
          <w:tcPr>
            <w:tcW w:w="5760" w:type="dxa"/>
          </w:tcPr>
          <w:p w14:paraId="095E4237" w14:textId="77777777" w:rsidR="00C50675" w:rsidRDefault="00000000">
            <w:r>
              <w:t xml:space="preserve">CREST </w:t>
            </w:r>
          </w:p>
        </w:tc>
        <w:tc>
          <w:tcPr>
            <w:tcW w:w="1440" w:type="dxa"/>
          </w:tcPr>
          <w:p w14:paraId="001EDCB3" w14:textId="77777777" w:rsidR="00C50675" w:rsidRDefault="00C50675"/>
        </w:tc>
        <w:tc>
          <w:tcPr>
            <w:tcW w:w="1440" w:type="dxa"/>
          </w:tcPr>
          <w:p w14:paraId="3B0572A7" w14:textId="77777777" w:rsidR="00C50675" w:rsidRDefault="00C50675"/>
        </w:tc>
        <w:tc>
          <w:tcPr>
            <w:tcW w:w="4320" w:type="dxa"/>
          </w:tcPr>
          <w:p w14:paraId="5B0C5047" w14:textId="77777777" w:rsidR="00C50675" w:rsidRDefault="00C50675"/>
        </w:tc>
      </w:tr>
      <w:tr w:rsidR="00C50675" w14:paraId="760220F1" w14:textId="77777777">
        <w:tc>
          <w:tcPr>
            <w:tcW w:w="720" w:type="dxa"/>
          </w:tcPr>
          <w:p w14:paraId="33D0C7B2" w14:textId="77777777" w:rsidR="00C50675" w:rsidRDefault="00000000">
            <w:r>
              <w:t>815</w:t>
            </w:r>
          </w:p>
        </w:tc>
        <w:tc>
          <w:tcPr>
            <w:tcW w:w="5760" w:type="dxa"/>
          </w:tcPr>
          <w:p w14:paraId="6B89CAC2" w14:textId="77777777" w:rsidR="00C50675" w:rsidRDefault="00000000">
            <w:r>
              <w:t xml:space="preserve">CREST is a paperless settlement procedure enabling securities to be evidenced otherwise than by a certificate and transferred otherwise than by a written instrument. The Articles permit the holding of Shares under the CREST system. Accordingly, settlement of transactions in the Ordinary Shares following Admission may take place within CREST if any Shareholder so wishes. However, CREST is a voluntary system and Shareholders who wish to receive and retain share certificates are able to do so. </w:t>
            </w:r>
          </w:p>
        </w:tc>
        <w:tc>
          <w:tcPr>
            <w:tcW w:w="1440" w:type="dxa"/>
          </w:tcPr>
          <w:p w14:paraId="2034762E" w14:textId="77777777" w:rsidR="00C50675" w:rsidRDefault="00C50675"/>
        </w:tc>
        <w:tc>
          <w:tcPr>
            <w:tcW w:w="1440" w:type="dxa"/>
          </w:tcPr>
          <w:p w14:paraId="17A68660" w14:textId="77777777" w:rsidR="00C50675" w:rsidRDefault="00C50675"/>
        </w:tc>
        <w:tc>
          <w:tcPr>
            <w:tcW w:w="4320" w:type="dxa"/>
          </w:tcPr>
          <w:p w14:paraId="6A7DC52C" w14:textId="77777777" w:rsidR="00C50675" w:rsidRDefault="00C50675"/>
        </w:tc>
      </w:tr>
      <w:tr w:rsidR="00C50675" w14:paraId="36857CF2" w14:textId="77777777">
        <w:tc>
          <w:tcPr>
            <w:tcW w:w="720" w:type="dxa"/>
          </w:tcPr>
          <w:p w14:paraId="4AB6B656" w14:textId="77777777" w:rsidR="00C50675" w:rsidRDefault="00000000">
            <w:r>
              <w:t>816</w:t>
            </w:r>
          </w:p>
        </w:tc>
        <w:tc>
          <w:tcPr>
            <w:tcW w:w="5760" w:type="dxa"/>
          </w:tcPr>
          <w:p w14:paraId="5E7DD396" w14:textId="77777777" w:rsidR="00C50675" w:rsidRDefault="00000000">
            <w:r>
              <w:t xml:space="preserve">City Code </w:t>
            </w:r>
          </w:p>
        </w:tc>
        <w:tc>
          <w:tcPr>
            <w:tcW w:w="1440" w:type="dxa"/>
          </w:tcPr>
          <w:p w14:paraId="1C2B133C" w14:textId="77777777" w:rsidR="00C50675" w:rsidRDefault="00C50675"/>
        </w:tc>
        <w:tc>
          <w:tcPr>
            <w:tcW w:w="1440" w:type="dxa"/>
          </w:tcPr>
          <w:p w14:paraId="3B8DB44C" w14:textId="77777777" w:rsidR="00C50675" w:rsidRDefault="00C50675"/>
        </w:tc>
        <w:tc>
          <w:tcPr>
            <w:tcW w:w="4320" w:type="dxa"/>
          </w:tcPr>
          <w:p w14:paraId="464A96BC" w14:textId="77777777" w:rsidR="00C50675" w:rsidRDefault="00C50675"/>
        </w:tc>
      </w:tr>
      <w:tr w:rsidR="00C50675" w14:paraId="5CA050D6" w14:textId="77777777">
        <w:tc>
          <w:tcPr>
            <w:tcW w:w="720" w:type="dxa"/>
          </w:tcPr>
          <w:p w14:paraId="3A1710CD" w14:textId="77777777" w:rsidR="00C50675" w:rsidRDefault="00000000">
            <w:r>
              <w:t>817</w:t>
            </w:r>
          </w:p>
        </w:tc>
        <w:tc>
          <w:tcPr>
            <w:tcW w:w="5760" w:type="dxa"/>
          </w:tcPr>
          <w:p w14:paraId="21EC6DDA" w14:textId="77777777" w:rsidR="00C50675" w:rsidRDefault="00000000">
            <w:r>
              <w:t xml:space="preserve">The City Code applies to the Company. </w:t>
            </w:r>
          </w:p>
        </w:tc>
        <w:tc>
          <w:tcPr>
            <w:tcW w:w="1440" w:type="dxa"/>
          </w:tcPr>
          <w:p w14:paraId="063F14D2" w14:textId="77777777" w:rsidR="00C50675" w:rsidRDefault="00C50675"/>
        </w:tc>
        <w:tc>
          <w:tcPr>
            <w:tcW w:w="1440" w:type="dxa"/>
          </w:tcPr>
          <w:p w14:paraId="3D0E80D9" w14:textId="77777777" w:rsidR="00C50675" w:rsidRDefault="00C50675"/>
        </w:tc>
        <w:tc>
          <w:tcPr>
            <w:tcW w:w="4320" w:type="dxa"/>
          </w:tcPr>
          <w:p w14:paraId="7071E663" w14:textId="77777777" w:rsidR="00C50675" w:rsidRDefault="00C50675"/>
        </w:tc>
      </w:tr>
      <w:tr w:rsidR="00C50675" w14:paraId="14B35B81" w14:textId="77777777">
        <w:tc>
          <w:tcPr>
            <w:tcW w:w="720" w:type="dxa"/>
          </w:tcPr>
          <w:p w14:paraId="0D49F8BD" w14:textId="77777777" w:rsidR="00C50675" w:rsidRDefault="00000000">
            <w:r>
              <w:t>818</w:t>
            </w:r>
          </w:p>
        </w:tc>
        <w:tc>
          <w:tcPr>
            <w:tcW w:w="5760" w:type="dxa"/>
          </w:tcPr>
          <w:p w14:paraId="69D819B7" w14:textId="77777777" w:rsidR="00C50675" w:rsidRDefault="00000000">
            <w:r>
              <w:t xml:space="preserve">The City Code is issued and administered by the Takeover </w:t>
            </w:r>
            <w:r>
              <w:lastRenderedPageBreak/>
              <w:t xml:space="preserve">Panel. The Takeover Panel has been designated as the supervisory authority to carry out certain regulatory functions in relation to takeovers pursuant to the Directive on Takeover Bids (2004/25/EC) (the “Directive”). Following the implementation of the Directive by the Takeovers Directive (Interim Implementation) Regulations 2006, the rules in the City Code which are derived from the Directive now have a statutory basis. </w:t>
            </w:r>
          </w:p>
        </w:tc>
        <w:tc>
          <w:tcPr>
            <w:tcW w:w="1440" w:type="dxa"/>
          </w:tcPr>
          <w:p w14:paraId="225F5E05" w14:textId="77777777" w:rsidR="00C50675" w:rsidRDefault="00C50675"/>
        </w:tc>
        <w:tc>
          <w:tcPr>
            <w:tcW w:w="1440" w:type="dxa"/>
          </w:tcPr>
          <w:p w14:paraId="3FA6A5CE" w14:textId="77777777" w:rsidR="00C50675" w:rsidRDefault="00C50675"/>
        </w:tc>
        <w:tc>
          <w:tcPr>
            <w:tcW w:w="4320" w:type="dxa"/>
          </w:tcPr>
          <w:p w14:paraId="7733AE51" w14:textId="77777777" w:rsidR="00C50675" w:rsidRDefault="00C50675"/>
        </w:tc>
      </w:tr>
      <w:tr w:rsidR="00C50675" w14:paraId="4BD55CE7" w14:textId="77777777">
        <w:tc>
          <w:tcPr>
            <w:tcW w:w="720" w:type="dxa"/>
          </w:tcPr>
          <w:p w14:paraId="3FCA23ED" w14:textId="77777777" w:rsidR="00C50675" w:rsidRDefault="00000000">
            <w:r>
              <w:t>819</w:t>
            </w:r>
          </w:p>
        </w:tc>
        <w:tc>
          <w:tcPr>
            <w:tcW w:w="5760" w:type="dxa"/>
          </w:tcPr>
          <w:p w14:paraId="48D1208D" w14:textId="77777777" w:rsidR="00C50675" w:rsidRDefault="00000000">
            <w:r>
              <w:t xml:space="preserve">The City Code applies to all takeovers and merger transactions, however effected, where, inter alia, the offeree company is a public company which has its registered office in the United Kingdom, the Isle of Man or the Channel Islands, if the company has its securities admitted to trading on a regulated market or a multilateral trading facility in the United Kingdom or on any stock exchange in the Channel Islands or the Isle of Man. The City Code will therefore apply to the Company from Admission and its Shareholders will be entitled to the protection afforded by the City Code.  </w:t>
            </w:r>
          </w:p>
        </w:tc>
        <w:tc>
          <w:tcPr>
            <w:tcW w:w="1440" w:type="dxa"/>
          </w:tcPr>
          <w:p w14:paraId="19DA98D1" w14:textId="77777777" w:rsidR="00C50675" w:rsidRDefault="00C50675"/>
        </w:tc>
        <w:tc>
          <w:tcPr>
            <w:tcW w:w="1440" w:type="dxa"/>
          </w:tcPr>
          <w:p w14:paraId="72254A5D" w14:textId="77777777" w:rsidR="00C50675" w:rsidRDefault="00C50675"/>
        </w:tc>
        <w:tc>
          <w:tcPr>
            <w:tcW w:w="4320" w:type="dxa"/>
          </w:tcPr>
          <w:p w14:paraId="1BA2B3B8" w14:textId="77777777" w:rsidR="00C50675" w:rsidRDefault="00C50675"/>
        </w:tc>
      </w:tr>
      <w:tr w:rsidR="00C50675" w14:paraId="66F05561" w14:textId="77777777">
        <w:tc>
          <w:tcPr>
            <w:tcW w:w="720" w:type="dxa"/>
          </w:tcPr>
          <w:p w14:paraId="5359F98F" w14:textId="77777777" w:rsidR="00C50675" w:rsidRDefault="00000000">
            <w:r>
              <w:t>820</w:t>
            </w:r>
          </w:p>
        </w:tc>
        <w:tc>
          <w:tcPr>
            <w:tcW w:w="5760" w:type="dxa"/>
          </w:tcPr>
          <w:p w14:paraId="3DC7D584" w14:textId="77777777" w:rsidR="00C50675" w:rsidRDefault="00000000">
            <w:r>
              <w:t xml:space="preserve">Under Rule 9 of the City Code, where: (i) any person acquires, whether by a series of transactions over a period of time or not, an interest in shares which (taken together with shares in which persons in which he is already interested and in which persons acting in concert with him are interested) carry 30 per cent. or more of the voting rights of a company subject to the City Code; or (ii) any person who, together with persons acting in concert with him, is interested in shares which in the aggregate carry not less than 30 per cent. but not more than 50 per cent. of the voting rights of such a company, if such person, or any person acting in concert with him, acquires an interest in any other shares which increases the percentage of shares carrying voting rights in which he is interested, then, except with the consent of the Takeover Panel, he, and any person acting in concert with him, must make a general offer in cash to the holders of any class of equity share </w:t>
            </w:r>
            <w:r>
              <w:lastRenderedPageBreak/>
              <w:t xml:space="preserve">capital whether voting or nonvoting and also to the holders of any other class of transferable securities carrying voting rights to acquire the balance of the shares not held by him and his concert party. </w:t>
            </w:r>
          </w:p>
        </w:tc>
        <w:tc>
          <w:tcPr>
            <w:tcW w:w="1440" w:type="dxa"/>
          </w:tcPr>
          <w:p w14:paraId="3656F861" w14:textId="77777777" w:rsidR="00C50675" w:rsidRDefault="00C50675"/>
        </w:tc>
        <w:tc>
          <w:tcPr>
            <w:tcW w:w="1440" w:type="dxa"/>
          </w:tcPr>
          <w:p w14:paraId="41836965" w14:textId="77777777" w:rsidR="00C50675" w:rsidRDefault="00C50675"/>
        </w:tc>
        <w:tc>
          <w:tcPr>
            <w:tcW w:w="4320" w:type="dxa"/>
          </w:tcPr>
          <w:p w14:paraId="696F1E75" w14:textId="77777777" w:rsidR="00C50675" w:rsidRDefault="00C50675"/>
        </w:tc>
      </w:tr>
      <w:tr w:rsidR="00C50675" w14:paraId="51E433B7" w14:textId="77777777">
        <w:tc>
          <w:tcPr>
            <w:tcW w:w="720" w:type="dxa"/>
          </w:tcPr>
          <w:p w14:paraId="2D085324" w14:textId="77777777" w:rsidR="00C50675" w:rsidRDefault="00000000">
            <w:r>
              <w:t>821</w:t>
            </w:r>
          </w:p>
        </w:tc>
        <w:tc>
          <w:tcPr>
            <w:tcW w:w="5760" w:type="dxa"/>
          </w:tcPr>
          <w:p w14:paraId="336A4AF2" w14:textId="77777777" w:rsidR="00C50675" w:rsidRDefault="00000000">
            <w:r>
              <w:t xml:space="preserve">Save where the Takeover Panel permits otherwise, an offer under Rule 9 of the City Code must be in cash and at the highest price paid within the 12 months prior to the announcement of the offer for any shares in the company by the person required to make the offer or any person acting in concert with him. Offers for different classes of equity share capital must be comparable; the Takeover Panel should be consulted in advance in such cases. </w:t>
            </w:r>
          </w:p>
        </w:tc>
        <w:tc>
          <w:tcPr>
            <w:tcW w:w="1440" w:type="dxa"/>
          </w:tcPr>
          <w:p w14:paraId="0FC9E89A" w14:textId="77777777" w:rsidR="00C50675" w:rsidRDefault="00C50675"/>
        </w:tc>
        <w:tc>
          <w:tcPr>
            <w:tcW w:w="1440" w:type="dxa"/>
          </w:tcPr>
          <w:p w14:paraId="4FED28BF" w14:textId="77777777" w:rsidR="00C50675" w:rsidRDefault="00C50675"/>
        </w:tc>
        <w:tc>
          <w:tcPr>
            <w:tcW w:w="4320" w:type="dxa"/>
          </w:tcPr>
          <w:p w14:paraId="58410831" w14:textId="77777777" w:rsidR="00C50675" w:rsidRDefault="00C50675"/>
        </w:tc>
      </w:tr>
      <w:tr w:rsidR="00C50675" w14:paraId="525ADEE2" w14:textId="77777777">
        <w:tc>
          <w:tcPr>
            <w:tcW w:w="720" w:type="dxa"/>
          </w:tcPr>
          <w:p w14:paraId="3AA0CD3F" w14:textId="77777777" w:rsidR="00C50675" w:rsidRDefault="00000000">
            <w:r>
              <w:t>822</w:t>
            </w:r>
          </w:p>
        </w:tc>
        <w:tc>
          <w:tcPr>
            <w:tcW w:w="5760" w:type="dxa"/>
          </w:tcPr>
          <w:p w14:paraId="45EEB497" w14:textId="77777777" w:rsidR="00C50675" w:rsidRDefault="00000000">
            <w:r>
              <w:t xml:space="preserve">The Companies Act 2006 provides that if an offer is made in respect of the issued share capital of the Company, the offeror is entitled to acquire compulsorily any remaining shares if it has received acceptances amounting to 90 per cent. in value of the shares to which the offer relates, subject to the rights of any shareholders who have not accepted the offer to apply to the Court for relief. Certain time limits apply. </w:t>
            </w:r>
          </w:p>
        </w:tc>
        <w:tc>
          <w:tcPr>
            <w:tcW w:w="1440" w:type="dxa"/>
          </w:tcPr>
          <w:p w14:paraId="7192E25D" w14:textId="77777777" w:rsidR="00C50675" w:rsidRDefault="00C50675"/>
        </w:tc>
        <w:tc>
          <w:tcPr>
            <w:tcW w:w="1440" w:type="dxa"/>
          </w:tcPr>
          <w:p w14:paraId="2B02FE00" w14:textId="77777777" w:rsidR="00C50675" w:rsidRDefault="00C50675"/>
        </w:tc>
        <w:tc>
          <w:tcPr>
            <w:tcW w:w="4320" w:type="dxa"/>
          </w:tcPr>
          <w:p w14:paraId="2CD7155A" w14:textId="77777777" w:rsidR="00C50675" w:rsidRDefault="00C50675"/>
        </w:tc>
      </w:tr>
      <w:tr w:rsidR="00C50675" w14:paraId="76C78E3D" w14:textId="77777777">
        <w:tc>
          <w:tcPr>
            <w:tcW w:w="720" w:type="dxa"/>
          </w:tcPr>
          <w:p w14:paraId="03255EFE" w14:textId="77777777" w:rsidR="00C50675" w:rsidRDefault="00000000">
            <w:r>
              <w:t>823</w:t>
            </w:r>
          </w:p>
        </w:tc>
        <w:tc>
          <w:tcPr>
            <w:tcW w:w="5760" w:type="dxa"/>
          </w:tcPr>
          <w:p w14:paraId="4BB9F669" w14:textId="77777777" w:rsidR="00C50675" w:rsidRDefault="00000000">
            <w:r>
              <w:t xml:space="preserve">There have been no public takeover bids by third parties in respect of the Company’s equity in the last financial year or the current financial year </w:t>
            </w:r>
          </w:p>
        </w:tc>
        <w:tc>
          <w:tcPr>
            <w:tcW w:w="1440" w:type="dxa"/>
          </w:tcPr>
          <w:p w14:paraId="382F0692" w14:textId="77777777" w:rsidR="00C50675" w:rsidRDefault="00C50675"/>
        </w:tc>
        <w:tc>
          <w:tcPr>
            <w:tcW w:w="1440" w:type="dxa"/>
          </w:tcPr>
          <w:p w14:paraId="7F1BD325" w14:textId="77777777" w:rsidR="00C50675" w:rsidRDefault="00C50675"/>
        </w:tc>
        <w:tc>
          <w:tcPr>
            <w:tcW w:w="4320" w:type="dxa"/>
          </w:tcPr>
          <w:p w14:paraId="698036EA" w14:textId="77777777" w:rsidR="00C50675" w:rsidRDefault="00C50675"/>
        </w:tc>
      </w:tr>
      <w:tr w:rsidR="00C50675" w14:paraId="14574F3F" w14:textId="77777777">
        <w:tc>
          <w:tcPr>
            <w:tcW w:w="720" w:type="dxa"/>
          </w:tcPr>
          <w:p w14:paraId="60A8B531" w14:textId="77777777" w:rsidR="00C50675" w:rsidRDefault="00000000">
            <w:r>
              <w:t>824</w:t>
            </w:r>
          </w:p>
        </w:tc>
        <w:tc>
          <w:tcPr>
            <w:tcW w:w="5760" w:type="dxa"/>
          </w:tcPr>
          <w:p w14:paraId="433BFC88" w14:textId="77777777" w:rsidR="00C50675" w:rsidRDefault="00000000">
            <w:r>
              <w:t>The Takeover Panel were consulted in respect of the issue of the Consideration Share to the Sellers and they confirmed that the presumption that all the shareholders in [   ] are acting in concert so, as together they will hold [●]% of the voting rights in the Company on completion of the Acquisition and issue of the Consideration Shares, they would prima facie be required to make a Rule 9 offer for the shares in the Company that they do not hold at that time, However, the Panel have agreed to waive the obligation to make a Rule 9 offer providing it is supported by a vote of independent shareholders. A resolution to this effect is included in the business of the General Meeting referred to in Part [●].</w:t>
            </w:r>
          </w:p>
        </w:tc>
        <w:tc>
          <w:tcPr>
            <w:tcW w:w="1440" w:type="dxa"/>
          </w:tcPr>
          <w:p w14:paraId="6F53BE2D" w14:textId="77777777" w:rsidR="00C50675" w:rsidRDefault="00C50675"/>
        </w:tc>
        <w:tc>
          <w:tcPr>
            <w:tcW w:w="1440" w:type="dxa"/>
          </w:tcPr>
          <w:p w14:paraId="7AB3BD34" w14:textId="77777777" w:rsidR="00C50675" w:rsidRDefault="00C50675"/>
        </w:tc>
        <w:tc>
          <w:tcPr>
            <w:tcW w:w="4320" w:type="dxa"/>
          </w:tcPr>
          <w:p w14:paraId="5C6E73A4" w14:textId="77777777" w:rsidR="00C50675" w:rsidRDefault="00C50675"/>
        </w:tc>
      </w:tr>
      <w:tr w:rsidR="00C50675" w14:paraId="24D61E32" w14:textId="77777777">
        <w:tc>
          <w:tcPr>
            <w:tcW w:w="720" w:type="dxa"/>
          </w:tcPr>
          <w:p w14:paraId="7487D03E" w14:textId="77777777" w:rsidR="00C50675" w:rsidRDefault="00000000">
            <w:r>
              <w:lastRenderedPageBreak/>
              <w:t>825</w:t>
            </w:r>
          </w:p>
        </w:tc>
        <w:tc>
          <w:tcPr>
            <w:tcW w:w="5760" w:type="dxa"/>
          </w:tcPr>
          <w:p w14:paraId="194CC8BF" w14:textId="77777777" w:rsidR="00C50675" w:rsidRDefault="00000000">
            <w:r>
              <w:t>Providing the resolution is passed prior to the completion of the Acquisition and they confirmed that no obligation to make an offer for the Company arose from the issue of shares on completion of the Acquisition.</w:t>
            </w:r>
          </w:p>
        </w:tc>
        <w:tc>
          <w:tcPr>
            <w:tcW w:w="1440" w:type="dxa"/>
          </w:tcPr>
          <w:p w14:paraId="31BE025B" w14:textId="77777777" w:rsidR="00C50675" w:rsidRDefault="00C50675"/>
        </w:tc>
        <w:tc>
          <w:tcPr>
            <w:tcW w:w="1440" w:type="dxa"/>
          </w:tcPr>
          <w:p w14:paraId="616D3506" w14:textId="77777777" w:rsidR="00C50675" w:rsidRDefault="00C50675"/>
        </w:tc>
        <w:tc>
          <w:tcPr>
            <w:tcW w:w="4320" w:type="dxa"/>
          </w:tcPr>
          <w:p w14:paraId="35980A76" w14:textId="77777777" w:rsidR="00C50675" w:rsidRDefault="00C50675"/>
        </w:tc>
      </w:tr>
      <w:tr w:rsidR="00C50675" w14:paraId="68EFEA20" w14:textId="77777777">
        <w:tc>
          <w:tcPr>
            <w:tcW w:w="720" w:type="dxa"/>
          </w:tcPr>
          <w:p w14:paraId="45512906" w14:textId="77777777" w:rsidR="00C50675" w:rsidRDefault="00000000">
            <w:r>
              <w:t>826</w:t>
            </w:r>
          </w:p>
        </w:tc>
        <w:tc>
          <w:tcPr>
            <w:tcW w:w="5760" w:type="dxa"/>
          </w:tcPr>
          <w:p w14:paraId="559FA23F" w14:textId="77777777" w:rsidR="00C50675" w:rsidRDefault="00000000">
            <w:r>
              <w:t xml:space="preserve">Material Contracts </w:t>
            </w:r>
          </w:p>
        </w:tc>
        <w:tc>
          <w:tcPr>
            <w:tcW w:w="1440" w:type="dxa"/>
          </w:tcPr>
          <w:p w14:paraId="68202745" w14:textId="77777777" w:rsidR="00C50675" w:rsidRDefault="00C50675"/>
        </w:tc>
        <w:tc>
          <w:tcPr>
            <w:tcW w:w="1440" w:type="dxa"/>
          </w:tcPr>
          <w:p w14:paraId="348F80D9" w14:textId="77777777" w:rsidR="00C50675" w:rsidRDefault="00C50675"/>
        </w:tc>
        <w:tc>
          <w:tcPr>
            <w:tcW w:w="4320" w:type="dxa"/>
          </w:tcPr>
          <w:p w14:paraId="004EC533" w14:textId="77777777" w:rsidR="00C50675" w:rsidRDefault="00C50675"/>
        </w:tc>
      </w:tr>
      <w:tr w:rsidR="00C50675" w14:paraId="60EF6281" w14:textId="77777777">
        <w:tc>
          <w:tcPr>
            <w:tcW w:w="720" w:type="dxa"/>
          </w:tcPr>
          <w:p w14:paraId="56F5BB18" w14:textId="77777777" w:rsidR="00C50675" w:rsidRDefault="00000000">
            <w:r>
              <w:t>827</w:t>
            </w:r>
          </w:p>
        </w:tc>
        <w:tc>
          <w:tcPr>
            <w:tcW w:w="5760" w:type="dxa"/>
          </w:tcPr>
          <w:p w14:paraId="2C177E68" w14:textId="77777777" w:rsidR="00C50675" w:rsidRDefault="00000000">
            <w:r>
              <w:t xml:space="preserve">The following contracts (not being contracts entered into in the ordinary course of business) have been entered into by a member of the Group within the two years immediately preceding the date of this Prospectus and are, or may be, material or have been entered into at any time by any member of the Group and contain provisions under which any member of the Group has an obligation or entitlement which is, or may be, material to the Group as at the date of this Prospectus. </w:t>
            </w:r>
          </w:p>
        </w:tc>
        <w:tc>
          <w:tcPr>
            <w:tcW w:w="1440" w:type="dxa"/>
          </w:tcPr>
          <w:p w14:paraId="1C592AD5" w14:textId="77777777" w:rsidR="00C50675" w:rsidRDefault="00C50675"/>
        </w:tc>
        <w:tc>
          <w:tcPr>
            <w:tcW w:w="1440" w:type="dxa"/>
          </w:tcPr>
          <w:p w14:paraId="23CCF90F" w14:textId="77777777" w:rsidR="00C50675" w:rsidRDefault="00C50675"/>
        </w:tc>
        <w:tc>
          <w:tcPr>
            <w:tcW w:w="4320" w:type="dxa"/>
          </w:tcPr>
          <w:p w14:paraId="097B7976" w14:textId="77777777" w:rsidR="00C50675" w:rsidRDefault="00C50675"/>
        </w:tc>
      </w:tr>
      <w:tr w:rsidR="00C50675" w14:paraId="3DF5E6DB" w14:textId="77777777">
        <w:tc>
          <w:tcPr>
            <w:tcW w:w="720" w:type="dxa"/>
          </w:tcPr>
          <w:p w14:paraId="5AA2E95F" w14:textId="77777777" w:rsidR="00C50675" w:rsidRDefault="00000000">
            <w:r>
              <w:t>828</w:t>
            </w:r>
          </w:p>
        </w:tc>
        <w:tc>
          <w:tcPr>
            <w:tcW w:w="5760" w:type="dxa"/>
          </w:tcPr>
          <w:p w14:paraId="36DFBAAD" w14:textId="77777777" w:rsidR="00C50675" w:rsidRDefault="00000000">
            <w:r>
              <w:t>The Company</w:t>
            </w:r>
          </w:p>
        </w:tc>
        <w:tc>
          <w:tcPr>
            <w:tcW w:w="1440" w:type="dxa"/>
          </w:tcPr>
          <w:p w14:paraId="40095E88" w14:textId="77777777" w:rsidR="00C50675" w:rsidRDefault="00C50675"/>
        </w:tc>
        <w:tc>
          <w:tcPr>
            <w:tcW w:w="1440" w:type="dxa"/>
          </w:tcPr>
          <w:p w14:paraId="427C5F86" w14:textId="77777777" w:rsidR="00C50675" w:rsidRDefault="00C50675"/>
        </w:tc>
        <w:tc>
          <w:tcPr>
            <w:tcW w:w="4320" w:type="dxa"/>
          </w:tcPr>
          <w:p w14:paraId="38696289" w14:textId="77777777" w:rsidR="00C50675" w:rsidRDefault="00C50675"/>
        </w:tc>
      </w:tr>
      <w:tr w:rsidR="00C50675" w14:paraId="6FDF6FB1" w14:textId="77777777">
        <w:tc>
          <w:tcPr>
            <w:tcW w:w="720" w:type="dxa"/>
          </w:tcPr>
          <w:p w14:paraId="1DA6252B" w14:textId="77777777" w:rsidR="00C50675" w:rsidRDefault="00000000">
            <w:r>
              <w:t>829</w:t>
            </w:r>
          </w:p>
        </w:tc>
        <w:tc>
          <w:tcPr>
            <w:tcW w:w="5760" w:type="dxa"/>
          </w:tcPr>
          <w:p w14:paraId="09ECB2A6" w14:textId="77777777" w:rsidR="00C50675" w:rsidRDefault="00000000">
            <w:r>
              <w:t>Agreement with [●]</w:t>
            </w:r>
          </w:p>
        </w:tc>
        <w:tc>
          <w:tcPr>
            <w:tcW w:w="1440" w:type="dxa"/>
          </w:tcPr>
          <w:p w14:paraId="588E3D7B" w14:textId="77777777" w:rsidR="00C50675" w:rsidRDefault="00C50675"/>
        </w:tc>
        <w:tc>
          <w:tcPr>
            <w:tcW w:w="1440" w:type="dxa"/>
          </w:tcPr>
          <w:p w14:paraId="63D973D8" w14:textId="77777777" w:rsidR="00C50675" w:rsidRDefault="00C50675"/>
        </w:tc>
        <w:tc>
          <w:tcPr>
            <w:tcW w:w="4320" w:type="dxa"/>
          </w:tcPr>
          <w:p w14:paraId="283E0F58" w14:textId="77777777" w:rsidR="00C50675" w:rsidRDefault="00C50675"/>
        </w:tc>
      </w:tr>
      <w:tr w:rsidR="00C50675" w14:paraId="399A9874" w14:textId="77777777">
        <w:tc>
          <w:tcPr>
            <w:tcW w:w="720" w:type="dxa"/>
          </w:tcPr>
          <w:p w14:paraId="69CCD980" w14:textId="77777777" w:rsidR="00C50675" w:rsidRDefault="00000000">
            <w:r>
              <w:t>830</w:t>
            </w:r>
          </w:p>
        </w:tc>
        <w:tc>
          <w:tcPr>
            <w:tcW w:w="5760" w:type="dxa"/>
          </w:tcPr>
          <w:p w14:paraId="72C0FB9B" w14:textId="77777777" w:rsidR="00C50675" w:rsidRDefault="00000000">
            <w:r>
              <w:tab/>
              <w:t>[●]</w:t>
            </w:r>
          </w:p>
        </w:tc>
        <w:tc>
          <w:tcPr>
            <w:tcW w:w="1440" w:type="dxa"/>
          </w:tcPr>
          <w:p w14:paraId="70817007" w14:textId="77777777" w:rsidR="00C50675" w:rsidRDefault="00C50675"/>
        </w:tc>
        <w:tc>
          <w:tcPr>
            <w:tcW w:w="1440" w:type="dxa"/>
          </w:tcPr>
          <w:p w14:paraId="30B3AD29" w14:textId="77777777" w:rsidR="00C50675" w:rsidRDefault="00C50675"/>
        </w:tc>
        <w:tc>
          <w:tcPr>
            <w:tcW w:w="4320" w:type="dxa"/>
          </w:tcPr>
          <w:p w14:paraId="7806D808" w14:textId="77777777" w:rsidR="00C50675" w:rsidRDefault="00C50675"/>
        </w:tc>
      </w:tr>
      <w:tr w:rsidR="00C50675" w14:paraId="0CB6BDBE" w14:textId="77777777">
        <w:tc>
          <w:tcPr>
            <w:tcW w:w="720" w:type="dxa"/>
          </w:tcPr>
          <w:p w14:paraId="7AD76331" w14:textId="77777777" w:rsidR="00C50675" w:rsidRDefault="00000000">
            <w:r>
              <w:t>831</w:t>
            </w:r>
          </w:p>
        </w:tc>
        <w:tc>
          <w:tcPr>
            <w:tcW w:w="5760" w:type="dxa"/>
          </w:tcPr>
          <w:p w14:paraId="340552D3" w14:textId="77777777" w:rsidR="00C50675" w:rsidRDefault="00000000">
            <w:r>
              <w:t>Engagement letter with [●]</w:t>
            </w:r>
          </w:p>
        </w:tc>
        <w:tc>
          <w:tcPr>
            <w:tcW w:w="1440" w:type="dxa"/>
          </w:tcPr>
          <w:p w14:paraId="4B474497" w14:textId="77777777" w:rsidR="00C50675" w:rsidRDefault="00C50675"/>
        </w:tc>
        <w:tc>
          <w:tcPr>
            <w:tcW w:w="1440" w:type="dxa"/>
          </w:tcPr>
          <w:p w14:paraId="081F29D4" w14:textId="77777777" w:rsidR="00C50675" w:rsidRDefault="00C50675"/>
        </w:tc>
        <w:tc>
          <w:tcPr>
            <w:tcW w:w="4320" w:type="dxa"/>
          </w:tcPr>
          <w:p w14:paraId="2E945CBE" w14:textId="77777777" w:rsidR="00C50675" w:rsidRDefault="00C50675"/>
        </w:tc>
      </w:tr>
      <w:tr w:rsidR="00C50675" w14:paraId="619F6366" w14:textId="77777777">
        <w:tc>
          <w:tcPr>
            <w:tcW w:w="720" w:type="dxa"/>
          </w:tcPr>
          <w:p w14:paraId="5999D7E5" w14:textId="77777777" w:rsidR="00C50675" w:rsidRDefault="00000000">
            <w:r>
              <w:t>832</w:t>
            </w:r>
          </w:p>
        </w:tc>
        <w:tc>
          <w:tcPr>
            <w:tcW w:w="5760" w:type="dxa"/>
          </w:tcPr>
          <w:p w14:paraId="7DFC5D08" w14:textId="77777777" w:rsidR="00C50675" w:rsidRDefault="00000000">
            <w:r>
              <w:tab/>
              <w:t xml:space="preserve">[●] </w:t>
            </w:r>
          </w:p>
        </w:tc>
        <w:tc>
          <w:tcPr>
            <w:tcW w:w="1440" w:type="dxa"/>
          </w:tcPr>
          <w:p w14:paraId="5589EAE0" w14:textId="77777777" w:rsidR="00C50675" w:rsidRDefault="00C50675"/>
        </w:tc>
        <w:tc>
          <w:tcPr>
            <w:tcW w:w="1440" w:type="dxa"/>
          </w:tcPr>
          <w:p w14:paraId="27046DAA" w14:textId="77777777" w:rsidR="00C50675" w:rsidRDefault="00C50675"/>
        </w:tc>
        <w:tc>
          <w:tcPr>
            <w:tcW w:w="4320" w:type="dxa"/>
          </w:tcPr>
          <w:p w14:paraId="6FEFE7E0" w14:textId="77777777" w:rsidR="00C50675" w:rsidRDefault="00C50675"/>
        </w:tc>
      </w:tr>
      <w:tr w:rsidR="00C50675" w14:paraId="2FAC81B5" w14:textId="77777777">
        <w:tc>
          <w:tcPr>
            <w:tcW w:w="720" w:type="dxa"/>
          </w:tcPr>
          <w:p w14:paraId="3AB536F7" w14:textId="77777777" w:rsidR="00C50675" w:rsidRDefault="00000000">
            <w:r>
              <w:t>833</w:t>
            </w:r>
          </w:p>
        </w:tc>
        <w:tc>
          <w:tcPr>
            <w:tcW w:w="5760" w:type="dxa"/>
          </w:tcPr>
          <w:p w14:paraId="550A85AF" w14:textId="77777777" w:rsidR="00C50675" w:rsidRDefault="00000000">
            <w:r>
              <w:t>[●]</w:t>
            </w:r>
          </w:p>
        </w:tc>
        <w:tc>
          <w:tcPr>
            <w:tcW w:w="1440" w:type="dxa"/>
          </w:tcPr>
          <w:p w14:paraId="0FB77041" w14:textId="77777777" w:rsidR="00C50675" w:rsidRDefault="00C50675"/>
        </w:tc>
        <w:tc>
          <w:tcPr>
            <w:tcW w:w="1440" w:type="dxa"/>
          </w:tcPr>
          <w:p w14:paraId="0B5A33C0" w14:textId="77777777" w:rsidR="00C50675" w:rsidRDefault="00C50675"/>
        </w:tc>
        <w:tc>
          <w:tcPr>
            <w:tcW w:w="4320" w:type="dxa"/>
          </w:tcPr>
          <w:p w14:paraId="1E8000D4" w14:textId="77777777" w:rsidR="00C50675" w:rsidRDefault="00C50675"/>
        </w:tc>
      </w:tr>
      <w:tr w:rsidR="00C50675" w14:paraId="0845E971" w14:textId="77777777">
        <w:tc>
          <w:tcPr>
            <w:tcW w:w="720" w:type="dxa"/>
          </w:tcPr>
          <w:p w14:paraId="07F8DB8B" w14:textId="77777777" w:rsidR="00C50675" w:rsidRDefault="00000000">
            <w:r>
              <w:t>834</w:t>
            </w:r>
          </w:p>
        </w:tc>
        <w:tc>
          <w:tcPr>
            <w:tcW w:w="5760" w:type="dxa"/>
          </w:tcPr>
          <w:p w14:paraId="710B0E5A" w14:textId="77777777" w:rsidR="00C50675" w:rsidRDefault="00000000">
            <w:r>
              <w:t>[Other Group companies]</w:t>
            </w:r>
          </w:p>
        </w:tc>
        <w:tc>
          <w:tcPr>
            <w:tcW w:w="1440" w:type="dxa"/>
          </w:tcPr>
          <w:p w14:paraId="50328F00" w14:textId="77777777" w:rsidR="00C50675" w:rsidRDefault="00C50675"/>
        </w:tc>
        <w:tc>
          <w:tcPr>
            <w:tcW w:w="1440" w:type="dxa"/>
          </w:tcPr>
          <w:p w14:paraId="3EA4DA07" w14:textId="77777777" w:rsidR="00C50675" w:rsidRDefault="00C50675"/>
        </w:tc>
        <w:tc>
          <w:tcPr>
            <w:tcW w:w="4320" w:type="dxa"/>
          </w:tcPr>
          <w:p w14:paraId="554D0F04" w14:textId="77777777" w:rsidR="00C50675" w:rsidRDefault="00C50675"/>
        </w:tc>
      </w:tr>
      <w:tr w:rsidR="00C50675" w14:paraId="63740C00" w14:textId="77777777">
        <w:tc>
          <w:tcPr>
            <w:tcW w:w="720" w:type="dxa"/>
          </w:tcPr>
          <w:p w14:paraId="7D19577C" w14:textId="77777777" w:rsidR="00C50675" w:rsidRDefault="00000000">
            <w:r>
              <w:t>835</w:t>
            </w:r>
          </w:p>
        </w:tc>
        <w:tc>
          <w:tcPr>
            <w:tcW w:w="5760" w:type="dxa"/>
          </w:tcPr>
          <w:p w14:paraId="503E1C2B" w14:textId="77777777" w:rsidR="00C50675" w:rsidRDefault="00000000">
            <w:r>
              <w:t>[●]</w:t>
            </w:r>
          </w:p>
        </w:tc>
        <w:tc>
          <w:tcPr>
            <w:tcW w:w="1440" w:type="dxa"/>
          </w:tcPr>
          <w:p w14:paraId="79CB7BA7" w14:textId="77777777" w:rsidR="00C50675" w:rsidRDefault="00C50675"/>
        </w:tc>
        <w:tc>
          <w:tcPr>
            <w:tcW w:w="1440" w:type="dxa"/>
          </w:tcPr>
          <w:p w14:paraId="0E53B44D" w14:textId="77777777" w:rsidR="00C50675" w:rsidRDefault="00C50675"/>
        </w:tc>
        <w:tc>
          <w:tcPr>
            <w:tcW w:w="4320" w:type="dxa"/>
          </w:tcPr>
          <w:p w14:paraId="3C38A08D" w14:textId="77777777" w:rsidR="00C50675" w:rsidRDefault="00C50675"/>
        </w:tc>
      </w:tr>
      <w:tr w:rsidR="00C50675" w14:paraId="64318D80" w14:textId="77777777">
        <w:tc>
          <w:tcPr>
            <w:tcW w:w="720" w:type="dxa"/>
          </w:tcPr>
          <w:p w14:paraId="75FD407A" w14:textId="77777777" w:rsidR="00C50675" w:rsidRDefault="00000000">
            <w:r>
              <w:t>836</w:t>
            </w:r>
          </w:p>
        </w:tc>
        <w:tc>
          <w:tcPr>
            <w:tcW w:w="5760" w:type="dxa"/>
          </w:tcPr>
          <w:p w14:paraId="0F9F786B" w14:textId="77777777" w:rsidR="00C50675" w:rsidRDefault="00000000">
            <w:r>
              <w:t>[●]</w:t>
            </w:r>
          </w:p>
        </w:tc>
        <w:tc>
          <w:tcPr>
            <w:tcW w:w="1440" w:type="dxa"/>
          </w:tcPr>
          <w:p w14:paraId="73DB4A27" w14:textId="77777777" w:rsidR="00C50675" w:rsidRDefault="00C50675"/>
        </w:tc>
        <w:tc>
          <w:tcPr>
            <w:tcW w:w="1440" w:type="dxa"/>
          </w:tcPr>
          <w:p w14:paraId="3EB8BD98" w14:textId="77777777" w:rsidR="00C50675" w:rsidRDefault="00C50675"/>
        </w:tc>
        <w:tc>
          <w:tcPr>
            <w:tcW w:w="4320" w:type="dxa"/>
          </w:tcPr>
          <w:p w14:paraId="504E3AC6" w14:textId="77777777" w:rsidR="00C50675" w:rsidRDefault="00C50675"/>
        </w:tc>
      </w:tr>
      <w:tr w:rsidR="00C50675" w14:paraId="37391553" w14:textId="77777777">
        <w:tc>
          <w:tcPr>
            <w:tcW w:w="720" w:type="dxa"/>
          </w:tcPr>
          <w:p w14:paraId="5C0E63F4" w14:textId="77777777" w:rsidR="00C50675" w:rsidRDefault="00000000">
            <w:r>
              <w:t>837</w:t>
            </w:r>
          </w:p>
        </w:tc>
        <w:tc>
          <w:tcPr>
            <w:tcW w:w="5760" w:type="dxa"/>
          </w:tcPr>
          <w:p w14:paraId="2F1D7C88" w14:textId="77777777" w:rsidR="00C50675" w:rsidRDefault="00000000">
            <w:r>
              <w:t>[●]</w:t>
            </w:r>
          </w:p>
        </w:tc>
        <w:tc>
          <w:tcPr>
            <w:tcW w:w="1440" w:type="dxa"/>
          </w:tcPr>
          <w:p w14:paraId="193F2EAC" w14:textId="77777777" w:rsidR="00C50675" w:rsidRDefault="00C50675"/>
        </w:tc>
        <w:tc>
          <w:tcPr>
            <w:tcW w:w="1440" w:type="dxa"/>
          </w:tcPr>
          <w:p w14:paraId="27EE37FB" w14:textId="77777777" w:rsidR="00C50675" w:rsidRDefault="00C50675"/>
        </w:tc>
        <w:tc>
          <w:tcPr>
            <w:tcW w:w="4320" w:type="dxa"/>
          </w:tcPr>
          <w:p w14:paraId="78E65433" w14:textId="77777777" w:rsidR="00C50675" w:rsidRDefault="00C50675"/>
        </w:tc>
      </w:tr>
      <w:tr w:rsidR="00C50675" w14:paraId="28A88A94" w14:textId="77777777">
        <w:tc>
          <w:tcPr>
            <w:tcW w:w="720" w:type="dxa"/>
          </w:tcPr>
          <w:p w14:paraId="23F3E11A" w14:textId="77777777" w:rsidR="00C50675" w:rsidRDefault="00000000">
            <w:r>
              <w:t>838</w:t>
            </w:r>
          </w:p>
        </w:tc>
        <w:tc>
          <w:tcPr>
            <w:tcW w:w="5760" w:type="dxa"/>
          </w:tcPr>
          <w:p w14:paraId="5E0F7504" w14:textId="77777777" w:rsidR="00C50675" w:rsidRDefault="00000000">
            <w:r>
              <w:t xml:space="preserve">. </w:t>
            </w:r>
          </w:p>
        </w:tc>
        <w:tc>
          <w:tcPr>
            <w:tcW w:w="1440" w:type="dxa"/>
          </w:tcPr>
          <w:p w14:paraId="1208FABD" w14:textId="77777777" w:rsidR="00C50675" w:rsidRDefault="00C50675"/>
        </w:tc>
        <w:tc>
          <w:tcPr>
            <w:tcW w:w="1440" w:type="dxa"/>
          </w:tcPr>
          <w:p w14:paraId="7D87E7CB" w14:textId="77777777" w:rsidR="00C50675" w:rsidRDefault="00C50675"/>
        </w:tc>
        <w:tc>
          <w:tcPr>
            <w:tcW w:w="4320" w:type="dxa"/>
          </w:tcPr>
          <w:p w14:paraId="61D44D5B" w14:textId="77777777" w:rsidR="00C50675" w:rsidRDefault="00C50675"/>
        </w:tc>
      </w:tr>
      <w:tr w:rsidR="00C50675" w14:paraId="3EEE967D" w14:textId="77777777">
        <w:tc>
          <w:tcPr>
            <w:tcW w:w="720" w:type="dxa"/>
          </w:tcPr>
          <w:p w14:paraId="64D92688" w14:textId="77777777" w:rsidR="00C50675" w:rsidRDefault="00000000">
            <w:r>
              <w:t>839</w:t>
            </w:r>
          </w:p>
        </w:tc>
        <w:tc>
          <w:tcPr>
            <w:tcW w:w="5760" w:type="dxa"/>
          </w:tcPr>
          <w:p w14:paraId="79A81648" w14:textId="77777777" w:rsidR="00C50675" w:rsidRDefault="00000000">
            <w:r>
              <w:t>Significant Change</w:t>
            </w:r>
          </w:p>
        </w:tc>
        <w:tc>
          <w:tcPr>
            <w:tcW w:w="1440" w:type="dxa"/>
          </w:tcPr>
          <w:p w14:paraId="406BB10E" w14:textId="77777777" w:rsidR="00C50675" w:rsidRDefault="00C50675"/>
        </w:tc>
        <w:tc>
          <w:tcPr>
            <w:tcW w:w="1440" w:type="dxa"/>
          </w:tcPr>
          <w:p w14:paraId="7E744B50" w14:textId="77777777" w:rsidR="00C50675" w:rsidRDefault="00C50675"/>
        </w:tc>
        <w:tc>
          <w:tcPr>
            <w:tcW w:w="4320" w:type="dxa"/>
          </w:tcPr>
          <w:p w14:paraId="4E7A251D" w14:textId="77777777" w:rsidR="00C50675" w:rsidRDefault="00C50675"/>
        </w:tc>
      </w:tr>
      <w:tr w:rsidR="00C50675" w14:paraId="64D0C1EC" w14:textId="77777777">
        <w:tc>
          <w:tcPr>
            <w:tcW w:w="720" w:type="dxa"/>
          </w:tcPr>
          <w:p w14:paraId="621001CA" w14:textId="77777777" w:rsidR="00C50675" w:rsidRDefault="00000000">
            <w:r>
              <w:t>840</w:t>
            </w:r>
          </w:p>
        </w:tc>
        <w:tc>
          <w:tcPr>
            <w:tcW w:w="5760" w:type="dxa"/>
          </w:tcPr>
          <w:p w14:paraId="1B218E0F" w14:textId="77777777" w:rsidR="00C50675" w:rsidRDefault="00000000">
            <w:r>
              <w:t>The following significant changes have occurred in the financial position of the Company since [●] being the end of the last financial period for which the unaudited interim financial information for the 6-month period ending on that date referred to in Part [11] has been published:</w:t>
            </w:r>
          </w:p>
        </w:tc>
        <w:tc>
          <w:tcPr>
            <w:tcW w:w="1440" w:type="dxa"/>
          </w:tcPr>
          <w:p w14:paraId="71538999" w14:textId="77777777" w:rsidR="00C50675" w:rsidRDefault="00C50675"/>
        </w:tc>
        <w:tc>
          <w:tcPr>
            <w:tcW w:w="1440" w:type="dxa"/>
          </w:tcPr>
          <w:p w14:paraId="2CD29C9B" w14:textId="77777777" w:rsidR="00C50675" w:rsidRDefault="00C50675"/>
        </w:tc>
        <w:tc>
          <w:tcPr>
            <w:tcW w:w="4320" w:type="dxa"/>
          </w:tcPr>
          <w:p w14:paraId="26CEC10C" w14:textId="77777777" w:rsidR="00C50675" w:rsidRDefault="00C50675"/>
        </w:tc>
      </w:tr>
      <w:tr w:rsidR="00C50675" w14:paraId="72370F5C" w14:textId="77777777">
        <w:tc>
          <w:tcPr>
            <w:tcW w:w="720" w:type="dxa"/>
          </w:tcPr>
          <w:p w14:paraId="37AC6F66" w14:textId="77777777" w:rsidR="00C50675" w:rsidRDefault="00000000">
            <w:r>
              <w:t>841</w:t>
            </w:r>
          </w:p>
        </w:tc>
        <w:tc>
          <w:tcPr>
            <w:tcW w:w="5760" w:type="dxa"/>
          </w:tcPr>
          <w:p w14:paraId="6D3A6EC6" w14:textId="77777777" w:rsidR="00C50675" w:rsidRDefault="00000000">
            <w:r>
              <w:t>On [●], the Company …..</w:t>
            </w:r>
          </w:p>
        </w:tc>
        <w:tc>
          <w:tcPr>
            <w:tcW w:w="1440" w:type="dxa"/>
          </w:tcPr>
          <w:p w14:paraId="75B89025" w14:textId="77777777" w:rsidR="00C50675" w:rsidRDefault="00C50675"/>
        </w:tc>
        <w:tc>
          <w:tcPr>
            <w:tcW w:w="1440" w:type="dxa"/>
          </w:tcPr>
          <w:p w14:paraId="447EE323" w14:textId="77777777" w:rsidR="00C50675" w:rsidRDefault="00C50675"/>
        </w:tc>
        <w:tc>
          <w:tcPr>
            <w:tcW w:w="4320" w:type="dxa"/>
          </w:tcPr>
          <w:p w14:paraId="52DC8DC1" w14:textId="77777777" w:rsidR="00C50675" w:rsidRDefault="00C50675"/>
        </w:tc>
      </w:tr>
      <w:tr w:rsidR="00C50675" w14:paraId="38804724" w14:textId="77777777">
        <w:tc>
          <w:tcPr>
            <w:tcW w:w="720" w:type="dxa"/>
          </w:tcPr>
          <w:p w14:paraId="45552BFD" w14:textId="77777777" w:rsidR="00C50675" w:rsidRDefault="00000000">
            <w:r>
              <w:t>842</w:t>
            </w:r>
          </w:p>
        </w:tc>
        <w:tc>
          <w:tcPr>
            <w:tcW w:w="5760" w:type="dxa"/>
          </w:tcPr>
          <w:p w14:paraId="6F857494" w14:textId="77777777" w:rsidR="00C50675" w:rsidRDefault="00000000">
            <w:r>
              <w:t>On [●], the Company….</w:t>
            </w:r>
          </w:p>
        </w:tc>
        <w:tc>
          <w:tcPr>
            <w:tcW w:w="1440" w:type="dxa"/>
          </w:tcPr>
          <w:p w14:paraId="6DD652A4" w14:textId="77777777" w:rsidR="00C50675" w:rsidRDefault="00C50675"/>
        </w:tc>
        <w:tc>
          <w:tcPr>
            <w:tcW w:w="1440" w:type="dxa"/>
          </w:tcPr>
          <w:p w14:paraId="522D479A" w14:textId="77777777" w:rsidR="00C50675" w:rsidRDefault="00C50675"/>
        </w:tc>
        <w:tc>
          <w:tcPr>
            <w:tcW w:w="4320" w:type="dxa"/>
          </w:tcPr>
          <w:p w14:paraId="2E20B9AF" w14:textId="77777777" w:rsidR="00C50675" w:rsidRDefault="00C50675"/>
        </w:tc>
      </w:tr>
      <w:tr w:rsidR="00C50675" w14:paraId="55E177F8" w14:textId="77777777">
        <w:tc>
          <w:tcPr>
            <w:tcW w:w="720" w:type="dxa"/>
          </w:tcPr>
          <w:p w14:paraId="2C35FE61" w14:textId="77777777" w:rsidR="00C50675" w:rsidRDefault="00000000">
            <w:r>
              <w:t>843</w:t>
            </w:r>
          </w:p>
        </w:tc>
        <w:tc>
          <w:tcPr>
            <w:tcW w:w="5760" w:type="dxa"/>
          </w:tcPr>
          <w:p w14:paraId="2E6CA1F6" w14:textId="77777777" w:rsidR="00C50675" w:rsidRDefault="00000000">
            <w:r>
              <w:t xml:space="preserve">Other than in relation to the matters referred to in paragraphs 23(1) – ([●]) (inclusive) above, there has been </w:t>
            </w:r>
            <w:r>
              <w:lastRenderedPageBreak/>
              <w:t>no significant change in the financial performance or financial position of the Company and/or the Group since [●], being the end of the last financial period for which the unaudited interim financial information referred to in Part [11] has been published.</w:t>
            </w:r>
          </w:p>
        </w:tc>
        <w:tc>
          <w:tcPr>
            <w:tcW w:w="1440" w:type="dxa"/>
          </w:tcPr>
          <w:p w14:paraId="188E223A" w14:textId="77777777" w:rsidR="00C50675" w:rsidRDefault="00C50675"/>
        </w:tc>
        <w:tc>
          <w:tcPr>
            <w:tcW w:w="1440" w:type="dxa"/>
          </w:tcPr>
          <w:p w14:paraId="1FC3C5F7" w14:textId="77777777" w:rsidR="00C50675" w:rsidRDefault="00C50675"/>
        </w:tc>
        <w:tc>
          <w:tcPr>
            <w:tcW w:w="4320" w:type="dxa"/>
          </w:tcPr>
          <w:p w14:paraId="348E65BB" w14:textId="77777777" w:rsidR="00C50675" w:rsidRDefault="00C50675"/>
        </w:tc>
      </w:tr>
      <w:tr w:rsidR="00C50675" w14:paraId="2F849888" w14:textId="77777777">
        <w:tc>
          <w:tcPr>
            <w:tcW w:w="720" w:type="dxa"/>
          </w:tcPr>
          <w:p w14:paraId="45C45869" w14:textId="77777777" w:rsidR="00C50675" w:rsidRDefault="00000000">
            <w:r>
              <w:t>844</w:t>
            </w:r>
          </w:p>
        </w:tc>
        <w:tc>
          <w:tcPr>
            <w:tcW w:w="5760" w:type="dxa"/>
          </w:tcPr>
          <w:p w14:paraId="18807C87" w14:textId="77777777" w:rsidR="00C50675" w:rsidRDefault="00000000">
            <w:r>
              <w:t>Litigation</w:t>
            </w:r>
          </w:p>
        </w:tc>
        <w:tc>
          <w:tcPr>
            <w:tcW w:w="1440" w:type="dxa"/>
          </w:tcPr>
          <w:p w14:paraId="14360C5B" w14:textId="77777777" w:rsidR="00C50675" w:rsidRDefault="00C50675"/>
        </w:tc>
        <w:tc>
          <w:tcPr>
            <w:tcW w:w="1440" w:type="dxa"/>
          </w:tcPr>
          <w:p w14:paraId="7884B335" w14:textId="77777777" w:rsidR="00C50675" w:rsidRDefault="00C50675"/>
        </w:tc>
        <w:tc>
          <w:tcPr>
            <w:tcW w:w="4320" w:type="dxa"/>
          </w:tcPr>
          <w:p w14:paraId="15DBE248" w14:textId="77777777" w:rsidR="00C50675" w:rsidRDefault="00C50675"/>
        </w:tc>
      </w:tr>
      <w:tr w:rsidR="00C50675" w14:paraId="3128595A" w14:textId="77777777">
        <w:tc>
          <w:tcPr>
            <w:tcW w:w="720" w:type="dxa"/>
          </w:tcPr>
          <w:p w14:paraId="0CDC71FA" w14:textId="77777777" w:rsidR="00C50675" w:rsidRDefault="00000000">
            <w:r>
              <w:t>845</w:t>
            </w:r>
          </w:p>
        </w:tc>
        <w:tc>
          <w:tcPr>
            <w:tcW w:w="5760" w:type="dxa"/>
          </w:tcPr>
          <w:p w14:paraId="000D2BC3" w14:textId="77777777" w:rsidR="00C50675" w:rsidRDefault="00000000">
            <w:r>
              <w:t xml:space="preserve">[●] </w:t>
            </w:r>
          </w:p>
        </w:tc>
        <w:tc>
          <w:tcPr>
            <w:tcW w:w="1440" w:type="dxa"/>
          </w:tcPr>
          <w:p w14:paraId="14548433" w14:textId="77777777" w:rsidR="00C50675" w:rsidRDefault="00C50675"/>
        </w:tc>
        <w:tc>
          <w:tcPr>
            <w:tcW w:w="1440" w:type="dxa"/>
          </w:tcPr>
          <w:p w14:paraId="09606063" w14:textId="77777777" w:rsidR="00C50675" w:rsidRDefault="00C50675"/>
        </w:tc>
        <w:tc>
          <w:tcPr>
            <w:tcW w:w="4320" w:type="dxa"/>
          </w:tcPr>
          <w:p w14:paraId="515E7E83" w14:textId="77777777" w:rsidR="00C50675" w:rsidRDefault="00C50675"/>
        </w:tc>
      </w:tr>
      <w:tr w:rsidR="00C50675" w14:paraId="02E9EC85" w14:textId="77777777">
        <w:tc>
          <w:tcPr>
            <w:tcW w:w="720" w:type="dxa"/>
          </w:tcPr>
          <w:p w14:paraId="73F89953" w14:textId="77777777" w:rsidR="00C50675" w:rsidRDefault="00000000">
            <w:r>
              <w:t>846</w:t>
            </w:r>
          </w:p>
        </w:tc>
        <w:tc>
          <w:tcPr>
            <w:tcW w:w="5760" w:type="dxa"/>
          </w:tcPr>
          <w:p w14:paraId="231EF7DF" w14:textId="77777777" w:rsidR="00C50675" w:rsidRDefault="00000000">
            <w:r>
              <w:t>Other than the above proceedings, there are no governmental, legal or arbitration proceedings (including any such proceedings which are pending or threatened of which the Company is aware) during at least the twelve months preceding the date of this Document which may have, or have had in the recent past, significant effects on the financial position or profitability of the Company, [●], [●] or any member of the Group.</w:t>
            </w:r>
          </w:p>
        </w:tc>
        <w:tc>
          <w:tcPr>
            <w:tcW w:w="1440" w:type="dxa"/>
          </w:tcPr>
          <w:p w14:paraId="7617DD15" w14:textId="77777777" w:rsidR="00C50675" w:rsidRDefault="00C50675"/>
        </w:tc>
        <w:tc>
          <w:tcPr>
            <w:tcW w:w="1440" w:type="dxa"/>
          </w:tcPr>
          <w:p w14:paraId="0C895BE1" w14:textId="77777777" w:rsidR="00C50675" w:rsidRDefault="00C50675"/>
        </w:tc>
        <w:tc>
          <w:tcPr>
            <w:tcW w:w="4320" w:type="dxa"/>
          </w:tcPr>
          <w:p w14:paraId="0C9673EC" w14:textId="77777777" w:rsidR="00C50675" w:rsidRDefault="00C50675"/>
        </w:tc>
      </w:tr>
      <w:tr w:rsidR="00C50675" w14:paraId="0FDE9DA1" w14:textId="77777777">
        <w:tc>
          <w:tcPr>
            <w:tcW w:w="720" w:type="dxa"/>
          </w:tcPr>
          <w:p w14:paraId="63235E3D" w14:textId="77777777" w:rsidR="00C50675" w:rsidRDefault="00000000">
            <w:r>
              <w:t>847</w:t>
            </w:r>
          </w:p>
        </w:tc>
        <w:tc>
          <w:tcPr>
            <w:tcW w:w="5760" w:type="dxa"/>
          </w:tcPr>
          <w:p w14:paraId="5EE345A5" w14:textId="77777777" w:rsidR="00C50675" w:rsidRDefault="00000000">
            <w:r>
              <w:t>Sources of Cash, Liquidity and Cash Uses</w:t>
            </w:r>
          </w:p>
        </w:tc>
        <w:tc>
          <w:tcPr>
            <w:tcW w:w="1440" w:type="dxa"/>
          </w:tcPr>
          <w:p w14:paraId="4FF3A29B" w14:textId="77777777" w:rsidR="00C50675" w:rsidRDefault="00C50675"/>
        </w:tc>
        <w:tc>
          <w:tcPr>
            <w:tcW w:w="1440" w:type="dxa"/>
          </w:tcPr>
          <w:p w14:paraId="50B20214" w14:textId="77777777" w:rsidR="00C50675" w:rsidRDefault="00C50675"/>
        </w:tc>
        <w:tc>
          <w:tcPr>
            <w:tcW w:w="4320" w:type="dxa"/>
          </w:tcPr>
          <w:p w14:paraId="58069713" w14:textId="77777777" w:rsidR="00C50675" w:rsidRDefault="00C50675"/>
        </w:tc>
      </w:tr>
      <w:tr w:rsidR="00C50675" w14:paraId="04A1406B" w14:textId="77777777">
        <w:tc>
          <w:tcPr>
            <w:tcW w:w="720" w:type="dxa"/>
          </w:tcPr>
          <w:p w14:paraId="6A51E847" w14:textId="77777777" w:rsidR="00C50675" w:rsidRDefault="00000000">
            <w:r>
              <w:t>848</w:t>
            </w:r>
          </w:p>
        </w:tc>
        <w:tc>
          <w:tcPr>
            <w:tcW w:w="5760" w:type="dxa"/>
          </w:tcPr>
          <w:p w14:paraId="6348CDDF" w14:textId="77777777" w:rsidR="00C50675" w:rsidRDefault="00000000">
            <w:r>
              <w:t>The Company’s initial source of cash after Admission will be [●]. Thereafter, the proceeds of the Subscription Round(s), if any, will provide further financing for the Company..</w:t>
            </w:r>
          </w:p>
        </w:tc>
        <w:tc>
          <w:tcPr>
            <w:tcW w:w="1440" w:type="dxa"/>
          </w:tcPr>
          <w:p w14:paraId="7B0EDB4B" w14:textId="77777777" w:rsidR="00C50675" w:rsidRDefault="00C50675"/>
        </w:tc>
        <w:tc>
          <w:tcPr>
            <w:tcW w:w="1440" w:type="dxa"/>
          </w:tcPr>
          <w:p w14:paraId="03FFD30C" w14:textId="77777777" w:rsidR="00C50675" w:rsidRDefault="00C50675"/>
        </w:tc>
        <w:tc>
          <w:tcPr>
            <w:tcW w:w="4320" w:type="dxa"/>
          </w:tcPr>
          <w:p w14:paraId="08501E26" w14:textId="77777777" w:rsidR="00C50675" w:rsidRDefault="00C50675"/>
        </w:tc>
      </w:tr>
      <w:tr w:rsidR="00C50675" w14:paraId="726ACB9E" w14:textId="77777777">
        <w:tc>
          <w:tcPr>
            <w:tcW w:w="720" w:type="dxa"/>
          </w:tcPr>
          <w:p w14:paraId="39310D95" w14:textId="77777777" w:rsidR="00C50675" w:rsidRDefault="00000000">
            <w:r>
              <w:t>849</w:t>
            </w:r>
          </w:p>
        </w:tc>
        <w:tc>
          <w:tcPr>
            <w:tcW w:w="5760" w:type="dxa"/>
          </w:tcPr>
          <w:p w14:paraId="29E2D643" w14:textId="77777777" w:rsidR="00C50675" w:rsidRDefault="00000000">
            <w:r>
              <w:t>Property and Intellectual Property</w:t>
            </w:r>
          </w:p>
        </w:tc>
        <w:tc>
          <w:tcPr>
            <w:tcW w:w="1440" w:type="dxa"/>
          </w:tcPr>
          <w:p w14:paraId="7E42869A" w14:textId="77777777" w:rsidR="00C50675" w:rsidRDefault="00C50675"/>
        </w:tc>
        <w:tc>
          <w:tcPr>
            <w:tcW w:w="1440" w:type="dxa"/>
          </w:tcPr>
          <w:p w14:paraId="5932BFF9" w14:textId="77777777" w:rsidR="00C50675" w:rsidRDefault="00C50675"/>
        </w:tc>
        <w:tc>
          <w:tcPr>
            <w:tcW w:w="4320" w:type="dxa"/>
          </w:tcPr>
          <w:p w14:paraId="0AFBA161" w14:textId="77777777" w:rsidR="00C50675" w:rsidRDefault="00C50675"/>
        </w:tc>
      </w:tr>
      <w:tr w:rsidR="00C50675" w14:paraId="4E371766" w14:textId="77777777">
        <w:tc>
          <w:tcPr>
            <w:tcW w:w="720" w:type="dxa"/>
          </w:tcPr>
          <w:p w14:paraId="0612743F" w14:textId="77777777" w:rsidR="00C50675" w:rsidRDefault="00000000">
            <w:r>
              <w:t>850</w:t>
            </w:r>
          </w:p>
        </w:tc>
        <w:tc>
          <w:tcPr>
            <w:tcW w:w="5760" w:type="dxa"/>
          </w:tcPr>
          <w:p w14:paraId="0D025481" w14:textId="77777777" w:rsidR="00C50675" w:rsidRDefault="00000000">
            <w:r>
              <w:t>The Group [does not] own[s] [any][the following freehold land or property or premises.</w:t>
            </w:r>
          </w:p>
        </w:tc>
        <w:tc>
          <w:tcPr>
            <w:tcW w:w="1440" w:type="dxa"/>
          </w:tcPr>
          <w:p w14:paraId="2D709482" w14:textId="77777777" w:rsidR="00C50675" w:rsidRDefault="00C50675"/>
        </w:tc>
        <w:tc>
          <w:tcPr>
            <w:tcW w:w="1440" w:type="dxa"/>
          </w:tcPr>
          <w:p w14:paraId="52FE092E" w14:textId="77777777" w:rsidR="00C50675" w:rsidRDefault="00C50675"/>
        </w:tc>
        <w:tc>
          <w:tcPr>
            <w:tcW w:w="4320" w:type="dxa"/>
          </w:tcPr>
          <w:p w14:paraId="76B30E43" w14:textId="77777777" w:rsidR="00C50675" w:rsidRDefault="00C50675"/>
        </w:tc>
      </w:tr>
      <w:tr w:rsidR="00C50675" w14:paraId="665FD5E1" w14:textId="77777777">
        <w:tc>
          <w:tcPr>
            <w:tcW w:w="720" w:type="dxa"/>
          </w:tcPr>
          <w:p w14:paraId="32899606" w14:textId="77777777" w:rsidR="00C50675" w:rsidRDefault="00000000">
            <w:r>
              <w:t>851</w:t>
            </w:r>
          </w:p>
        </w:tc>
        <w:tc>
          <w:tcPr>
            <w:tcW w:w="5760" w:type="dxa"/>
          </w:tcPr>
          <w:p w14:paraId="634D2238" w14:textId="77777777" w:rsidR="00C50675" w:rsidRDefault="00000000">
            <w:r>
              <w:t xml:space="preserve">[●]’s office is located at [●]. </w:t>
            </w:r>
          </w:p>
        </w:tc>
        <w:tc>
          <w:tcPr>
            <w:tcW w:w="1440" w:type="dxa"/>
          </w:tcPr>
          <w:p w14:paraId="2126A778" w14:textId="77777777" w:rsidR="00C50675" w:rsidRDefault="00C50675"/>
        </w:tc>
        <w:tc>
          <w:tcPr>
            <w:tcW w:w="1440" w:type="dxa"/>
          </w:tcPr>
          <w:p w14:paraId="62F37A5D" w14:textId="77777777" w:rsidR="00C50675" w:rsidRDefault="00C50675"/>
        </w:tc>
        <w:tc>
          <w:tcPr>
            <w:tcW w:w="4320" w:type="dxa"/>
          </w:tcPr>
          <w:p w14:paraId="31AA1E79" w14:textId="77777777" w:rsidR="00C50675" w:rsidRDefault="00C50675"/>
        </w:tc>
      </w:tr>
      <w:tr w:rsidR="00C50675" w14:paraId="6E04E67F" w14:textId="77777777">
        <w:tc>
          <w:tcPr>
            <w:tcW w:w="720" w:type="dxa"/>
          </w:tcPr>
          <w:p w14:paraId="059D1559" w14:textId="77777777" w:rsidR="00C50675" w:rsidRDefault="00000000">
            <w:r>
              <w:t>852</w:t>
            </w:r>
          </w:p>
        </w:tc>
        <w:tc>
          <w:tcPr>
            <w:tcW w:w="5760" w:type="dxa"/>
          </w:tcPr>
          <w:p w14:paraId="7648AD6D" w14:textId="77777777" w:rsidR="00C50675" w:rsidRDefault="00000000">
            <w:r>
              <w:t>[                 ]</w:t>
            </w:r>
          </w:p>
        </w:tc>
        <w:tc>
          <w:tcPr>
            <w:tcW w:w="1440" w:type="dxa"/>
          </w:tcPr>
          <w:p w14:paraId="5D323458" w14:textId="77777777" w:rsidR="00C50675" w:rsidRDefault="00C50675"/>
        </w:tc>
        <w:tc>
          <w:tcPr>
            <w:tcW w:w="1440" w:type="dxa"/>
          </w:tcPr>
          <w:p w14:paraId="6A0EF6A6" w14:textId="77777777" w:rsidR="00C50675" w:rsidRDefault="00C50675"/>
        </w:tc>
        <w:tc>
          <w:tcPr>
            <w:tcW w:w="4320" w:type="dxa"/>
          </w:tcPr>
          <w:p w14:paraId="5B19209C" w14:textId="77777777" w:rsidR="00C50675" w:rsidRDefault="00C50675"/>
        </w:tc>
      </w:tr>
      <w:tr w:rsidR="00C50675" w14:paraId="401F967D" w14:textId="77777777">
        <w:tc>
          <w:tcPr>
            <w:tcW w:w="720" w:type="dxa"/>
          </w:tcPr>
          <w:p w14:paraId="4D0B9092" w14:textId="77777777" w:rsidR="00C50675" w:rsidRDefault="00000000">
            <w:r>
              <w:t>853</w:t>
            </w:r>
          </w:p>
        </w:tc>
        <w:tc>
          <w:tcPr>
            <w:tcW w:w="5760" w:type="dxa"/>
          </w:tcPr>
          <w:p w14:paraId="4FB60362" w14:textId="77777777" w:rsidR="00C50675" w:rsidRDefault="00000000">
            <w:r>
              <w:t>The Company is not dependent upon patents or licences, industrial, commercial or financial contracts or new manufacturing processes.</w:t>
            </w:r>
          </w:p>
        </w:tc>
        <w:tc>
          <w:tcPr>
            <w:tcW w:w="1440" w:type="dxa"/>
          </w:tcPr>
          <w:p w14:paraId="14ACB858" w14:textId="77777777" w:rsidR="00C50675" w:rsidRDefault="00C50675"/>
        </w:tc>
        <w:tc>
          <w:tcPr>
            <w:tcW w:w="1440" w:type="dxa"/>
          </w:tcPr>
          <w:p w14:paraId="4128D778" w14:textId="77777777" w:rsidR="00C50675" w:rsidRDefault="00C50675"/>
        </w:tc>
        <w:tc>
          <w:tcPr>
            <w:tcW w:w="4320" w:type="dxa"/>
          </w:tcPr>
          <w:p w14:paraId="56DEE5B8" w14:textId="77777777" w:rsidR="00C50675" w:rsidRDefault="00C50675"/>
        </w:tc>
      </w:tr>
      <w:tr w:rsidR="00C50675" w14:paraId="572A8F82" w14:textId="77777777">
        <w:tc>
          <w:tcPr>
            <w:tcW w:w="720" w:type="dxa"/>
          </w:tcPr>
          <w:p w14:paraId="16DD20AA" w14:textId="77777777" w:rsidR="00C50675" w:rsidRDefault="00000000">
            <w:r>
              <w:t>854</w:t>
            </w:r>
          </w:p>
        </w:tc>
        <w:tc>
          <w:tcPr>
            <w:tcW w:w="5760" w:type="dxa"/>
          </w:tcPr>
          <w:p w14:paraId="3C3AD8C6" w14:textId="77777777" w:rsidR="00C50675" w:rsidRDefault="00000000">
            <w:r>
              <w:t>Consents</w:t>
            </w:r>
          </w:p>
        </w:tc>
        <w:tc>
          <w:tcPr>
            <w:tcW w:w="1440" w:type="dxa"/>
          </w:tcPr>
          <w:p w14:paraId="389AF48E" w14:textId="77777777" w:rsidR="00C50675" w:rsidRDefault="00C50675"/>
        </w:tc>
        <w:tc>
          <w:tcPr>
            <w:tcW w:w="1440" w:type="dxa"/>
          </w:tcPr>
          <w:p w14:paraId="2BA4B026" w14:textId="77777777" w:rsidR="00C50675" w:rsidRDefault="00C50675"/>
        </w:tc>
        <w:tc>
          <w:tcPr>
            <w:tcW w:w="4320" w:type="dxa"/>
          </w:tcPr>
          <w:p w14:paraId="68065CFF" w14:textId="77777777" w:rsidR="00C50675" w:rsidRDefault="00C50675"/>
        </w:tc>
      </w:tr>
      <w:tr w:rsidR="00C50675" w14:paraId="3614F765" w14:textId="77777777">
        <w:tc>
          <w:tcPr>
            <w:tcW w:w="720" w:type="dxa"/>
          </w:tcPr>
          <w:p w14:paraId="16D04525" w14:textId="77777777" w:rsidR="00C50675" w:rsidRDefault="00000000">
            <w:r>
              <w:t>855</w:t>
            </w:r>
          </w:p>
        </w:tc>
        <w:tc>
          <w:tcPr>
            <w:tcW w:w="5760" w:type="dxa"/>
          </w:tcPr>
          <w:p w14:paraId="4EF96AE4" w14:textId="77777777" w:rsidR="00C50675" w:rsidRDefault="00000000">
            <w:r>
              <w:t xml:space="preserve">PKF Littlejohn LLP, whose address is 15 Westferry Circus, Canary Wharf, London E14 4HD and which is registered to carry out audit work by the Institute of Chartered Accountants in England and Wales has given and has not withdrawn its consent to the inclusion in this Document of its accountants’ report in Part [●] (Unaudited Pro Forma </w:t>
            </w:r>
            <w:r>
              <w:lastRenderedPageBreak/>
              <w:t>Financial Information of the Enlarged Group) has authorised the contents of that report for the purposes of Rule 5.3.2R(2)(f) of the Prospectus Regulation Rules. PKF Littlejohn LLP has no material interest in the Company.</w:t>
            </w:r>
          </w:p>
        </w:tc>
        <w:tc>
          <w:tcPr>
            <w:tcW w:w="1440" w:type="dxa"/>
          </w:tcPr>
          <w:p w14:paraId="51868D7C" w14:textId="77777777" w:rsidR="00C50675" w:rsidRDefault="00C50675"/>
        </w:tc>
        <w:tc>
          <w:tcPr>
            <w:tcW w:w="1440" w:type="dxa"/>
          </w:tcPr>
          <w:p w14:paraId="31EEB407" w14:textId="77777777" w:rsidR="00C50675" w:rsidRDefault="00C50675"/>
        </w:tc>
        <w:tc>
          <w:tcPr>
            <w:tcW w:w="4320" w:type="dxa"/>
          </w:tcPr>
          <w:p w14:paraId="2D7D2C30" w14:textId="77777777" w:rsidR="00C50675" w:rsidRDefault="00C50675"/>
        </w:tc>
      </w:tr>
      <w:tr w:rsidR="00C50675" w14:paraId="787E4D95" w14:textId="77777777">
        <w:tc>
          <w:tcPr>
            <w:tcW w:w="720" w:type="dxa"/>
          </w:tcPr>
          <w:p w14:paraId="5D639BE1" w14:textId="77777777" w:rsidR="00C50675" w:rsidRDefault="00000000">
            <w:r>
              <w:t>856</w:t>
            </w:r>
          </w:p>
        </w:tc>
        <w:tc>
          <w:tcPr>
            <w:tcW w:w="5760" w:type="dxa"/>
          </w:tcPr>
          <w:p w14:paraId="515FFDCC" w14:textId="77777777" w:rsidR="00C50675" w:rsidRDefault="00000000">
            <w:r>
              <w:t>Buzzacotts LLP, whose address is [                         ] and which is registered to carry out audit work by the Institute of Chartered Accountants in England and Wales has given and has not withdrawn its consent to the inclusion in this Document of its audit reports in Part [●] (Historical Financial Information) and has authorised the contents of those reports for the purposes of Rule 5.3.2R(2)(f) of the Prospectus Regulation Rules. Buzzacotts LLP has no material interest in the Company.</w:t>
            </w:r>
          </w:p>
        </w:tc>
        <w:tc>
          <w:tcPr>
            <w:tcW w:w="1440" w:type="dxa"/>
          </w:tcPr>
          <w:p w14:paraId="6A986D00" w14:textId="77777777" w:rsidR="00C50675" w:rsidRDefault="00C50675"/>
        </w:tc>
        <w:tc>
          <w:tcPr>
            <w:tcW w:w="1440" w:type="dxa"/>
          </w:tcPr>
          <w:p w14:paraId="749A766F" w14:textId="77777777" w:rsidR="00C50675" w:rsidRDefault="00C50675"/>
        </w:tc>
        <w:tc>
          <w:tcPr>
            <w:tcW w:w="4320" w:type="dxa"/>
          </w:tcPr>
          <w:p w14:paraId="64BE6D91" w14:textId="77777777" w:rsidR="00C50675" w:rsidRDefault="00C50675"/>
        </w:tc>
      </w:tr>
      <w:tr w:rsidR="00C50675" w14:paraId="7B375EA1" w14:textId="77777777">
        <w:tc>
          <w:tcPr>
            <w:tcW w:w="720" w:type="dxa"/>
          </w:tcPr>
          <w:p w14:paraId="20733B47" w14:textId="77777777" w:rsidR="00C50675" w:rsidRDefault="00000000">
            <w:r>
              <w:t>857</w:t>
            </w:r>
          </w:p>
        </w:tc>
        <w:tc>
          <w:tcPr>
            <w:tcW w:w="5760" w:type="dxa"/>
          </w:tcPr>
          <w:p w14:paraId="7FB5C6DD" w14:textId="77777777" w:rsidR="00C50675" w:rsidRDefault="00000000">
            <w:r>
              <w:t xml:space="preserve">Miscellaneous </w:t>
            </w:r>
          </w:p>
        </w:tc>
        <w:tc>
          <w:tcPr>
            <w:tcW w:w="1440" w:type="dxa"/>
          </w:tcPr>
          <w:p w14:paraId="7B9B15B3" w14:textId="77777777" w:rsidR="00C50675" w:rsidRDefault="00C50675"/>
        </w:tc>
        <w:tc>
          <w:tcPr>
            <w:tcW w:w="1440" w:type="dxa"/>
          </w:tcPr>
          <w:p w14:paraId="079C7954" w14:textId="77777777" w:rsidR="00C50675" w:rsidRDefault="00C50675"/>
        </w:tc>
        <w:tc>
          <w:tcPr>
            <w:tcW w:w="4320" w:type="dxa"/>
          </w:tcPr>
          <w:p w14:paraId="18E74464" w14:textId="77777777" w:rsidR="00C50675" w:rsidRDefault="00C50675"/>
        </w:tc>
      </w:tr>
      <w:tr w:rsidR="00C50675" w14:paraId="11623414" w14:textId="77777777">
        <w:tc>
          <w:tcPr>
            <w:tcW w:w="720" w:type="dxa"/>
          </w:tcPr>
          <w:p w14:paraId="1636506F" w14:textId="77777777" w:rsidR="00C50675" w:rsidRDefault="00000000">
            <w:r>
              <w:t>858</w:t>
            </w:r>
          </w:p>
        </w:tc>
        <w:tc>
          <w:tcPr>
            <w:tcW w:w="5760" w:type="dxa"/>
          </w:tcPr>
          <w:p w14:paraId="3CB8753C" w14:textId="77777777" w:rsidR="00C50675" w:rsidRDefault="00000000">
            <w:r>
              <w:t>Other than the current application for Admission and the Company’s prior listing which will be cancelled simultaneously with readmission, the Ordinary Shares are not admitted to dealings on any recognised investment exchange nor has any application for such admission been made nor are there intended to be any other arrangements for dealings in the Ordinary Shares.</w:t>
            </w:r>
          </w:p>
        </w:tc>
        <w:tc>
          <w:tcPr>
            <w:tcW w:w="1440" w:type="dxa"/>
          </w:tcPr>
          <w:p w14:paraId="0B766082" w14:textId="77777777" w:rsidR="00C50675" w:rsidRDefault="00C50675"/>
        </w:tc>
        <w:tc>
          <w:tcPr>
            <w:tcW w:w="1440" w:type="dxa"/>
          </w:tcPr>
          <w:p w14:paraId="5761094E" w14:textId="77777777" w:rsidR="00C50675" w:rsidRDefault="00C50675"/>
        </w:tc>
        <w:tc>
          <w:tcPr>
            <w:tcW w:w="4320" w:type="dxa"/>
          </w:tcPr>
          <w:p w14:paraId="40AEEA60" w14:textId="77777777" w:rsidR="00C50675" w:rsidRDefault="00C50675"/>
        </w:tc>
      </w:tr>
      <w:tr w:rsidR="00C50675" w14:paraId="583C9263" w14:textId="77777777">
        <w:tc>
          <w:tcPr>
            <w:tcW w:w="720" w:type="dxa"/>
          </w:tcPr>
          <w:p w14:paraId="7F749683" w14:textId="77777777" w:rsidR="00C50675" w:rsidRDefault="00000000">
            <w:r>
              <w:t>859</w:t>
            </w:r>
          </w:p>
        </w:tc>
        <w:tc>
          <w:tcPr>
            <w:tcW w:w="5760" w:type="dxa"/>
          </w:tcPr>
          <w:p w14:paraId="36BF2916" w14:textId="77777777" w:rsidR="00C50675" w:rsidRDefault="00000000">
            <w:r>
              <w:t>The accounting reference date of the Company is [31 March] in each year.</w:t>
            </w:r>
          </w:p>
        </w:tc>
        <w:tc>
          <w:tcPr>
            <w:tcW w:w="1440" w:type="dxa"/>
          </w:tcPr>
          <w:p w14:paraId="5E97F074" w14:textId="77777777" w:rsidR="00C50675" w:rsidRDefault="00C50675"/>
        </w:tc>
        <w:tc>
          <w:tcPr>
            <w:tcW w:w="1440" w:type="dxa"/>
          </w:tcPr>
          <w:p w14:paraId="05F08C94" w14:textId="77777777" w:rsidR="00C50675" w:rsidRDefault="00C50675"/>
        </w:tc>
        <w:tc>
          <w:tcPr>
            <w:tcW w:w="4320" w:type="dxa"/>
          </w:tcPr>
          <w:p w14:paraId="784DB598" w14:textId="77777777" w:rsidR="00C50675" w:rsidRDefault="00C50675"/>
        </w:tc>
      </w:tr>
      <w:tr w:rsidR="00C50675" w14:paraId="48BE593A" w14:textId="77777777">
        <w:tc>
          <w:tcPr>
            <w:tcW w:w="720" w:type="dxa"/>
          </w:tcPr>
          <w:p w14:paraId="26C8B7B5" w14:textId="77777777" w:rsidR="00C50675" w:rsidRDefault="00000000">
            <w:r>
              <w:t>860</w:t>
            </w:r>
          </w:p>
        </w:tc>
        <w:tc>
          <w:tcPr>
            <w:tcW w:w="5760" w:type="dxa"/>
          </w:tcPr>
          <w:p w14:paraId="7D3C6920" w14:textId="77777777" w:rsidR="00C50675" w:rsidRDefault="00000000">
            <w:r>
              <w:t xml:space="preserve">[●] was auditor and reporting accountant of the Company for the period covered by the historical financial information for [●] referred to in Part [11] of this Document. [●]is registered to carry out audit work by the Institute of Chartered Accountants in England and Wales and were replaced by [●] from [●] who were the auditor for the historical financial information for [●] onwards referred to in [Part 11] of this Document. [●] is registered to carry out audit work by the Institute of Chartered Accountants in England and Wales. </w:t>
            </w:r>
          </w:p>
        </w:tc>
        <w:tc>
          <w:tcPr>
            <w:tcW w:w="1440" w:type="dxa"/>
          </w:tcPr>
          <w:p w14:paraId="1199F0AE" w14:textId="77777777" w:rsidR="00C50675" w:rsidRDefault="00C50675"/>
        </w:tc>
        <w:tc>
          <w:tcPr>
            <w:tcW w:w="1440" w:type="dxa"/>
          </w:tcPr>
          <w:p w14:paraId="59B30705" w14:textId="77777777" w:rsidR="00C50675" w:rsidRDefault="00C50675"/>
        </w:tc>
        <w:tc>
          <w:tcPr>
            <w:tcW w:w="4320" w:type="dxa"/>
          </w:tcPr>
          <w:p w14:paraId="4421336B" w14:textId="77777777" w:rsidR="00C50675" w:rsidRDefault="00C50675"/>
        </w:tc>
      </w:tr>
      <w:tr w:rsidR="00C50675" w14:paraId="2A08190A" w14:textId="77777777">
        <w:tc>
          <w:tcPr>
            <w:tcW w:w="720" w:type="dxa"/>
          </w:tcPr>
          <w:p w14:paraId="4971D93E" w14:textId="77777777" w:rsidR="00C50675" w:rsidRDefault="00000000">
            <w:r>
              <w:t>861</w:t>
            </w:r>
          </w:p>
        </w:tc>
        <w:tc>
          <w:tcPr>
            <w:tcW w:w="5760" w:type="dxa"/>
          </w:tcPr>
          <w:p w14:paraId="2FA7EAD4" w14:textId="77777777" w:rsidR="00C50675" w:rsidRDefault="00000000">
            <w:r>
              <w:t xml:space="preserve">There are no investments in progress and there are no further investments on which the Directors have already </w:t>
            </w:r>
            <w:r>
              <w:lastRenderedPageBreak/>
              <w:t>made firm commitments which are significant to the Company.</w:t>
            </w:r>
          </w:p>
        </w:tc>
        <w:tc>
          <w:tcPr>
            <w:tcW w:w="1440" w:type="dxa"/>
          </w:tcPr>
          <w:p w14:paraId="57E88F8C" w14:textId="77777777" w:rsidR="00C50675" w:rsidRDefault="00C50675"/>
        </w:tc>
        <w:tc>
          <w:tcPr>
            <w:tcW w:w="1440" w:type="dxa"/>
          </w:tcPr>
          <w:p w14:paraId="0FD7C11C" w14:textId="77777777" w:rsidR="00C50675" w:rsidRDefault="00C50675"/>
        </w:tc>
        <w:tc>
          <w:tcPr>
            <w:tcW w:w="4320" w:type="dxa"/>
          </w:tcPr>
          <w:p w14:paraId="6317FB14" w14:textId="77777777" w:rsidR="00C50675" w:rsidRDefault="00C50675"/>
        </w:tc>
      </w:tr>
      <w:tr w:rsidR="00C50675" w14:paraId="2F8A65CA" w14:textId="77777777">
        <w:tc>
          <w:tcPr>
            <w:tcW w:w="720" w:type="dxa"/>
          </w:tcPr>
          <w:p w14:paraId="13B56841" w14:textId="77777777" w:rsidR="00C50675" w:rsidRDefault="00000000">
            <w:r>
              <w:t>862</w:t>
            </w:r>
          </w:p>
        </w:tc>
        <w:tc>
          <w:tcPr>
            <w:tcW w:w="5760" w:type="dxa"/>
          </w:tcPr>
          <w:p w14:paraId="316D545D" w14:textId="77777777" w:rsidR="00C50675" w:rsidRDefault="00000000">
            <w:r>
              <w:t>The Directors are not aware of any environmental issues which may affect the Company’s utilisation of its tangible fixed assets (if any).</w:t>
            </w:r>
          </w:p>
        </w:tc>
        <w:tc>
          <w:tcPr>
            <w:tcW w:w="1440" w:type="dxa"/>
          </w:tcPr>
          <w:p w14:paraId="4A4A49F4" w14:textId="77777777" w:rsidR="00C50675" w:rsidRDefault="00C50675"/>
        </w:tc>
        <w:tc>
          <w:tcPr>
            <w:tcW w:w="1440" w:type="dxa"/>
          </w:tcPr>
          <w:p w14:paraId="1F03EB23" w14:textId="77777777" w:rsidR="00C50675" w:rsidRDefault="00C50675"/>
        </w:tc>
        <w:tc>
          <w:tcPr>
            <w:tcW w:w="4320" w:type="dxa"/>
          </w:tcPr>
          <w:p w14:paraId="74605ADA" w14:textId="77777777" w:rsidR="00C50675" w:rsidRDefault="00C50675"/>
        </w:tc>
      </w:tr>
      <w:tr w:rsidR="00C50675" w14:paraId="324FBBA3" w14:textId="77777777">
        <w:tc>
          <w:tcPr>
            <w:tcW w:w="720" w:type="dxa"/>
          </w:tcPr>
          <w:p w14:paraId="6B6FD551" w14:textId="77777777" w:rsidR="00C50675" w:rsidRDefault="00000000">
            <w:r>
              <w:t>863</w:t>
            </w:r>
          </w:p>
        </w:tc>
        <w:tc>
          <w:tcPr>
            <w:tcW w:w="5760" w:type="dxa"/>
          </w:tcPr>
          <w:p w14:paraId="3C576396" w14:textId="77777777" w:rsidR="00C50675" w:rsidRDefault="00000000">
            <w:r>
              <w:t>Other than the acquisition of [●] none of the Company, [●], [●] have made any investments since [●] up to the date of this Prospectus, nor are there any investments by the Company, [●], [●],) in progress or anticipated which are material.</w:t>
            </w:r>
          </w:p>
        </w:tc>
        <w:tc>
          <w:tcPr>
            <w:tcW w:w="1440" w:type="dxa"/>
          </w:tcPr>
          <w:p w14:paraId="7F943F57" w14:textId="77777777" w:rsidR="00C50675" w:rsidRDefault="00C50675"/>
        </w:tc>
        <w:tc>
          <w:tcPr>
            <w:tcW w:w="1440" w:type="dxa"/>
          </w:tcPr>
          <w:p w14:paraId="754EE23D" w14:textId="77777777" w:rsidR="00C50675" w:rsidRDefault="00C50675"/>
        </w:tc>
        <w:tc>
          <w:tcPr>
            <w:tcW w:w="4320" w:type="dxa"/>
          </w:tcPr>
          <w:p w14:paraId="6E4A4541" w14:textId="77777777" w:rsidR="00C50675" w:rsidRDefault="00C50675"/>
        </w:tc>
      </w:tr>
      <w:tr w:rsidR="00C50675" w14:paraId="1FE32606" w14:textId="77777777">
        <w:tc>
          <w:tcPr>
            <w:tcW w:w="720" w:type="dxa"/>
          </w:tcPr>
          <w:p w14:paraId="37DE1AC8" w14:textId="77777777" w:rsidR="00C50675" w:rsidRDefault="00000000">
            <w:r>
              <w:t>864</w:t>
            </w:r>
          </w:p>
        </w:tc>
        <w:tc>
          <w:tcPr>
            <w:tcW w:w="5760" w:type="dxa"/>
          </w:tcPr>
          <w:p w14:paraId="5EB637D5" w14:textId="77777777" w:rsidR="00C50675" w:rsidRDefault="00000000">
            <w:r>
              <w:t>Documents Available for Inspection</w:t>
            </w:r>
          </w:p>
        </w:tc>
        <w:tc>
          <w:tcPr>
            <w:tcW w:w="1440" w:type="dxa"/>
          </w:tcPr>
          <w:p w14:paraId="0F88C3AB" w14:textId="77777777" w:rsidR="00C50675" w:rsidRDefault="00C50675"/>
        </w:tc>
        <w:tc>
          <w:tcPr>
            <w:tcW w:w="1440" w:type="dxa"/>
          </w:tcPr>
          <w:p w14:paraId="0CC73012" w14:textId="77777777" w:rsidR="00C50675" w:rsidRDefault="00C50675"/>
        </w:tc>
        <w:tc>
          <w:tcPr>
            <w:tcW w:w="4320" w:type="dxa"/>
          </w:tcPr>
          <w:p w14:paraId="508BD7D0" w14:textId="77777777" w:rsidR="00C50675" w:rsidRDefault="00C50675"/>
        </w:tc>
      </w:tr>
      <w:tr w:rsidR="00C50675" w14:paraId="4BEC2DE3" w14:textId="77777777">
        <w:tc>
          <w:tcPr>
            <w:tcW w:w="720" w:type="dxa"/>
          </w:tcPr>
          <w:p w14:paraId="68367763" w14:textId="77777777" w:rsidR="00C50675" w:rsidRDefault="00000000">
            <w:r>
              <w:t>865</w:t>
            </w:r>
          </w:p>
        </w:tc>
        <w:tc>
          <w:tcPr>
            <w:tcW w:w="5760" w:type="dxa"/>
          </w:tcPr>
          <w:p w14:paraId="0C8F0E8C" w14:textId="77777777" w:rsidR="00C50675" w:rsidRDefault="00000000">
            <w:r>
              <w:t>Copies of the following documents will be published in electronic form and be available on the Company’s website at  subject to certain access restrictions applicable to persons located or resident outside the United Kingdom and made available for inspection during normal business hours on any day (except Saturdays, Sundays and public holidays) at the registered offices of McCarthy Denning, the Company’s legal adviser, located at Minster House, 42 Mincing Lane, London EC3R 7AE, from the date of this Document until Admission:</w:t>
            </w:r>
          </w:p>
        </w:tc>
        <w:tc>
          <w:tcPr>
            <w:tcW w:w="1440" w:type="dxa"/>
          </w:tcPr>
          <w:p w14:paraId="672DD4D1" w14:textId="77777777" w:rsidR="00C50675" w:rsidRDefault="00C50675"/>
        </w:tc>
        <w:tc>
          <w:tcPr>
            <w:tcW w:w="1440" w:type="dxa"/>
          </w:tcPr>
          <w:p w14:paraId="644A4C76" w14:textId="77777777" w:rsidR="00C50675" w:rsidRDefault="00C50675"/>
        </w:tc>
        <w:tc>
          <w:tcPr>
            <w:tcW w:w="4320" w:type="dxa"/>
          </w:tcPr>
          <w:p w14:paraId="11643259" w14:textId="77777777" w:rsidR="00C50675" w:rsidRDefault="00C50675"/>
        </w:tc>
      </w:tr>
      <w:tr w:rsidR="00C50675" w14:paraId="51666526" w14:textId="77777777">
        <w:tc>
          <w:tcPr>
            <w:tcW w:w="720" w:type="dxa"/>
          </w:tcPr>
          <w:p w14:paraId="3EA94817" w14:textId="77777777" w:rsidR="00C50675" w:rsidRDefault="00000000">
            <w:r>
              <w:t>866</w:t>
            </w:r>
          </w:p>
        </w:tc>
        <w:tc>
          <w:tcPr>
            <w:tcW w:w="5760" w:type="dxa"/>
          </w:tcPr>
          <w:p w14:paraId="7F3F6009" w14:textId="77777777" w:rsidR="00C50675" w:rsidRDefault="00000000">
            <w:r>
              <w:t>the Memorandum;</w:t>
            </w:r>
          </w:p>
        </w:tc>
        <w:tc>
          <w:tcPr>
            <w:tcW w:w="1440" w:type="dxa"/>
          </w:tcPr>
          <w:p w14:paraId="3D5436A0" w14:textId="77777777" w:rsidR="00C50675" w:rsidRDefault="00C50675"/>
        </w:tc>
        <w:tc>
          <w:tcPr>
            <w:tcW w:w="1440" w:type="dxa"/>
          </w:tcPr>
          <w:p w14:paraId="62C06D9E" w14:textId="77777777" w:rsidR="00C50675" w:rsidRDefault="00C50675"/>
        </w:tc>
        <w:tc>
          <w:tcPr>
            <w:tcW w:w="4320" w:type="dxa"/>
          </w:tcPr>
          <w:p w14:paraId="0B3A29E8" w14:textId="77777777" w:rsidR="00C50675" w:rsidRDefault="00C50675"/>
        </w:tc>
      </w:tr>
      <w:tr w:rsidR="00C50675" w14:paraId="6C0DC87D" w14:textId="77777777">
        <w:tc>
          <w:tcPr>
            <w:tcW w:w="720" w:type="dxa"/>
          </w:tcPr>
          <w:p w14:paraId="604341AA" w14:textId="77777777" w:rsidR="00C50675" w:rsidRDefault="00000000">
            <w:r>
              <w:t>867</w:t>
            </w:r>
          </w:p>
        </w:tc>
        <w:tc>
          <w:tcPr>
            <w:tcW w:w="5760" w:type="dxa"/>
          </w:tcPr>
          <w:p w14:paraId="0F3AEEF4" w14:textId="77777777" w:rsidR="00C50675" w:rsidRDefault="00000000">
            <w:r>
              <w:t>the Articles;</w:t>
            </w:r>
          </w:p>
        </w:tc>
        <w:tc>
          <w:tcPr>
            <w:tcW w:w="1440" w:type="dxa"/>
          </w:tcPr>
          <w:p w14:paraId="62EDB219" w14:textId="77777777" w:rsidR="00C50675" w:rsidRDefault="00C50675"/>
        </w:tc>
        <w:tc>
          <w:tcPr>
            <w:tcW w:w="1440" w:type="dxa"/>
          </w:tcPr>
          <w:p w14:paraId="53D65068" w14:textId="77777777" w:rsidR="00C50675" w:rsidRDefault="00C50675"/>
        </w:tc>
        <w:tc>
          <w:tcPr>
            <w:tcW w:w="4320" w:type="dxa"/>
          </w:tcPr>
          <w:p w14:paraId="5FD79220" w14:textId="77777777" w:rsidR="00C50675" w:rsidRDefault="00C50675"/>
        </w:tc>
      </w:tr>
      <w:tr w:rsidR="00C50675" w14:paraId="699F8E74" w14:textId="77777777">
        <w:tc>
          <w:tcPr>
            <w:tcW w:w="720" w:type="dxa"/>
          </w:tcPr>
          <w:p w14:paraId="67D14EB5" w14:textId="77777777" w:rsidR="00C50675" w:rsidRDefault="00000000">
            <w:r>
              <w:t>868</w:t>
            </w:r>
          </w:p>
        </w:tc>
        <w:tc>
          <w:tcPr>
            <w:tcW w:w="5760" w:type="dxa"/>
          </w:tcPr>
          <w:p w14:paraId="63C553C9" w14:textId="77777777" w:rsidR="00C50675" w:rsidRDefault="00000000">
            <w:r>
              <w:t>the accountant’s report issued by PKF Littlejohn LLP on the pro forma financial information as set out in Part [16] of this Document;</w:t>
            </w:r>
          </w:p>
        </w:tc>
        <w:tc>
          <w:tcPr>
            <w:tcW w:w="1440" w:type="dxa"/>
          </w:tcPr>
          <w:p w14:paraId="242C44A6" w14:textId="77777777" w:rsidR="00C50675" w:rsidRDefault="00C50675"/>
        </w:tc>
        <w:tc>
          <w:tcPr>
            <w:tcW w:w="1440" w:type="dxa"/>
          </w:tcPr>
          <w:p w14:paraId="51526D18" w14:textId="77777777" w:rsidR="00C50675" w:rsidRDefault="00C50675"/>
        </w:tc>
        <w:tc>
          <w:tcPr>
            <w:tcW w:w="4320" w:type="dxa"/>
          </w:tcPr>
          <w:p w14:paraId="623014EC" w14:textId="77777777" w:rsidR="00C50675" w:rsidRDefault="00C50675"/>
        </w:tc>
      </w:tr>
      <w:tr w:rsidR="00C50675" w14:paraId="109C9066" w14:textId="77777777">
        <w:tc>
          <w:tcPr>
            <w:tcW w:w="720" w:type="dxa"/>
          </w:tcPr>
          <w:p w14:paraId="2928E77C" w14:textId="77777777" w:rsidR="00C50675" w:rsidRDefault="00000000">
            <w:r>
              <w:t>869</w:t>
            </w:r>
          </w:p>
        </w:tc>
        <w:tc>
          <w:tcPr>
            <w:tcW w:w="5760" w:type="dxa"/>
          </w:tcPr>
          <w:p w14:paraId="214556BE" w14:textId="77777777" w:rsidR="00C50675" w:rsidRDefault="00000000">
            <w:r>
              <w:t>the historical financial information of the Company, [●] and [●] set out or referred to in Part [11], Part [12], Part [13], Part [14] and Part [15] of this Document; and</w:t>
            </w:r>
          </w:p>
        </w:tc>
        <w:tc>
          <w:tcPr>
            <w:tcW w:w="1440" w:type="dxa"/>
          </w:tcPr>
          <w:p w14:paraId="7C1D7091" w14:textId="77777777" w:rsidR="00C50675" w:rsidRDefault="00C50675"/>
        </w:tc>
        <w:tc>
          <w:tcPr>
            <w:tcW w:w="1440" w:type="dxa"/>
          </w:tcPr>
          <w:p w14:paraId="107457B3" w14:textId="77777777" w:rsidR="00C50675" w:rsidRDefault="00C50675"/>
        </w:tc>
        <w:tc>
          <w:tcPr>
            <w:tcW w:w="4320" w:type="dxa"/>
          </w:tcPr>
          <w:p w14:paraId="5A552C97" w14:textId="77777777" w:rsidR="00C50675" w:rsidRDefault="00C50675"/>
        </w:tc>
      </w:tr>
      <w:tr w:rsidR="00C50675" w14:paraId="56D87459" w14:textId="77777777">
        <w:tc>
          <w:tcPr>
            <w:tcW w:w="720" w:type="dxa"/>
          </w:tcPr>
          <w:p w14:paraId="615C4FFA" w14:textId="77777777" w:rsidR="00C50675" w:rsidRDefault="00000000">
            <w:r>
              <w:t>870</w:t>
            </w:r>
          </w:p>
        </w:tc>
        <w:tc>
          <w:tcPr>
            <w:tcW w:w="5760" w:type="dxa"/>
          </w:tcPr>
          <w:p w14:paraId="2D750921" w14:textId="77777777" w:rsidR="00C50675" w:rsidRDefault="00000000">
            <w:r>
              <w:t>the letters of consent referred to in section [27] above.</w:t>
            </w:r>
          </w:p>
        </w:tc>
        <w:tc>
          <w:tcPr>
            <w:tcW w:w="1440" w:type="dxa"/>
          </w:tcPr>
          <w:p w14:paraId="7DEC129F" w14:textId="77777777" w:rsidR="00C50675" w:rsidRDefault="00C50675"/>
        </w:tc>
        <w:tc>
          <w:tcPr>
            <w:tcW w:w="1440" w:type="dxa"/>
          </w:tcPr>
          <w:p w14:paraId="64936395" w14:textId="77777777" w:rsidR="00C50675" w:rsidRDefault="00C50675"/>
        </w:tc>
        <w:tc>
          <w:tcPr>
            <w:tcW w:w="4320" w:type="dxa"/>
          </w:tcPr>
          <w:p w14:paraId="056034DB" w14:textId="77777777" w:rsidR="00C50675" w:rsidRDefault="00C50675"/>
        </w:tc>
      </w:tr>
      <w:tr w:rsidR="00C50675" w14:paraId="5336F186" w14:textId="77777777">
        <w:tc>
          <w:tcPr>
            <w:tcW w:w="720" w:type="dxa"/>
          </w:tcPr>
          <w:p w14:paraId="48F45C6A" w14:textId="77777777" w:rsidR="00C50675" w:rsidRDefault="00000000">
            <w:r>
              <w:t>871</w:t>
            </w:r>
          </w:p>
        </w:tc>
        <w:tc>
          <w:tcPr>
            <w:tcW w:w="5760" w:type="dxa"/>
          </w:tcPr>
          <w:p w14:paraId="618A1F6E" w14:textId="77777777" w:rsidR="00C50675" w:rsidRDefault="00000000">
            <w:r>
              <w:t>Availability of this Document</w:t>
            </w:r>
          </w:p>
        </w:tc>
        <w:tc>
          <w:tcPr>
            <w:tcW w:w="1440" w:type="dxa"/>
          </w:tcPr>
          <w:p w14:paraId="0AE49F66" w14:textId="77777777" w:rsidR="00C50675" w:rsidRDefault="00C50675"/>
        </w:tc>
        <w:tc>
          <w:tcPr>
            <w:tcW w:w="1440" w:type="dxa"/>
          </w:tcPr>
          <w:p w14:paraId="7FC3B6C3" w14:textId="77777777" w:rsidR="00C50675" w:rsidRDefault="00C50675"/>
        </w:tc>
        <w:tc>
          <w:tcPr>
            <w:tcW w:w="4320" w:type="dxa"/>
          </w:tcPr>
          <w:p w14:paraId="12474536" w14:textId="77777777" w:rsidR="00C50675" w:rsidRDefault="00C50675"/>
        </w:tc>
      </w:tr>
      <w:tr w:rsidR="00C50675" w14:paraId="5BF502F7" w14:textId="77777777">
        <w:tc>
          <w:tcPr>
            <w:tcW w:w="720" w:type="dxa"/>
          </w:tcPr>
          <w:p w14:paraId="7DDC7166" w14:textId="77777777" w:rsidR="00C50675" w:rsidRDefault="00000000">
            <w:r>
              <w:t>872</w:t>
            </w:r>
          </w:p>
        </w:tc>
        <w:tc>
          <w:tcPr>
            <w:tcW w:w="5760" w:type="dxa"/>
          </w:tcPr>
          <w:p w14:paraId="0CF76073" w14:textId="77777777" w:rsidR="00C50675" w:rsidRDefault="00000000">
            <w:r>
              <w:t xml:space="preserve">Following Admission copies of this Document are available for viewing free of charge at . Copies of this Document may be collected, free of charge during normal business hours, from the offices of [●], located at [●]. In addition, this </w:t>
            </w:r>
            <w:r>
              <w:lastRenderedPageBreak/>
              <w:t>Document will be published in electronic form and be available on the Company’s website at  subject to certain access restrictions applicable to persons located or resident outside the United Kingdom.</w:t>
            </w:r>
          </w:p>
        </w:tc>
        <w:tc>
          <w:tcPr>
            <w:tcW w:w="1440" w:type="dxa"/>
          </w:tcPr>
          <w:p w14:paraId="093BE224" w14:textId="77777777" w:rsidR="00C50675" w:rsidRDefault="00C50675"/>
        </w:tc>
        <w:tc>
          <w:tcPr>
            <w:tcW w:w="1440" w:type="dxa"/>
          </w:tcPr>
          <w:p w14:paraId="595F21B2" w14:textId="77777777" w:rsidR="00C50675" w:rsidRDefault="00C50675"/>
        </w:tc>
        <w:tc>
          <w:tcPr>
            <w:tcW w:w="4320" w:type="dxa"/>
          </w:tcPr>
          <w:p w14:paraId="319C805B" w14:textId="77777777" w:rsidR="00C50675" w:rsidRDefault="00C50675"/>
        </w:tc>
      </w:tr>
      <w:tr w:rsidR="00C50675" w14:paraId="3F8FD11C" w14:textId="77777777">
        <w:tc>
          <w:tcPr>
            <w:tcW w:w="720" w:type="dxa"/>
          </w:tcPr>
          <w:p w14:paraId="617FAAC0" w14:textId="77777777" w:rsidR="00C50675" w:rsidRDefault="00000000">
            <w:r>
              <w:t>873</w:t>
            </w:r>
          </w:p>
        </w:tc>
        <w:tc>
          <w:tcPr>
            <w:tcW w:w="5760" w:type="dxa"/>
          </w:tcPr>
          <w:p w14:paraId="79C66C9A" w14:textId="77777777" w:rsidR="00C50675" w:rsidRDefault="00000000">
            <w:r>
              <w:t>31.</w:t>
            </w:r>
            <w:r>
              <w:tab/>
              <w:t>Recommendation</w:t>
            </w:r>
          </w:p>
        </w:tc>
        <w:tc>
          <w:tcPr>
            <w:tcW w:w="1440" w:type="dxa"/>
          </w:tcPr>
          <w:p w14:paraId="4C413C84" w14:textId="77777777" w:rsidR="00C50675" w:rsidRDefault="00C50675"/>
        </w:tc>
        <w:tc>
          <w:tcPr>
            <w:tcW w:w="1440" w:type="dxa"/>
          </w:tcPr>
          <w:p w14:paraId="7DBB756E" w14:textId="77777777" w:rsidR="00C50675" w:rsidRDefault="00C50675"/>
        </w:tc>
        <w:tc>
          <w:tcPr>
            <w:tcW w:w="4320" w:type="dxa"/>
          </w:tcPr>
          <w:p w14:paraId="1B95093B" w14:textId="77777777" w:rsidR="00C50675" w:rsidRDefault="00C50675"/>
        </w:tc>
      </w:tr>
      <w:tr w:rsidR="00C50675" w14:paraId="1B278858" w14:textId="77777777">
        <w:tc>
          <w:tcPr>
            <w:tcW w:w="720" w:type="dxa"/>
          </w:tcPr>
          <w:p w14:paraId="0B55ED40" w14:textId="77777777" w:rsidR="00C50675" w:rsidRDefault="00000000">
            <w:r>
              <w:t>874</w:t>
            </w:r>
          </w:p>
        </w:tc>
        <w:tc>
          <w:tcPr>
            <w:tcW w:w="5760" w:type="dxa"/>
          </w:tcPr>
          <w:p w14:paraId="7A7B6E10" w14:textId="77777777" w:rsidR="00C50675" w:rsidRDefault="00000000">
            <w:r>
              <w:t xml:space="preserve">The Directors, who have been so advised by [Rule 3 Adviser] consider that the Proposals are fair and reasonable insofar as the Independent Shareholders are concerned and in the best interests of the Company and its Shareholders as a whole. In providing advice to the Directors, [Rule 3 Adviser] has taken into account the commercial assessments of the Directors. </w:t>
            </w:r>
          </w:p>
        </w:tc>
        <w:tc>
          <w:tcPr>
            <w:tcW w:w="1440" w:type="dxa"/>
          </w:tcPr>
          <w:p w14:paraId="6C3A5665" w14:textId="77777777" w:rsidR="00C50675" w:rsidRDefault="00C50675"/>
        </w:tc>
        <w:tc>
          <w:tcPr>
            <w:tcW w:w="1440" w:type="dxa"/>
          </w:tcPr>
          <w:p w14:paraId="151140D4" w14:textId="77777777" w:rsidR="00C50675" w:rsidRDefault="00C50675"/>
        </w:tc>
        <w:tc>
          <w:tcPr>
            <w:tcW w:w="4320" w:type="dxa"/>
          </w:tcPr>
          <w:p w14:paraId="51F0BA4A" w14:textId="77777777" w:rsidR="00C50675" w:rsidRDefault="00C50675"/>
        </w:tc>
      </w:tr>
      <w:tr w:rsidR="00C50675" w14:paraId="521667E5" w14:textId="77777777">
        <w:tc>
          <w:tcPr>
            <w:tcW w:w="720" w:type="dxa"/>
          </w:tcPr>
          <w:p w14:paraId="56A65B2E" w14:textId="77777777" w:rsidR="00C50675" w:rsidRDefault="00000000">
            <w:r>
              <w:t>875</w:t>
            </w:r>
          </w:p>
        </w:tc>
        <w:tc>
          <w:tcPr>
            <w:tcW w:w="5760" w:type="dxa"/>
          </w:tcPr>
          <w:p w14:paraId="4704CAED" w14:textId="77777777" w:rsidR="00C50675" w:rsidRDefault="00000000">
            <w:r>
              <w:t xml:space="preserve">Accordingly, the Directors unanimously recommend that Shareholders vote in favour of the Resolutions at the General Meeting necessary to approve and implement the Acquisition. </w:t>
            </w:r>
          </w:p>
        </w:tc>
        <w:tc>
          <w:tcPr>
            <w:tcW w:w="1440" w:type="dxa"/>
          </w:tcPr>
          <w:p w14:paraId="1DE9D06C" w14:textId="77777777" w:rsidR="00C50675" w:rsidRDefault="00C50675"/>
        </w:tc>
        <w:tc>
          <w:tcPr>
            <w:tcW w:w="1440" w:type="dxa"/>
          </w:tcPr>
          <w:p w14:paraId="2DED8F69" w14:textId="77777777" w:rsidR="00C50675" w:rsidRDefault="00C50675"/>
        </w:tc>
        <w:tc>
          <w:tcPr>
            <w:tcW w:w="4320" w:type="dxa"/>
          </w:tcPr>
          <w:p w14:paraId="0DA37043" w14:textId="77777777" w:rsidR="00C50675" w:rsidRDefault="00C50675"/>
        </w:tc>
      </w:tr>
      <w:tr w:rsidR="00C50675" w14:paraId="076B4575" w14:textId="77777777">
        <w:tc>
          <w:tcPr>
            <w:tcW w:w="720" w:type="dxa"/>
          </w:tcPr>
          <w:p w14:paraId="409CA6D1" w14:textId="77777777" w:rsidR="00C50675" w:rsidRDefault="00000000">
            <w:r>
              <w:t>876</w:t>
            </w:r>
          </w:p>
        </w:tc>
        <w:tc>
          <w:tcPr>
            <w:tcW w:w="5760" w:type="dxa"/>
          </w:tcPr>
          <w:p w14:paraId="54B8659C" w14:textId="77777777" w:rsidR="00C50675" w:rsidRDefault="00000000">
            <w:r>
              <w:t>The Directors are not presumed to be Independent Shareholders, by virtue of [         and] the Founders Options that will be granted to them, on Admission, for the purposes of the Waiver Resolution and are therefore not eligible to vote their aggregate [●] Ordinary Shares representing [●] per cent. of the Existing Ordinary Shares, on the Waiver Resolution.</w:t>
            </w:r>
          </w:p>
        </w:tc>
        <w:tc>
          <w:tcPr>
            <w:tcW w:w="1440" w:type="dxa"/>
          </w:tcPr>
          <w:p w14:paraId="411EE8AA" w14:textId="77777777" w:rsidR="00C50675" w:rsidRDefault="00C50675"/>
        </w:tc>
        <w:tc>
          <w:tcPr>
            <w:tcW w:w="1440" w:type="dxa"/>
          </w:tcPr>
          <w:p w14:paraId="59D0972D" w14:textId="77777777" w:rsidR="00C50675" w:rsidRDefault="00C50675"/>
        </w:tc>
        <w:tc>
          <w:tcPr>
            <w:tcW w:w="4320" w:type="dxa"/>
          </w:tcPr>
          <w:p w14:paraId="324475E3" w14:textId="77777777" w:rsidR="00C50675" w:rsidRDefault="00C50675"/>
        </w:tc>
      </w:tr>
      <w:tr w:rsidR="00C50675" w14:paraId="5D942B77" w14:textId="77777777">
        <w:tc>
          <w:tcPr>
            <w:tcW w:w="720" w:type="dxa"/>
          </w:tcPr>
          <w:p w14:paraId="395451A0" w14:textId="77777777" w:rsidR="00C50675" w:rsidRDefault="00000000">
            <w:r>
              <w:t>877</w:t>
            </w:r>
          </w:p>
        </w:tc>
        <w:tc>
          <w:tcPr>
            <w:tcW w:w="5760" w:type="dxa"/>
          </w:tcPr>
          <w:p w14:paraId="72CC42D6" w14:textId="77777777" w:rsidR="00C50675" w:rsidRDefault="00000000">
            <w:r>
              <w:t>Dated [●] 2023</w:t>
            </w:r>
            <w:r>
              <w:br/>
            </w:r>
          </w:p>
        </w:tc>
        <w:tc>
          <w:tcPr>
            <w:tcW w:w="1440" w:type="dxa"/>
          </w:tcPr>
          <w:p w14:paraId="212CF22C" w14:textId="77777777" w:rsidR="00C50675" w:rsidRDefault="00C50675"/>
        </w:tc>
        <w:tc>
          <w:tcPr>
            <w:tcW w:w="1440" w:type="dxa"/>
          </w:tcPr>
          <w:p w14:paraId="54534126" w14:textId="77777777" w:rsidR="00C50675" w:rsidRDefault="00C50675"/>
        </w:tc>
        <w:tc>
          <w:tcPr>
            <w:tcW w:w="4320" w:type="dxa"/>
          </w:tcPr>
          <w:p w14:paraId="18F72D5E" w14:textId="77777777" w:rsidR="00C50675" w:rsidRDefault="00C50675"/>
        </w:tc>
      </w:tr>
      <w:tr w:rsidR="00C50675" w14:paraId="40ACAFC0" w14:textId="77777777">
        <w:tc>
          <w:tcPr>
            <w:tcW w:w="720" w:type="dxa"/>
          </w:tcPr>
          <w:p w14:paraId="1854568A" w14:textId="77777777" w:rsidR="00C50675" w:rsidRDefault="00000000">
            <w:r>
              <w:t>878</w:t>
            </w:r>
          </w:p>
        </w:tc>
        <w:tc>
          <w:tcPr>
            <w:tcW w:w="5760" w:type="dxa"/>
          </w:tcPr>
          <w:p w14:paraId="7688AB98" w14:textId="77777777" w:rsidR="00C50675" w:rsidRDefault="00000000">
            <w:r>
              <w:t xml:space="preserve">Part 19 </w:t>
            </w:r>
            <w:r>
              <w:br/>
            </w:r>
            <w:r>
              <w:br/>
              <w:t xml:space="preserve">Notice to Investors  </w:t>
            </w:r>
          </w:p>
        </w:tc>
        <w:tc>
          <w:tcPr>
            <w:tcW w:w="1440" w:type="dxa"/>
          </w:tcPr>
          <w:p w14:paraId="742BE0A6" w14:textId="77777777" w:rsidR="00C50675" w:rsidRDefault="00C50675"/>
        </w:tc>
        <w:tc>
          <w:tcPr>
            <w:tcW w:w="1440" w:type="dxa"/>
          </w:tcPr>
          <w:p w14:paraId="52563903" w14:textId="77777777" w:rsidR="00C50675" w:rsidRDefault="00C50675"/>
        </w:tc>
        <w:tc>
          <w:tcPr>
            <w:tcW w:w="4320" w:type="dxa"/>
          </w:tcPr>
          <w:p w14:paraId="50D619E8" w14:textId="77777777" w:rsidR="00C50675" w:rsidRDefault="00C50675"/>
        </w:tc>
      </w:tr>
      <w:tr w:rsidR="00C50675" w14:paraId="5CF55936" w14:textId="77777777">
        <w:tc>
          <w:tcPr>
            <w:tcW w:w="720" w:type="dxa"/>
          </w:tcPr>
          <w:p w14:paraId="3BDF23C1" w14:textId="77777777" w:rsidR="00C50675" w:rsidRDefault="00000000">
            <w:r>
              <w:t>879</w:t>
            </w:r>
          </w:p>
        </w:tc>
        <w:tc>
          <w:tcPr>
            <w:tcW w:w="5760" w:type="dxa"/>
          </w:tcPr>
          <w:p w14:paraId="7A6B7621" w14:textId="77777777" w:rsidR="00C50675" w:rsidRDefault="00000000">
            <w:r>
              <w:t xml:space="preserve">The distribution of this Document may be restricted by law in certain jurisdictions and therefore persons into whose possession this Document comes should inform themselves about and observe any restrictions, including those set out below. Any failure to comply with these restrictions may constitute a violation of the securities laws of any such jurisdiction. </w:t>
            </w:r>
          </w:p>
        </w:tc>
        <w:tc>
          <w:tcPr>
            <w:tcW w:w="1440" w:type="dxa"/>
          </w:tcPr>
          <w:p w14:paraId="079FDA16" w14:textId="77777777" w:rsidR="00C50675" w:rsidRDefault="00C50675"/>
        </w:tc>
        <w:tc>
          <w:tcPr>
            <w:tcW w:w="1440" w:type="dxa"/>
          </w:tcPr>
          <w:p w14:paraId="1A7E287B" w14:textId="77777777" w:rsidR="00C50675" w:rsidRDefault="00C50675"/>
        </w:tc>
        <w:tc>
          <w:tcPr>
            <w:tcW w:w="4320" w:type="dxa"/>
          </w:tcPr>
          <w:p w14:paraId="74E3A9C8" w14:textId="77777777" w:rsidR="00C50675" w:rsidRDefault="00C50675"/>
        </w:tc>
      </w:tr>
      <w:tr w:rsidR="00C50675" w14:paraId="28B7AC23" w14:textId="77777777">
        <w:tc>
          <w:tcPr>
            <w:tcW w:w="720" w:type="dxa"/>
          </w:tcPr>
          <w:p w14:paraId="4B6C5AB0" w14:textId="77777777" w:rsidR="00C50675" w:rsidRDefault="00000000">
            <w:r>
              <w:lastRenderedPageBreak/>
              <w:t>880</w:t>
            </w:r>
          </w:p>
        </w:tc>
        <w:tc>
          <w:tcPr>
            <w:tcW w:w="5760" w:type="dxa"/>
          </w:tcPr>
          <w:p w14:paraId="16DFE543" w14:textId="77777777" w:rsidR="00C50675" w:rsidRDefault="00000000">
            <w:r>
              <w:t xml:space="preserve">General </w:t>
            </w:r>
          </w:p>
        </w:tc>
        <w:tc>
          <w:tcPr>
            <w:tcW w:w="1440" w:type="dxa"/>
          </w:tcPr>
          <w:p w14:paraId="266AEE38" w14:textId="77777777" w:rsidR="00C50675" w:rsidRDefault="00C50675"/>
        </w:tc>
        <w:tc>
          <w:tcPr>
            <w:tcW w:w="1440" w:type="dxa"/>
          </w:tcPr>
          <w:p w14:paraId="6F419AA1" w14:textId="77777777" w:rsidR="00C50675" w:rsidRDefault="00C50675"/>
        </w:tc>
        <w:tc>
          <w:tcPr>
            <w:tcW w:w="4320" w:type="dxa"/>
          </w:tcPr>
          <w:p w14:paraId="42D60CD9" w14:textId="77777777" w:rsidR="00C50675" w:rsidRDefault="00C50675"/>
        </w:tc>
      </w:tr>
      <w:tr w:rsidR="00C50675" w14:paraId="33126514" w14:textId="77777777">
        <w:tc>
          <w:tcPr>
            <w:tcW w:w="720" w:type="dxa"/>
          </w:tcPr>
          <w:p w14:paraId="2953833F" w14:textId="77777777" w:rsidR="00C50675" w:rsidRDefault="00000000">
            <w:r>
              <w:t>881</w:t>
            </w:r>
          </w:p>
        </w:tc>
        <w:tc>
          <w:tcPr>
            <w:tcW w:w="5760" w:type="dxa"/>
          </w:tcPr>
          <w:p w14:paraId="03DEDB23" w14:textId="77777777" w:rsidR="00C50675" w:rsidRDefault="00000000">
            <w:r>
              <w:t xml:space="preserve">No action has been or will be taken in any jurisdiction that would permit a public offering of the Ordinary Shares, or possession or distribution of this Document or any other offering material in any country or jurisdiction where action for that purpose is required. Accordingly, the Ordinary Shares may not be offered or sold, directly or indirectly, and neither this Document nor any other offering material or advertisement in connection with the Ordinary Shares may be distributed or published in or from any country or jurisdiction except under circumstances that will result in compliance with any and all applicable rules and regulations of any such country or jurisdiction. Any failure to comply with these restrictions may constitute a violation of the securities laws of any such jurisdiction. This Document does not constitute an offer to subscribe for any of the Ordinary Shares offered hereby to any person in any jurisdiction to whom it is unlawful to make such offer or solicitation in such jurisdiction. </w:t>
            </w:r>
          </w:p>
        </w:tc>
        <w:tc>
          <w:tcPr>
            <w:tcW w:w="1440" w:type="dxa"/>
          </w:tcPr>
          <w:p w14:paraId="178979A0" w14:textId="77777777" w:rsidR="00C50675" w:rsidRDefault="00C50675"/>
        </w:tc>
        <w:tc>
          <w:tcPr>
            <w:tcW w:w="1440" w:type="dxa"/>
          </w:tcPr>
          <w:p w14:paraId="100BB38A" w14:textId="77777777" w:rsidR="00C50675" w:rsidRDefault="00C50675"/>
        </w:tc>
        <w:tc>
          <w:tcPr>
            <w:tcW w:w="4320" w:type="dxa"/>
          </w:tcPr>
          <w:p w14:paraId="2BF36264" w14:textId="77777777" w:rsidR="00C50675" w:rsidRDefault="00C50675"/>
        </w:tc>
      </w:tr>
      <w:tr w:rsidR="00C50675" w14:paraId="061AD597" w14:textId="77777777">
        <w:tc>
          <w:tcPr>
            <w:tcW w:w="720" w:type="dxa"/>
          </w:tcPr>
          <w:p w14:paraId="63BC866E" w14:textId="77777777" w:rsidR="00C50675" w:rsidRDefault="00000000">
            <w:r>
              <w:t>882</w:t>
            </w:r>
          </w:p>
        </w:tc>
        <w:tc>
          <w:tcPr>
            <w:tcW w:w="5760" w:type="dxa"/>
          </w:tcPr>
          <w:p w14:paraId="527E25D1" w14:textId="77777777" w:rsidR="00C50675" w:rsidRDefault="00000000">
            <w:r>
              <w:t xml:space="preserve">This Document has been approved by the FCA as a prospectus which may be used to offer securities to the public for the purposes of section 85 of the FSMA and of the Prospectus Regulation. No arrangement has however been made with the competent authority in any other EEA State (or any other jurisdiction) for the use of this Document as an approved prospectus in such jurisdiction and accordingly no public offer is to be made in such jurisdiction. Issue or circulation of this Document may be prohibited in countries other than those in relation to which notices are given below. This Document does not constitute an offer to sell, or the solicitation of an offer to subscribe for, or buy, shares in any jurisdiction in which such offer or solicitation is unlawful. </w:t>
            </w:r>
          </w:p>
        </w:tc>
        <w:tc>
          <w:tcPr>
            <w:tcW w:w="1440" w:type="dxa"/>
          </w:tcPr>
          <w:p w14:paraId="4C7DA66E" w14:textId="77777777" w:rsidR="00C50675" w:rsidRDefault="00C50675"/>
        </w:tc>
        <w:tc>
          <w:tcPr>
            <w:tcW w:w="1440" w:type="dxa"/>
          </w:tcPr>
          <w:p w14:paraId="0B66AC32" w14:textId="77777777" w:rsidR="00C50675" w:rsidRDefault="00C50675"/>
        </w:tc>
        <w:tc>
          <w:tcPr>
            <w:tcW w:w="4320" w:type="dxa"/>
          </w:tcPr>
          <w:p w14:paraId="7CE8B2A8" w14:textId="77777777" w:rsidR="00C50675" w:rsidRDefault="00C50675"/>
        </w:tc>
      </w:tr>
      <w:tr w:rsidR="00C50675" w14:paraId="6A1C8CB0" w14:textId="77777777">
        <w:tc>
          <w:tcPr>
            <w:tcW w:w="720" w:type="dxa"/>
          </w:tcPr>
          <w:p w14:paraId="4E80AD63" w14:textId="77777777" w:rsidR="00C50675" w:rsidRDefault="00000000">
            <w:r>
              <w:t>883</w:t>
            </w:r>
          </w:p>
        </w:tc>
        <w:tc>
          <w:tcPr>
            <w:tcW w:w="5760" w:type="dxa"/>
          </w:tcPr>
          <w:p w14:paraId="39889D43" w14:textId="77777777" w:rsidR="00C50675" w:rsidRDefault="00000000">
            <w:r>
              <w:t xml:space="preserve">For the Attention of European Economic Area Investors  </w:t>
            </w:r>
          </w:p>
        </w:tc>
        <w:tc>
          <w:tcPr>
            <w:tcW w:w="1440" w:type="dxa"/>
          </w:tcPr>
          <w:p w14:paraId="4905D534" w14:textId="77777777" w:rsidR="00C50675" w:rsidRDefault="00C50675"/>
        </w:tc>
        <w:tc>
          <w:tcPr>
            <w:tcW w:w="1440" w:type="dxa"/>
          </w:tcPr>
          <w:p w14:paraId="7FD0F8C3" w14:textId="77777777" w:rsidR="00C50675" w:rsidRDefault="00C50675"/>
        </w:tc>
        <w:tc>
          <w:tcPr>
            <w:tcW w:w="4320" w:type="dxa"/>
          </w:tcPr>
          <w:p w14:paraId="0EE45EFB" w14:textId="77777777" w:rsidR="00C50675" w:rsidRDefault="00C50675"/>
        </w:tc>
      </w:tr>
      <w:tr w:rsidR="00C50675" w14:paraId="54A59C29" w14:textId="77777777">
        <w:tc>
          <w:tcPr>
            <w:tcW w:w="720" w:type="dxa"/>
          </w:tcPr>
          <w:p w14:paraId="644E1D0B" w14:textId="77777777" w:rsidR="00C50675" w:rsidRDefault="00000000">
            <w:r>
              <w:t>884</w:t>
            </w:r>
          </w:p>
        </w:tc>
        <w:tc>
          <w:tcPr>
            <w:tcW w:w="5760" w:type="dxa"/>
          </w:tcPr>
          <w:p w14:paraId="23BD186C" w14:textId="77777777" w:rsidR="00C50675" w:rsidRDefault="00000000">
            <w:r>
              <w:t xml:space="preserve">In relation to each member state of the European </w:t>
            </w:r>
            <w:r>
              <w:lastRenderedPageBreak/>
              <w:t xml:space="preserve">Economic Area to which the Prospectus Regulation applies (each, a "Relevant Member State"), an offer to the public of the Ordinary Shares may only be made once the prospectus has been passported in such Relevant Member State in accordance with the Prospectus Regulation. For the other Relevant Member States an offer to the public in that Relevant Member State of any Ordinary Shares may only be made at any time under the following exemptions under the Prospectus Regulation: </w:t>
            </w:r>
          </w:p>
        </w:tc>
        <w:tc>
          <w:tcPr>
            <w:tcW w:w="1440" w:type="dxa"/>
          </w:tcPr>
          <w:p w14:paraId="285EB084" w14:textId="77777777" w:rsidR="00C50675" w:rsidRDefault="00C50675"/>
        </w:tc>
        <w:tc>
          <w:tcPr>
            <w:tcW w:w="1440" w:type="dxa"/>
          </w:tcPr>
          <w:p w14:paraId="53A68428" w14:textId="77777777" w:rsidR="00C50675" w:rsidRDefault="00C50675"/>
        </w:tc>
        <w:tc>
          <w:tcPr>
            <w:tcW w:w="4320" w:type="dxa"/>
          </w:tcPr>
          <w:p w14:paraId="3628C1F5" w14:textId="77777777" w:rsidR="00C50675" w:rsidRDefault="00C50675"/>
        </w:tc>
      </w:tr>
      <w:tr w:rsidR="00C50675" w14:paraId="0AA3AE18" w14:textId="77777777">
        <w:tc>
          <w:tcPr>
            <w:tcW w:w="720" w:type="dxa"/>
          </w:tcPr>
          <w:p w14:paraId="7064A7A9" w14:textId="77777777" w:rsidR="00C50675" w:rsidRDefault="00000000">
            <w:r>
              <w:t>885</w:t>
            </w:r>
          </w:p>
        </w:tc>
        <w:tc>
          <w:tcPr>
            <w:tcW w:w="5760" w:type="dxa"/>
          </w:tcPr>
          <w:p w14:paraId="6080E545" w14:textId="77777777" w:rsidR="00C50675" w:rsidRDefault="00000000">
            <w:r>
              <w:t xml:space="preserve">to legal entities which are authorised or regulated to operate in the financial markets or, if not so authorised or regulated, whose corporate purpose is solely to invest in securities; </w:t>
            </w:r>
          </w:p>
        </w:tc>
        <w:tc>
          <w:tcPr>
            <w:tcW w:w="1440" w:type="dxa"/>
          </w:tcPr>
          <w:p w14:paraId="4BE8710A" w14:textId="77777777" w:rsidR="00C50675" w:rsidRDefault="00C50675"/>
        </w:tc>
        <w:tc>
          <w:tcPr>
            <w:tcW w:w="1440" w:type="dxa"/>
          </w:tcPr>
          <w:p w14:paraId="2F4578D5" w14:textId="77777777" w:rsidR="00C50675" w:rsidRDefault="00C50675"/>
        </w:tc>
        <w:tc>
          <w:tcPr>
            <w:tcW w:w="4320" w:type="dxa"/>
          </w:tcPr>
          <w:p w14:paraId="173941F2" w14:textId="77777777" w:rsidR="00C50675" w:rsidRDefault="00C50675"/>
        </w:tc>
      </w:tr>
      <w:tr w:rsidR="00C50675" w14:paraId="4F1F3AFD" w14:textId="77777777">
        <w:tc>
          <w:tcPr>
            <w:tcW w:w="720" w:type="dxa"/>
          </w:tcPr>
          <w:p w14:paraId="445A85A4" w14:textId="77777777" w:rsidR="00C50675" w:rsidRDefault="00000000">
            <w:r>
              <w:t>886</w:t>
            </w:r>
          </w:p>
        </w:tc>
        <w:tc>
          <w:tcPr>
            <w:tcW w:w="5760" w:type="dxa"/>
          </w:tcPr>
          <w:p w14:paraId="5FC5C3E3" w14:textId="77777777" w:rsidR="00C50675" w:rsidRDefault="00000000">
            <w:r>
              <w:t xml:space="preserve">to any legal entity which has two or more of (1) an average of at least 250 employees during the last financial year; (2) a total balance sheet of more than €43,000,000 and (3) an annual net turnover of more than €50,000,000, as shown in its last annual or consolidated accounts; </w:t>
            </w:r>
          </w:p>
        </w:tc>
        <w:tc>
          <w:tcPr>
            <w:tcW w:w="1440" w:type="dxa"/>
          </w:tcPr>
          <w:p w14:paraId="40F8B71A" w14:textId="77777777" w:rsidR="00C50675" w:rsidRDefault="00C50675"/>
        </w:tc>
        <w:tc>
          <w:tcPr>
            <w:tcW w:w="1440" w:type="dxa"/>
          </w:tcPr>
          <w:p w14:paraId="20953FE8" w14:textId="77777777" w:rsidR="00C50675" w:rsidRDefault="00C50675"/>
        </w:tc>
        <w:tc>
          <w:tcPr>
            <w:tcW w:w="4320" w:type="dxa"/>
          </w:tcPr>
          <w:p w14:paraId="18C16A7F" w14:textId="77777777" w:rsidR="00C50675" w:rsidRDefault="00C50675"/>
        </w:tc>
      </w:tr>
      <w:tr w:rsidR="00C50675" w14:paraId="078C4158" w14:textId="77777777">
        <w:tc>
          <w:tcPr>
            <w:tcW w:w="720" w:type="dxa"/>
          </w:tcPr>
          <w:p w14:paraId="7C26E63B" w14:textId="77777777" w:rsidR="00C50675" w:rsidRDefault="00000000">
            <w:r>
              <w:t>887</w:t>
            </w:r>
          </w:p>
        </w:tc>
        <w:tc>
          <w:tcPr>
            <w:tcW w:w="5760" w:type="dxa"/>
          </w:tcPr>
          <w:p w14:paraId="7B5B5BF8" w14:textId="77777777" w:rsidR="00C50675" w:rsidRDefault="00000000">
            <w:r>
              <w:t xml:space="preserve">to fewer than 150 natural or legal persons (other than qualified investors as defined in the Prospectus Directive) in such Relevant Member State; or </w:t>
            </w:r>
          </w:p>
        </w:tc>
        <w:tc>
          <w:tcPr>
            <w:tcW w:w="1440" w:type="dxa"/>
          </w:tcPr>
          <w:p w14:paraId="7AE420B7" w14:textId="77777777" w:rsidR="00C50675" w:rsidRDefault="00C50675"/>
        </w:tc>
        <w:tc>
          <w:tcPr>
            <w:tcW w:w="1440" w:type="dxa"/>
          </w:tcPr>
          <w:p w14:paraId="1CC814C7" w14:textId="77777777" w:rsidR="00C50675" w:rsidRDefault="00C50675"/>
        </w:tc>
        <w:tc>
          <w:tcPr>
            <w:tcW w:w="4320" w:type="dxa"/>
          </w:tcPr>
          <w:p w14:paraId="42D1D95B" w14:textId="77777777" w:rsidR="00C50675" w:rsidRDefault="00C50675"/>
        </w:tc>
      </w:tr>
      <w:tr w:rsidR="00C50675" w14:paraId="7EA60591" w14:textId="77777777">
        <w:tc>
          <w:tcPr>
            <w:tcW w:w="720" w:type="dxa"/>
          </w:tcPr>
          <w:p w14:paraId="2AB372CF" w14:textId="77777777" w:rsidR="00C50675" w:rsidRDefault="00000000">
            <w:r>
              <w:t>888</w:t>
            </w:r>
          </w:p>
        </w:tc>
        <w:tc>
          <w:tcPr>
            <w:tcW w:w="5760" w:type="dxa"/>
          </w:tcPr>
          <w:p w14:paraId="41483EA0" w14:textId="77777777" w:rsidR="00C50675" w:rsidRDefault="00000000">
            <w:r>
              <w:t xml:space="preserve">in any other circumstances falling within Article 3(2) of the Prospectus Regulation, provided that no such offer of Ordinary Shares shall result in a requirement for the publication by the Company of a prospectus pursuant to Article 3 of the Prospectus Regulation. </w:t>
            </w:r>
          </w:p>
        </w:tc>
        <w:tc>
          <w:tcPr>
            <w:tcW w:w="1440" w:type="dxa"/>
          </w:tcPr>
          <w:p w14:paraId="0B974849" w14:textId="77777777" w:rsidR="00C50675" w:rsidRDefault="00C50675"/>
        </w:tc>
        <w:tc>
          <w:tcPr>
            <w:tcW w:w="1440" w:type="dxa"/>
          </w:tcPr>
          <w:p w14:paraId="45BCC8EC" w14:textId="77777777" w:rsidR="00C50675" w:rsidRDefault="00C50675"/>
        </w:tc>
        <w:tc>
          <w:tcPr>
            <w:tcW w:w="4320" w:type="dxa"/>
          </w:tcPr>
          <w:p w14:paraId="7674EC9C" w14:textId="77777777" w:rsidR="00C50675" w:rsidRDefault="00C50675"/>
        </w:tc>
      </w:tr>
      <w:tr w:rsidR="00C50675" w14:paraId="024D4175" w14:textId="77777777">
        <w:tc>
          <w:tcPr>
            <w:tcW w:w="720" w:type="dxa"/>
          </w:tcPr>
          <w:p w14:paraId="42309744" w14:textId="77777777" w:rsidR="00C50675" w:rsidRDefault="00000000">
            <w:r>
              <w:t>889</w:t>
            </w:r>
          </w:p>
        </w:tc>
        <w:tc>
          <w:tcPr>
            <w:tcW w:w="5760" w:type="dxa"/>
          </w:tcPr>
          <w:p w14:paraId="5D27F4D3" w14:textId="77777777" w:rsidR="00C50675" w:rsidRDefault="00000000">
            <w:r>
              <w:t xml:space="preserve">For the purposes of this provision, the expression an "offer to the public" in relation to any offer of ordinary shares in any Relevant Member State means the communication in any form and by any means of sufficient information on the terms of the offer and any ordinary shares to be offered so as to enable an investor to decide to purchase or subscribe for the ordinary shares, as the same may be varied in that Relevant Member State by any measure implementing the Prospectus Regulation in that Relevant Member State and the expression "Prospectus Regulation" </w:t>
            </w:r>
            <w:r>
              <w:lastRenderedPageBreak/>
              <w:t xml:space="preserve">includes any relevant implementing measure in each Relevant Member State. </w:t>
            </w:r>
          </w:p>
        </w:tc>
        <w:tc>
          <w:tcPr>
            <w:tcW w:w="1440" w:type="dxa"/>
          </w:tcPr>
          <w:p w14:paraId="60E83CC9" w14:textId="77777777" w:rsidR="00C50675" w:rsidRDefault="00C50675"/>
        </w:tc>
        <w:tc>
          <w:tcPr>
            <w:tcW w:w="1440" w:type="dxa"/>
          </w:tcPr>
          <w:p w14:paraId="4870C7B5" w14:textId="77777777" w:rsidR="00C50675" w:rsidRDefault="00C50675"/>
        </w:tc>
        <w:tc>
          <w:tcPr>
            <w:tcW w:w="4320" w:type="dxa"/>
          </w:tcPr>
          <w:p w14:paraId="29AA38AE" w14:textId="77777777" w:rsidR="00C50675" w:rsidRDefault="00C50675"/>
        </w:tc>
      </w:tr>
      <w:tr w:rsidR="00C50675" w14:paraId="49DA7D5A" w14:textId="77777777">
        <w:tc>
          <w:tcPr>
            <w:tcW w:w="720" w:type="dxa"/>
          </w:tcPr>
          <w:p w14:paraId="68D4DB9A" w14:textId="77777777" w:rsidR="00C50675" w:rsidRDefault="00000000">
            <w:r>
              <w:t>890</w:t>
            </w:r>
          </w:p>
        </w:tc>
        <w:tc>
          <w:tcPr>
            <w:tcW w:w="5760" w:type="dxa"/>
          </w:tcPr>
          <w:p w14:paraId="48F98255" w14:textId="77777777" w:rsidR="00C50675" w:rsidRDefault="00000000">
            <w:r>
              <w:t xml:space="preserve">The distribution of this prospectus in other jurisdictions may be restricted by law and therefore persons into whose possession this prospectus comes should inform themselves about and observe any such restrictions. </w:t>
            </w:r>
          </w:p>
        </w:tc>
        <w:tc>
          <w:tcPr>
            <w:tcW w:w="1440" w:type="dxa"/>
          </w:tcPr>
          <w:p w14:paraId="2709CA20" w14:textId="77777777" w:rsidR="00C50675" w:rsidRDefault="00C50675"/>
        </w:tc>
        <w:tc>
          <w:tcPr>
            <w:tcW w:w="1440" w:type="dxa"/>
          </w:tcPr>
          <w:p w14:paraId="3D9BFFE6" w14:textId="77777777" w:rsidR="00C50675" w:rsidRDefault="00C50675"/>
        </w:tc>
        <w:tc>
          <w:tcPr>
            <w:tcW w:w="4320" w:type="dxa"/>
          </w:tcPr>
          <w:p w14:paraId="24B4DEF7" w14:textId="77777777" w:rsidR="00C50675" w:rsidRDefault="00C50675"/>
        </w:tc>
      </w:tr>
      <w:tr w:rsidR="00C50675" w14:paraId="383034AF" w14:textId="77777777">
        <w:tc>
          <w:tcPr>
            <w:tcW w:w="720" w:type="dxa"/>
          </w:tcPr>
          <w:p w14:paraId="5E07B472" w14:textId="77777777" w:rsidR="00C50675" w:rsidRDefault="00000000">
            <w:r>
              <w:t>891</w:t>
            </w:r>
          </w:p>
        </w:tc>
        <w:tc>
          <w:tcPr>
            <w:tcW w:w="5760" w:type="dxa"/>
          </w:tcPr>
          <w:p w14:paraId="68A24F94" w14:textId="77777777" w:rsidR="00C50675" w:rsidRDefault="00000000">
            <w:r>
              <w:t xml:space="preserve">For the Attention of UK Investors </w:t>
            </w:r>
          </w:p>
        </w:tc>
        <w:tc>
          <w:tcPr>
            <w:tcW w:w="1440" w:type="dxa"/>
          </w:tcPr>
          <w:p w14:paraId="35D3DC9F" w14:textId="77777777" w:rsidR="00C50675" w:rsidRDefault="00C50675"/>
        </w:tc>
        <w:tc>
          <w:tcPr>
            <w:tcW w:w="1440" w:type="dxa"/>
          </w:tcPr>
          <w:p w14:paraId="1BC3A345" w14:textId="77777777" w:rsidR="00C50675" w:rsidRDefault="00C50675"/>
        </w:tc>
        <w:tc>
          <w:tcPr>
            <w:tcW w:w="4320" w:type="dxa"/>
          </w:tcPr>
          <w:p w14:paraId="3B5B49EF" w14:textId="77777777" w:rsidR="00C50675" w:rsidRDefault="00C50675"/>
        </w:tc>
      </w:tr>
      <w:tr w:rsidR="00C50675" w14:paraId="41021A32" w14:textId="77777777">
        <w:tc>
          <w:tcPr>
            <w:tcW w:w="720" w:type="dxa"/>
          </w:tcPr>
          <w:p w14:paraId="2C61F5C4" w14:textId="77777777" w:rsidR="00C50675" w:rsidRDefault="00000000">
            <w:r>
              <w:t>892</w:t>
            </w:r>
          </w:p>
        </w:tc>
        <w:tc>
          <w:tcPr>
            <w:tcW w:w="5760" w:type="dxa"/>
          </w:tcPr>
          <w:p w14:paraId="451E3206" w14:textId="77777777" w:rsidR="00C50675" w:rsidRDefault="00000000">
            <w:r>
              <w:t>This Document comprises a prospectus (the “Prospectus”) relating to [Amcomri](the “Company”) prepared in accordance with the Prospectus Regulation Rules of the Financial Conduct Authority (the “FCA”) made under section 73A of FSMA (the “Prospectus Regulation Rules”) and approved by the FCA under section 87A of FSMA. This Document has been approved by the FCA, in its capacity as competent authority under Regulation (EU) 2017/1129 (which forms part of domestic law pursuant to the European Union (Withdrawal) Act 2018 and the Prospectus (Amendment etc.) (EU Exit) Regulations 2019) (the “Prospectus Regulation”). The FCA only approves this Document as meeting the standards of completeness, comprehensibility and consistency imposed by the Prospectus Regulation. Such approval should not be considered as an endorsement of the Company that is the subject of this Prospectus or of the quality of the securities that are the subject of this Prospectus and investors should make their own assessment as to the suitability of investing in the ordinary shares of the Company. This Prospectus has been files with the FCA and made available to the public in accordance with Rule 3.2 of the Prospectus Regulation Rules and Article 21 of the Prospectus Regulation by being made available, free of charge at .</w:t>
            </w:r>
          </w:p>
        </w:tc>
        <w:tc>
          <w:tcPr>
            <w:tcW w:w="1440" w:type="dxa"/>
          </w:tcPr>
          <w:p w14:paraId="3271F782" w14:textId="77777777" w:rsidR="00C50675" w:rsidRDefault="00C50675"/>
        </w:tc>
        <w:tc>
          <w:tcPr>
            <w:tcW w:w="1440" w:type="dxa"/>
          </w:tcPr>
          <w:p w14:paraId="5930FC35" w14:textId="77777777" w:rsidR="00C50675" w:rsidRDefault="00C50675"/>
        </w:tc>
        <w:tc>
          <w:tcPr>
            <w:tcW w:w="4320" w:type="dxa"/>
          </w:tcPr>
          <w:p w14:paraId="4748701E" w14:textId="77777777" w:rsidR="00C50675" w:rsidRDefault="00C50675"/>
        </w:tc>
      </w:tr>
      <w:tr w:rsidR="00C50675" w14:paraId="4679C095" w14:textId="77777777">
        <w:tc>
          <w:tcPr>
            <w:tcW w:w="720" w:type="dxa"/>
          </w:tcPr>
          <w:p w14:paraId="08B3CE34" w14:textId="77777777" w:rsidR="00C50675" w:rsidRDefault="00000000">
            <w:r>
              <w:t>893</w:t>
            </w:r>
          </w:p>
        </w:tc>
        <w:tc>
          <w:tcPr>
            <w:tcW w:w="5760" w:type="dxa"/>
          </w:tcPr>
          <w:p w14:paraId="74FA52CA" w14:textId="77777777" w:rsidR="00C50675" w:rsidRDefault="00000000">
            <w:r>
              <w:t xml:space="preserve">Part 20 </w:t>
            </w:r>
            <w:r>
              <w:br/>
            </w:r>
            <w:r>
              <w:br/>
              <w:t>Definitions</w:t>
            </w:r>
          </w:p>
        </w:tc>
        <w:tc>
          <w:tcPr>
            <w:tcW w:w="1440" w:type="dxa"/>
          </w:tcPr>
          <w:p w14:paraId="42470E89" w14:textId="77777777" w:rsidR="00C50675" w:rsidRDefault="00C50675"/>
        </w:tc>
        <w:tc>
          <w:tcPr>
            <w:tcW w:w="1440" w:type="dxa"/>
          </w:tcPr>
          <w:p w14:paraId="3B05810D" w14:textId="77777777" w:rsidR="00C50675" w:rsidRDefault="00C50675"/>
        </w:tc>
        <w:tc>
          <w:tcPr>
            <w:tcW w:w="4320" w:type="dxa"/>
          </w:tcPr>
          <w:p w14:paraId="5D349D0C" w14:textId="77777777" w:rsidR="00C50675" w:rsidRDefault="00C50675"/>
        </w:tc>
      </w:tr>
      <w:tr w:rsidR="00C50675" w14:paraId="205BB810" w14:textId="77777777">
        <w:tc>
          <w:tcPr>
            <w:tcW w:w="720" w:type="dxa"/>
          </w:tcPr>
          <w:p w14:paraId="47DDEB32" w14:textId="77777777" w:rsidR="00C50675" w:rsidRDefault="00000000">
            <w:r>
              <w:t>894</w:t>
            </w:r>
          </w:p>
        </w:tc>
        <w:tc>
          <w:tcPr>
            <w:tcW w:w="5760" w:type="dxa"/>
          </w:tcPr>
          <w:p w14:paraId="2794B98D" w14:textId="77777777" w:rsidR="00C50675" w:rsidRDefault="00000000">
            <w:r>
              <w:t xml:space="preserve">In this Document, unless the context requires otherwise, the words and expressions set out below shall bear the </w:t>
            </w:r>
            <w:r>
              <w:lastRenderedPageBreak/>
              <w:t xml:space="preserve">following meanings. </w:t>
            </w:r>
          </w:p>
        </w:tc>
        <w:tc>
          <w:tcPr>
            <w:tcW w:w="1440" w:type="dxa"/>
          </w:tcPr>
          <w:p w14:paraId="0F9F2EA4" w14:textId="77777777" w:rsidR="00C50675" w:rsidRDefault="00C50675"/>
        </w:tc>
        <w:tc>
          <w:tcPr>
            <w:tcW w:w="1440" w:type="dxa"/>
          </w:tcPr>
          <w:p w14:paraId="68CD09F0" w14:textId="77777777" w:rsidR="00C50675" w:rsidRDefault="00C50675"/>
        </w:tc>
        <w:tc>
          <w:tcPr>
            <w:tcW w:w="4320" w:type="dxa"/>
          </w:tcPr>
          <w:p w14:paraId="1D033D84" w14:textId="77777777" w:rsidR="00C50675" w:rsidRDefault="00C50675"/>
        </w:tc>
      </w:tr>
      <w:tr w:rsidR="00C50675" w14:paraId="5A0E6FA8" w14:textId="77777777">
        <w:tc>
          <w:tcPr>
            <w:tcW w:w="720" w:type="dxa"/>
          </w:tcPr>
          <w:p w14:paraId="79B0FFBF" w14:textId="77777777" w:rsidR="00C50675" w:rsidRDefault="00000000">
            <w:r>
              <w:t>895</w:t>
            </w:r>
          </w:p>
        </w:tc>
        <w:tc>
          <w:tcPr>
            <w:tcW w:w="5760" w:type="dxa"/>
          </w:tcPr>
          <w:p w14:paraId="16503C99" w14:textId="77777777" w:rsidR="00C50675" w:rsidRDefault="00000000">
            <w:r>
              <w:t>In this Document words denoting any gender include all genders and the singular includes the plural (and vice versa).</w:t>
            </w:r>
          </w:p>
        </w:tc>
        <w:tc>
          <w:tcPr>
            <w:tcW w:w="1440" w:type="dxa"/>
          </w:tcPr>
          <w:p w14:paraId="1F3176F3" w14:textId="77777777" w:rsidR="00C50675" w:rsidRDefault="00C50675"/>
        </w:tc>
        <w:tc>
          <w:tcPr>
            <w:tcW w:w="1440" w:type="dxa"/>
          </w:tcPr>
          <w:p w14:paraId="47AD190D" w14:textId="77777777" w:rsidR="00C50675" w:rsidRDefault="00C50675"/>
        </w:tc>
        <w:tc>
          <w:tcPr>
            <w:tcW w:w="4320" w:type="dxa"/>
          </w:tcPr>
          <w:p w14:paraId="56A6DA38" w14:textId="77777777" w:rsidR="00C50675" w:rsidRDefault="00C50675"/>
        </w:tc>
      </w:tr>
      <w:tr w:rsidR="00C50675" w14:paraId="1B89F0B1" w14:textId="77777777">
        <w:tc>
          <w:tcPr>
            <w:tcW w:w="720" w:type="dxa"/>
          </w:tcPr>
          <w:p w14:paraId="76DE6DA6" w14:textId="77777777" w:rsidR="00C50675" w:rsidRDefault="00000000">
            <w:r>
              <w:t>896</w:t>
            </w:r>
          </w:p>
        </w:tc>
        <w:tc>
          <w:tcPr>
            <w:tcW w:w="5760" w:type="dxa"/>
          </w:tcPr>
          <w:p w14:paraId="4E216F8A" w14:textId="77777777" w:rsidR="00C50675" w:rsidRDefault="00C50675"/>
          <w:p w14:paraId="73C0F33F" w14:textId="77777777" w:rsidR="00C50675" w:rsidRDefault="00C50675"/>
          <w:tbl>
            <w:tblPr>
              <w:tblW w:w="1020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000" w:firstRow="0" w:lastRow="0" w:firstColumn="0" w:lastColumn="0" w:noHBand="0" w:noVBand="0"/>
            </w:tblPr>
            <w:tblGrid>
              <w:gridCol w:w="2127"/>
              <w:gridCol w:w="8080"/>
            </w:tblGrid>
            <w:tr w:rsidR="00BD000F" w:rsidRPr="00142C09" w14:paraId="67CF541A" w14:textId="77777777" w:rsidTr="009A75B4">
              <w:trPr>
                <w:trHeight w:val="355"/>
              </w:trPr>
              <w:tc>
                <w:tcPr>
                  <w:tcW w:w="10207" w:type="dxa"/>
                  <w:gridSpan w:val="2"/>
                  <w:shd w:val="clear" w:color="auto" w:fill="D1D3D4"/>
                </w:tcPr>
                <w:p w14:paraId="4C40AA3A" w14:textId="77777777" w:rsidR="00BD000F" w:rsidRPr="00142C09" w:rsidRDefault="00000000" w:rsidP="008809B2">
                  <w:pPr>
                    <w:spacing w:before="120" w:after="120"/>
                    <w:jc w:val="center"/>
                    <w:rPr>
                      <w:b/>
                      <w:color w:val="231F20"/>
                      <w:sz w:val="12"/>
                      <w:szCs w:val="12"/>
                    </w:rPr>
                  </w:pPr>
                  <w:r w:rsidRPr="00142C09">
                    <w:rPr>
                      <w:b/>
                      <w:color w:val="231F20"/>
                      <w:sz w:val="12"/>
                      <w:szCs w:val="12"/>
                    </w:rPr>
                    <w:t>SECTION A – INTRODUCTION AND WARNINGS</w:t>
                  </w:r>
                </w:p>
              </w:tc>
            </w:tr>
            <w:tr w:rsidR="00BD000F" w:rsidRPr="00142C09" w14:paraId="2E749B58" w14:textId="77777777" w:rsidTr="009A75B4">
              <w:trPr>
                <w:trHeight w:val="666"/>
              </w:trPr>
              <w:tc>
                <w:tcPr>
                  <w:tcW w:w="2127" w:type="dxa"/>
                  <w:tcBorders>
                    <w:right w:val="single" w:sz="12" w:space="0" w:color="231F20"/>
                  </w:tcBorders>
                </w:tcPr>
                <w:p w14:paraId="17DA4BE7" w14:textId="77777777" w:rsidR="00BD000F" w:rsidRPr="00142C09" w:rsidRDefault="00000000" w:rsidP="008809B2">
                  <w:pPr>
                    <w:spacing w:before="120" w:after="120"/>
                    <w:ind w:left="92" w:right="268"/>
                    <w:rPr>
                      <w:b/>
                      <w:color w:val="231F20"/>
                      <w:sz w:val="12"/>
                      <w:szCs w:val="12"/>
                    </w:rPr>
                  </w:pPr>
                  <w:r w:rsidRPr="00142C09">
                    <w:rPr>
                      <w:b/>
                      <w:color w:val="231F20"/>
                      <w:sz w:val="12"/>
                      <w:szCs w:val="12"/>
                    </w:rPr>
                    <w:t xml:space="preserve">Name and ISIN of the securities </w:t>
                  </w:r>
                </w:p>
              </w:tc>
              <w:tc>
                <w:tcPr>
                  <w:tcW w:w="8080" w:type="dxa"/>
                  <w:tcBorders>
                    <w:left w:val="single" w:sz="12" w:space="0" w:color="231F20"/>
                  </w:tcBorders>
                </w:tcPr>
                <w:p w14:paraId="2C9EAA52" w14:textId="77777777" w:rsidR="00BD000F" w:rsidRDefault="00000000" w:rsidP="008809B2">
                  <w:pPr>
                    <w:spacing w:before="120"/>
                    <w:ind w:left="91" w:right="92" w:firstLine="2"/>
                    <w:jc w:val="both"/>
                    <w:rPr>
                      <w:color w:val="231F20"/>
                      <w:sz w:val="12"/>
                      <w:szCs w:val="12"/>
                    </w:rPr>
                  </w:pPr>
                  <w:r w:rsidRPr="00142C09">
                    <w:rPr>
                      <w:color w:val="231F20"/>
                      <w:sz w:val="12"/>
                      <w:szCs w:val="12"/>
                    </w:rPr>
                    <w:t xml:space="preserve">Ordinary shares of the Company of </w:t>
                  </w:r>
                  <w:proofErr w:type="gramStart"/>
                  <w:r w:rsidRPr="00142C09">
                    <w:rPr>
                      <w:color w:val="231F20"/>
                      <w:sz w:val="12"/>
                      <w:szCs w:val="12"/>
                    </w:rPr>
                    <w:t>£</w:t>
                  </w:r>
                  <w:r w:rsidRPr="002932A5">
                    <w:rPr>
                      <w:color w:val="231F20"/>
                      <w:sz w:val="12"/>
                      <w:szCs w:val="12"/>
                    </w:rPr>
                    <w:t>[</w:t>
                  </w:r>
                  <w:proofErr w:type="gramEnd"/>
                  <w:ins w:id="0" w:author="richard beresford" w:date="2023-01-23T20:36:00Z">
                    <w:r>
                      <w:rPr>
                        <w:color w:val="231F20"/>
                        <w:sz w:val="12"/>
                        <w:szCs w:val="12"/>
                      </w:rPr>
                      <w:t>0.05</w:t>
                    </w:r>
                  </w:ins>
                  <w:del w:id="1" w:author="richard beresford" w:date="2023-01-23T20:36:00Z">
                    <w:r w:rsidRPr="002932A5" w:rsidDel="00C93591">
                      <w:rPr>
                        <w:color w:val="231F20"/>
                        <w:sz w:val="12"/>
                        <w:szCs w:val="12"/>
                      </w:rPr>
                      <w:delText>●</w:delText>
                    </w:r>
                  </w:del>
                  <w:r w:rsidRPr="002932A5">
                    <w:rPr>
                      <w:color w:val="231F20"/>
                      <w:sz w:val="12"/>
                      <w:szCs w:val="12"/>
                    </w:rPr>
                    <w:t>]</w:t>
                  </w:r>
                  <w:r>
                    <w:rPr>
                      <w:color w:val="231F20"/>
                      <w:sz w:val="12"/>
                      <w:szCs w:val="12"/>
                    </w:rPr>
                    <w:t xml:space="preserve"> </w:t>
                  </w:r>
                  <w:r w:rsidRPr="00142C09">
                    <w:rPr>
                      <w:color w:val="231F20"/>
                      <w:sz w:val="12"/>
                      <w:szCs w:val="12"/>
                    </w:rPr>
                    <w:t>each nominal value (the “</w:t>
                  </w:r>
                  <w:r w:rsidRPr="00142C09">
                    <w:rPr>
                      <w:b/>
                      <w:color w:val="231F20"/>
                      <w:sz w:val="12"/>
                      <w:szCs w:val="12"/>
                    </w:rPr>
                    <w:t>Ordinary Shares</w:t>
                  </w:r>
                  <w:r w:rsidRPr="00142C09">
                    <w:rPr>
                      <w:color w:val="231F20"/>
                      <w:sz w:val="12"/>
                      <w:szCs w:val="12"/>
                    </w:rPr>
                    <w:t>”)</w:t>
                  </w:r>
                  <w:r>
                    <w:rPr>
                      <w:color w:val="231F20"/>
                      <w:sz w:val="12"/>
                      <w:szCs w:val="12"/>
                    </w:rPr>
                    <w:t xml:space="preserve">, </w:t>
                  </w:r>
                </w:p>
                <w:p w14:paraId="5DF8D79D" w14:textId="77777777" w:rsidR="00BD000F" w:rsidRPr="00142C09" w:rsidRDefault="00000000" w:rsidP="008809B2">
                  <w:pPr>
                    <w:spacing w:before="120"/>
                    <w:ind w:left="91" w:right="92" w:firstLine="2"/>
                    <w:jc w:val="both"/>
                    <w:rPr>
                      <w:color w:val="231F20"/>
                      <w:sz w:val="12"/>
                      <w:szCs w:val="12"/>
                    </w:rPr>
                  </w:pPr>
                  <w:r w:rsidRPr="00142C09">
                    <w:rPr>
                      <w:color w:val="231F20"/>
                      <w:sz w:val="12"/>
                      <w:szCs w:val="12"/>
                    </w:rPr>
                    <w:t>ISIN</w:t>
                  </w:r>
                  <w:r>
                    <w:rPr>
                      <w:color w:val="231F20"/>
                      <w:sz w:val="12"/>
                      <w:szCs w:val="12"/>
                    </w:rPr>
                    <w:t xml:space="preserve">:  </w:t>
                  </w:r>
                  <w:r w:rsidRPr="0081052E">
                    <w:rPr>
                      <w:sz w:val="12"/>
                      <w:szCs w:val="12"/>
                    </w:rPr>
                    <w:t>GB00BF2MWC40</w:t>
                  </w:r>
                </w:p>
              </w:tc>
            </w:tr>
            <w:tr w:rsidR="00BD000F" w:rsidRPr="00142C09" w14:paraId="420E3C23" w14:textId="77777777" w:rsidTr="009A75B4">
              <w:trPr>
                <w:trHeight w:val="963"/>
              </w:trPr>
              <w:tc>
                <w:tcPr>
                  <w:tcW w:w="2127" w:type="dxa"/>
                  <w:tcBorders>
                    <w:right w:val="single" w:sz="12" w:space="0" w:color="231F20"/>
                  </w:tcBorders>
                </w:tcPr>
                <w:p w14:paraId="4A785BBB" w14:textId="77777777" w:rsidR="00BD000F" w:rsidRPr="00142C09" w:rsidRDefault="00000000" w:rsidP="008809B2">
                  <w:pPr>
                    <w:spacing w:before="120" w:after="240"/>
                    <w:ind w:left="92" w:right="268"/>
                    <w:rPr>
                      <w:b/>
                      <w:color w:val="231F20"/>
                      <w:sz w:val="12"/>
                      <w:szCs w:val="12"/>
                    </w:rPr>
                  </w:pPr>
                  <w:r w:rsidRPr="00142C09">
                    <w:rPr>
                      <w:b/>
                      <w:color w:val="231F20"/>
                      <w:sz w:val="12"/>
                      <w:szCs w:val="12"/>
                    </w:rPr>
                    <w:t>Identity and contact details of the issuer and its LEI</w:t>
                  </w:r>
                </w:p>
              </w:tc>
              <w:tc>
                <w:tcPr>
                  <w:tcW w:w="8080" w:type="dxa"/>
                  <w:tcBorders>
                    <w:left w:val="single" w:sz="12" w:space="0" w:color="231F20"/>
                  </w:tcBorders>
                </w:tcPr>
                <w:p w14:paraId="0663E9D5" w14:textId="77777777" w:rsidR="00BD000F" w:rsidRPr="00142C09" w:rsidRDefault="00000000" w:rsidP="008809B2">
                  <w:pPr>
                    <w:spacing w:before="120" w:after="120"/>
                    <w:ind w:left="113" w:right="140"/>
                    <w:jc w:val="both"/>
                    <w:rPr>
                      <w:color w:val="231F20"/>
                      <w:sz w:val="12"/>
                      <w:szCs w:val="12"/>
                    </w:rPr>
                  </w:pPr>
                  <w:r w:rsidRPr="00142C09">
                    <w:rPr>
                      <w:color w:val="231F20"/>
                      <w:sz w:val="12"/>
                      <w:szCs w:val="12"/>
                    </w:rPr>
                    <w:t xml:space="preserve">The issuer is </w:t>
                  </w:r>
                  <w:del w:id="2" w:author="richard beresford" w:date="2023-01-23T20:36:00Z">
                    <w:r w:rsidDel="00C93591">
                      <w:rPr>
                        <w:color w:val="231F20"/>
                        <w:sz w:val="12"/>
                        <w:szCs w:val="12"/>
                      </w:rPr>
                      <w:delText>Amcomri Group</w:delText>
                    </w:r>
                    <w:r w:rsidRPr="00142C09" w:rsidDel="00C93591">
                      <w:rPr>
                        <w:color w:val="231F20"/>
                        <w:sz w:val="12"/>
                        <w:szCs w:val="12"/>
                      </w:rPr>
                      <w:delText xml:space="preserve"> Limited</w:delText>
                    </w:r>
                  </w:del>
                  <w:ins w:id="3" w:author="richard beresford" w:date="2023-01-23T20:36:00Z">
                    <w:r>
                      <w:rPr>
                        <w:color w:val="231F20"/>
                        <w:sz w:val="12"/>
                        <w:szCs w:val="12"/>
                      </w:rPr>
                      <w:t>[</w:t>
                    </w:r>
                  </w:ins>
                  <w:ins w:id="4" w:author="richard beresford" w:date="2023-01-23T20:45:00Z">
                    <w:r>
                      <w:rPr>
                        <w:color w:val="231F20"/>
                        <w:sz w:val="12"/>
                        <w:szCs w:val="12"/>
                      </w:rPr>
                      <w:t>Rockpool Acquisitions</w:t>
                    </w:r>
                  </w:ins>
                  <w:ins w:id="5" w:author="richard beresford" w:date="2023-01-23T20:37:00Z">
                    <w:r>
                      <w:rPr>
                        <w:color w:val="231F20"/>
                        <w:sz w:val="12"/>
                        <w:szCs w:val="12"/>
                      </w:rPr>
                      <w:t xml:space="preserve"> PLC]</w:t>
                    </w:r>
                  </w:ins>
                  <w:r w:rsidRPr="00142C09">
                    <w:rPr>
                      <w:color w:val="231F20"/>
                      <w:sz w:val="12"/>
                      <w:szCs w:val="12"/>
                    </w:rPr>
                    <w:t xml:space="preserve">, a company </w:t>
                  </w:r>
                  <w:r w:rsidRPr="00142C09">
                    <w:rPr>
                      <w:sz w:val="12"/>
                      <w:szCs w:val="12"/>
                    </w:rPr>
                    <w:t xml:space="preserve">incorporated and registered in </w:t>
                  </w:r>
                  <w:r>
                    <w:rPr>
                      <w:sz w:val="12"/>
                      <w:szCs w:val="12"/>
                    </w:rPr>
                    <w:t>Northern Ireland</w:t>
                  </w:r>
                  <w:r w:rsidRPr="00142C09">
                    <w:rPr>
                      <w:sz w:val="12"/>
                      <w:szCs w:val="12"/>
                    </w:rPr>
                    <w:t xml:space="preserve"> as a </w:t>
                  </w:r>
                  <w:ins w:id="6" w:author="richard beresford" w:date="2023-01-23T20:47:00Z">
                    <w:r>
                      <w:rPr>
                        <w:sz w:val="12"/>
                        <w:szCs w:val="12"/>
                      </w:rPr>
                      <w:t xml:space="preserve">public </w:t>
                    </w:r>
                  </w:ins>
                  <w:r w:rsidRPr="00142C09">
                    <w:rPr>
                      <w:sz w:val="12"/>
                      <w:szCs w:val="12"/>
                    </w:rPr>
                    <w:t xml:space="preserve">company limited by shares </w:t>
                  </w:r>
                  <w:del w:id="7" w:author="richard beresford" w:date="2023-01-23T20:47:00Z">
                    <w:r w:rsidRPr="00142C09" w:rsidDel="00097B10">
                      <w:rPr>
                        <w:sz w:val="12"/>
                        <w:szCs w:val="12"/>
                      </w:rPr>
                      <w:delText xml:space="preserve">on </w:delText>
                    </w:r>
                    <w:r w:rsidDel="00097B10">
                      <w:rPr>
                        <w:sz w:val="12"/>
                        <w:szCs w:val="12"/>
                      </w:rPr>
                      <w:delText>21 March 2017</w:delText>
                    </w:r>
                    <w:r w:rsidDel="00097B10">
                      <w:rPr>
                        <w:sz w:val="12"/>
                        <w:szCs w:val="12"/>
                      </w:rPr>
                      <w:delText xml:space="preserve"> </w:delText>
                    </w:r>
                  </w:del>
                  <w:r w:rsidRPr="00142C09">
                    <w:rPr>
                      <w:sz w:val="12"/>
                      <w:szCs w:val="12"/>
                    </w:rPr>
                    <w:t xml:space="preserve">under the Companies </w:t>
                  </w:r>
                  <w:r>
                    <w:rPr>
                      <w:sz w:val="12"/>
                      <w:szCs w:val="12"/>
                    </w:rPr>
                    <w:t>Act 2006</w:t>
                  </w:r>
                  <w:del w:id="8" w:author="richard beresford" w:date="2023-01-23T20:42:00Z">
                    <w:r w:rsidRPr="00142C09" w:rsidDel="00C93591">
                      <w:rPr>
                        <w:sz w:val="12"/>
                        <w:szCs w:val="12"/>
                      </w:rPr>
                      <w:delText>,</w:delText>
                    </w:r>
                    <w:r w:rsidDel="00C93591">
                      <w:rPr>
                        <w:sz w:val="12"/>
                        <w:szCs w:val="12"/>
                      </w:rPr>
                      <w:delText xml:space="preserve"> </w:delText>
                    </w:r>
                    <w:r w:rsidRPr="00142C09" w:rsidDel="00C93591">
                      <w:rPr>
                        <w:sz w:val="12"/>
                        <w:szCs w:val="12"/>
                      </w:rPr>
                      <w:delText xml:space="preserve">with the name </w:delText>
                    </w:r>
                    <w:r w:rsidDel="00C93591">
                      <w:rPr>
                        <w:sz w:val="12"/>
                        <w:szCs w:val="12"/>
                      </w:rPr>
                      <w:delText>Rockpool</w:delText>
                    </w:r>
                    <w:r w:rsidRPr="00142C09" w:rsidDel="00C93591">
                      <w:rPr>
                        <w:sz w:val="12"/>
                        <w:szCs w:val="12"/>
                      </w:rPr>
                      <w:delText xml:space="preserve"> Acquisitions Limited and</w:delText>
                    </w:r>
                  </w:del>
                  <w:r w:rsidRPr="00142C09">
                    <w:rPr>
                      <w:sz w:val="12"/>
                      <w:szCs w:val="12"/>
                    </w:rPr>
                    <w:t xml:space="preserve"> with a registered number </w:t>
                  </w:r>
                  <w:r w:rsidRPr="0081052E">
                    <w:rPr>
                      <w:sz w:val="12"/>
                      <w:szCs w:val="12"/>
                    </w:rPr>
                    <w:t>NI644683</w:t>
                  </w:r>
                  <w:r w:rsidRPr="00142C09">
                    <w:rPr>
                      <w:sz w:val="12"/>
                      <w:szCs w:val="12"/>
                    </w:rPr>
                    <w:t xml:space="preserve">. The Company's registered office </w:t>
                  </w:r>
                  <w:del w:id="9" w:author="richard beresford" w:date="2023-01-23T20:43:00Z">
                    <w:r w:rsidRPr="00142C09" w:rsidDel="00C93591">
                      <w:rPr>
                        <w:sz w:val="12"/>
                        <w:szCs w:val="12"/>
                      </w:rPr>
                      <w:delText xml:space="preserve">and telephone number </w:delText>
                    </w:r>
                  </w:del>
                  <w:r w:rsidRPr="00142C09">
                    <w:rPr>
                      <w:sz w:val="12"/>
                      <w:szCs w:val="12"/>
                    </w:rPr>
                    <w:t xml:space="preserve">and principal place of business of the Company is </w:t>
                  </w:r>
                  <w:ins w:id="10" w:author="richard beresford" w:date="2023-01-23T20:43:00Z">
                    <w:r w:rsidRPr="00C93591">
                      <w:rPr>
                        <w:sz w:val="12"/>
                        <w:szCs w:val="12"/>
                        <w:rPrChange w:id="11" w:author="richard beresford" w:date="2023-01-23T20:43:00Z">
                          <w:rPr>
                            <w:b/>
                            <w:bCs/>
                            <w:color w:val="000000"/>
                            <w:sz w:val="29"/>
                            <w:szCs w:val="29"/>
                            <w:shd w:val="clear" w:color="auto" w:fill="FFFFFF"/>
                          </w:rPr>
                        </w:rPrChange>
                      </w:rPr>
                      <w:t xml:space="preserve">C/O Cordovan Capital Management Suite 102 Urban </w:t>
                    </w:r>
                    <w:proofErr w:type="spellStart"/>
                    <w:r w:rsidRPr="00C93591">
                      <w:rPr>
                        <w:sz w:val="12"/>
                        <w:szCs w:val="12"/>
                        <w:rPrChange w:id="12" w:author="richard beresford" w:date="2023-01-23T20:43:00Z">
                          <w:rPr>
                            <w:b/>
                            <w:bCs/>
                            <w:color w:val="000000"/>
                            <w:sz w:val="29"/>
                            <w:szCs w:val="29"/>
                            <w:shd w:val="clear" w:color="auto" w:fill="FFFFFF"/>
                          </w:rPr>
                        </w:rPrChange>
                      </w:rPr>
                      <w:t>Hq</w:t>
                    </w:r>
                    <w:proofErr w:type="spellEnd"/>
                    <w:r w:rsidRPr="00C93591">
                      <w:rPr>
                        <w:sz w:val="12"/>
                        <w:szCs w:val="12"/>
                        <w:rPrChange w:id="13" w:author="richard beresford" w:date="2023-01-23T20:43:00Z">
                          <w:rPr>
                            <w:b/>
                            <w:bCs/>
                            <w:color w:val="000000"/>
                            <w:sz w:val="29"/>
                            <w:szCs w:val="29"/>
                            <w:shd w:val="clear" w:color="auto" w:fill="FFFFFF"/>
                          </w:rPr>
                        </w:rPrChange>
                      </w:rPr>
                      <w:t>, Upper Queen Street, Belfast, Northern Ir</w:t>
                    </w:r>
                    <w:r w:rsidRPr="00C93591">
                      <w:rPr>
                        <w:sz w:val="12"/>
                        <w:szCs w:val="12"/>
                        <w:rPrChange w:id="14" w:author="richard beresford" w:date="2023-01-23T20:43:00Z">
                          <w:rPr>
                            <w:b/>
                            <w:bCs/>
                            <w:color w:val="000000"/>
                            <w:sz w:val="29"/>
                            <w:szCs w:val="29"/>
                            <w:shd w:val="clear" w:color="auto" w:fill="FFFFFF"/>
                          </w:rPr>
                        </w:rPrChange>
                      </w:rPr>
                      <w:t>eland, BT1 6FB</w:t>
                    </w:r>
                    <w:r w:rsidRPr="0081052E">
                      <w:rPr>
                        <w:sz w:val="12"/>
                        <w:szCs w:val="12"/>
                      </w:rPr>
                      <w:t xml:space="preserve"> </w:t>
                    </w:r>
                  </w:ins>
                  <w:r w:rsidRPr="0081052E">
                    <w:rPr>
                      <w:sz w:val="12"/>
                      <w:szCs w:val="12"/>
                    </w:rPr>
                    <w:t>[●]</w:t>
                  </w:r>
                  <w:r w:rsidRPr="00142C09">
                    <w:rPr>
                      <w:sz w:val="12"/>
                      <w:szCs w:val="12"/>
                    </w:rPr>
                    <w:t>.</w:t>
                  </w:r>
                  <w:r w:rsidRPr="00C93591">
                    <w:rPr>
                      <w:sz w:val="12"/>
                      <w:szCs w:val="12"/>
                      <w:rPrChange w:id="15" w:author="richard beresford" w:date="2023-01-23T20:43:00Z">
                        <w:rPr>
                          <w:color w:val="231F20"/>
                          <w:sz w:val="12"/>
                          <w:szCs w:val="12"/>
                        </w:rPr>
                      </w:rPrChange>
                    </w:rPr>
                    <w:t xml:space="preserve"> </w:t>
                  </w:r>
                  <w:ins w:id="16" w:author="richard beresford" w:date="2023-01-23T20:43:00Z">
                    <w:r>
                      <w:rPr>
                        <w:sz w:val="12"/>
                        <w:szCs w:val="12"/>
                      </w:rPr>
                      <w:t xml:space="preserve">Its telephone no. is </w:t>
                    </w:r>
                  </w:ins>
                  <w:proofErr w:type="gramStart"/>
                  <w:ins w:id="17" w:author="richard beresford" w:date="2023-01-23T20:45:00Z">
                    <w:r>
                      <w:rPr>
                        <w:sz w:val="12"/>
                        <w:szCs w:val="12"/>
                      </w:rPr>
                      <w:t>[  ]</w:t>
                    </w:r>
                    <w:proofErr w:type="gramEnd"/>
                    <w:r>
                      <w:rPr>
                        <w:sz w:val="12"/>
                        <w:szCs w:val="12"/>
                      </w:rPr>
                      <w:t xml:space="preserve">. </w:t>
                    </w:r>
                  </w:ins>
                  <w:proofErr w:type="gramStart"/>
                  <w:r w:rsidRPr="00C93591">
                    <w:rPr>
                      <w:sz w:val="12"/>
                      <w:szCs w:val="12"/>
                      <w:rPrChange w:id="18" w:author="richard beresford" w:date="2023-01-23T20:43:00Z">
                        <w:rPr>
                          <w:color w:val="231F20"/>
                          <w:sz w:val="12"/>
                          <w:szCs w:val="12"/>
                        </w:rPr>
                      </w:rPrChange>
                    </w:rPr>
                    <w:t>.LEI</w:t>
                  </w:r>
                  <w:proofErr w:type="gramEnd"/>
                  <w:r w:rsidRPr="00C93591">
                    <w:rPr>
                      <w:sz w:val="12"/>
                      <w:szCs w:val="12"/>
                      <w:rPrChange w:id="19" w:author="richard beresford" w:date="2023-01-23T20:43:00Z">
                        <w:rPr>
                          <w:color w:val="231F20"/>
                          <w:sz w:val="12"/>
                          <w:szCs w:val="12"/>
                        </w:rPr>
                      </w:rPrChange>
                    </w:rPr>
                    <w:t xml:space="preserve">: </w:t>
                  </w:r>
                  <w:commentRangeStart w:id="20"/>
                  <w:r w:rsidRPr="002932A5">
                    <w:rPr>
                      <w:sz w:val="12"/>
                      <w:szCs w:val="12"/>
                    </w:rPr>
                    <w:t>[</w:t>
                  </w:r>
                  <w:ins w:id="21" w:author="richard beresford" w:date="2023-01-23T21:08:00Z">
                    <w:r>
                      <w:rPr>
                        <w:sz w:val="12"/>
                        <w:szCs w:val="12"/>
                      </w:rPr>
                      <w:t>LEI2138005M9YDE2P25VP22]</w:t>
                    </w:r>
                  </w:ins>
                  <w:del w:id="22" w:author="richard beresford" w:date="2023-01-23T21:08:00Z">
                    <w:r w:rsidRPr="002932A5" w:rsidDel="00FC1DD4">
                      <w:rPr>
                        <w:sz w:val="12"/>
                        <w:szCs w:val="12"/>
                      </w:rPr>
                      <w:delText>●</w:delText>
                    </w:r>
                    <w:commentRangeEnd w:id="20"/>
                    <w:r w:rsidRPr="00C93591" w:rsidDel="00FC1DD4">
                      <w:rPr>
                        <w:rFonts w:hint="eastAsia"/>
                        <w:sz w:val="12"/>
                        <w:szCs w:val="12"/>
                        <w:rPrChange w:id="23" w:author="richard beresford" w:date="2023-01-23T20:43:00Z">
                          <w:rPr>
                            <w:rFonts w:ascii="Trebuchet MS" w:hAnsi="Trebuchet MS" w:hint="eastAsia"/>
                          </w:rPr>
                        </w:rPrChange>
                      </w:rPr>
                      <w:commentReference w:id="20"/>
                    </w:r>
                    <w:r w:rsidRPr="002932A5" w:rsidDel="00FC1DD4">
                      <w:rPr>
                        <w:sz w:val="12"/>
                        <w:szCs w:val="12"/>
                      </w:rPr>
                      <w:delText>]</w:delText>
                    </w:r>
                  </w:del>
                </w:p>
              </w:tc>
            </w:tr>
            <w:tr w:rsidR="00BD000F" w:rsidRPr="00142C09" w14:paraId="11702A7D" w14:textId="77777777" w:rsidTr="009A75B4">
              <w:trPr>
                <w:trHeight w:val="322"/>
              </w:trPr>
              <w:tc>
                <w:tcPr>
                  <w:tcW w:w="2127" w:type="dxa"/>
                  <w:tcBorders>
                    <w:right w:val="single" w:sz="12" w:space="0" w:color="231F20"/>
                  </w:tcBorders>
                </w:tcPr>
                <w:p w14:paraId="3725E78D" w14:textId="77777777" w:rsidR="00BD000F" w:rsidRPr="00142C09" w:rsidRDefault="00000000" w:rsidP="008809B2">
                  <w:pPr>
                    <w:spacing w:before="120" w:after="240"/>
                    <w:ind w:left="92" w:right="268"/>
                    <w:rPr>
                      <w:b/>
                      <w:color w:val="231F20"/>
                      <w:sz w:val="12"/>
                      <w:szCs w:val="12"/>
                    </w:rPr>
                  </w:pPr>
                  <w:r w:rsidRPr="00142C09">
                    <w:rPr>
                      <w:b/>
                      <w:color w:val="231F20"/>
                      <w:sz w:val="12"/>
                      <w:szCs w:val="12"/>
                    </w:rPr>
                    <w:t>Identity and contact details of the competent authority approving the prospectus</w:t>
                  </w:r>
                </w:p>
              </w:tc>
              <w:tc>
                <w:tcPr>
                  <w:tcW w:w="8080" w:type="dxa"/>
                  <w:tcBorders>
                    <w:left w:val="single" w:sz="12" w:space="0" w:color="231F20"/>
                  </w:tcBorders>
                </w:tcPr>
                <w:p w14:paraId="4430E816" w14:textId="77777777" w:rsidR="00BD000F" w:rsidRPr="00142C09" w:rsidRDefault="00000000" w:rsidP="008809B2">
                  <w:pPr>
                    <w:spacing w:before="120"/>
                    <w:ind w:left="113" w:right="140"/>
                    <w:jc w:val="both"/>
                    <w:rPr>
                      <w:color w:val="231F20"/>
                      <w:sz w:val="12"/>
                      <w:szCs w:val="12"/>
                    </w:rPr>
                  </w:pPr>
                  <w:r w:rsidRPr="00142C09">
                    <w:rPr>
                      <w:color w:val="231F20"/>
                      <w:sz w:val="12"/>
                      <w:szCs w:val="12"/>
                    </w:rPr>
                    <w:t>This Document has been approved by the Financial Conduct Authority (the “</w:t>
                  </w:r>
                  <w:r w:rsidRPr="00142C09">
                    <w:rPr>
                      <w:b/>
                      <w:color w:val="231F20"/>
                      <w:sz w:val="12"/>
                      <w:szCs w:val="12"/>
                    </w:rPr>
                    <w:t>FCA</w:t>
                  </w:r>
                  <w:r w:rsidRPr="00142C09">
                    <w:rPr>
                      <w:color w:val="231F20"/>
                      <w:sz w:val="12"/>
                      <w:szCs w:val="12"/>
                    </w:rPr>
                    <w:t xml:space="preserve">”) as the </w:t>
                  </w:r>
                  <w:r w:rsidRPr="00142C09">
                    <w:rPr>
                      <w:color w:val="231F20"/>
                      <w:sz w:val="12"/>
                      <w:szCs w:val="12"/>
                    </w:rPr>
                    <w:t>competent authority for listing in the United Kingdom pursuant to Part VI of the Financial Services and Markets Act 2000, as amended (“</w:t>
                  </w:r>
                  <w:r w:rsidRPr="00142C09">
                    <w:rPr>
                      <w:b/>
                      <w:color w:val="231F20"/>
                      <w:sz w:val="12"/>
                      <w:szCs w:val="12"/>
                    </w:rPr>
                    <w:t>FSMA</w:t>
                  </w:r>
                  <w:r w:rsidRPr="00142C09">
                    <w:rPr>
                      <w:color w:val="231F20"/>
                      <w:sz w:val="12"/>
                      <w:szCs w:val="12"/>
                    </w:rPr>
                    <w:t xml:space="preserve">”). </w:t>
                  </w:r>
                </w:p>
                <w:p w14:paraId="234461FF" w14:textId="77777777" w:rsidR="00BD000F" w:rsidRPr="00142C09" w:rsidRDefault="00000000" w:rsidP="008809B2">
                  <w:pPr>
                    <w:spacing w:before="120" w:after="120"/>
                    <w:ind w:left="113" w:right="140"/>
                    <w:jc w:val="both"/>
                    <w:rPr>
                      <w:color w:val="231F20"/>
                      <w:sz w:val="12"/>
                      <w:szCs w:val="12"/>
                    </w:rPr>
                  </w:pPr>
                  <w:r w:rsidRPr="00142C09">
                    <w:rPr>
                      <w:color w:val="231F20"/>
                      <w:sz w:val="12"/>
                      <w:szCs w:val="12"/>
                    </w:rPr>
                    <w:t>The FCA has its head office at 12 Endeavour Square, London E20 1JN. The FCA may be contacted by telephone on 080</w:t>
                  </w:r>
                  <w:r w:rsidRPr="00142C09">
                    <w:rPr>
                      <w:color w:val="231F20"/>
                      <w:sz w:val="12"/>
                      <w:szCs w:val="12"/>
                    </w:rPr>
                    <w:t xml:space="preserve">0 111 6768 (freephone) or 0300 500 8082 from the United Kingdom, or +44 207 066 1000 from abroad, or on its website </w:t>
                  </w:r>
                  <w:hyperlink w:history="1">
                    <w:r w:rsidRPr="00142C09">
                      <w:rPr>
                        <w:sz w:val="12"/>
                        <w:szCs w:val="12"/>
                      </w:rPr>
                      <w:t>www.fca.org.uk/contact</w:t>
                    </w:r>
                  </w:hyperlink>
                  <w:r>
                    <w:rPr>
                      <w:sz w:val="12"/>
                      <w:szCs w:val="12"/>
                    </w:rPr>
                    <w:t xml:space="preserve"> </w:t>
                  </w:r>
                  <w:r w:rsidRPr="00142C09">
                    <w:rPr>
                      <w:color w:val="231F20"/>
                      <w:sz w:val="12"/>
                      <w:szCs w:val="12"/>
                    </w:rPr>
                    <w:t>.</w:t>
                  </w:r>
                </w:p>
              </w:tc>
            </w:tr>
            <w:tr w:rsidR="00BD000F" w:rsidRPr="00142C09" w14:paraId="793DC04A" w14:textId="77777777" w:rsidTr="009A75B4">
              <w:trPr>
                <w:trHeight w:val="601"/>
              </w:trPr>
              <w:tc>
                <w:tcPr>
                  <w:tcW w:w="2127" w:type="dxa"/>
                  <w:tcBorders>
                    <w:right w:val="single" w:sz="12" w:space="0" w:color="231F20"/>
                  </w:tcBorders>
                </w:tcPr>
                <w:p w14:paraId="171AAF64" w14:textId="77777777" w:rsidR="00BD000F" w:rsidRPr="00142C09" w:rsidRDefault="00000000" w:rsidP="008809B2">
                  <w:pPr>
                    <w:spacing w:before="120"/>
                    <w:ind w:left="92" w:right="268"/>
                    <w:rPr>
                      <w:b/>
                      <w:color w:val="231F20"/>
                      <w:sz w:val="12"/>
                      <w:szCs w:val="12"/>
                    </w:rPr>
                  </w:pPr>
                  <w:r w:rsidRPr="00142C09">
                    <w:rPr>
                      <w:b/>
                      <w:color w:val="231F20"/>
                      <w:sz w:val="12"/>
                      <w:szCs w:val="12"/>
                    </w:rPr>
                    <w:t xml:space="preserve">Date of approval of the prospectus </w:t>
                  </w:r>
                </w:p>
              </w:tc>
              <w:tc>
                <w:tcPr>
                  <w:tcW w:w="8080" w:type="dxa"/>
                  <w:tcBorders>
                    <w:left w:val="single" w:sz="12" w:space="0" w:color="231F20"/>
                  </w:tcBorders>
                </w:tcPr>
                <w:p w14:paraId="75C748B8" w14:textId="77777777" w:rsidR="00BD000F" w:rsidRPr="00142C09" w:rsidRDefault="00000000" w:rsidP="008809B2">
                  <w:pPr>
                    <w:spacing w:before="120"/>
                    <w:ind w:left="91" w:right="92" w:firstLine="2"/>
                    <w:jc w:val="both"/>
                    <w:rPr>
                      <w:color w:val="231F20"/>
                      <w:sz w:val="12"/>
                      <w:szCs w:val="12"/>
                    </w:rPr>
                  </w:pPr>
                  <w:r w:rsidRPr="00142C09">
                    <w:rPr>
                      <w:color w:val="231F20"/>
                      <w:sz w:val="12"/>
                      <w:szCs w:val="12"/>
                    </w:rPr>
                    <w:t>[</w:t>
                  </w:r>
                  <w:r w:rsidRPr="00142C09">
                    <w:rPr>
                      <w:color w:val="231F20"/>
                      <w:sz w:val="12"/>
                      <w:szCs w:val="12"/>
                      <w:highlight w:val="yellow"/>
                    </w:rPr>
                    <w:t>DATE</w:t>
                  </w:r>
                  <w:r w:rsidRPr="00142C09">
                    <w:rPr>
                      <w:color w:val="231F20"/>
                      <w:sz w:val="12"/>
                      <w:szCs w:val="12"/>
                    </w:rPr>
                    <w:t xml:space="preserve">] </w:t>
                  </w:r>
                  <w:r>
                    <w:rPr>
                      <w:color w:val="231F20"/>
                      <w:sz w:val="12"/>
                      <w:szCs w:val="12"/>
                    </w:rPr>
                    <w:t>2023</w:t>
                  </w:r>
                  <w:r w:rsidRPr="00142C09">
                    <w:rPr>
                      <w:color w:val="231F20"/>
                      <w:sz w:val="12"/>
                      <w:szCs w:val="12"/>
                    </w:rPr>
                    <w:t xml:space="preserve"> (the “</w:t>
                  </w:r>
                  <w:r w:rsidRPr="00142C09">
                    <w:rPr>
                      <w:b/>
                      <w:color w:val="231F20"/>
                      <w:sz w:val="12"/>
                      <w:szCs w:val="12"/>
                    </w:rPr>
                    <w:t>Date of Approval</w:t>
                  </w:r>
                  <w:r w:rsidRPr="00142C09">
                    <w:rPr>
                      <w:color w:val="231F20"/>
                      <w:sz w:val="12"/>
                      <w:szCs w:val="12"/>
                    </w:rPr>
                    <w:t>”).</w:t>
                  </w:r>
                </w:p>
              </w:tc>
            </w:tr>
            <w:tr w:rsidR="00BD000F" w:rsidRPr="00142C09" w14:paraId="3B09756B" w14:textId="77777777" w:rsidTr="009A75B4">
              <w:trPr>
                <w:trHeight w:val="965"/>
              </w:trPr>
              <w:tc>
                <w:tcPr>
                  <w:tcW w:w="2127" w:type="dxa"/>
                  <w:tcBorders>
                    <w:right w:val="single" w:sz="12" w:space="0" w:color="231F20"/>
                  </w:tcBorders>
                </w:tcPr>
                <w:p w14:paraId="5106C40D" w14:textId="77777777" w:rsidR="00BD000F" w:rsidRPr="00142C09" w:rsidRDefault="00000000" w:rsidP="008809B2">
                  <w:pPr>
                    <w:spacing w:before="120" w:after="240"/>
                    <w:ind w:left="92" w:right="268"/>
                    <w:rPr>
                      <w:b/>
                      <w:color w:val="231F20"/>
                      <w:sz w:val="12"/>
                      <w:szCs w:val="12"/>
                    </w:rPr>
                  </w:pPr>
                  <w:r w:rsidRPr="00142C09">
                    <w:rPr>
                      <w:b/>
                      <w:color w:val="231F20"/>
                      <w:sz w:val="12"/>
                      <w:szCs w:val="12"/>
                    </w:rPr>
                    <w:t>Introduction and warnings</w:t>
                  </w:r>
                </w:p>
              </w:tc>
              <w:tc>
                <w:tcPr>
                  <w:tcW w:w="8080" w:type="dxa"/>
                  <w:tcBorders>
                    <w:left w:val="single" w:sz="12" w:space="0" w:color="231F20"/>
                  </w:tcBorders>
                </w:tcPr>
                <w:p w14:paraId="0B9C1997" w14:textId="77777777" w:rsidR="00BD000F" w:rsidRDefault="00000000" w:rsidP="008809B2">
                  <w:pPr>
                    <w:spacing w:before="120" w:after="120"/>
                    <w:ind w:left="113" w:right="136"/>
                    <w:jc w:val="both"/>
                    <w:rPr>
                      <w:b/>
                      <w:color w:val="231F20"/>
                      <w:spacing w:val="-4"/>
                      <w:sz w:val="12"/>
                      <w:szCs w:val="12"/>
                    </w:rPr>
                  </w:pPr>
                  <w:r w:rsidRPr="00142C09">
                    <w:rPr>
                      <w:b/>
                      <w:color w:val="231F20"/>
                      <w:sz w:val="12"/>
                      <w:szCs w:val="12"/>
                    </w:rPr>
                    <w:t>THIS</w:t>
                  </w:r>
                  <w:r w:rsidRPr="00142C09">
                    <w:rPr>
                      <w:b/>
                      <w:color w:val="231F20"/>
                      <w:spacing w:val="-8"/>
                      <w:sz w:val="12"/>
                      <w:szCs w:val="12"/>
                    </w:rPr>
                    <w:t xml:space="preserve"> </w:t>
                  </w:r>
                  <w:r w:rsidRPr="00142C09">
                    <w:rPr>
                      <w:b/>
                      <w:color w:val="231F20"/>
                      <w:sz w:val="12"/>
                      <w:szCs w:val="12"/>
                    </w:rPr>
                    <w:t>SUMMARY</w:t>
                  </w:r>
                  <w:r w:rsidRPr="00142C09">
                    <w:rPr>
                      <w:b/>
                      <w:color w:val="231F20"/>
                      <w:spacing w:val="-8"/>
                      <w:sz w:val="12"/>
                      <w:szCs w:val="12"/>
                    </w:rPr>
                    <w:t xml:space="preserve"> </w:t>
                  </w:r>
                  <w:r w:rsidRPr="00142C09">
                    <w:rPr>
                      <w:b/>
                      <w:color w:val="231F20"/>
                      <w:sz w:val="12"/>
                      <w:szCs w:val="12"/>
                    </w:rPr>
                    <w:t>MUST</w:t>
                  </w:r>
                  <w:r w:rsidRPr="00142C09">
                    <w:rPr>
                      <w:b/>
                      <w:color w:val="231F20"/>
                      <w:spacing w:val="-8"/>
                      <w:sz w:val="12"/>
                      <w:szCs w:val="12"/>
                    </w:rPr>
                    <w:t xml:space="preserve"> </w:t>
                  </w:r>
                  <w:r w:rsidRPr="00142C09">
                    <w:rPr>
                      <w:b/>
                      <w:color w:val="231F20"/>
                      <w:sz w:val="12"/>
                      <w:szCs w:val="12"/>
                    </w:rPr>
                    <w:t>BE</w:t>
                  </w:r>
                  <w:r w:rsidRPr="00142C09">
                    <w:rPr>
                      <w:b/>
                      <w:color w:val="231F20"/>
                      <w:spacing w:val="-8"/>
                      <w:sz w:val="12"/>
                      <w:szCs w:val="12"/>
                    </w:rPr>
                    <w:t xml:space="preserve"> </w:t>
                  </w:r>
                  <w:r w:rsidRPr="00142C09">
                    <w:rPr>
                      <w:b/>
                      <w:color w:val="231F20"/>
                      <w:sz w:val="12"/>
                      <w:szCs w:val="12"/>
                    </w:rPr>
                    <w:t>READ</w:t>
                  </w:r>
                  <w:r w:rsidRPr="00142C09">
                    <w:rPr>
                      <w:b/>
                      <w:color w:val="231F20"/>
                      <w:spacing w:val="-8"/>
                      <w:sz w:val="12"/>
                      <w:szCs w:val="12"/>
                    </w:rPr>
                    <w:t xml:space="preserve"> </w:t>
                  </w:r>
                  <w:r w:rsidRPr="00142C09">
                    <w:rPr>
                      <w:b/>
                      <w:color w:val="231F20"/>
                      <w:sz w:val="12"/>
                      <w:szCs w:val="12"/>
                    </w:rPr>
                    <w:t>ONLY</w:t>
                  </w:r>
                  <w:r w:rsidRPr="00142C09">
                    <w:rPr>
                      <w:b/>
                      <w:color w:val="231F20"/>
                      <w:spacing w:val="-7"/>
                      <w:sz w:val="12"/>
                      <w:szCs w:val="12"/>
                    </w:rPr>
                    <w:t xml:space="preserve"> </w:t>
                  </w:r>
                  <w:r w:rsidRPr="00142C09">
                    <w:rPr>
                      <w:b/>
                      <w:color w:val="231F20"/>
                      <w:sz w:val="12"/>
                      <w:szCs w:val="12"/>
                    </w:rPr>
                    <w:t>AS</w:t>
                  </w:r>
                  <w:r w:rsidRPr="00142C09">
                    <w:rPr>
                      <w:b/>
                      <w:color w:val="231F20"/>
                      <w:spacing w:val="-8"/>
                      <w:sz w:val="12"/>
                      <w:szCs w:val="12"/>
                    </w:rPr>
                    <w:t xml:space="preserve"> </w:t>
                  </w:r>
                  <w:r w:rsidRPr="00142C09">
                    <w:rPr>
                      <w:b/>
                      <w:color w:val="231F20"/>
                      <w:sz w:val="12"/>
                      <w:szCs w:val="12"/>
                    </w:rPr>
                    <w:t>AN</w:t>
                  </w:r>
                  <w:r w:rsidRPr="00142C09">
                    <w:rPr>
                      <w:b/>
                      <w:color w:val="231F20"/>
                      <w:spacing w:val="-8"/>
                      <w:sz w:val="12"/>
                      <w:szCs w:val="12"/>
                    </w:rPr>
                    <w:t xml:space="preserve"> </w:t>
                  </w:r>
                  <w:r w:rsidRPr="00142C09">
                    <w:rPr>
                      <w:b/>
                      <w:color w:val="231F20"/>
                      <w:sz w:val="12"/>
                      <w:szCs w:val="12"/>
                    </w:rPr>
                    <w:t>INTRODUCTION</w:t>
                  </w:r>
                  <w:r w:rsidRPr="00142C09">
                    <w:rPr>
                      <w:b/>
                      <w:color w:val="231F20"/>
                      <w:spacing w:val="-8"/>
                      <w:sz w:val="12"/>
                      <w:szCs w:val="12"/>
                    </w:rPr>
                    <w:t xml:space="preserve"> </w:t>
                  </w:r>
                  <w:r w:rsidRPr="00142C09">
                    <w:rPr>
                      <w:b/>
                      <w:color w:val="231F20"/>
                      <w:sz w:val="12"/>
                      <w:szCs w:val="12"/>
                    </w:rPr>
                    <w:t>TO</w:t>
                  </w:r>
                  <w:r w:rsidRPr="00142C09">
                    <w:rPr>
                      <w:b/>
                      <w:color w:val="231F20"/>
                      <w:spacing w:val="-8"/>
                      <w:sz w:val="12"/>
                      <w:szCs w:val="12"/>
                    </w:rPr>
                    <w:t xml:space="preserve"> </w:t>
                  </w:r>
                  <w:r w:rsidRPr="00142C09">
                    <w:rPr>
                      <w:b/>
                      <w:color w:val="231F20"/>
                      <w:sz w:val="12"/>
                      <w:szCs w:val="12"/>
                    </w:rPr>
                    <w:t>THE</w:t>
                  </w:r>
                  <w:r w:rsidRPr="00142C09">
                    <w:rPr>
                      <w:b/>
                      <w:color w:val="231F20"/>
                      <w:spacing w:val="-7"/>
                      <w:sz w:val="12"/>
                      <w:szCs w:val="12"/>
                    </w:rPr>
                    <w:t xml:space="preserve"> </w:t>
                  </w:r>
                  <w:r w:rsidRPr="00142C09">
                    <w:rPr>
                      <w:b/>
                      <w:color w:val="231F20"/>
                      <w:sz w:val="12"/>
                      <w:szCs w:val="12"/>
                    </w:rPr>
                    <w:t>PROSPECTUS. ANY DECISION TO INVEST IN ORDINARY SHARES SHOULD BE BASED ON A</w:t>
                  </w:r>
                  <w:r>
                    <w:rPr>
                      <w:b/>
                      <w:color w:val="231F20"/>
                      <w:sz w:val="12"/>
                      <w:szCs w:val="12"/>
                    </w:rPr>
                    <w:t xml:space="preserve"> CONSIDERATION OF THE PROSPECTUS AS A WHOLE BY THE INVESTOR. AN INVESTOR COULD LOSE ALL OR PART OF ANY INVESTED CAPITAL. </w:t>
                  </w:r>
                  <w:r w:rsidRPr="00142C09">
                    <w:rPr>
                      <w:b/>
                      <w:color w:val="231F20"/>
                      <w:sz w:val="12"/>
                      <w:szCs w:val="12"/>
                    </w:rPr>
                    <w:t xml:space="preserve"> </w:t>
                  </w:r>
                </w:p>
                <w:p w14:paraId="7E8E7AC9" w14:textId="77777777" w:rsidR="00BD000F" w:rsidRPr="00955AC1" w:rsidRDefault="00000000" w:rsidP="008809B2">
                  <w:pPr>
                    <w:spacing w:before="120" w:after="120"/>
                    <w:ind w:left="113" w:right="136"/>
                    <w:jc w:val="both"/>
                    <w:rPr>
                      <w:b/>
                      <w:color w:val="231F20"/>
                      <w:spacing w:val="-4"/>
                      <w:sz w:val="12"/>
                      <w:szCs w:val="12"/>
                    </w:rPr>
                  </w:pPr>
                  <w:r>
                    <w:rPr>
                      <w:color w:val="231F20"/>
                      <w:spacing w:val="-10"/>
                      <w:sz w:val="12"/>
                      <w:szCs w:val="12"/>
                    </w:rPr>
                    <w:t xml:space="preserve">Civil </w:t>
                  </w:r>
                  <w:r w:rsidRPr="00142C09">
                    <w:rPr>
                      <w:color w:val="231F20"/>
                      <w:sz w:val="12"/>
                      <w:szCs w:val="12"/>
                    </w:rPr>
                    <w:t>liability</w:t>
                  </w:r>
                  <w:r w:rsidRPr="00142C09">
                    <w:rPr>
                      <w:color w:val="231F20"/>
                      <w:spacing w:val="-10"/>
                      <w:sz w:val="12"/>
                      <w:szCs w:val="12"/>
                    </w:rPr>
                    <w:t xml:space="preserve"> </w:t>
                  </w:r>
                  <w:r w:rsidRPr="00142C09">
                    <w:rPr>
                      <w:color w:val="231F20"/>
                      <w:sz w:val="12"/>
                      <w:szCs w:val="12"/>
                    </w:rPr>
                    <w:t>attaches</w:t>
                  </w:r>
                  <w:r w:rsidRPr="00142C09">
                    <w:rPr>
                      <w:color w:val="231F20"/>
                      <w:spacing w:val="-10"/>
                      <w:sz w:val="12"/>
                      <w:szCs w:val="12"/>
                    </w:rPr>
                    <w:t xml:space="preserve"> </w:t>
                  </w:r>
                  <w:r w:rsidRPr="00142C09">
                    <w:rPr>
                      <w:color w:val="231F20"/>
                      <w:sz w:val="12"/>
                      <w:szCs w:val="12"/>
                    </w:rPr>
                    <w:t>only</w:t>
                  </w:r>
                  <w:r w:rsidRPr="00142C09">
                    <w:rPr>
                      <w:color w:val="231F20"/>
                      <w:spacing w:val="-11"/>
                      <w:sz w:val="12"/>
                      <w:szCs w:val="12"/>
                    </w:rPr>
                    <w:t xml:space="preserve"> </w:t>
                  </w:r>
                  <w:r w:rsidRPr="00142C09">
                    <w:rPr>
                      <w:color w:val="231F20"/>
                      <w:sz w:val="12"/>
                      <w:szCs w:val="12"/>
                    </w:rPr>
                    <w:t>to those</w:t>
                  </w:r>
                  <w:r w:rsidRPr="00142C09">
                    <w:rPr>
                      <w:color w:val="231F20"/>
                      <w:spacing w:val="-11"/>
                      <w:sz w:val="12"/>
                      <w:szCs w:val="12"/>
                    </w:rPr>
                    <w:t xml:space="preserve"> </w:t>
                  </w:r>
                  <w:r w:rsidRPr="00142C09">
                    <w:rPr>
                      <w:color w:val="231F20"/>
                      <w:sz w:val="12"/>
                      <w:szCs w:val="12"/>
                    </w:rPr>
                    <w:t>persons</w:t>
                  </w:r>
                  <w:r w:rsidRPr="00142C09">
                    <w:rPr>
                      <w:color w:val="231F20"/>
                      <w:spacing w:val="-11"/>
                      <w:sz w:val="12"/>
                      <w:szCs w:val="12"/>
                    </w:rPr>
                    <w:t xml:space="preserve"> </w:t>
                  </w:r>
                  <w:r w:rsidRPr="00142C09">
                    <w:rPr>
                      <w:color w:val="231F20"/>
                      <w:sz w:val="12"/>
                      <w:szCs w:val="12"/>
                    </w:rPr>
                    <w:t>who</w:t>
                  </w:r>
                  <w:r w:rsidRPr="00142C09">
                    <w:rPr>
                      <w:color w:val="231F20"/>
                      <w:spacing w:val="-11"/>
                      <w:sz w:val="12"/>
                      <w:szCs w:val="12"/>
                    </w:rPr>
                    <w:t xml:space="preserve"> </w:t>
                  </w:r>
                  <w:r w:rsidRPr="00142C09">
                    <w:rPr>
                      <w:color w:val="231F20"/>
                      <w:sz w:val="12"/>
                      <w:szCs w:val="12"/>
                    </w:rPr>
                    <w:t>have</w:t>
                  </w:r>
                  <w:r w:rsidRPr="00142C09">
                    <w:rPr>
                      <w:color w:val="231F20"/>
                      <w:spacing w:val="-10"/>
                      <w:sz w:val="12"/>
                      <w:szCs w:val="12"/>
                    </w:rPr>
                    <w:t xml:space="preserve"> </w:t>
                  </w:r>
                  <w:r w:rsidRPr="00142C09">
                    <w:rPr>
                      <w:color w:val="231F20"/>
                      <w:sz w:val="12"/>
                      <w:szCs w:val="12"/>
                    </w:rPr>
                    <w:t>tabled</w:t>
                  </w:r>
                  <w:r w:rsidRPr="00142C09">
                    <w:rPr>
                      <w:color w:val="231F20"/>
                      <w:spacing w:val="-11"/>
                      <w:sz w:val="12"/>
                      <w:szCs w:val="12"/>
                    </w:rPr>
                    <w:t xml:space="preserve"> </w:t>
                  </w:r>
                  <w:r w:rsidRPr="00142C09">
                    <w:rPr>
                      <w:color w:val="231F20"/>
                      <w:sz w:val="12"/>
                      <w:szCs w:val="12"/>
                    </w:rPr>
                    <w:t>this</w:t>
                  </w:r>
                  <w:r w:rsidRPr="00142C09">
                    <w:rPr>
                      <w:color w:val="231F20"/>
                      <w:spacing w:val="-11"/>
                      <w:sz w:val="12"/>
                      <w:szCs w:val="12"/>
                    </w:rPr>
                    <w:t xml:space="preserve"> </w:t>
                  </w:r>
                  <w:r w:rsidRPr="00142C09">
                    <w:rPr>
                      <w:color w:val="231F20"/>
                      <w:spacing w:val="-3"/>
                      <w:sz w:val="12"/>
                      <w:szCs w:val="12"/>
                    </w:rPr>
                    <w:t>summary,</w:t>
                  </w:r>
                  <w:r w:rsidRPr="00142C09">
                    <w:rPr>
                      <w:color w:val="231F20"/>
                      <w:spacing w:val="-11"/>
                      <w:sz w:val="12"/>
                      <w:szCs w:val="12"/>
                    </w:rPr>
                    <w:t xml:space="preserve"> </w:t>
                  </w:r>
                  <w:r w:rsidRPr="00142C09">
                    <w:rPr>
                      <w:color w:val="231F20"/>
                      <w:sz w:val="12"/>
                      <w:szCs w:val="12"/>
                    </w:rPr>
                    <w:t>including</w:t>
                  </w:r>
                  <w:r w:rsidRPr="00142C09">
                    <w:rPr>
                      <w:color w:val="231F20"/>
                      <w:spacing w:val="-10"/>
                      <w:sz w:val="12"/>
                      <w:szCs w:val="12"/>
                    </w:rPr>
                    <w:t xml:space="preserve"> </w:t>
                  </w:r>
                  <w:r w:rsidRPr="00142C09">
                    <w:rPr>
                      <w:color w:val="231F20"/>
                      <w:sz w:val="12"/>
                      <w:szCs w:val="12"/>
                    </w:rPr>
                    <w:t>any</w:t>
                  </w:r>
                  <w:r w:rsidRPr="00142C09">
                    <w:rPr>
                      <w:color w:val="231F20"/>
                      <w:spacing w:val="-11"/>
                      <w:sz w:val="12"/>
                      <w:szCs w:val="12"/>
                    </w:rPr>
                    <w:t xml:space="preserve"> </w:t>
                  </w:r>
                  <w:r w:rsidRPr="00142C09">
                    <w:rPr>
                      <w:color w:val="231F20"/>
                      <w:sz w:val="12"/>
                      <w:szCs w:val="12"/>
                    </w:rPr>
                    <w:t>translation thereof,</w:t>
                  </w:r>
                  <w:r w:rsidRPr="00142C09">
                    <w:rPr>
                      <w:color w:val="231F20"/>
                      <w:spacing w:val="-27"/>
                      <w:sz w:val="12"/>
                      <w:szCs w:val="12"/>
                    </w:rPr>
                    <w:t xml:space="preserve"> </w:t>
                  </w:r>
                  <w:r w:rsidRPr="00142C09">
                    <w:rPr>
                      <w:color w:val="231F20"/>
                      <w:sz w:val="12"/>
                      <w:szCs w:val="12"/>
                    </w:rPr>
                    <w:t>but</w:t>
                  </w:r>
                  <w:r w:rsidRPr="00142C09">
                    <w:rPr>
                      <w:color w:val="231F20"/>
                      <w:spacing w:val="-27"/>
                      <w:sz w:val="12"/>
                      <w:szCs w:val="12"/>
                    </w:rPr>
                    <w:t xml:space="preserve"> </w:t>
                  </w:r>
                  <w:r w:rsidRPr="00142C09">
                    <w:rPr>
                      <w:color w:val="231F20"/>
                      <w:sz w:val="12"/>
                      <w:szCs w:val="12"/>
                    </w:rPr>
                    <w:t>only</w:t>
                  </w:r>
                  <w:r w:rsidRPr="00142C09">
                    <w:rPr>
                      <w:color w:val="231F20"/>
                      <w:spacing w:val="-27"/>
                      <w:sz w:val="12"/>
                      <w:szCs w:val="12"/>
                    </w:rPr>
                    <w:t xml:space="preserve"> </w:t>
                  </w:r>
                  <w:r w:rsidRPr="00142C09">
                    <w:rPr>
                      <w:color w:val="231F20"/>
                      <w:sz w:val="12"/>
                      <w:szCs w:val="12"/>
                    </w:rPr>
                    <w:t xml:space="preserve">where </w:t>
                  </w:r>
                  <w:r w:rsidRPr="00142C09">
                    <w:rPr>
                      <w:color w:val="231F20"/>
                      <w:sz w:val="12"/>
                      <w:szCs w:val="12"/>
                    </w:rPr>
                    <w:t>this</w:t>
                  </w:r>
                  <w:r w:rsidRPr="00142C09">
                    <w:rPr>
                      <w:color w:val="231F20"/>
                      <w:spacing w:val="-27"/>
                      <w:sz w:val="12"/>
                      <w:szCs w:val="12"/>
                    </w:rPr>
                    <w:t xml:space="preserve"> </w:t>
                  </w:r>
                  <w:r w:rsidRPr="00142C09">
                    <w:rPr>
                      <w:color w:val="231F20"/>
                      <w:sz w:val="12"/>
                      <w:szCs w:val="12"/>
                    </w:rPr>
                    <w:t>summary</w:t>
                  </w:r>
                  <w:r w:rsidRPr="00142C09">
                    <w:rPr>
                      <w:color w:val="231F20"/>
                      <w:spacing w:val="-27"/>
                      <w:sz w:val="12"/>
                      <w:szCs w:val="12"/>
                    </w:rPr>
                    <w:t xml:space="preserve"> </w:t>
                  </w:r>
                  <w:r w:rsidRPr="00142C09">
                    <w:rPr>
                      <w:color w:val="231F20"/>
                      <w:sz w:val="12"/>
                      <w:szCs w:val="12"/>
                    </w:rPr>
                    <w:t>is</w:t>
                  </w:r>
                  <w:r w:rsidRPr="00142C09">
                    <w:rPr>
                      <w:color w:val="231F20"/>
                      <w:spacing w:val="-26"/>
                      <w:sz w:val="12"/>
                      <w:szCs w:val="12"/>
                    </w:rPr>
                    <w:t xml:space="preserve"> </w:t>
                  </w:r>
                  <w:r w:rsidRPr="00142C09">
                    <w:rPr>
                      <w:color w:val="231F20"/>
                      <w:sz w:val="12"/>
                      <w:szCs w:val="12"/>
                    </w:rPr>
                    <w:t>misleading,</w:t>
                  </w:r>
                  <w:r w:rsidRPr="00142C09">
                    <w:rPr>
                      <w:color w:val="231F20"/>
                      <w:spacing w:val="-27"/>
                      <w:sz w:val="12"/>
                      <w:szCs w:val="12"/>
                    </w:rPr>
                    <w:t xml:space="preserve"> </w:t>
                  </w:r>
                  <w:proofErr w:type="gramStart"/>
                  <w:r w:rsidRPr="00142C09">
                    <w:rPr>
                      <w:color w:val="231F20"/>
                      <w:sz w:val="12"/>
                      <w:szCs w:val="12"/>
                    </w:rPr>
                    <w:t>inaccurate</w:t>
                  </w:r>
                  <w:proofErr w:type="gramEnd"/>
                  <w:r w:rsidRPr="00142C09">
                    <w:rPr>
                      <w:color w:val="231F20"/>
                      <w:spacing w:val="-27"/>
                      <w:sz w:val="12"/>
                      <w:szCs w:val="12"/>
                    </w:rPr>
                    <w:t xml:space="preserve"> </w:t>
                  </w:r>
                  <w:r w:rsidRPr="00142C09">
                    <w:rPr>
                      <w:color w:val="231F20"/>
                      <w:sz w:val="12"/>
                      <w:szCs w:val="12"/>
                    </w:rPr>
                    <w:t>or</w:t>
                  </w:r>
                  <w:r w:rsidRPr="00142C09">
                    <w:rPr>
                      <w:color w:val="231F20"/>
                      <w:spacing w:val="-27"/>
                      <w:sz w:val="12"/>
                      <w:szCs w:val="12"/>
                    </w:rPr>
                    <w:t xml:space="preserve"> </w:t>
                  </w:r>
                  <w:r w:rsidRPr="00142C09">
                    <w:rPr>
                      <w:color w:val="231F20"/>
                      <w:sz w:val="12"/>
                      <w:szCs w:val="12"/>
                    </w:rPr>
                    <w:t>inconsistent when read together with other parts of this Document or where it does not provide,</w:t>
                  </w:r>
                  <w:r w:rsidRPr="00142C09">
                    <w:rPr>
                      <w:color w:val="231F20"/>
                      <w:spacing w:val="-14"/>
                      <w:sz w:val="12"/>
                      <w:szCs w:val="12"/>
                    </w:rPr>
                    <w:t xml:space="preserve"> </w:t>
                  </w:r>
                  <w:r w:rsidRPr="00142C09">
                    <w:rPr>
                      <w:color w:val="231F20"/>
                      <w:sz w:val="12"/>
                      <w:szCs w:val="12"/>
                    </w:rPr>
                    <w:t>when</w:t>
                  </w:r>
                  <w:r w:rsidRPr="00142C09">
                    <w:rPr>
                      <w:color w:val="231F20"/>
                      <w:spacing w:val="-14"/>
                      <w:sz w:val="12"/>
                      <w:szCs w:val="12"/>
                    </w:rPr>
                    <w:t xml:space="preserve"> </w:t>
                  </w:r>
                  <w:r w:rsidRPr="00142C09">
                    <w:rPr>
                      <w:color w:val="231F20"/>
                      <w:sz w:val="12"/>
                      <w:szCs w:val="12"/>
                    </w:rPr>
                    <w:t>read</w:t>
                  </w:r>
                  <w:r w:rsidRPr="00142C09">
                    <w:rPr>
                      <w:color w:val="231F20"/>
                      <w:spacing w:val="-14"/>
                      <w:sz w:val="12"/>
                      <w:szCs w:val="12"/>
                    </w:rPr>
                    <w:t xml:space="preserve"> </w:t>
                  </w:r>
                  <w:r w:rsidRPr="00142C09">
                    <w:rPr>
                      <w:color w:val="231F20"/>
                      <w:sz w:val="12"/>
                      <w:szCs w:val="12"/>
                    </w:rPr>
                    <w:t>together</w:t>
                  </w:r>
                  <w:r w:rsidRPr="00142C09">
                    <w:rPr>
                      <w:color w:val="231F20"/>
                      <w:spacing w:val="-14"/>
                      <w:sz w:val="12"/>
                      <w:szCs w:val="12"/>
                    </w:rPr>
                    <w:t xml:space="preserve"> </w:t>
                  </w:r>
                  <w:r w:rsidRPr="00142C09">
                    <w:rPr>
                      <w:color w:val="231F20"/>
                      <w:sz w:val="12"/>
                      <w:szCs w:val="12"/>
                    </w:rPr>
                    <w:t>with</w:t>
                  </w:r>
                  <w:r w:rsidRPr="00142C09">
                    <w:rPr>
                      <w:color w:val="231F20"/>
                      <w:spacing w:val="-13"/>
                      <w:sz w:val="12"/>
                      <w:szCs w:val="12"/>
                    </w:rPr>
                    <w:t xml:space="preserve"> </w:t>
                  </w:r>
                  <w:r w:rsidRPr="00142C09">
                    <w:rPr>
                      <w:color w:val="231F20"/>
                      <w:sz w:val="12"/>
                      <w:szCs w:val="12"/>
                    </w:rPr>
                    <w:t>the</w:t>
                  </w:r>
                  <w:r w:rsidRPr="00142C09">
                    <w:rPr>
                      <w:color w:val="231F20"/>
                      <w:spacing w:val="-14"/>
                      <w:sz w:val="12"/>
                      <w:szCs w:val="12"/>
                    </w:rPr>
                    <w:t xml:space="preserve"> </w:t>
                  </w:r>
                  <w:r w:rsidRPr="00142C09">
                    <w:rPr>
                      <w:color w:val="231F20"/>
                      <w:sz w:val="12"/>
                      <w:szCs w:val="12"/>
                    </w:rPr>
                    <w:t>other</w:t>
                  </w:r>
                  <w:r w:rsidRPr="00142C09">
                    <w:rPr>
                      <w:color w:val="231F20"/>
                      <w:spacing w:val="-14"/>
                      <w:sz w:val="12"/>
                      <w:szCs w:val="12"/>
                    </w:rPr>
                    <w:t xml:space="preserve"> </w:t>
                  </w:r>
                  <w:r w:rsidRPr="00142C09">
                    <w:rPr>
                      <w:color w:val="231F20"/>
                      <w:sz w:val="12"/>
                      <w:szCs w:val="12"/>
                    </w:rPr>
                    <w:t>parts</w:t>
                  </w:r>
                  <w:r w:rsidRPr="00142C09">
                    <w:rPr>
                      <w:color w:val="231F20"/>
                      <w:spacing w:val="-14"/>
                      <w:sz w:val="12"/>
                      <w:szCs w:val="12"/>
                    </w:rPr>
                    <w:t xml:space="preserve"> </w:t>
                  </w:r>
                  <w:r w:rsidRPr="00142C09">
                    <w:rPr>
                      <w:color w:val="231F20"/>
                      <w:sz w:val="12"/>
                      <w:szCs w:val="12"/>
                    </w:rPr>
                    <w:t>of</w:t>
                  </w:r>
                  <w:r w:rsidRPr="00142C09">
                    <w:rPr>
                      <w:color w:val="231F20"/>
                      <w:spacing w:val="-14"/>
                      <w:sz w:val="12"/>
                      <w:szCs w:val="12"/>
                    </w:rPr>
                    <w:t xml:space="preserve"> </w:t>
                  </w:r>
                  <w:r w:rsidRPr="00142C09">
                    <w:rPr>
                      <w:color w:val="231F20"/>
                      <w:sz w:val="12"/>
                      <w:szCs w:val="12"/>
                    </w:rPr>
                    <w:t>this Document,</w:t>
                  </w:r>
                  <w:r w:rsidRPr="00142C09">
                    <w:rPr>
                      <w:color w:val="231F20"/>
                      <w:spacing w:val="-14"/>
                      <w:sz w:val="12"/>
                      <w:szCs w:val="12"/>
                    </w:rPr>
                    <w:t xml:space="preserve"> </w:t>
                  </w:r>
                  <w:r w:rsidRPr="00142C09">
                    <w:rPr>
                      <w:color w:val="231F20"/>
                      <w:spacing w:val="-5"/>
                      <w:sz w:val="12"/>
                      <w:szCs w:val="12"/>
                    </w:rPr>
                    <w:t xml:space="preserve">key </w:t>
                  </w:r>
                  <w:r w:rsidRPr="00142C09">
                    <w:rPr>
                      <w:color w:val="231F20"/>
                      <w:sz w:val="12"/>
                      <w:szCs w:val="12"/>
                    </w:rPr>
                    <w:t>information</w:t>
                  </w:r>
                  <w:r w:rsidRPr="00142C09">
                    <w:rPr>
                      <w:color w:val="231F20"/>
                      <w:spacing w:val="-19"/>
                      <w:sz w:val="12"/>
                      <w:szCs w:val="12"/>
                    </w:rPr>
                    <w:t xml:space="preserve"> </w:t>
                  </w:r>
                  <w:r w:rsidRPr="00142C09">
                    <w:rPr>
                      <w:color w:val="231F20"/>
                      <w:sz w:val="12"/>
                      <w:szCs w:val="12"/>
                    </w:rPr>
                    <w:t>in</w:t>
                  </w:r>
                  <w:r w:rsidRPr="00142C09">
                    <w:rPr>
                      <w:color w:val="231F20"/>
                      <w:spacing w:val="-18"/>
                      <w:sz w:val="12"/>
                      <w:szCs w:val="12"/>
                    </w:rPr>
                    <w:t xml:space="preserve"> </w:t>
                  </w:r>
                  <w:r w:rsidRPr="00142C09">
                    <w:rPr>
                      <w:color w:val="231F20"/>
                      <w:sz w:val="12"/>
                      <w:szCs w:val="12"/>
                    </w:rPr>
                    <w:t>order</w:t>
                  </w:r>
                  <w:r w:rsidRPr="00142C09">
                    <w:rPr>
                      <w:color w:val="231F20"/>
                      <w:spacing w:val="-18"/>
                      <w:sz w:val="12"/>
                      <w:szCs w:val="12"/>
                    </w:rPr>
                    <w:t xml:space="preserve"> </w:t>
                  </w:r>
                  <w:r w:rsidRPr="00142C09">
                    <w:rPr>
                      <w:color w:val="231F20"/>
                      <w:sz w:val="12"/>
                      <w:szCs w:val="12"/>
                    </w:rPr>
                    <w:t>to</w:t>
                  </w:r>
                  <w:r w:rsidRPr="00142C09">
                    <w:rPr>
                      <w:color w:val="231F20"/>
                      <w:spacing w:val="-18"/>
                      <w:sz w:val="12"/>
                      <w:szCs w:val="12"/>
                    </w:rPr>
                    <w:t xml:space="preserve"> </w:t>
                  </w:r>
                  <w:r w:rsidRPr="00142C09">
                    <w:rPr>
                      <w:color w:val="231F20"/>
                      <w:sz w:val="12"/>
                      <w:szCs w:val="12"/>
                    </w:rPr>
                    <w:t>aid</w:t>
                  </w:r>
                  <w:r w:rsidRPr="00142C09">
                    <w:rPr>
                      <w:color w:val="231F20"/>
                      <w:spacing w:val="-18"/>
                      <w:sz w:val="12"/>
                      <w:szCs w:val="12"/>
                    </w:rPr>
                    <w:t xml:space="preserve"> </w:t>
                  </w:r>
                  <w:r w:rsidRPr="00142C09">
                    <w:rPr>
                      <w:color w:val="231F20"/>
                      <w:sz w:val="12"/>
                      <w:szCs w:val="12"/>
                    </w:rPr>
                    <w:t>investors</w:t>
                  </w:r>
                  <w:r w:rsidRPr="00142C09">
                    <w:rPr>
                      <w:color w:val="231F20"/>
                      <w:spacing w:val="-18"/>
                      <w:sz w:val="12"/>
                      <w:szCs w:val="12"/>
                    </w:rPr>
                    <w:t xml:space="preserve"> </w:t>
                  </w:r>
                  <w:r w:rsidRPr="00142C09">
                    <w:rPr>
                      <w:color w:val="231F20"/>
                      <w:sz w:val="12"/>
                      <w:szCs w:val="12"/>
                    </w:rPr>
                    <w:t>when</w:t>
                  </w:r>
                  <w:r w:rsidRPr="00142C09">
                    <w:rPr>
                      <w:color w:val="231F20"/>
                      <w:spacing w:val="-18"/>
                      <w:sz w:val="12"/>
                      <w:szCs w:val="12"/>
                    </w:rPr>
                    <w:t xml:space="preserve"> </w:t>
                  </w:r>
                  <w:r w:rsidRPr="00142C09">
                    <w:rPr>
                      <w:color w:val="231F20"/>
                      <w:sz w:val="12"/>
                      <w:szCs w:val="12"/>
                    </w:rPr>
                    <w:t>considering</w:t>
                  </w:r>
                  <w:r w:rsidRPr="00142C09">
                    <w:rPr>
                      <w:color w:val="231F20"/>
                      <w:spacing w:val="-18"/>
                      <w:sz w:val="12"/>
                      <w:szCs w:val="12"/>
                    </w:rPr>
                    <w:t xml:space="preserve"> </w:t>
                  </w:r>
                  <w:r w:rsidRPr="00142C09">
                    <w:rPr>
                      <w:color w:val="231F20"/>
                      <w:sz w:val="12"/>
                      <w:szCs w:val="12"/>
                    </w:rPr>
                    <w:t>whether</w:t>
                  </w:r>
                  <w:r w:rsidRPr="00142C09">
                    <w:rPr>
                      <w:color w:val="231F20"/>
                      <w:spacing w:val="-18"/>
                      <w:sz w:val="12"/>
                      <w:szCs w:val="12"/>
                    </w:rPr>
                    <w:t xml:space="preserve"> </w:t>
                  </w:r>
                  <w:r w:rsidRPr="00142C09">
                    <w:rPr>
                      <w:color w:val="231F20"/>
                      <w:sz w:val="12"/>
                      <w:szCs w:val="12"/>
                    </w:rPr>
                    <w:t>to</w:t>
                  </w:r>
                  <w:r w:rsidRPr="00142C09">
                    <w:rPr>
                      <w:color w:val="231F20"/>
                      <w:spacing w:val="-18"/>
                      <w:sz w:val="12"/>
                      <w:szCs w:val="12"/>
                    </w:rPr>
                    <w:t xml:space="preserve"> </w:t>
                  </w:r>
                  <w:r w:rsidRPr="00142C09">
                    <w:rPr>
                      <w:color w:val="231F20"/>
                      <w:sz w:val="12"/>
                      <w:szCs w:val="12"/>
                    </w:rPr>
                    <w:t>invest in the Ordinary Shares</w:t>
                  </w:r>
                  <w:r>
                    <w:rPr>
                      <w:color w:val="231F20"/>
                      <w:sz w:val="12"/>
                      <w:szCs w:val="12"/>
                    </w:rPr>
                    <w:t>.</w:t>
                  </w:r>
                </w:p>
              </w:tc>
            </w:tr>
          </w:tbl>
          <w:p w14:paraId="74EA6235" w14:textId="77777777" w:rsidR="00000000" w:rsidRDefault="00000000"/>
        </w:tc>
        <w:tc>
          <w:tcPr>
            <w:tcW w:w="1440" w:type="dxa"/>
          </w:tcPr>
          <w:p w14:paraId="5EC69160" w14:textId="77777777" w:rsidR="00C50675" w:rsidRDefault="00C50675"/>
        </w:tc>
        <w:tc>
          <w:tcPr>
            <w:tcW w:w="1440" w:type="dxa"/>
          </w:tcPr>
          <w:p w14:paraId="02C3EF1D" w14:textId="77777777" w:rsidR="00C50675" w:rsidRDefault="00C50675"/>
        </w:tc>
        <w:tc>
          <w:tcPr>
            <w:tcW w:w="4320" w:type="dxa"/>
          </w:tcPr>
          <w:p w14:paraId="31B8D9D8" w14:textId="77777777" w:rsidR="00C50675" w:rsidRDefault="00C50675"/>
        </w:tc>
      </w:tr>
      <w:tr w:rsidR="00C50675" w14:paraId="7F4AE214" w14:textId="77777777">
        <w:tc>
          <w:tcPr>
            <w:tcW w:w="720" w:type="dxa"/>
          </w:tcPr>
          <w:p w14:paraId="15E369C8" w14:textId="77777777" w:rsidR="00C50675" w:rsidRDefault="00000000">
            <w:r>
              <w:t>897</w:t>
            </w:r>
          </w:p>
        </w:tc>
        <w:tc>
          <w:tcPr>
            <w:tcW w:w="5760" w:type="dxa"/>
          </w:tcPr>
          <w:p w14:paraId="505DC8F7" w14:textId="77777777" w:rsidR="00C50675" w:rsidRDefault="00C50675"/>
          <w:p w14:paraId="38F3851F" w14:textId="77777777" w:rsidR="00C50675" w:rsidRDefault="00C50675"/>
          <w:tbl>
            <w:tblPr>
              <w:tblpPr w:leftFromText="180" w:rightFromText="180" w:vertAnchor="text" w:horzAnchor="page" w:tblpX="976" w:tblpY="151"/>
              <w:tblOverlap w:val="never"/>
              <w:tblW w:w="102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000" w:firstRow="0" w:lastRow="0" w:firstColumn="0" w:lastColumn="0" w:noHBand="0" w:noVBand="0"/>
            </w:tblPr>
            <w:tblGrid>
              <w:gridCol w:w="2122"/>
              <w:gridCol w:w="8079"/>
            </w:tblGrid>
            <w:tr w:rsidR="00BD000F" w:rsidRPr="00142C09" w14:paraId="0ED50650" w14:textId="77777777" w:rsidTr="00FD0D8D">
              <w:trPr>
                <w:trHeight w:val="312"/>
              </w:trPr>
              <w:tc>
                <w:tcPr>
                  <w:tcW w:w="10201" w:type="dxa"/>
                  <w:gridSpan w:val="2"/>
                  <w:shd w:val="clear" w:color="auto" w:fill="D1D3D4"/>
                </w:tcPr>
                <w:p w14:paraId="7146C47C" w14:textId="77777777" w:rsidR="00BD000F" w:rsidRPr="00142C09" w:rsidRDefault="00000000" w:rsidP="008809B2">
                  <w:pPr>
                    <w:spacing w:before="120" w:after="120"/>
                    <w:jc w:val="center"/>
                    <w:rPr>
                      <w:b/>
                      <w:color w:val="231F20"/>
                      <w:sz w:val="12"/>
                      <w:szCs w:val="12"/>
                    </w:rPr>
                  </w:pPr>
                  <w:r w:rsidRPr="00142C09">
                    <w:rPr>
                      <w:b/>
                      <w:color w:val="231F20"/>
                      <w:sz w:val="12"/>
                      <w:szCs w:val="12"/>
                    </w:rPr>
                    <w:t>SECTION B – KEY INFORMATION ON THE ISSUER</w:t>
                  </w:r>
                </w:p>
                <w:p w14:paraId="42ECBB2A" w14:textId="77777777" w:rsidR="00BD000F" w:rsidRPr="00142C09" w:rsidRDefault="00000000" w:rsidP="008809B2">
                  <w:pPr>
                    <w:spacing w:before="120" w:after="120"/>
                    <w:jc w:val="center"/>
                    <w:rPr>
                      <w:b/>
                      <w:i/>
                      <w:iCs/>
                      <w:color w:val="231F20"/>
                      <w:sz w:val="12"/>
                      <w:szCs w:val="12"/>
                    </w:rPr>
                  </w:pPr>
                  <w:r w:rsidRPr="00142C09">
                    <w:rPr>
                      <w:b/>
                      <w:color w:val="231F20"/>
                      <w:sz w:val="12"/>
                      <w:szCs w:val="12"/>
                    </w:rPr>
                    <w:t>SUB-SECTION B.1 – WHO IS THE ISSUER OF THE SECURITIES?</w:t>
                  </w:r>
                </w:p>
              </w:tc>
            </w:tr>
            <w:tr w:rsidR="00BD000F" w:rsidRPr="00142C09" w14:paraId="250C1224" w14:textId="77777777" w:rsidTr="00FD0D8D">
              <w:trPr>
                <w:trHeight w:val="416"/>
              </w:trPr>
              <w:tc>
                <w:tcPr>
                  <w:tcW w:w="2122" w:type="dxa"/>
                  <w:tcBorders>
                    <w:right w:val="single" w:sz="12" w:space="0" w:color="231F20"/>
                  </w:tcBorders>
                </w:tcPr>
                <w:p w14:paraId="1D5FEC8D" w14:textId="77777777" w:rsidR="00BD000F" w:rsidRPr="00142C09" w:rsidRDefault="00000000" w:rsidP="008809B2">
                  <w:pPr>
                    <w:spacing w:before="120" w:after="240"/>
                    <w:ind w:left="108" w:right="156"/>
                    <w:rPr>
                      <w:b/>
                      <w:color w:val="231F20"/>
                      <w:w w:val="95"/>
                      <w:sz w:val="12"/>
                      <w:szCs w:val="12"/>
                    </w:rPr>
                  </w:pPr>
                  <w:r w:rsidRPr="00142C09">
                    <w:rPr>
                      <w:b/>
                      <w:color w:val="231F20"/>
                      <w:sz w:val="12"/>
                      <w:szCs w:val="12"/>
                    </w:rPr>
                    <w:t xml:space="preserve">Domicile, legal form, LEI, law under which the issuer operates and country of </w:t>
                  </w:r>
                  <w:r w:rsidRPr="00142C09">
                    <w:rPr>
                      <w:b/>
                      <w:color w:val="231F20"/>
                      <w:w w:val="95"/>
                      <w:sz w:val="12"/>
                      <w:szCs w:val="12"/>
                    </w:rPr>
                    <w:t>incorporation</w:t>
                  </w:r>
                </w:p>
              </w:tc>
              <w:tc>
                <w:tcPr>
                  <w:tcW w:w="8079" w:type="dxa"/>
                  <w:tcBorders>
                    <w:left w:val="single" w:sz="12" w:space="0" w:color="231F20"/>
                  </w:tcBorders>
                </w:tcPr>
                <w:p w14:paraId="0402ADA0" w14:textId="77777777" w:rsidR="00BD000F" w:rsidRPr="00142C09" w:rsidRDefault="00000000" w:rsidP="008809B2">
                  <w:pPr>
                    <w:spacing w:before="120" w:after="120"/>
                    <w:ind w:left="92" w:right="86" w:firstLine="2"/>
                    <w:jc w:val="both"/>
                    <w:rPr>
                      <w:sz w:val="12"/>
                      <w:szCs w:val="12"/>
                    </w:rPr>
                  </w:pPr>
                  <w:r w:rsidRPr="00142C09">
                    <w:rPr>
                      <w:sz w:val="12"/>
                      <w:szCs w:val="12"/>
                    </w:rPr>
                    <w:t xml:space="preserve">The Company was incorporated and registered and is domiciled in </w:t>
                  </w:r>
                  <w:r>
                    <w:rPr>
                      <w:sz w:val="12"/>
                      <w:szCs w:val="12"/>
                    </w:rPr>
                    <w:t>Northern Ireland</w:t>
                  </w:r>
                  <w:r w:rsidRPr="00142C09">
                    <w:rPr>
                      <w:sz w:val="12"/>
                      <w:szCs w:val="12"/>
                    </w:rPr>
                    <w:t xml:space="preserve"> as a company limited by shares on </w:t>
                  </w:r>
                  <w:r>
                    <w:rPr>
                      <w:sz w:val="12"/>
                      <w:szCs w:val="12"/>
                    </w:rPr>
                    <w:t>21 March 2017</w:t>
                  </w:r>
                  <w:r w:rsidRPr="00142C09">
                    <w:rPr>
                      <w:sz w:val="12"/>
                      <w:szCs w:val="12"/>
                    </w:rPr>
                    <w:t xml:space="preserve"> under the Companies </w:t>
                  </w:r>
                  <w:r>
                    <w:rPr>
                      <w:sz w:val="12"/>
                      <w:szCs w:val="12"/>
                    </w:rPr>
                    <w:t>Act 2006</w:t>
                  </w:r>
                  <w:r w:rsidRPr="00142C09">
                    <w:rPr>
                      <w:sz w:val="12"/>
                      <w:szCs w:val="12"/>
                    </w:rPr>
                    <w:t xml:space="preserve">, with </w:t>
                  </w:r>
                  <w:r w:rsidRPr="00142C09">
                    <w:rPr>
                      <w:sz w:val="12"/>
                      <w:szCs w:val="12"/>
                    </w:rPr>
                    <w:t xml:space="preserve">the name </w:t>
                  </w:r>
                  <w:r>
                    <w:rPr>
                      <w:sz w:val="12"/>
                      <w:szCs w:val="12"/>
                    </w:rPr>
                    <w:t xml:space="preserve">Rockpool </w:t>
                  </w:r>
                  <w:r w:rsidRPr="00142C09">
                    <w:rPr>
                      <w:sz w:val="12"/>
                      <w:szCs w:val="12"/>
                    </w:rPr>
                    <w:t xml:space="preserve">Acquisitions </w:t>
                  </w:r>
                  <w:del w:id="24" w:author="richard beresford" w:date="2023-01-23T20:49:00Z">
                    <w:r w:rsidRPr="00142C09" w:rsidDel="00097B10">
                      <w:rPr>
                        <w:sz w:val="12"/>
                        <w:szCs w:val="12"/>
                      </w:rPr>
                      <w:delText xml:space="preserve">Limited </w:delText>
                    </w:r>
                  </w:del>
                  <w:ins w:id="25" w:author="richard beresford" w:date="2023-01-23T20:49:00Z">
                    <w:r>
                      <w:rPr>
                        <w:sz w:val="12"/>
                        <w:szCs w:val="12"/>
                      </w:rPr>
                      <w:t xml:space="preserve">Plc </w:t>
                    </w:r>
                  </w:ins>
                  <w:r w:rsidRPr="00142C09">
                    <w:rPr>
                      <w:sz w:val="12"/>
                      <w:szCs w:val="12"/>
                    </w:rPr>
                    <w:t xml:space="preserve">and with a registered </w:t>
                  </w:r>
                  <w:proofErr w:type="gramStart"/>
                  <w:r w:rsidRPr="00142C09">
                    <w:rPr>
                      <w:sz w:val="12"/>
                      <w:szCs w:val="12"/>
                    </w:rPr>
                    <w:t xml:space="preserve">number </w:t>
                  </w:r>
                  <w:r w:rsidRPr="0081052E">
                    <w:rPr>
                      <w:sz w:val="12"/>
                      <w:szCs w:val="12"/>
                    </w:rPr>
                    <w:t xml:space="preserve"> NI</w:t>
                  </w:r>
                  <w:proofErr w:type="gramEnd"/>
                  <w:r w:rsidRPr="0081052E">
                    <w:rPr>
                      <w:sz w:val="12"/>
                      <w:szCs w:val="12"/>
                    </w:rPr>
                    <w:t>644683</w:t>
                  </w:r>
                  <w:r w:rsidRPr="00142C09">
                    <w:rPr>
                      <w:sz w:val="12"/>
                      <w:szCs w:val="12"/>
                    </w:rPr>
                    <w:t xml:space="preserve">. </w:t>
                  </w:r>
                  <w:del w:id="26" w:author="richard beresford" w:date="2023-01-23T20:49:00Z">
                    <w:r w:rsidRPr="00142C09" w:rsidDel="00097B10">
                      <w:rPr>
                        <w:sz w:val="12"/>
                        <w:szCs w:val="12"/>
                      </w:rPr>
                      <w:delText xml:space="preserve">The Company passed a resolution to change its name on </w:delText>
                    </w:r>
                    <w:r w:rsidRPr="0081052E" w:rsidDel="00097B10">
                      <w:rPr>
                        <w:sz w:val="12"/>
                        <w:szCs w:val="12"/>
                      </w:rPr>
                      <w:delText>[●]</w:delText>
                    </w:r>
                    <w:r w:rsidDel="00097B10">
                      <w:rPr>
                        <w:sz w:val="12"/>
                        <w:szCs w:val="12"/>
                      </w:rPr>
                      <w:delText xml:space="preserve"> 2023 </w:delText>
                    </w:r>
                    <w:r w:rsidRPr="00142C09" w:rsidDel="00097B10">
                      <w:rPr>
                        <w:sz w:val="12"/>
                        <w:szCs w:val="12"/>
                      </w:rPr>
                      <w:delText xml:space="preserve">which became effective on </w:delText>
                    </w:r>
                    <w:r w:rsidRPr="002932A5" w:rsidDel="00097B10">
                      <w:rPr>
                        <w:sz w:val="12"/>
                        <w:szCs w:val="12"/>
                      </w:rPr>
                      <w:delText>[●]</w:delText>
                    </w:r>
                    <w:r w:rsidDel="00097B10">
                      <w:rPr>
                        <w:sz w:val="12"/>
                        <w:szCs w:val="12"/>
                      </w:rPr>
                      <w:delText xml:space="preserve"> 2023.</w:delText>
                    </w:r>
                  </w:del>
                </w:p>
                <w:p w14:paraId="75CB82C7" w14:textId="77777777" w:rsidR="00BD000F" w:rsidRPr="00142C09" w:rsidRDefault="00000000" w:rsidP="008809B2">
                  <w:pPr>
                    <w:spacing w:before="120"/>
                    <w:ind w:left="92" w:right="86" w:firstLine="2"/>
                    <w:jc w:val="both"/>
                    <w:rPr>
                      <w:sz w:val="12"/>
                      <w:szCs w:val="12"/>
                    </w:rPr>
                  </w:pPr>
                  <w:r w:rsidRPr="00142C09">
                    <w:rPr>
                      <w:sz w:val="12"/>
                      <w:szCs w:val="12"/>
                    </w:rPr>
                    <w:t xml:space="preserve">The Company is subject to the Listing Rules and the Disclosure </w:t>
                  </w:r>
                  <w:r w:rsidRPr="00142C09">
                    <w:rPr>
                      <w:sz w:val="12"/>
                      <w:szCs w:val="12"/>
                    </w:rPr>
                    <w:t>Guidance and Transparency Rules (and the resulting jurisdiction of the FCA) t</w:t>
                  </w:r>
                  <w:del w:id="27" w:author="richard beresford" w:date="2023-01-23T20:50:00Z">
                    <w:r w:rsidRPr="00142C09" w:rsidDel="00097B10">
                      <w:rPr>
                        <w:sz w:val="12"/>
                        <w:szCs w:val="12"/>
                      </w:rPr>
                      <w:delText xml:space="preserve">o the extent </w:delText>
                    </w:r>
                    <w:r w:rsidRPr="00142C09" w:rsidDel="00097B10">
                      <w:rPr>
                        <w:sz w:val="12"/>
                        <w:szCs w:val="12"/>
                      </w:rPr>
                      <w:lastRenderedPageBreak/>
                      <w:delText>such rules apply to overseas companies with a Standard Listing pursuant to Chapter 14 of the Listing Rules</w:delText>
                    </w:r>
                  </w:del>
                  <w:r w:rsidRPr="00142C09">
                    <w:rPr>
                      <w:sz w:val="12"/>
                      <w:szCs w:val="12"/>
                    </w:rPr>
                    <w:t>.</w:t>
                  </w:r>
                  <w:r>
                    <w:rPr>
                      <w:sz w:val="12"/>
                      <w:szCs w:val="12"/>
                    </w:rPr>
                    <w:t xml:space="preserve"> The Company’s market capitalisation on admission will exce</w:t>
                  </w:r>
                  <w:r>
                    <w:rPr>
                      <w:sz w:val="12"/>
                      <w:szCs w:val="12"/>
                    </w:rPr>
                    <w:t>ed £</w:t>
                  </w:r>
                  <w:del w:id="28" w:author="richard beresford" w:date="2023-01-23T20:51:00Z">
                    <w:r w:rsidDel="00097B10">
                      <w:rPr>
                        <w:sz w:val="12"/>
                        <w:szCs w:val="12"/>
                      </w:rPr>
                      <w:delText>30 million</w:delText>
                    </w:r>
                  </w:del>
                  <w:ins w:id="29" w:author="richard beresford" w:date="2023-01-23T20:51:00Z">
                    <w:r>
                      <w:rPr>
                        <w:sz w:val="12"/>
                        <w:szCs w:val="12"/>
                      </w:rPr>
                      <w:t>700,000</w:t>
                    </w:r>
                  </w:ins>
                  <w:r>
                    <w:rPr>
                      <w:sz w:val="12"/>
                      <w:szCs w:val="12"/>
                    </w:rPr>
                    <w:t xml:space="preserve">, the minimum market capitalisation required for a Standard Listing pursuant to the </w:t>
                  </w:r>
                  <w:ins w:id="30" w:author="richard beresford" w:date="2023-01-23T20:52:00Z">
                    <w:r>
                      <w:rPr>
                        <w:sz w:val="12"/>
                        <w:szCs w:val="12"/>
                      </w:rPr>
                      <w:t xml:space="preserve">transitional </w:t>
                    </w:r>
                  </w:ins>
                  <w:ins w:id="31" w:author="richard beresford" w:date="2023-01-23T20:58:00Z">
                    <w:r>
                      <w:rPr>
                        <w:sz w:val="12"/>
                        <w:szCs w:val="12"/>
                      </w:rPr>
                      <w:t>provisions for shell co</w:t>
                    </w:r>
                  </w:ins>
                  <w:ins w:id="32" w:author="richard beresford" w:date="2023-01-23T20:59:00Z">
                    <w:r>
                      <w:rPr>
                        <w:sz w:val="12"/>
                        <w:szCs w:val="12"/>
                      </w:rPr>
                      <w:t>mpanies</w:t>
                    </w:r>
                  </w:ins>
                  <w:ins w:id="33" w:author="richard beresford" w:date="2023-01-23T20:52:00Z">
                    <w:r>
                      <w:rPr>
                        <w:sz w:val="12"/>
                        <w:szCs w:val="12"/>
                      </w:rPr>
                      <w:t xml:space="preserve"> set out in the </w:t>
                    </w:r>
                  </w:ins>
                  <w:ins w:id="34" w:author="richard beresford" w:date="2023-01-23T20:58:00Z">
                    <w:r>
                      <w:rPr>
                        <w:sz w:val="12"/>
                        <w:szCs w:val="12"/>
                      </w:rPr>
                      <w:t xml:space="preserve">LR TR 16 of the </w:t>
                    </w:r>
                  </w:ins>
                  <w:r>
                    <w:rPr>
                      <w:sz w:val="12"/>
                      <w:szCs w:val="12"/>
                    </w:rPr>
                    <w:t>Listing Rules, as amended with effect from 3 December 2021</w:t>
                  </w:r>
                  <w:del w:id="35" w:author="richard beresford" w:date="2023-01-23T20:52:00Z">
                    <w:r w:rsidDel="00097B10">
                      <w:rPr>
                        <w:sz w:val="12"/>
                        <w:szCs w:val="12"/>
                      </w:rPr>
                      <w:delText xml:space="preserve"> and the Company w</w:delText>
                    </w:r>
                    <w:r w:rsidDel="00097B10">
                      <w:rPr>
                        <w:sz w:val="12"/>
                        <w:szCs w:val="12"/>
                      </w:rPr>
                      <w:delText>ill not make use of any transitional arrangement</w:delText>
                    </w:r>
                  </w:del>
                  <w:del w:id="36" w:author="richard beresford" w:date="2023-01-23T20:59:00Z">
                    <w:r w:rsidDel="00814E63">
                      <w:rPr>
                        <w:sz w:val="12"/>
                        <w:szCs w:val="12"/>
                      </w:rPr>
                      <w:delText>s</w:delText>
                    </w:r>
                  </w:del>
                  <w:r>
                    <w:rPr>
                      <w:sz w:val="12"/>
                      <w:szCs w:val="12"/>
                    </w:rPr>
                    <w:t>.</w:t>
                  </w:r>
                  <w:r w:rsidRPr="00142C09">
                    <w:rPr>
                      <w:sz w:val="12"/>
                      <w:szCs w:val="12"/>
                    </w:rPr>
                    <w:t xml:space="preserve"> </w:t>
                  </w:r>
                </w:p>
                <w:p w14:paraId="1B64FA37" w14:textId="77777777" w:rsidR="00BD000F" w:rsidRPr="00142C09" w:rsidRDefault="00000000" w:rsidP="008809B2">
                  <w:pPr>
                    <w:spacing w:before="120"/>
                    <w:ind w:left="92" w:right="86" w:firstLine="2"/>
                    <w:jc w:val="both"/>
                    <w:rPr>
                      <w:sz w:val="12"/>
                      <w:szCs w:val="12"/>
                    </w:rPr>
                  </w:pPr>
                  <w:r w:rsidRPr="00142C09">
                    <w:rPr>
                      <w:sz w:val="12"/>
                      <w:szCs w:val="12"/>
                    </w:rPr>
                    <w:t xml:space="preserve">The principal law under which the Company operates, and pursuant to which the Ordinary Shares were created is the Companies </w:t>
                  </w:r>
                  <w:r>
                    <w:rPr>
                      <w:sz w:val="12"/>
                      <w:szCs w:val="12"/>
                    </w:rPr>
                    <w:t>Act 2006</w:t>
                  </w:r>
                  <w:r w:rsidRPr="00142C09">
                    <w:rPr>
                      <w:sz w:val="12"/>
                      <w:szCs w:val="12"/>
                    </w:rPr>
                    <w:t xml:space="preserve">. The Company </w:t>
                  </w:r>
                  <w:r w:rsidRPr="00142C09">
                    <w:rPr>
                      <w:color w:val="231F20"/>
                      <w:w w:val="0"/>
                      <w:sz w:val="12"/>
                      <w:szCs w:val="12"/>
                    </w:rPr>
                    <w:t>is subject to the UK City Code of Takeovers and Mergers</w:t>
                  </w:r>
                  <w:r w:rsidRPr="00142C09">
                    <w:rPr>
                      <w:sz w:val="12"/>
                      <w:szCs w:val="12"/>
                    </w:rPr>
                    <w:t xml:space="preserve"> and operates in conformity with its constitution. The liability of the members of the Company is limited. </w:t>
                  </w:r>
                </w:p>
                <w:p w14:paraId="0BDFD571" w14:textId="77777777" w:rsidR="00BD000F" w:rsidRPr="00142C09" w:rsidRDefault="00000000" w:rsidP="008809B2">
                  <w:pPr>
                    <w:spacing w:before="120" w:after="120"/>
                    <w:ind w:left="92" w:right="86" w:firstLine="2"/>
                    <w:jc w:val="both"/>
                    <w:rPr>
                      <w:i/>
                      <w:iCs/>
                      <w:color w:val="231F20"/>
                      <w:w w:val="0"/>
                      <w:sz w:val="12"/>
                      <w:szCs w:val="12"/>
                    </w:rPr>
                  </w:pPr>
                  <w:r w:rsidRPr="00142C09">
                    <w:rPr>
                      <w:color w:val="231F20"/>
                      <w:w w:val="0"/>
                      <w:sz w:val="12"/>
                      <w:szCs w:val="12"/>
                    </w:rPr>
                    <w:t xml:space="preserve">The Legal Entity Identifier (LEI) of the Company is </w:t>
                  </w:r>
                  <w:r w:rsidRPr="00097B10">
                    <w:rPr>
                      <w:sz w:val="12"/>
                      <w:szCs w:val="12"/>
                      <w:highlight w:val="yellow"/>
                      <w:rPrChange w:id="37" w:author="richard beresford" w:date="2023-01-23T20:51:00Z">
                        <w:rPr>
                          <w:sz w:val="12"/>
                          <w:szCs w:val="12"/>
                        </w:rPr>
                      </w:rPrChange>
                    </w:rPr>
                    <w:t>[</w:t>
                  </w:r>
                  <w:ins w:id="38" w:author="richard beresford" w:date="2023-01-23T21:09:00Z">
                    <w:r>
                      <w:rPr>
                        <w:sz w:val="12"/>
                        <w:szCs w:val="12"/>
                      </w:rPr>
                      <w:t xml:space="preserve"> LEI2138005M9YDE2P25VP22]</w:t>
                    </w:r>
                  </w:ins>
                  <w:del w:id="39" w:author="richard beresford" w:date="2023-01-23T21:09:00Z">
                    <w:r w:rsidRPr="00097B10" w:rsidDel="00FC1DD4">
                      <w:rPr>
                        <w:rFonts w:hint="eastAsia"/>
                        <w:sz w:val="12"/>
                        <w:szCs w:val="12"/>
                        <w:highlight w:val="yellow"/>
                        <w:rPrChange w:id="40" w:author="richard beresford" w:date="2023-01-23T20:51:00Z">
                          <w:rPr>
                            <w:rFonts w:hint="eastAsia"/>
                            <w:sz w:val="12"/>
                            <w:szCs w:val="12"/>
                          </w:rPr>
                        </w:rPrChange>
                      </w:rPr>
                      <w:delText>●</w:delText>
                    </w:r>
                  </w:del>
                  <w:r w:rsidRPr="00097B10">
                    <w:rPr>
                      <w:sz w:val="12"/>
                      <w:szCs w:val="12"/>
                      <w:highlight w:val="yellow"/>
                      <w:rPrChange w:id="41" w:author="richard beresford" w:date="2023-01-23T20:51:00Z">
                        <w:rPr>
                          <w:sz w:val="12"/>
                          <w:szCs w:val="12"/>
                        </w:rPr>
                      </w:rPrChange>
                    </w:rPr>
                    <w:t>].</w:t>
                  </w:r>
                </w:p>
              </w:tc>
            </w:tr>
            <w:tr w:rsidR="003A39B4" w:rsidRPr="00142C09" w14:paraId="36CE6E8D" w14:textId="77777777" w:rsidTr="00FB7044">
              <w:trPr>
                <w:trHeight w:val="497"/>
              </w:trPr>
              <w:tc>
                <w:tcPr>
                  <w:tcW w:w="10201" w:type="dxa"/>
                  <w:gridSpan w:val="2"/>
                  <w:tcBorders>
                    <w:bottom w:val="single" w:sz="4" w:space="0" w:color="auto"/>
                  </w:tcBorders>
                </w:tcPr>
                <w:p w14:paraId="5B20AA7F" w14:textId="77777777" w:rsidR="003A39B4" w:rsidRDefault="00000000" w:rsidP="003A39B4">
                  <w:pPr>
                    <w:spacing w:before="120"/>
                    <w:ind w:left="108" w:right="156"/>
                    <w:jc w:val="both"/>
                    <w:rPr>
                      <w:b/>
                      <w:color w:val="231F20"/>
                      <w:w w:val="0"/>
                      <w:sz w:val="12"/>
                      <w:szCs w:val="12"/>
                    </w:rPr>
                  </w:pPr>
                  <w:r w:rsidRPr="00142C09">
                    <w:rPr>
                      <w:noProof/>
                      <w:sz w:val="12"/>
                      <w:szCs w:val="12"/>
                    </w:rPr>
                    <w:lastRenderedPageBreak/>
                    <mc:AlternateContent>
                      <mc:Choice Requires="wps">
                        <w:drawing>
                          <wp:anchor distT="0" distB="0" distL="114300" distR="114300" simplePos="0" relativeHeight="252092416" behindDoc="0" locked="0" layoutInCell="1" allowOverlap="1" wp14:anchorId="22889370" wp14:editId="6C8CFB23">
                            <wp:simplePos x="0" y="0"/>
                            <wp:positionH relativeFrom="leftMargin">
                              <wp:posOffset>-688739</wp:posOffset>
                            </wp:positionH>
                            <wp:positionV relativeFrom="paragraph">
                              <wp:posOffset>462915</wp:posOffset>
                            </wp:positionV>
                            <wp:extent cx="847725" cy="374650"/>
                            <wp:effectExtent l="0" t="0" r="0" b="6350"/>
                            <wp:wrapNone/>
                            <wp:docPr id="7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74650"/>
                                    </a:xfrm>
                                    <a:prstGeom prst="rect">
                                      <a:avLst/>
                                    </a:prstGeom>
                                    <a:noFill/>
                                    <a:ln w="9525">
                                      <a:noFill/>
                                      <a:miter lim="800000"/>
                                      <a:headEnd/>
                                      <a:tailEnd/>
                                    </a:ln>
                                  </wps:spPr>
                                  <wps:txbx>
                                    <w:txbxContent>
                                      <w:p w14:paraId="595B5E9D" w14:textId="77777777" w:rsidR="003A39B4" w:rsidRDefault="00000000" w:rsidP="00BD000F">
                                        <w:pPr>
                                          <w:rPr>
                                            <w:sz w:val="14"/>
                                            <w:szCs w:val="14"/>
                                          </w:rPr>
                                        </w:pPr>
                                      </w:p>
                                      <w:p w14:paraId="21498D52" w14:textId="77777777" w:rsidR="003A39B4" w:rsidRDefault="00000000" w:rsidP="00BD000F">
                                        <w:pPr>
                                          <w:rPr>
                                            <w:color w:val="C0504D" w:themeColor="accent2"/>
                                            <w:sz w:val="14"/>
                                            <w:szCs w:val="14"/>
                                          </w:rPr>
                                        </w:pPr>
                                        <w:del w:id="42" w:author="richard beresford" w:date="2023-01-23T21:25:00Z">
                                          <w:r w:rsidRPr="00725661" w:rsidDel="00B920ED">
                                            <w:rPr>
                                              <w:color w:val="C0504D" w:themeColor="accent2"/>
                                              <w:sz w:val="14"/>
                                              <w:szCs w:val="14"/>
                                            </w:rPr>
                                            <w:delText xml:space="preserve">Ax </w:delText>
                                          </w:r>
                                        </w:del>
                                        <w:r w:rsidRPr="00725661">
                                          <w:rPr>
                                            <w:color w:val="C0504D" w:themeColor="accent2"/>
                                            <w:sz w:val="14"/>
                                            <w:szCs w:val="14"/>
                                          </w:rPr>
                                          <w:t>Art 7</w:t>
                                        </w:r>
                                        <w:r>
                                          <w:rPr>
                                            <w:color w:val="C0504D" w:themeColor="accent2"/>
                                            <w:sz w:val="14"/>
                                            <w:szCs w:val="14"/>
                                          </w:rPr>
                                          <w:t xml:space="preserve"> (6(a)ii)</w:t>
                                        </w:r>
                                      </w:p>
                                      <w:p w14:paraId="1DBF45ED" w14:textId="77777777" w:rsidR="003A39B4" w:rsidRDefault="00000000" w:rsidP="00BD000F">
                                        <w:pPr>
                                          <w:rPr>
                                            <w:color w:val="C0504D" w:themeColor="accent2"/>
                                            <w:sz w:val="14"/>
                                            <w:szCs w:val="14"/>
                                          </w:rPr>
                                        </w:pPr>
                                      </w:p>
                                      <w:p w14:paraId="4DEA6558" w14:textId="77777777" w:rsidR="003A39B4" w:rsidRDefault="00000000" w:rsidP="00BD000F">
                                        <w:pPr>
                                          <w:rPr>
                                            <w:color w:val="C0504D" w:themeColor="accent2"/>
                                            <w:sz w:val="14"/>
                                            <w:szCs w:val="14"/>
                                          </w:rPr>
                                        </w:pPr>
                                      </w:p>
                                      <w:p w14:paraId="343ECF6A" w14:textId="77777777" w:rsidR="003A39B4" w:rsidRDefault="00000000" w:rsidP="00BD000F">
                                        <w:pPr>
                                          <w:rPr>
                                            <w:color w:val="C0504D" w:themeColor="accent2"/>
                                            <w:sz w:val="14"/>
                                            <w:szCs w:val="14"/>
                                          </w:rPr>
                                        </w:pPr>
                                      </w:p>
                                      <w:p w14:paraId="68A7E54E" w14:textId="77777777" w:rsidR="003A39B4" w:rsidRPr="00725661" w:rsidRDefault="00000000" w:rsidP="00BD000F">
                                        <w:pPr>
                                          <w:rPr>
                                            <w:color w:val="C0504D" w:themeColor="accent2"/>
                                            <w:sz w:val="14"/>
                                            <w:szCs w:val="14"/>
                                          </w:rPr>
                                        </w:pPr>
                                      </w:p>
                                      <w:p w14:paraId="0C14CC56" w14:textId="77777777" w:rsidR="003A39B4" w:rsidRPr="00485186" w:rsidRDefault="00000000" w:rsidP="00BD000F">
                                        <w:pPr>
                                          <w:rPr>
                                            <w:color w:val="00B050"/>
                                            <w:sz w:val="14"/>
                                            <w:szCs w:val="14"/>
                                          </w:rPr>
                                        </w:pPr>
                                      </w:p>
                                      <w:p w14:paraId="14EFC168" w14:textId="77777777" w:rsidR="003A39B4" w:rsidRDefault="00000000" w:rsidP="00BD000F">
                                        <w:pPr>
                                          <w:rPr>
                                            <w:sz w:val="14"/>
                                            <w:szCs w:val="14"/>
                                          </w:rPr>
                                        </w:pPr>
                                      </w:p>
                                      <w:p w14:paraId="4CDB752B" w14:textId="77777777" w:rsidR="003A39B4" w:rsidRDefault="00000000" w:rsidP="00BD000F">
                                        <w:pPr>
                                          <w:rPr>
                                            <w:sz w:val="14"/>
                                            <w:szCs w:val="14"/>
                                          </w:rPr>
                                        </w:pPr>
                                      </w:p>
                                      <w:p w14:paraId="1A2AC9EA" w14:textId="77777777" w:rsidR="003A39B4" w:rsidRDefault="00000000" w:rsidP="00BD000F">
                                        <w:pPr>
                                          <w:rPr>
                                            <w:sz w:val="14"/>
                                            <w:szCs w:val="14"/>
                                          </w:rPr>
                                        </w:pPr>
                                      </w:p>
                                      <w:p w14:paraId="7690E0EF" w14:textId="77777777" w:rsidR="003A39B4" w:rsidRDefault="00000000" w:rsidP="00BD000F">
                                        <w:pPr>
                                          <w:rPr>
                                            <w:sz w:val="14"/>
                                            <w:szCs w:val="14"/>
                                          </w:rPr>
                                        </w:pPr>
                                      </w:p>
                                      <w:p w14:paraId="2F12233E" w14:textId="77777777" w:rsidR="003A39B4" w:rsidRDefault="00000000" w:rsidP="00BD000F">
                                        <w:pPr>
                                          <w:rPr>
                                            <w:sz w:val="14"/>
                                            <w:szCs w:val="14"/>
                                          </w:rPr>
                                        </w:pPr>
                                      </w:p>
                                      <w:p w14:paraId="65DEC315" w14:textId="77777777" w:rsidR="003A39B4" w:rsidRDefault="00000000" w:rsidP="00BD000F">
                                        <w:pPr>
                                          <w:rPr>
                                            <w:sz w:val="14"/>
                                            <w:szCs w:val="14"/>
                                          </w:rPr>
                                        </w:pPr>
                                      </w:p>
                                      <w:p w14:paraId="2DEEFA5C" w14:textId="77777777" w:rsidR="003A39B4" w:rsidRDefault="00000000" w:rsidP="00BD000F">
                                        <w:pPr>
                                          <w:rPr>
                                            <w:sz w:val="14"/>
                                            <w:szCs w:val="14"/>
                                          </w:rPr>
                                        </w:pPr>
                                      </w:p>
                                      <w:p w14:paraId="44076D52" w14:textId="77777777" w:rsidR="003A39B4" w:rsidRDefault="00000000" w:rsidP="00BD000F">
                                        <w:pPr>
                                          <w:rPr>
                                            <w:sz w:val="14"/>
                                            <w:szCs w:val="14"/>
                                          </w:rPr>
                                        </w:pPr>
                                      </w:p>
                                      <w:p w14:paraId="6BF9AAB8" w14:textId="77777777" w:rsidR="003A39B4" w:rsidRDefault="00000000" w:rsidP="00BD000F">
                                        <w:pPr>
                                          <w:rPr>
                                            <w:sz w:val="14"/>
                                            <w:szCs w:val="14"/>
                                          </w:rPr>
                                        </w:pPr>
                                      </w:p>
                                      <w:p w14:paraId="64173D11" w14:textId="77777777" w:rsidR="003A39B4" w:rsidRDefault="00000000" w:rsidP="00BD000F">
                                        <w:pPr>
                                          <w:rPr>
                                            <w:sz w:val="14"/>
                                            <w:szCs w:val="14"/>
                                          </w:rPr>
                                        </w:pPr>
                                      </w:p>
                                      <w:p w14:paraId="6A8EA87D" w14:textId="77777777" w:rsidR="003A39B4" w:rsidRDefault="00000000" w:rsidP="00BD000F">
                                        <w:pPr>
                                          <w:rPr>
                                            <w:sz w:val="14"/>
                                            <w:szCs w:val="14"/>
                                          </w:rPr>
                                        </w:pPr>
                                      </w:p>
                                      <w:p w14:paraId="7DE2B227" w14:textId="77777777" w:rsidR="003A39B4" w:rsidRDefault="00000000" w:rsidP="00BD000F">
                                        <w:pPr>
                                          <w:rPr>
                                            <w:sz w:val="14"/>
                                            <w:szCs w:val="14"/>
                                          </w:rPr>
                                        </w:pPr>
                                      </w:p>
                                      <w:p w14:paraId="7CD96DD6" w14:textId="77777777" w:rsidR="003A39B4" w:rsidRPr="008B02A8" w:rsidRDefault="00000000" w:rsidP="00BD000F">
                                        <w:pPr>
                                          <w:rPr>
                                            <w:sz w:val="14"/>
                                            <w:szCs w:val="14"/>
                                          </w:rPr>
                                        </w:pPr>
                                      </w:p>
                                      <w:p w14:paraId="3C57ABB2" w14:textId="77777777" w:rsidR="003A39B4" w:rsidRPr="008B02A8" w:rsidRDefault="00000000" w:rsidP="00BD000F">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889370" id="_x0000_t202" coordsize="21600,21600" o:spt="202" path="m,l,21600r21600,l21600,xe">
                            <v:stroke joinstyle="miter"/>
                            <v:path gradientshapeok="t" o:connecttype="rect"/>
                          </v:shapetype>
                          <v:shape id="Text Box 2" o:spid="_x0000_s1026" type="#_x0000_t202" style="position:absolute;left:0;text-align:left;margin-left:-54.25pt;margin-top:36.45pt;width:66.75pt;height:29.5pt;z-index:252092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" filled="f" stroked="f">
                            <v:textbox>
                              <w:txbxContent>
                                <w:p w14:paraId="595B5E9D" w14:textId="77777777" w:rsidR="003A39B4" w:rsidRDefault="00000000" w:rsidP="00BD000F">
                                  <w:pPr>
                                    <w:rPr>
                                      <w:sz w:val="14"/>
                                      <w:szCs w:val="14"/>
                                    </w:rPr>
                                  </w:pPr>
                                </w:p>
                                <w:p w14:paraId="21498D52" w14:textId="77777777" w:rsidR="003A39B4" w:rsidRDefault="00000000" w:rsidP="00BD000F">
                                  <w:pPr>
                                    <w:rPr>
                                      <w:color w:val="C0504D" w:themeColor="accent2"/>
                                      <w:sz w:val="14"/>
                                      <w:szCs w:val="14"/>
                                    </w:rPr>
                                  </w:pPr>
                                  <w:del w:id="43" w:author="richard beresford" w:date="2023-01-23T21:25:00Z">
                                    <w:r w:rsidRPr="00725661" w:rsidDel="00B920ED">
                                      <w:rPr>
                                        <w:color w:val="C0504D" w:themeColor="accent2"/>
                                        <w:sz w:val="14"/>
                                        <w:szCs w:val="14"/>
                                      </w:rPr>
                                      <w:delText xml:space="preserve">Ax </w:delText>
                                    </w:r>
                                  </w:del>
                                  <w:r w:rsidRPr="00725661">
                                    <w:rPr>
                                      <w:color w:val="C0504D" w:themeColor="accent2"/>
                                      <w:sz w:val="14"/>
                                      <w:szCs w:val="14"/>
                                    </w:rPr>
                                    <w:t>Art 7</w:t>
                                  </w:r>
                                  <w:r>
                                    <w:rPr>
                                      <w:color w:val="C0504D" w:themeColor="accent2"/>
                                      <w:sz w:val="14"/>
                                      <w:szCs w:val="14"/>
                                    </w:rPr>
                                    <w:t xml:space="preserve"> (6(a)ii)</w:t>
                                  </w:r>
                                </w:p>
                                <w:p w14:paraId="1DBF45ED" w14:textId="77777777" w:rsidR="003A39B4" w:rsidRDefault="00000000" w:rsidP="00BD000F">
                                  <w:pPr>
                                    <w:rPr>
                                      <w:color w:val="C0504D" w:themeColor="accent2"/>
                                      <w:sz w:val="14"/>
                                      <w:szCs w:val="14"/>
                                    </w:rPr>
                                  </w:pPr>
                                </w:p>
                                <w:p w14:paraId="4DEA6558" w14:textId="77777777" w:rsidR="003A39B4" w:rsidRDefault="00000000" w:rsidP="00BD000F">
                                  <w:pPr>
                                    <w:rPr>
                                      <w:color w:val="C0504D" w:themeColor="accent2"/>
                                      <w:sz w:val="14"/>
                                      <w:szCs w:val="14"/>
                                    </w:rPr>
                                  </w:pPr>
                                </w:p>
                                <w:p w14:paraId="343ECF6A" w14:textId="77777777" w:rsidR="003A39B4" w:rsidRDefault="00000000" w:rsidP="00BD000F">
                                  <w:pPr>
                                    <w:rPr>
                                      <w:color w:val="C0504D" w:themeColor="accent2"/>
                                      <w:sz w:val="14"/>
                                      <w:szCs w:val="14"/>
                                    </w:rPr>
                                  </w:pPr>
                                </w:p>
                                <w:p w14:paraId="68A7E54E" w14:textId="77777777" w:rsidR="003A39B4" w:rsidRPr="00725661" w:rsidRDefault="00000000" w:rsidP="00BD000F">
                                  <w:pPr>
                                    <w:rPr>
                                      <w:color w:val="C0504D" w:themeColor="accent2"/>
                                      <w:sz w:val="14"/>
                                      <w:szCs w:val="14"/>
                                    </w:rPr>
                                  </w:pPr>
                                </w:p>
                                <w:p w14:paraId="0C14CC56" w14:textId="77777777" w:rsidR="003A39B4" w:rsidRPr="00485186" w:rsidRDefault="00000000" w:rsidP="00BD000F">
                                  <w:pPr>
                                    <w:rPr>
                                      <w:color w:val="00B050"/>
                                      <w:sz w:val="14"/>
                                      <w:szCs w:val="14"/>
                                    </w:rPr>
                                  </w:pPr>
                                </w:p>
                                <w:p w14:paraId="14EFC168" w14:textId="77777777" w:rsidR="003A39B4" w:rsidRDefault="00000000" w:rsidP="00BD000F">
                                  <w:pPr>
                                    <w:rPr>
                                      <w:sz w:val="14"/>
                                      <w:szCs w:val="14"/>
                                    </w:rPr>
                                  </w:pPr>
                                </w:p>
                                <w:p w14:paraId="4CDB752B" w14:textId="77777777" w:rsidR="003A39B4" w:rsidRDefault="00000000" w:rsidP="00BD000F">
                                  <w:pPr>
                                    <w:rPr>
                                      <w:sz w:val="14"/>
                                      <w:szCs w:val="14"/>
                                    </w:rPr>
                                  </w:pPr>
                                </w:p>
                                <w:p w14:paraId="1A2AC9EA" w14:textId="77777777" w:rsidR="003A39B4" w:rsidRDefault="00000000" w:rsidP="00BD000F">
                                  <w:pPr>
                                    <w:rPr>
                                      <w:sz w:val="14"/>
                                      <w:szCs w:val="14"/>
                                    </w:rPr>
                                  </w:pPr>
                                </w:p>
                                <w:p w14:paraId="7690E0EF" w14:textId="77777777" w:rsidR="003A39B4" w:rsidRDefault="00000000" w:rsidP="00BD000F">
                                  <w:pPr>
                                    <w:rPr>
                                      <w:sz w:val="14"/>
                                      <w:szCs w:val="14"/>
                                    </w:rPr>
                                  </w:pPr>
                                </w:p>
                                <w:p w14:paraId="2F12233E" w14:textId="77777777" w:rsidR="003A39B4" w:rsidRDefault="00000000" w:rsidP="00BD000F">
                                  <w:pPr>
                                    <w:rPr>
                                      <w:sz w:val="14"/>
                                      <w:szCs w:val="14"/>
                                    </w:rPr>
                                  </w:pPr>
                                </w:p>
                                <w:p w14:paraId="65DEC315" w14:textId="77777777" w:rsidR="003A39B4" w:rsidRDefault="00000000" w:rsidP="00BD000F">
                                  <w:pPr>
                                    <w:rPr>
                                      <w:sz w:val="14"/>
                                      <w:szCs w:val="14"/>
                                    </w:rPr>
                                  </w:pPr>
                                </w:p>
                                <w:p w14:paraId="2DEEFA5C" w14:textId="77777777" w:rsidR="003A39B4" w:rsidRDefault="00000000" w:rsidP="00BD000F">
                                  <w:pPr>
                                    <w:rPr>
                                      <w:sz w:val="14"/>
                                      <w:szCs w:val="14"/>
                                    </w:rPr>
                                  </w:pPr>
                                </w:p>
                                <w:p w14:paraId="44076D52" w14:textId="77777777" w:rsidR="003A39B4" w:rsidRDefault="00000000" w:rsidP="00BD000F">
                                  <w:pPr>
                                    <w:rPr>
                                      <w:sz w:val="14"/>
                                      <w:szCs w:val="14"/>
                                    </w:rPr>
                                  </w:pPr>
                                </w:p>
                                <w:p w14:paraId="6BF9AAB8" w14:textId="77777777" w:rsidR="003A39B4" w:rsidRDefault="00000000" w:rsidP="00BD000F">
                                  <w:pPr>
                                    <w:rPr>
                                      <w:sz w:val="14"/>
                                      <w:szCs w:val="14"/>
                                    </w:rPr>
                                  </w:pPr>
                                </w:p>
                                <w:p w14:paraId="64173D11" w14:textId="77777777" w:rsidR="003A39B4" w:rsidRDefault="00000000" w:rsidP="00BD000F">
                                  <w:pPr>
                                    <w:rPr>
                                      <w:sz w:val="14"/>
                                      <w:szCs w:val="14"/>
                                    </w:rPr>
                                  </w:pPr>
                                </w:p>
                                <w:p w14:paraId="6A8EA87D" w14:textId="77777777" w:rsidR="003A39B4" w:rsidRDefault="00000000" w:rsidP="00BD000F">
                                  <w:pPr>
                                    <w:rPr>
                                      <w:sz w:val="14"/>
                                      <w:szCs w:val="14"/>
                                    </w:rPr>
                                  </w:pPr>
                                </w:p>
                                <w:p w14:paraId="7DE2B227" w14:textId="77777777" w:rsidR="003A39B4" w:rsidRDefault="00000000" w:rsidP="00BD000F">
                                  <w:pPr>
                                    <w:rPr>
                                      <w:sz w:val="14"/>
                                      <w:szCs w:val="14"/>
                                    </w:rPr>
                                  </w:pPr>
                                </w:p>
                                <w:p w14:paraId="7CD96DD6" w14:textId="77777777" w:rsidR="003A39B4" w:rsidRPr="008B02A8" w:rsidRDefault="00000000" w:rsidP="00BD000F">
                                  <w:pPr>
                                    <w:rPr>
                                      <w:sz w:val="14"/>
                                      <w:szCs w:val="14"/>
                                    </w:rPr>
                                  </w:pPr>
                                </w:p>
                                <w:p w14:paraId="3C57ABB2" w14:textId="77777777" w:rsidR="003A39B4" w:rsidRPr="008B02A8" w:rsidRDefault="00000000" w:rsidP="00BD000F">
                                  <w:pPr>
                                    <w:rPr>
                                      <w:sz w:val="14"/>
                                      <w:szCs w:val="14"/>
                                    </w:rPr>
                                  </w:pPr>
                                </w:p>
                              </w:txbxContent>
                            </v:textbox>
                            <w10:wrap anchorx="margin"/>
                          </v:shape>
                        </w:pict>
                      </mc:Fallback>
                    </mc:AlternateContent>
                  </w:r>
                  <w:r w:rsidRPr="00142C09">
                    <w:rPr>
                      <w:b/>
                      <w:color w:val="231F20"/>
                      <w:w w:val="0"/>
                      <w:sz w:val="12"/>
                      <w:szCs w:val="12"/>
                    </w:rPr>
                    <w:t xml:space="preserve">Principal </w:t>
                  </w:r>
                  <w:r w:rsidRPr="00142C09">
                    <w:rPr>
                      <w:b/>
                      <w:color w:val="231F20"/>
                      <w:w w:val="0"/>
                      <w:sz w:val="12"/>
                      <w:szCs w:val="12"/>
                    </w:rPr>
                    <w:t>activities</w:t>
                  </w:r>
                </w:p>
                <w:p w14:paraId="0F39A58D" w14:textId="77777777" w:rsidR="003A39B4" w:rsidRPr="00142C09" w:rsidRDefault="00000000" w:rsidP="003A39B4">
                  <w:pPr>
                    <w:spacing w:before="120" w:after="120"/>
                    <w:ind w:left="108" w:right="156"/>
                    <w:jc w:val="both"/>
                    <w:rPr>
                      <w:sz w:val="12"/>
                      <w:szCs w:val="12"/>
                    </w:rPr>
                  </w:pPr>
                  <w:r w:rsidRPr="00142C09">
                    <w:rPr>
                      <w:sz w:val="12"/>
                      <w:szCs w:val="12"/>
                    </w:rPr>
                    <w:t>The Company's Ordinary Shares were originally admitted to trading on the London Stock Exchange’s main market for listed securities (“</w:t>
                  </w:r>
                  <w:r w:rsidRPr="00142C09">
                    <w:rPr>
                      <w:b/>
                      <w:bCs/>
                      <w:sz w:val="12"/>
                      <w:szCs w:val="12"/>
                    </w:rPr>
                    <w:t>Main Market</w:t>
                  </w:r>
                  <w:r w:rsidRPr="00142C09">
                    <w:rPr>
                      <w:sz w:val="12"/>
                      <w:szCs w:val="12"/>
                    </w:rPr>
                    <w:t>”), and to the Official List as a special purpose acquisition company pursuant to Chapter 14 of the L</w:t>
                  </w:r>
                  <w:r w:rsidRPr="00142C09">
                    <w:rPr>
                      <w:sz w:val="12"/>
                      <w:szCs w:val="12"/>
                    </w:rPr>
                    <w:t xml:space="preserve">isting Rules, which sets out the requirements for Standard Listings, on </w:t>
                  </w:r>
                  <w:r>
                    <w:rPr>
                      <w:sz w:val="12"/>
                      <w:szCs w:val="12"/>
                    </w:rPr>
                    <w:t>12</w:t>
                  </w:r>
                  <w:r w:rsidRPr="00142C09">
                    <w:rPr>
                      <w:sz w:val="12"/>
                      <w:szCs w:val="12"/>
                    </w:rPr>
                    <w:t xml:space="preserve"> </w:t>
                  </w:r>
                  <w:r>
                    <w:rPr>
                      <w:sz w:val="12"/>
                      <w:szCs w:val="12"/>
                    </w:rPr>
                    <w:t>July 2017</w:t>
                  </w:r>
                  <w:r w:rsidRPr="00142C09">
                    <w:rPr>
                      <w:sz w:val="12"/>
                      <w:szCs w:val="12"/>
                    </w:rPr>
                    <w:t>.</w:t>
                  </w:r>
                </w:p>
                <w:p w14:paraId="3190DCC7" w14:textId="77777777" w:rsidR="003A39B4" w:rsidRPr="00F73175" w:rsidRDefault="00000000" w:rsidP="00F73175">
                  <w:pPr>
                    <w:spacing w:before="240" w:after="120"/>
                    <w:ind w:left="91" w:right="91"/>
                    <w:contextualSpacing/>
                    <w:jc w:val="both"/>
                    <w:rPr>
                      <w:sz w:val="12"/>
                      <w:szCs w:val="12"/>
                    </w:rPr>
                  </w:pPr>
                  <w:r w:rsidRPr="00142C09">
                    <w:rPr>
                      <w:sz w:val="12"/>
                      <w:szCs w:val="12"/>
                    </w:rPr>
                    <w:t xml:space="preserve">The Company was formed to undertake one or more acquisitions in </w:t>
                  </w:r>
                  <w:r>
                    <w:rPr>
                      <w:sz w:val="12"/>
                      <w:szCs w:val="12"/>
                    </w:rPr>
                    <w:t xml:space="preserve">target </w:t>
                  </w:r>
                  <w:r w:rsidRPr="00F73175">
                    <w:rPr>
                      <w:sz w:val="12"/>
                      <w:szCs w:val="12"/>
                    </w:rPr>
                    <w:t>compan</w:t>
                  </w:r>
                  <w:r>
                    <w:rPr>
                      <w:sz w:val="12"/>
                      <w:szCs w:val="12"/>
                    </w:rPr>
                    <w:t>ies</w:t>
                  </w:r>
                  <w:r w:rsidRPr="00F73175">
                    <w:rPr>
                      <w:sz w:val="12"/>
                      <w:szCs w:val="12"/>
                    </w:rPr>
                    <w:t xml:space="preserve"> or business</w:t>
                  </w:r>
                  <w:r>
                    <w:rPr>
                      <w:sz w:val="12"/>
                      <w:szCs w:val="12"/>
                    </w:rPr>
                    <w:t xml:space="preserve">es </w:t>
                  </w:r>
                  <w:r w:rsidRPr="00F73175">
                    <w:rPr>
                      <w:sz w:val="12"/>
                      <w:szCs w:val="12"/>
                    </w:rPr>
                    <w:t>headquartered or materially based in Northern Ireland</w:t>
                  </w:r>
                  <w:r>
                    <w:rPr>
                      <w:sz w:val="12"/>
                      <w:szCs w:val="12"/>
                    </w:rPr>
                    <w:t>.</w:t>
                  </w:r>
                </w:p>
                <w:p w14:paraId="1D728DDF" w14:textId="77777777" w:rsidR="003A39B4" w:rsidRPr="00142C09" w:rsidRDefault="00000000" w:rsidP="008809B2">
                  <w:pPr>
                    <w:spacing w:before="240"/>
                    <w:ind w:left="92" w:right="91" w:firstLine="2"/>
                    <w:jc w:val="both"/>
                    <w:rPr>
                      <w:color w:val="231F20"/>
                      <w:w w:val="0"/>
                      <w:sz w:val="12"/>
                      <w:szCs w:val="12"/>
                    </w:rPr>
                  </w:pPr>
                  <w:r w:rsidRPr="00142C09">
                    <w:rPr>
                      <w:color w:val="231F20"/>
                      <w:w w:val="0"/>
                      <w:sz w:val="12"/>
                      <w:szCs w:val="12"/>
                    </w:rPr>
                    <w:t xml:space="preserve">On </w:t>
                  </w:r>
                  <w:r>
                    <w:rPr>
                      <w:color w:val="231F20"/>
                      <w:w w:val="0"/>
                      <w:sz w:val="12"/>
                      <w:szCs w:val="12"/>
                    </w:rPr>
                    <w:t xml:space="preserve">15 November </w:t>
                  </w:r>
                  <w:r>
                    <w:rPr>
                      <w:color w:val="231F20"/>
                      <w:w w:val="0"/>
                      <w:sz w:val="12"/>
                      <w:szCs w:val="12"/>
                    </w:rPr>
                    <w:t>202</w:t>
                  </w:r>
                  <w:r>
                    <w:rPr>
                      <w:color w:val="231F20"/>
                      <w:w w:val="0"/>
                      <w:sz w:val="12"/>
                      <w:szCs w:val="12"/>
                    </w:rPr>
                    <w:t>2</w:t>
                  </w:r>
                  <w:r>
                    <w:rPr>
                      <w:color w:val="231F20"/>
                      <w:w w:val="0"/>
                      <w:sz w:val="12"/>
                      <w:szCs w:val="12"/>
                    </w:rPr>
                    <w:t xml:space="preserve"> </w:t>
                  </w:r>
                  <w:r w:rsidRPr="00142C09">
                    <w:rPr>
                      <w:color w:val="231F20"/>
                      <w:w w:val="0"/>
                      <w:sz w:val="12"/>
                      <w:szCs w:val="12"/>
                    </w:rPr>
                    <w:t xml:space="preserve">the Company </w:t>
                  </w:r>
                  <w:r>
                    <w:rPr>
                      <w:color w:val="231F20"/>
                      <w:w w:val="0"/>
                      <w:sz w:val="12"/>
                      <w:szCs w:val="12"/>
                    </w:rPr>
                    <w:t xml:space="preserve">entered into </w:t>
                  </w:r>
                  <w:ins w:id="44" w:author="richard beresford" w:date="2023-01-23T21:00:00Z">
                    <w:r>
                      <w:rPr>
                        <w:color w:val="231F20"/>
                        <w:w w:val="0"/>
                        <w:sz w:val="12"/>
                        <w:szCs w:val="12"/>
                      </w:rPr>
                      <w:t>non</w:t>
                    </w:r>
                  </w:ins>
                  <w:del w:id="45" w:author="richard beresford" w:date="2023-01-23T21:00:00Z">
                    <w:r w:rsidDel="00814E63">
                      <w:rPr>
                        <w:color w:val="231F20"/>
                        <w:w w:val="0"/>
                        <w:sz w:val="12"/>
                        <w:szCs w:val="12"/>
                      </w:rPr>
                      <w:delText>nion</w:delText>
                    </w:r>
                  </w:del>
                  <w:r>
                    <w:rPr>
                      <w:color w:val="231F20"/>
                      <w:w w:val="0"/>
                      <w:sz w:val="12"/>
                      <w:szCs w:val="12"/>
                    </w:rPr>
                    <w:t>-binding Heads of Terms with Amcomri Holdings Limited</w:t>
                  </w:r>
                  <w:del w:id="46" w:author="richard beresford" w:date="2023-01-23T21:02:00Z">
                    <w:r w:rsidDel="00814E63">
                      <w:rPr>
                        <w:color w:val="231F20"/>
                        <w:w w:val="0"/>
                        <w:sz w:val="12"/>
                        <w:szCs w:val="12"/>
                      </w:rPr>
                      <w:delText xml:space="preserve"> (BVI</w:delText>
                    </w:r>
                  </w:del>
                  <w:r>
                    <w:rPr>
                      <w:color w:val="231F20"/>
                      <w:w w:val="0"/>
                      <w:sz w:val="12"/>
                      <w:szCs w:val="12"/>
                    </w:rPr>
                    <w:t xml:space="preserve">, Paul McGowan, </w:t>
                  </w:r>
                  <w:proofErr w:type="spellStart"/>
                  <w:r>
                    <w:rPr>
                      <w:color w:val="231F20"/>
                      <w:w w:val="0"/>
                      <w:sz w:val="12"/>
                      <w:szCs w:val="12"/>
                    </w:rPr>
                    <w:t>Stephill</w:t>
                  </w:r>
                  <w:proofErr w:type="spellEnd"/>
                  <w:r>
                    <w:rPr>
                      <w:color w:val="231F20"/>
                      <w:w w:val="0"/>
                      <w:sz w:val="12"/>
                      <w:szCs w:val="12"/>
                    </w:rPr>
                    <w:t xml:space="preserve"> Investments Limited, Mark O’Neill and Lawre</w:t>
                  </w:r>
                  <w:del w:id="47" w:author="richard beresford" w:date="2023-01-23T21:02:00Z">
                    <w:r w:rsidDel="00814E63">
                      <w:rPr>
                        <w:color w:val="231F20"/>
                        <w:w w:val="0"/>
                        <w:sz w:val="12"/>
                        <w:szCs w:val="12"/>
                      </w:rPr>
                      <w:delText>e</w:delText>
                    </w:r>
                  </w:del>
                  <w:r>
                    <w:rPr>
                      <w:color w:val="231F20"/>
                      <w:w w:val="0"/>
                      <w:sz w:val="12"/>
                      <w:szCs w:val="12"/>
                    </w:rPr>
                    <w:t xml:space="preserve">nce Howard in respect of the proposed </w:t>
                  </w:r>
                  <w:ins w:id="48" w:author="richard beresford" w:date="2023-01-23T21:04:00Z">
                    <w:r>
                      <w:rPr>
                        <w:color w:val="231F20"/>
                        <w:w w:val="0"/>
                        <w:sz w:val="12"/>
                        <w:szCs w:val="12"/>
                      </w:rPr>
                      <w:t xml:space="preserve">indirect </w:t>
                    </w:r>
                  </w:ins>
                  <w:r>
                    <w:rPr>
                      <w:color w:val="231F20"/>
                      <w:w w:val="0"/>
                      <w:sz w:val="12"/>
                      <w:szCs w:val="12"/>
                    </w:rPr>
                    <w:t xml:space="preserve">acquisition by the Company of certain of the trading subsidiaries of Amcomri </w:t>
                  </w:r>
                  <w:del w:id="49" w:author="richard beresford" w:date="2023-01-23T21:03:00Z">
                    <w:r w:rsidDel="00814E63">
                      <w:rPr>
                        <w:color w:val="231F20"/>
                        <w:w w:val="0"/>
                        <w:sz w:val="12"/>
                        <w:szCs w:val="12"/>
                      </w:rPr>
                      <w:delText>Group Limited</w:delText>
                    </w:r>
                  </w:del>
                  <w:ins w:id="50" w:author="richard beresford" w:date="2023-01-23T21:03:00Z">
                    <w:r>
                      <w:rPr>
                        <w:color w:val="231F20"/>
                        <w:w w:val="0"/>
                        <w:sz w:val="12"/>
                        <w:szCs w:val="12"/>
                      </w:rPr>
                      <w:t xml:space="preserve">16 Limited </w:t>
                    </w:r>
                  </w:ins>
                  <w:r>
                    <w:rPr>
                      <w:color w:val="231F20"/>
                      <w:w w:val="0"/>
                      <w:sz w:val="12"/>
                      <w:szCs w:val="12"/>
                    </w:rPr>
                    <w:t xml:space="preserve"> (the “</w:t>
                  </w:r>
                  <w:r>
                    <w:rPr>
                      <w:b/>
                      <w:bCs/>
                      <w:color w:val="231F20"/>
                      <w:w w:val="0"/>
                      <w:sz w:val="12"/>
                      <w:szCs w:val="12"/>
                    </w:rPr>
                    <w:t xml:space="preserve">Target Companies”), </w:t>
                  </w:r>
                  <w:ins w:id="51" w:author="richard beresford" w:date="2023-01-23T21:04:00Z">
                    <w:r w:rsidRPr="00B920ED">
                      <w:rPr>
                        <w:color w:val="231F20"/>
                        <w:w w:val="0"/>
                        <w:sz w:val="12"/>
                        <w:szCs w:val="12"/>
                        <w:rPrChange w:id="52" w:author="richard beresford" w:date="2023-01-23T21:27:00Z">
                          <w:rPr>
                            <w:b/>
                            <w:bCs/>
                            <w:color w:val="231F20"/>
                            <w:w w:val="0"/>
                            <w:sz w:val="12"/>
                            <w:szCs w:val="12"/>
                          </w:rPr>
                        </w:rPrChange>
                      </w:rPr>
                      <w:t xml:space="preserve">(then called </w:t>
                    </w:r>
                  </w:ins>
                  <w:del w:id="53" w:author="richard beresford" w:date="2023-01-23T21:04:00Z">
                    <w:r w:rsidRPr="00B920ED" w:rsidDel="00814E63">
                      <w:rPr>
                        <w:color w:val="231F20"/>
                        <w:w w:val="0"/>
                        <w:sz w:val="12"/>
                        <w:szCs w:val="12"/>
                      </w:rPr>
                      <w:delText>no</w:delText>
                    </w:r>
                    <w:r w:rsidRPr="00B920ED" w:rsidDel="00814E63">
                      <w:rPr>
                        <w:color w:val="231F20"/>
                        <w:w w:val="0"/>
                        <w:sz w:val="12"/>
                        <w:szCs w:val="12"/>
                      </w:rPr>
                      <w:delText>w</w:delText>
                    </w:r>
                    <w:r w:rsidDel="00814E63">
                      <w:rPr>
                        <w:color w:val="231F20"/>
                        <w:w w:val="0"/>
                        <w:sz w:val="12"/>
                        <w:szCs w:val="12"/>
                      </w:rPr>
                      <w:delText xml:space="preserve"> called </w:delText>
                    </w:r>
                  </w:del>
                  <w:r>
                    <w:rPr>
                      <w:color w:val="231F20"/>
                      <w:w w:val="0"/>
                      <w:sz w:val="12"/>
                      <w:szCs w:val="12"/>
                    </w:rPr>
                    <w:t xml:space="preserve">Amcomri </w:t>
                  </w:r>
                  <w:ins w:id="54" w:author="richard beresford" w:date="2023-01-23T21:04:00Z">
                    <w:r>
                      <w:rPr>
                        <w:color w:val="231F20"/>
                        <w:w w:val="0"/>
                        <w:sz w:val="12"/>
                        <w:szCs w:val="12"/>
                      </w:rPr>
                      <w:t>Group</w:t>
                    </w:r>
                  </w:ins>
                  <w:del w:id="55" w:author="richard beresford" w:date="2023-01-23T21:04:00Z">
                    <w:r w:rsidDel="00814E63">
                      <w:rPr>
                        <w:color w:val="231F20"/>
                        <w:w w:val="0"/>
                        <w:sz w:val="12"/>
                        <w:szCs w:val="12"/>
                      </w:rPr>
                      <w:delText>16</w:delText>
                    </w:r>
                  </w:del>
                  <w:r>
                    <w:rPr>
                      <w:color w:val="231F20"/>
                      <w:w w:val="0"/>
                      <w:sz w:val="12"/>
                      <w:szCs w:val="12"/>
                    </w:rPr>
                    <w:t xml:space="preserve"> Limited</w:t>
                  </w:r>
                  <w:ins w:id="56" w:author="richard beresford" w:date="2023-01-23T21:04:00Z">
                    <w:r>
                      <w:rPr>
                        <w:color w:val="231F20"/>
                        <w:w w:val="0"/>
                        <w:sz w:val="12"/>
                        <w:szCs w:val="12"/>
                      </w:rPr>
                      <w:t>)</w:t>
                    </w:r>
                  </w:ins>
                  <w:r>
                    <w:rPr>
                      <w:color w:val="231F20"/>
                      <w:w w:val="0"/>
                      <w:sz w:val="12"/>
                      <w:szCs w:val="12"/>
                    </w:rPr>
                    <w:t>, by way of th</w:t>
                  </w:r>
                  <w:r>
                    <w:rPr>
                      <w:color w:val="231F20"/>
                      <w:w w:val="0"/>
                      <w:sz w:val="12"/>
                      <w:szCs w:val="12"/>
                    </w:rPr>
                    <w:t xml:space="preserve">e acquisition of the entire issued share capital of a new UK </w:t>
                  </w:r>
                  <w:r>
                    <w:rPr>
                      <w:color w:val="231F20"/>
                      <w:w w:val="0"/>
                      <w:sz w:val="12"/>
                      <w:szCs w:val="12"/>
                    </w:rPr>
                    <w:t>company to which the target companies were to be transferred prior to the acquisition.</w:t>
                  </w:r>
                </w:p>
                <w:p w14:paraId="4EB953BE" w14:textId="77777777" w:rsidR="003A39B4" w:rsidRPr="00142C09" w:rsidRDefault="00000000" w:rsidP="00F73175">
                  <w:pPr>
                    <w:spacing w:before="120" w:after="120"/>
                    <w:ind w:left="92" w:right="91" w:firstLine="2"/>
                    <w:jc w:val="both"/>
                    <w:rPr>
                      <w:i/>
                      <w:iCs/>
                      <w:w w:val="0"/>
                      <w:sz w:val="12"/>
                      <w:szCs w:val="12"/>
                    </w:rPr>
                  </w:pPr>
                  <w:r>
                    <w:rPr>
                      <w:color w:val="231F20"/>
                      <w:w w:val="0"/>
                      <w:sz w:val="12"/>
                      <w:szCs w:val="12"/>
                    </w:rPr>
                    <w:t xml:space="preserve">On </w:t>
                  </w:r>
                  <w:r w:rsidRPr="00F73175">
                    <w:rPr>
                      <w:color w:val="231F20"/>
                      <w:w w:val="0"/>
                      <w:sz w:val="12"/>
                      <w:szCs w:val="12"/>
                    </w:rPr>
                    <w:t>[●]</w:t>
                  </w:r>
                  <w:r>
                    <w:rPr>
                      <w:color w:val="231F20"/>
                      <w:w w:val="0"/>
                      <w:sz w:val="12"/>
                      <w:szCs w:val="12"/>
                    </w:rPr>
                    <w:t xml:space="preserve"> 2023 </w:t>
                  </w:r>
                  <w:r>
                    <w:rPr>
                      <w:w w:val="0"/>
                      <w:sz w:val="12"/>
                      <w:szCs w:val="12"/>
                    </w:rPr>
                    <w:t xml:space="preserve">the Company </w:t>
                  </w:r>
                  <w:r>
                    <w:rPr>
                      <w:w w:val="0"/>
                      <w:sz w:val="12"/>
                      <w:szCs w:val="12"/>
                    </w:rPr>
                    <w:t xml:space="preserve">entered into a formal sale and purchase agreement with [     ], [    ].and [     ] to purchase the entire issued share capital of </w:t>
                  </w:r>
                  <w:del w:id="57" w:author="richard beresford" w:date="2023-01-23T21:05:00Z">
                    <w:r w:rsidDel="00FC1DD4">
                      <w:rPr>
                        <w:w w:val="0"/>
                        <w:sz w:val="12"/>
                        <w:szCs w:val="12"/>
                      </w:rPr>
                      <w:delText>the newly forme</w:delText>
                    </w:r>
                    <w:r w:rsidDel="00FC1DD4">
                      <w:rPr>
                        <w:w w:val="0"/>
                        <w:sz w:val="12"/>
                        <w:szCs w:val="12"/>
                      </w:rPr>
                      <w:delText xml:space="preserve">d </w:delText>
                    </w:r>
                  </w:del>
                  <w:ins w:id="58" w:author="richard beresford" w:date="2023-01-23T21:04:00Z">
                    <w:r>
                      <w:rPr>
                        <w:w w:val="0"/>
                        <w:sz w:val="12"/>
                        <w:szCs w:val="12"/>
                      </w:rPr>
                      <w:t>Amcomri Group</w:t>
                    </w:r>
                  </w:ins>
                  <w:del w:id="59" w:author="richard beresford" w:date="2023-01-23T21:04:00Z">
                    <w:r w:rsidDel="00814E63">
                      <w:rPr>
                        <w:w w:val="0"/>
                        <w:sz w:val="12"/>
                        <w:szCs w:val="12"/>
                      </w:rPr>
                      <w:delText>[…]</w:delText>
                    </w:r>
                  </w:del>
                  <w:r>
                    <w:rPr>
                      <w:w w:val="0"/>
                      <w:sz w:val="12"/>
                      <w:szCs w:val="12"/>
                    </w:rPr>
                    <w:t xml:space="preserve"> Limited </w:t>
                  </w:r>
                  <w:ins w:id="60" w:author="richard beresford" w:date="2023-01-23T21:05:00Z">
                    <w:r>
                      <w:rPr>
                        <w:w w:val="0"/>
                        <w:sz w:val="12"/>
                        <w:szCs w:val="12"/>
                      </w:rPr>
                      <w:t>(</w:t>
                    </w:r>
                  </w:ins>
                  <w:del w:id="61" w:author="richard beresford" w:date="2023-01-23T21:05:00Z">
                    <w:r w:rsidDel="00FC1DD4">
                      <w:rPr>
                        <w:w w:val="0"/>
                        <w:sz w:val="12"/>
                        <w:szCs w:val="12"/>
                      </w:rPr>
                      <w:delText xml:space="preserve">as </w:delText>
                    </w:r>
                  </w:del>
                  <w:r>
                    <w:rPr>
                      <w:w w:val="0"/>
                      <w:sz w:val="12"/>
                      <w:szCs w:val="12"/>
                    </w:rPr>
                    <w:t>the new holding company of the Target Companies</w:t>
                  </w:r>
                  <w:ins w:id="62" w:author="richard beresford" w:date="2023-01-23T21:05:00Z">
                    <w:r>
                      <w:rPr>
                        <w:w w:val="0"/>
                        <w:sz w:val="12"/>
                        <w:szCs w:val="12"/>
                      </w:rPr>
                      <w:t>)</w:t>
                    </w:r>
                  </w:ins>
                  <w:r>
                    <w:rPr>
                      <w:w w:val="0"/>
                      <w:sz w:val="12"/>
                      <w:szCs w:val="12"/>
                    </w:rPr>
                    <w:t xml:space="preserve"> in consideration of the issue of [●] new Ordinary Shares (the “</w:t>
                  </w:r>
                  <w:r>
                    <w:rPr>
                      <w:b/>
                      <w:bCs/>
                      <w:w w:val="0"/>
                      <w:sz w:val="12"/>
                      <w:szCs w:val="12"/>
                    </w:rPr>
                    <w:t>Consideration Shares</w:t>
                  </w:r>
                  <w:r>
                    <w:rPr>
                      <w:w w:val="0"/>
                      <w:sz w:val="12"/>
                      <w:szCs w:val="12"/>
                    </w:rPr>
                    <w:t>”)</w:t>
                  </w:r>
                  <w:r>
                    <w:rPr>
                      <w:w w:val="0"/>
                      <w:sz w:val="12"/>
                      <w:szCs w:val="12"/>
                    </w:rPr>
                    <w:t>.</w:t>
                  </w:r>
                  <w:r>
                    <w:rPr>
                      <w:w w:val="0"/>
                      <w:sz w:val="12"/>
                      <w:szCs w:val="12"/>
                    </w:rPr>
                    <w:t xml:space="preserve"> </w:t>
                  </w:r>
                  <w:r>
                    <w:rPr>
                      <w:w w:val="0"/>
                      <w:sz w:val="12"/>
                      <w:szCs w:val="12"/>
                    </w:rPr>
                    <w:t>Completion of the agreement is conditional upon</w:t>
                  </w:r>
                  <w:ins w:id="63" w:author="richard beresford" w:date="2023-01-23T21:05:00Z">
                    <w:r>
                      <w:rPr>
                        <w:w w:val="0"/>
                        <w:sz w:val="12"/>
                        <w:szCs w:val="12"/>
                      </w:rPr>
                      <w:t>, in</w:t>
                    </w:r>
                  </w:ins>
                  <w:ins w:id="64" w:author="richard beresford" w:date="2023-01-23T21:06:00Z">
                    <w:r>
                      <w:rPr>
                        <w:w w:val="0"/>
                        <w:sz w:val="12"/>
                        <w:szCs w:val="12"/>
                      </w:rPr>
                      <w:t>ter alia,</w:t>
                    </w:r>
                  </w:ins>
                  <w:r>
                    <w:rPr>
                      <w:w w:val="0"/>
                      <w:sz w:val="12"/>
                      <w:szCs w:val="12"/>
                    </w:rPr>
                    <w:t xml:space="preserve"> a waiver of the mandatory offer obligation under Rule 9 of the Takeover Code by the Com</w:t>
                  </w:r>
                  <w:r>
                    <w:rPr>
                      <w:w w:val="0"/>
                      <w:sz w:val="12"/>
                      <w:szCs w:val="12"/>
                    </w:rPr>
                    <w:t>p</w:t>
                  </w:r>
                  <w:r>
                    <w:rPr>
                      <w:w w:val="0"/>
                      <w:sz w:val="12"/>
                      <w:szCs w:val="12"/>
                    </w:rPr>
                    <w:t>any’s independent shareholders and Admission.</w:t>
                  </w:r>
                </w:p>
              </w:tc>
            </w:tr>
            <w:tr w:rsidR="00BD000F" w:rsidRPr="00142C09" w14:paraId="3872C158" w14:textId="77777777" w:rsidTr="00FD0D8D">
              <w:trPr>
                <w:trHeight w:val="497"/>
              </w:trPr>
              <w:tc>
                <w:tcPr>
                  <w:tcW w:w="2122" w:type="dxa"/>
                  <w:tcBorders>
                    <w:bottom w:val="single" w:sz="4" w:space="0" w:color="auto"/>
                    <w:right w:val="single" w:sz="12" w:space="0" w:color="231F20"/>
                  </w:tcBorders>
                </w:tcPr>
                <w:p w14:paraId="2873D87D" w14:textId="77777777" w:rsidR="00BD000F" w:rsidRPr="00142C09" w:rsidRDefault="00000000" w:rsidP="008809B2">
                  <w:pPr>
                    <w:spacing w:before="120" w:after="240"/>
                    <w:ind w:left="108" w:right="156"/>
                    <w:jc w:val="both"/>
                    <w:rPr>
                      <w:b/>
                      <w:color w:val="231F20"/>
                      <w:w w:val="0"/>
                      <w:sz w:val="12"/>
                      <w:szCs w:val="12"/>
                    </w:rPr>
                  </w:pPr>
                  <w:r>
                    <w:rPr>
                      <w:b/>
                      <w:color w:val="231F20"/>
                      <w:w w:val="0"/>
                      <w:sz w:val="12"/>
                      <w:szCs w:val="12"/>
                    </w:rPr>
                    <w:t xml:space="preserve"> </w:t>
                  </w:r>
                  <w:r w:rsidRPr="00142C09">
                    <w:rPr>
                      <w:b/>
                      <w:color w:val="231F20"/>
                      <w:w w:val="0"/>
                      <w:sz w:val="12"/>
                      <w:szCs w:val="12"/>
                    </w:rPr>
                    <w:t>Major Shareholders</w:t>
                  </w:r>
                </w:p>
              </w:tc>
              <w:tc>
                <w:tcPr>
                  <w:tcW w:w="8079" w:type="dxa"/>
                  <w:tcBorders>
                    <w:left w:val="single" w:sz="12" w:space="0" w:color="231F20"/>
                    <w:bottom w:val="single" w:sz="4" w:space="0" w:color="auto"/>
                  </w:tcBorders>
                </w:tcPr>
                <w:p w14:paraId="7F44EEE6" w14:textId="77777777" w:rsidR="00BD000F" w:rsidRPr="00142C09" w:rsidRDefault="00000000" w:rsidP="008809B2">
                  <w:pPr>
                    <w:spacing w:before="120" w:after="240"/>
                    <w:ind w:left="90" w:right="96" w:firstLine="2"/>
                    <w:jc w:val="both"/>
                    <w:rPr>
                      <w:rFonts w:ascii="Times New Roman" w:hAnsi="Times New Roman"/>
                      <w:color w:val="231F20"/>
                      <w:spacing w:val="-3"/>
                      <w:w w:val="0"/>
                      <w:sz w:val="12"/>
                      <w:szCs w:val="12"/>
                    </w:rPr>
                  </w:pPr>
                  <w:r w:rsidRPr="00142C09">
                    <w:rPr>
                      <w:color w:val="231F20"/>
                      <w:w w:val="0"/>
                      <w:sz w:val="12"/>
                      <w:szCs w:val="12"/>
                    </w:rPr>
                    <w:t>Insofar</w:t>
                  </w:r>
                  <w:r w:rsidRPr="00142C09">
                    <w:rPr>
                      <w:color w:val="231F20"/>
                      <w:spacing w:val="-13"/>
                      <w:w w:val="0"/>
                      <w:sz w:val="12"/>
                      <w:szCs w:val="12"/>
                    </w:rPr>
                    <w:t xml:space="preserve"> </w:t>
                  </w:r>
                  <w:r w:rsidRPr="00142C09">
                    <w:rPr>
                      <w:color w:val="231F20"/>
                      <w:w w:val="0"/>
                      <w:sz w:val="12"/>
                      <w:szCs w:val="12"/>
                    </w:rPr>
                    <w:t>as</w:t>
                  </w:r>
                  <w:r w:rsidRPr="00142C09">
                    <w:rPr>
                      <w:color w:val="231F20"/>
                      <w:spacing w:val="-14"/>
                      <w:w w:val="0"/>
                      <w:sz w:val="12"/>
                      <w:szCs w:val="12"/>
                    </w:rPr>
                    <w:t xml:space="preserve"> </w:t>
                  </w:r>
                  <w:r w:rsidRPr="00142C09">
                    <w:rPr>
                      <w:color w:val="231F20"/>
                      <w:w w:val="0"/>
                      <w:sz w:val="12"/>
                      <w:szCs w:val="12"/>
                    </w:rPr>
                    <w:t>is</w:t>
                  </w:r>
                  <w:r w:rsidRPr="00142C09">
                    <w:rPr>
                      <w:color w:val="231F20"/>
                      <w:spacing w:val="-14"/>
                      <w:w w:val="0"/>
                      <w:sz w:val="12"/>
                      <w:szCs w:val="12"/>
                    </w:rPr>
                    <w:t xml:space="preserve"> </w:t>
                  </w:r>
                  <w:r w:rsidRPr="00142C09">
                    <w:rPr>
                      <w:color w:val="231F20"/>
                      <w:w w:val="0"/>
                      <w:sz w:val="12"/>
                      <w:szCs w:val="12"/>
                    </w:rPr>
                    <w:t>known</w:t>
                  </w:r>
                  <w:r w:rsidRPr="00142C09">
                    <w:rPr>
                      <w:color w:val="231F20"/>
                      <w:spacing w:val="-14"/>
                      <w:w w:val="0"/>
                      <w:sz w:val="12"/>
                      <w:szCs w:val="12"/>
                    </w:rPr>
                    <w:t xml:space="preserve"> </w:t>
                  </w:r>
                  <w:r w:rsidRPr="00142C09">
                    <w:rPr>
                      <w:color w:val="231F20"/>
                      <w:w w:val="0"/>
                      <w:sz w:val="12"/>
                      <w:szCs w:val="12"/>
                    </w:rPr>
                    <w:t>to</w:t>
                  </w:r>
                  <w:r w:rsidRPr="00142C09">
                    <w:rPr>
                      <w:color w:val="231F20"/>
                      <w:spacing w:val="-13"/>
                      <w:w w:val="0"/>
                      <w:sz w:val="12"/>
                      <w:szCs w:val="12"/>
                    </w:rPr>
                    <w:t xml:space="preserve"> </w:t>
                  </w:r>
                  <w:r w:rsidRPr="00142C09">
                    <w:rPr>
                      <w:color w:val="231F20"/>
                      <w:w w:val="0"/>
                      <w:sz w:val="12"/>
                      <w:szCs w:val="12"/>
                    </w:rPr>
                    <w:t>the</w:t>
                  </w:r>
                  <w:r w:rsidRPr="00142C09">
                    <w:rPr>
                      <w:color w:val="231F20"/>
                      <w:spacing w:val="-14"/>
                      <w:w w:val="0"/>
                      <w:sz w:val="12"/>
                      <w:szCs w:val="12"/>
                    </w:rPr>
                    <w:t xml:space="preserve"> </w:t>
                  </w:r>
                  <w:r w:rsidRPr="00142C09">
                    <w:rPr>
                      <w:color w:val="231F20"/>
                      <w:spacing w:val="-3"/>
                      <w:w w:val="0"/>
                      <w:sz w:val="12"/>
                      <w:szCs w:val="12"/>
                    </w:rPr>
                    <w:t xml:space="preserve">Company, </w:t>
                  </w:r>
                  <w:r w:rsidRPr="00142C09">
                    <w:rPr>
                      <w:color w:val="231F20"/>
                      <w:w w:val="0"/>
                      <w:sz w:val="12"/>
                      <w:szCs w:val="12"/>
                    </w:rPr>
                    <w:t xml:space="preserve">based on prior notifications, the table below shows (i) on </w:t>
                  </w:r>
                  <w:r w:rsidRPr="00142C09">
                    <w:rPr>
                      <w:color w:val="231F20"/>
                      <w:w w:val="0"/>
                      <w:sz w:val="12"/>
                      <w:szCs w:val="12"/>
                    </w:rPr>
                    <w:t>Admission,</w:t>
                  </w:r>
                  <w:r w:rsidRPr="00142C09">
                    <w:rPr>
                      <w:color w:val="231F20"/>
                      <w:spacing w:val="-14"/>
                      <w:w w:val="0"/>
                      <w:sz w:val="12"/>
                      <w:szCs w:val="12"/>
                    </w:rPr>
                    <w:t xml:space="preserve"> </w:t>
                  </w:r>
                  <w:r w:rsidRPr="00142C09">
                    <w:rPr>
                      <w:color w:val="231F20"/>
                      <w:w w:val="0"/>
                      <w:sz w:val="12"/>
                      <w:szCs w:val="12"/>
                    </w:rPr>
                    <w:t>the persons who, directly or indirectly, are or will be interested in 5 per cent. or more of the Company’s issued share capital; and (ii) their respective interests upon exercise of all options and warrants issued by the Company and the conversi</w:t>
                  </w:r>
                  <w:r w:rsidRPr="00142C09">
                    <w:rPr>
                      <w:color w:val="231F20"/>
                      <w:w w:val="0"/>
                      <w:sz w:val="12"/>
                      <w:szCs w:val="12"/>
                    </w:rPr>
                    <w:t>on of all outstanding convertible loan notes:</w:t>
                  </w:r>
                  <w:r w:rsidRPr="00142C09">
                    <w:rPr>
                      <w:color w:val="231F20"/>
                      <w:spacing w:val="-14"/>
                      <w:w w:val="0"/>
                      <w:sz w:val="12"/>
                      <w:szCs w:val="12"/>
                    </w:rPr>
                    <w:t xml:space="preserve">   </w:t>
                  </w:r>
                </w:p>
                <w:tbl>
                  <w:tblPr>
                    <w:tblW w:w="7854" w:type="dxa"/>
                    <w:tblInd w:w="96" w:type="dxa"/>
                    <w:tblLayout w:type="fixed"/>
                    <w:tblLook w:val="0000" w:firstRow="0" w:lastRow="0" w:firstColumn="0" w:lastColumn="0" w:noHBand="0" w:noVBand="0"/>
                  </w:tblPr>
                  <w:tblGrid>
                    <w:gridCol w:w="1189"/>
                    <w:gridCol w:w="1264"/>
                    <w:gridCol w:w="1057"/>
                    <w:gridCol w:w="972"/>
                    <w:gridCol w:w="1377"/>
                    <w:gridCol w:w="11"/>
                    <w:gridCol w:w="976"/>
                    <w:gridCol w:w="993"/>
                    <w:gridCol w:w="15"/>
                  </w:tblGrid>
                  <w:tr w:rsidR="00BD000F" w:rsidRPr="00142C09" w14:paraId="65650C2E" w14:textId="77777777" w:rsidTr="007A5A44">
                    <w:trPr>
                      <w:trHeight w:val="155"/>
                    </w:trPr>
                    <w:tc>
                      <w:tcPr>
                        <w:tcW w:w="1189" w:type="dxa"/>
                      </w:tcPr>
                      <w:p w14:paraId="128DF64D" w14:textId="77777777" w:rsidR="00BD000F" w:rsidRPr="00142C09" w:rsidRDefault="00000000" w:rsidP="00324282">
                        <w:pPr>
                          <w:ind w:right="96"/>
                          <w:jc w:val="both"/>
                          <w:rPr>
                            <w:rFonts w:ascii="Times New Roman" w:hAnsi="Times New Roman"/>
                            <w:w w:val="0"/>
                            <w:sz w:val="12"/>
                            <w:szCs w:val="12"/>
                          </w:rPr>
                        </w:pPr>
                      </w:p>
                    </w:tc>
                    <w:tc>
                      <w:tcPr>
                        <w:tcW w:w="2321" w:type="dxa"/>
                        <w:gridSpan w:val="2"/>
                      </w:tcPr>
                      <w:p w14:paraId="6B2EAE7A" w14:textId="77777777" w:rsidR="00BD000F" w:rsidDel="00B920ED" w:rsidRDefault="00000000" w:rsidP="00324282">
                        <w:pPr>
                          <w:jc w:val="center"/>
                          <w:rPr>
                            <w:del w:id="65" w:author="richard beresford" w:date="2023-01-23T21:28:00Z"/>
                            <w:b/>
                            <w:bCs/>
                            <w:color w:val="231F20"/>
                            <w:spacing w:val="-3"/>
                            <w:w w:val="0"/>
                            <w:sz w:val="12"/>
                            <w:szCs w:val="12"/>
                          </w:rPr>
                        </w:pPr>
                        <w:del w:id="66" w:author="richard beresford" w:date="2023-01-23T21:28:00Z">
                          <w:r w:rsidDel="00B920ED">
                            <w:rPr>
                              <w:b/>
                              <w:bCs/>
                              <w:color w:val="231F20"/>
                              <w:spacing w:val="-3"/>
                              <w:w w:val="0"/>
                              <w:sz w:val="12"/>
                              <w:szCs w:val="12"/>
                            </w:rPr>
                            <w:delText xml:space="preserve">On Completion of the </w:delText>
                          </w:r>
                        </w:del>
                      </w:p>
                      <w:p w14:paraId="78E87B99" w14:textId="77777777" w:rsidR="00BD000F" w:rsidRPr="00142C09" w:rsidRDefault="00000000" w:rsidP="00324282">
                        <w:pPr>
                          <w:jc w:val="center"/>
                          <w:rPr>
                            <w:b/>
                            <w:bCs/>
                            <w:color w:val="231F20"/>
                            <w:spacing w:val="-3"/>
                            <w:w w:val="0"/>
                            <w:sz w:val="12"/>
                            <w:szCs w:val="12"/>
                          </w:rPr>
                        </w:pPr>
                        <w:del w:id="67" w:author="richard beresford" w:date="2023-01-23T21:28:00Z">
                          <w:r w:rsidDel="00B920ED">
                            <w:rPr>
                              <w:b/>
                              <w:bCs/>
                              <w:color w:val="231F20"/>
                              <w:spacing w:val="-3"/>
                              <w:w w:val="0"/>
                              <w:sz w:val="12"/>
                              <w:szCs w:val="12"/>
                            </w:rPr>
                            <w:delText>Acquisition/Pre-</w:delText>
                          </w:r>
                          <w:commentRangeStart w:id="68"/>
                          <w:r w:rsidDel="00B920ED">
                            <w:rPr>
                              <w:b/>
                              <w:bCs/>
                              <w:color w:val="231F20"/>
                              <w:spacing w:val="-3"/>
                              <w:w w:val="0"/>
                              <w:sz w:val="12"/>
                              <w:szCs w:val="12"/>
                            </w:rPr>
                            <w:delText>Admission</w:delText>
                          </w:r>
                          <w:commentRangeEnd w:id="68"/>
                          <w:r w:rsidDel="00B920ED">
                            <w:rPr>
                              <w:rFonts w:ascii="Trebuchet MS" w:hAnsi="Trebuchet MS"/>
                            </w:rPr>
                            <w:commentReference w:id="68"/>
                          </w:r>
                        </w:del>
                        <w:ins w:id="69" w:author="richard beresford" w:date="2023-01-23T21:28:00Z">
                          <w:r>
                            <w:rPr>
                              <w:b/>
                              <w:bCs/>
                              <w:color w:val="231F20"/>
                              <w:spacing w:val="-3"/>
                              <w:w w:val="0"/>
                              <w:sz w:val="12"/>
                              <w:szCs w:val="12"/>
                            </w:rPr>
                            <w:t>On the date of the Prospectus</w:t>
                          </w:r>
                        </w:ins>
                      </w:p>
                    </w:tc>
                    <w:tc>
                      <w:tcPr>
                        <w:tcW w:w="2360" w:type="dxa"/>
                        <w:gridSpan w:val="3"/>
                      </w:tcPr>
                      <w:p w14:paraId="09DA9166" w14:textId="77777777" w:rsidR="00BD000F" w:rsidRPr="00142C09" w:rsidRDefault="00000000" w:rsidP="00324282">
                        <w:pPr>
                          <w:jc w:val="center"/>
                          <w:rPr>
                            <w:b/>
                            <w:bCs/>
                            <w:color w:val="231F20"/>
                            <w:spacing w:val="-3"/>
                            <w:w w:val="0"/>
                            <w:sz w:val="12"/>
                            <w:szCs w:val="12"/>
                          </w:rPr>
                        </w:pPr>
                        <w:r w:rsidRPr="00142C09">
                          <w:rPr>
                            <w:b/>
                            <w:bCs/>
                            <w:color w:val="231F20"/>
                            <w:spacing w:val="-3"/>
                            <w:w w:val="0"/>
                            <w:sz w:val="12"/>
                            <w:szCs w:val="12"/>
                          </w:rPr>
                          <w:t>On Admission</w:t>
                        </w:r>
                      </w:p>
                    </w:tc>
                    <w:tc>
                      <w:tcPr>
                        <w:tcW w:w="1984" w:type="dxa"/>
                        <w:gridSpan w:val="3"/>
                      </w:tcPr>
                      <w:p w14:paraId="2108B06D" w14:textId="77777777" w:rsidR="00BD000F" w:rsidRPr="00142C09" w:rsidRDefault="00000000" w:rsidP="00324282">
                        <w:pPr>
                          <w:spacing w:after="120"/>
                          <w:jc w:val="center"/>
                          <w:rPr>
                            <w:b/>
                            <w:bCs/>
                            <w:color w:val="231F20"/>
                            <w:spacing w:val="-3"/>
                            <w:w w:val="0"/>
                            <w:sz w:val="12"/>
                            <w:szCs w:val="12"/>
                          </w:rPr>
                        </w:pPr>
                        <w:r w:rsidRPr="00142C09">
                          <w:rPr>
                            <w:b/>
                            <w:bCs/>
                            <w:color w:val="231F20"/>
                            <w:spacing w:val="-3"/>
                            <w:w w:val="0"/>
                            <w:sz w:val="12"/>
                            <w:szCs w:val="12"/>
                          </w:rPr>
                          <w:t xml:space="preserve">Upon exercise of all </w:t>
                        </w:r>
                        <w:del w:id="70" w:author="richard beresford" w:date="2023-01-23T21:11:00Z">
                          <w:r w:rsidRPr="00142C09" w:rsidDel="00FC1DD4">
                            <w:rPr>
                              <w:b/>
                              <w:bCs/>
                              <w:color w:val="231F20"/>
                              <w:spacing w:val="-3"/>
                              <w:w w:val="0"/>
                              <w:sz w:val="12"/>
                              <w:szCs w:val="12"/>
                            </w:rPr>
                            <w:delText xml:space="preserve">options, </w:delText>
                          </w:r>
                        </w:del>
                        <w:commentRangeStart w:id="71"/>
                        <w:r w:rsidRPr="00142C09">
                          <w:rPr>
                            <w:b/>
                            <w:bCs/>
                            <w:color w:val="231F20"/>
                            <w:spacing w:val="-3"/>
                            <w:w w:val="0"/>
                            <w:sz w:val="12"/>
                            <w:szCs w:val="12"/>
                          </w:rPr>
                          <w:t>warrants</w:t>
                        </w:r>
                        <w:commentRangeEnd w:id="71"/>
                        <w:r>
                          <w:rPr>
                            <w:rFonts w:ascii="Trebuchet MS" w:hAnsi="Trebuchet MS"/>
                          </w:rPr>
                          <w:commentReference w:id="71"/>
                        </w:r>
                        <w:r w:rsidRPr="00142C09">
                          <w:rPr>
                            <w:b/>
                            <w:bCs/>
                            <w:color w:val="231F20"/>
                            <w:spacing w:val="-3"/>
                            <w:w w:val="0"/>
                            <w:sz w:val="12"/>
                            <w:szCs w:val="12"/>
                          </w:rPr>
                          <w:t xml:space="preserve"> </w:t>
                        </w:r>
                        <w:ins w:id="72" w:author="richard beresford" w:date="2023-01-23T21:11:00Z">
                          <w:r>
                            <w:rPr>
                              <w:b/>
                              <w:bCs/>
                              <w:color w:val="231F20"/>
                              <w:spacing w:val="-3"/>
                              <w:w w:val="0"/>
                              <w:sz w:val="12"/>
                              <w:szCs w:val="12"/>
                            </w:rPr>
                            <w:t>[</w:t>
                          </w:r>
                        </w:ins>
                        <w:r w:rsidRPr="00142C09">
                          <w:rPr>
                            <w:b/>
                            <w:bCs/>
                            <w:color w:val="231F20"/>
                            <w:spacing w:val="-3"/>
                            <w:w w:val="0"/>
                            <w:sz w:val="12"/>
                            <w:szCs w:val="12"/>
                          </w:rPr>
                          <w:t>and conversion of convertible loan notes</w:t>
                        </w:r>
                        <w:ins w:id="73" w:author="richard beresford" w:date="2023-01-23T21:11:00Z">
                          <w:r>
                            <w:rPr>
                              <w:b/>
                              <w:bCs/>
                              <w:color w:val="231F20"/>
                              <w:spacing w:val="-3"/>
                              <w:w w:val="0"/>
                              <w:sz w:val="12"/>
                              <w:szCs w:val="12"/>
                            </w:rPr>
                            <w:t>]</w:t>
                          </w:r>
                        </w:ins>
                        <w:r>
                          <w:rPr>
                            <w:b/>
                            <w:bCs/>
                            <w:color w:val="231F20"/>
                            <w:spacing w:val="-3"/>
                            <w:w w:val="0"/>
                            <w:sz w:val="12"/>
                            <w:szCs w:val="12"/>
                          </w:rPr>
                          <w:t xml:space="preserve"> and issue of the maximum number of Subscription Shares</w:t>
                        </w:r>
                      </w:p>
                    </w:tc>
                  </w:tr>
                  <w:tr w:rsidR="00BD000F" w:rsidRPr="00142C09" w14:paraId="0DD757D3" w14:textId="77777777" w:rsidTr="007A5A44">
                    <w:trPr>
                      <w:gridAfter w:val="1"/>
                      <w:wAfter w:w="15" w:type="dxa"/>
                      <w:trHeight w:val="322"/>
                    </w:trPr>
                    <w:tc>
                      <w:tcPr>
                        <w:tcW w:w="1189" w:type="dxa"/>
                      </w:tcPr>
                      <w:p w14:paraId="70911E98" w14:textId="77777777" w:rsidR="00BD000F" w:rsidRPr="00142C09" w:rsidRDefault="00000000" w:rsidP="00324282">
                        <w:pPr>
                          <w:rPr>
                            <w:color w:val="231F20"/>
                            <w:spacing w:val="-3"/>
                            <w:w w:val="0"/>
                            <w:sz w:val="12"/>
                            <w:szCs w:val="12"/>
                          </w:rPr>
                        </w:pPr>
                        <w:r w:rsidRPr="00142C09">
                          <w:rPr>
                            <w:color w:val="231F20"/>
                            <w:spacing w:val="-3"/>
                            <w:w w:val="0"/>
                            <w:sz w:val="12"/>
                            <w:szCs w:val="12"/>
                          </w:rPr>
                          <w:t xml:space="preserve">Name </w:t>
                        </w:r>
                      </w:p>
                    </w:tc>
                    <w:tc>
                      <w:tcPr>
                        <w:tcW w:w="1264" w:type="dxa"/>
                      </w:tcPr>
                      <w:p w14:paraId="0A4F9DEA" w14:textId="77777777" w:rsidR="00BD000F" w:rsidRPr="00142C09" w:rsidRDefault="00000000" w:rsidP="00324282">
                        <w:pPr>
                          <w:jc w:val="center"/>
                          <w:rPr>
                            <w:color w:val="231F20"/>
                            <w:spacing w:val="-3"/>
                            <w:w w:val="0"/>
                            <w:sz w:val="12"/>
                            <w:szCs w:val="12"/>
                          </w:rPr>
                        </w:pPr>
                        <w:r w:rsidRPr="00142C09">
                          <w:rPr>
                            <w:color w:val="231F20"/>
                            <w:spacing w:val="-3"/>
                            <w:w w:val="0"/>
                            <w:sz w:val="12"/>
                            <w:szCs w:val="12"/>
                          </w:rPr>
                          <w:t>Number of voting rights</w:t>
                        </w:r>
                      </w:p>
                    </w:tc>
                    <w:tc>
                      <w:tcPr>
                        <w:tcW w:w="1057" w:type="dxa"/>
                      </w:tcPr>
                      <w:p w14:paraId="2B69D4AE" w14:textId="77777777" w:rsidR="00BD000F" w:rsidRPr="00142C09" w:rsidRDefault="00000000" w:rsidP="00324282">
                        <w:pPr>
                          <w:jc w:val="center"/>
                          <w:rPr>
                            <w:color w:val="231F20"/>
                            <w:spacing w:val="-3"/>
                            <w:w w:val="0"/>
                            <w:sz w:val="12"/>
                            <w:szCs w:val="12"/>
                          </w:rPr>
                        </w:pPr>
                        <w:r w:rsidRPr="00142C09">
                          <w:rPr>
                            <w:color w:val="231F20"/>
                            <w:spacing w:val="-3"/>
                            <w:w w:val="0"/>
                            <w:sz w:val="12"/>
                            <w:szCs w:val="12"/>
                          </w:rPr>
                          <w:t>Percentage of issued share capital</w:t>
                        </w:r>
                      </w:p>
                    </w:tc>
                    <w:tc>
                      <w:tcPr>
                        <w:tcW w:w="972" w:type="dxa"/>
                      </w:tcPr>
                      <w:p w14:paraId="1610D34E" w14:textId="77777777" w:rsidR="00BD000F" w:rsidRPr="00142C09" w:rsidRDefault="00000000" w:rsidP="00324282">
                        <w:pPr>
                          <w:jc w:val="center"/>
                          <w:rPr>
                            <w:color w:val="231F20"/>
                            <w:spacing w:val="-3"/>
                            <w:w w:val="0"/>
                            <w:sz w:val="12"/>
                            <w:szCs w:val="12"/>
                          </w:rPr>
                        </w:pPr>
                        <w:r w:rsidRPr="00142C09">
                          <w:rPr>
                            <w:color w:val="231F20"/>
                            <w:spacing w:val="-3"/>
                            <w:w w:val="0"/>
                            <w:sz w:val="12"/>
                            <w:szCs w:val="12"/>
                          </w:rPr>
                          <w:t>Number of voting rights</w:t>
                        </w:r>
                      </w:p>
                    </w:tc>
                    <w:tc>
                      <w:tcPr>
                        <w:tcW w:w="1377" w:type="dxa"/>
                      </w:tcPr>
                      <w:p w14:paraId="1E8724BD" w14:textId="77777777" w:rsidR="00BD000F" w:rsidRPr="00142C09" w:rsidRDefault="00000000" w:rsidP="00324282">
                        <w:pPr>
                          <w:jc w:val="center"/>
                          <w:rPr>
                            <w:color w:val="231F20"/>
                            <w:spacing w:val="-3"/>
                            <w:w w:val="0"/>
                            <w:sz w:val="12"/>
                            <w:szCs w:val="12"/>
                          </w:rPr>
                        </w:pPr>
                        <w:r w:rsidRPr="00142C09">
                          <w:rPr>
                            <w:color w:val="231F20"/>
                            <w:spacing w:val="-3"/>
                            <w:w w:val="0"/>
                            <w:sz w:val="12"/>
                            <w:szCs w:val="12"/>
                          </w:rPr>
                          <w:t>Percentage of issued share capital</w:t>
                        </w:r>
                      </w:p>
                    </w:tc>
                    <w:tc>
                      <w:tcPr>
                        <w:tcW w:w="987" w:type="dxa"/>
                        <w:gridSpan w:val="2"/>
                      </w:tcPr>
                      <w:p w14:paraId="4199327D" w14:textId="77777777" w:rsidR="00BD000F" w:rsidRPr="00142C09" w:rsidRDefault="00000000" w:rsidP="00324282">
                        <w:pPr>
                          <w:jc w:val="center"/>
                          <w:rPr>
                            <w:color w:val="231F20"/>
                            <w:spacing w:val="-3"/>
                            <w:w w:val="0"/>
                            <w:sz w:val="12"/>
                            <w:szCs w:val="12"/>
                          </w:rPr>
                        </w:pPr>
                        <w:r w:rsidRPr="00142C09">
                          <w:rPr>
                            <w:color w:val="231F20"/>
                            <w:spacing w:val="-3"/>
                            <w:w w:val="0"/>
                            <w:sz w:val="12"/>
                            <w:szCs w:val="12"/>
                          </w:rPr>
                          <w:t>Number of voting rights</w:t>
                        </w:r>
                      </w:p>
                    </w:tc>
                    <w:tc>
                      <w:tcPr>
                        <w:tcW w:w="993" w:type="dxa"/>
                      </w:tcPr>
                      <w:p w14:paraId="2D32B85B" w14:textId="77777777" w:rsidR="00BD000F" w:rsidRPr="00142C09" w:rsidRDefault="00000000" w:rsidP="00324282">
                        <w:pPr>
                          <w:jc w:val="center"/>
                          <w:rPr>
                            <w:color w:val="231F20"/>
                            <w:spacing w:val="-3"/>
                            <w:w w:val="0"/>
                            <w:sz w:val="12"/>
                            <w:szCs w:val="12"/>
                          </w:rPr>
                        </w:pPr>
                        <w:r w:rsidRPr="00142C09">
                          <w:rPr>
                            <w:color w:val="231F20"/>
                            <w:spacing w:val="-3"/>
                            <w:w w:val="0"/>
                            <w:sz w:val="12"/>
                            <w:szCs w:val="12"/>
                          </w:rPr>
                          <w:t>Percentage of issued share capital</w:t>
                        </w:r>
                      </w:p>
                    </w:tc>
                  </w:tr>
                  <w:tr w:rsidR="00BD000F" w:rsidRPr="00142C09" w14:paraId="66363B30" w14:textId="77777777" w:rsidTr="007A5A44">
                    <w:trPr>
                      <w:gridAfter w:val="1"/>
                      <w:wAfter w:w="15" w:type="dxa"/>
                      <w:trHeight w:val="137"/>
                    </w:trPr>
                    <w:tc>
                      <w:tcPr>
                        <w:tcW w:w="1189" w:type="dxa"/>
                      </w:tcPr>
                      <w:p w14:paraId="1950E82F" w14:textId="77777777" w:rsidR="00BD000F" w:rsidRPr="00142C09" w:rsidRDefault="00000000" w:rsidP="00324282">
                        <w:pPr>
                          <w:rPr>
                            <w:color w:val="231F20"/>
                            <w:spacing w:val="-3"/>
                            <w:w w:val="0"/>
                            <w:sz w:val="12"/>
                            <w:szCs w:val="12"/>
                          </w:rPr>
                        </w:pPr>
                      </w:p>
                    </w:tc>
                    <w:tc>
                      <w:tcPr>
                        <w:tcW w:w="1264" w:type="dxa"/>
                      </w:tcPr>
                      <w:p w14:paraId="4FE82532" w14:textId="77777777" w:rsidR="00BD000F" w:rsidRPr="00142C09" w:rsidRDefault="00000000" w:rsidP="00324282">
                        <w:pPr>
                          <w:rPr>
                            <w:rFonts w:ascii="Times New Roman" w:hAnsi="Times New Roman"/>
                            <w:color w:val="231F20"/>
                            <w:spacing w:val="-3"/>
                            <w:w w:val="0"/>
                            <w:sz w:val="12"/>
                            <w:szCs w:val="12"/>
                          </w:rPr>
                        </w:pPr>
                      </w:p>
                    </w:tc>
                    <w:tc>
                      <w:tcPr>
                        <w:tcW w:w="1057" w:type="dxa"/>
                      </w:tcPr>
                      <w:p w14:paraId="17E7CC01" w14:textId="77777777" w:rsidR="00BD000F" w:rsidRPr="00142C09" w:rsidRDefault="00000000" w:rsidP="00324282">
                        <w:pPr>
                          <w:rPr>
                            <w:rFonts w:ascii="Times New Roman" w:hAnsi="Times New Roman"/>
                            <w:color w:val="231F20"/>
                            <w:spacing w:val="-3"/>
                            <w:w w:val="0"/>
                            <w:sz w:val="12"/>
                            <w:szCs w:val="12"/>
                          </w:rPr>
                        </w:pPr>
                      </w:p>
                    </w:tc>
                    <w:tc>
                      <w:tcPr>
                        <w:tcW w:w="972" w:type="dxa"/>
                      </w:tcPr>
                      <w:p w14:paraId="3289F7DD" w14:textId="77777777" w:rsidR="00BD000F" w:rsidRPr="00142C09" w:rsidRDefault="00000000" w:rsidP="00324282">
                        <w:pPr>
                          <w:rPr>
                            <w:rFonts w:ascii="Times New Roman" w:hAnsi="Times New Roman"/>
                            <w:color w:val="231F20"/>
                            <w:spacing w:val="-3"/>
                            <w:w w:val="0"/>
                            <w:sz w:val="12"/>
                            <w:szCs w:val="12"/>
                          </w:rPr>
                        </w:pPr>
                      </w:p>
                    </w:tc>
                    <w:tc>
                      <w:tcPr>
                        <w:tcW w:w="1377" w:type="dxa"/>
                      </w:tcPr>
                      <w:p w14:paraId="71F6A748" w14:textId="77777777" w:rsidR="00BD000F" w:rsidRPr="00142C09" w:rsidRDefault="00000000" w:rsidP="00324282">
                        <w:pPr>
                          <w:rPr>
                            <w:rFonts w:ascii="Times New Roman" w:hAnsi="Times New Roman"/>
                            <w:color w:val="231F20"/>
                            <w:spacing w:val="-3"/>
                            <w:w w:val="0"/>
                            <w:sz w:val="12"/>
                            <w:szCs w:val="12"/>
                          </w:rPr>
                        </w:pPr>
                      </w:p>
                    </w:tc>
                    <w:tc>
                      <w:tcPr>
                        <w:tcW w:w="987" w:type="dxa"/>
                        <w:gridSpan w:val="2"/>
                      </w:tcPr>
                      <w:p w14:paraId="1E7C78BC" w14:textId="77777777" w:rsidR="00BD000F" w:rsidRPr="00142C09" w:rsidRDefault="00000000" w:rsidP="00324282">
                        <w:pPr>
                          <w:rPr>
                            <w:rFonts w:ascii="Times New Roman" w:hAnsi="Times New Roman"/>
                            <w:color w:val="231F20"/>
                            <w:spacing w:val="-3"/>
                            <w:w w:val="0"/>
                            <w:sz w:val="12"/>
                            <w:szCs w:val="12"/>
                          </w:rPr>
                        </w:pPr>
                      </w:p>
                    </w:tc>
                    <w:tc>
                      <w:tcPr>
                        <w:tcW w:w="993" w:type="dxa"/>
                      </w:tcPr>
                      <w:p w14:paraId="28307647" w14:textId="77777777" w:rsidR="00BD000F" w:rsidRPr="00142C09" w:rsidRDefault="00000000" w:rsidP="00324282">
                        <w:pPr>
                          <w:rPr>
                            <w:rFonts w:ascii="Times New Roman" w:hAnsi="Times New Roman"/>
                            <w:color w:val="231F20"/>
                            <w:spacing w:val="-3"/>
                            <w:w w:val="0"/>
                            <w:sz w:val="12"/>
                            <w:szCs w:val="12"/>
                          </w:rPr>
                        </w:pPr>
                      </w:p>
                    </w:tc>
                  </w:tr>
                  <w:tr w:rsidR="004218E1" w:rsidRPr="00142C09" w14:paraId="57BC66D9" w14:textId="77777777" w:rsidTr="007A5A44">
                    <w:trPr>
                      <w:gridAfter w:val="1"/>
                      <w:wAfter w:w="15" w:type="dxa"/>
                      <w:trHeight w:val="127"/>
                    </w:trPr>
                    <w:tc>
                      <w:tcPr>
                        <w:tcW w:w="1189" w:type="dxa"/>
                      </w:tcPr>
                      <w:p w14:paraId="49897F85" w14:textId="77777777" w:rsidR="004218E1" w:rsidRPr="001D2895" w:rsidRDefault="00000000" w:rsidP="00324282">
                        <w:pPr>
                          <w:spacing w:before="120" w:after="120"/>
                          <w:rPr>
                            <w:color w:val="231F20"/>
                            <w:spacing w:val="-3"/>
                            <w:w w:val="0"/>
                            <w:sz w:val="12"/>
                            <w:szCs w:val="12"/>
                          </w:rPr>
                        </w:pPr>
                        <w:r>
                          <w:rPr>
                            <w:sz w:val="12"/>
                            <w:szCs w:val="12"/>
                          </w:rPr>
                          <w:t>Amcomri Holdings Limited</w:t>
                        </w:r>
                      </w:p>
                    </w:tc>
                    <w:tc>
                      <w:tcPr>
                        <w:tcW w:w="1264" w:type="dxa"/>
                      </w:tcPr>
                      <w:p w14:paraId="3AEDFE6A" w14:textId="77777777" w:rsidR="004218E1" w:rsidRPr="004218E1" w:rsidRDefault="00000000" w:rsidP="00324282">
                        <w:pPr>
                          <w:spacing w:before="120" w:after="120"/>
                          <w:jc w:val="center"/>
                          <w:rPr>
                            <w:sz w:val="12"/>
                            <w:szCs w:val="12"/>
                          </w:rPr>
                        </w:pPr>
                        <w:r w:rsidRPr="00F73175">
                          <w:rPr>
                            <w:sz w:val="12"/>
                            <w:szCs w:val="12"/>
                          </w:rPr>
                          <w:t>[●]</w:t>
                        </w:r>
                      </w:p>
                    </w:tc>
                    <w:tc>
                      <w:tcPr>
                        <w:tcW w:w="1057" w:type="dxa"/>
                      </w:tcPr>
                      <w:p w14:paraId="5745EDF7" w14:textId="77777777" w:rsidR="004218E1" w:rsidRPr="004218E1" w:rsidRDefault="00000000" w:rsidP="00324282">
                        <w:pPr>
                          <w:spacing w:before="120" w:after="120"/>
                          <w:jc w:val="center"/>
                          <w:rPr>
                            <w:sz w:val="12"/>
                            <w:szCs w:val="12"/>
                          </w:rPr>
                        </w:pPr>
                        <w:r w:rsidRPr="00F73175">
                          <w:rPr>
                            <w:sz w:val="12"/>
                            <w:szCs w:val="12"/>
                          </w:rPr>
                          <w:t>[●]</w:t>
                        </w:r>
                        <w:r w:rsidRPr="004218E1">
                          <w:rPr>
                            <w:sz w:val="12"/>
                            <w:szCs w:val="12"/>
                          </w:rPr>
                          <w:t>%</w:t>
                        </w:r>
                      </w:p>
                    </w:tc>
                    <w:tc>
                      <w:tcPr>
                        <w:tcW w:w="972" w:type="dxa"/>
                      </w:tcPr>
                      <w:p w14:paraId="30C7052F" w14:textId="77777777" w:rsidR="004218E1" w:rsidRPr="004218E1" w:rsidRDefault="00000000" w:rsidP="00324282">
                        <w:pPr>
                          <w:spacing w:before="120" w:after="120"/>
                          <w:jc w:val="center"/>
                          <w:rPr>
                            <w:color w:val="231F20"/>
                            <w:spacing w:val="-3"/>
                            <w:w w:val="0"/>
                            <w:sz w:val="12"/>
                            <w:szCs w:val="12"/>
                          </w:rPr>
                        </w:pPr>
                        <w:r w:rsidRPr="00F73175">
                          <w:rPr>
                            <w:sz w:val="12"/>
                            <w:szCs w:val="12"/>
                          </w:rPr>
                          <w:t>[●]</w:t>
                        </w:r>
                      </w:p>
                    </w:tc>
                    <w:tc>
                      <w:tcPr>
                        <w:tcW w:w="1377" w:type="dxa"/>
                      </w:tcPr>
                      <w:p w14:paraId="5E1E977E" w14:textId="77777777" w:rsidR="004218E1" w:rsidRPr="004218E1" w:rsidRDefault="00000000" w:rsidP="00324282">
                        <w:pPr>
                          <w:spacing w:before="120" w:after="120"/>
                          <w:jc w:val="center"/>
                          <w:rPr>
                            <w:color w:val="231F20"/>
                            <w:spacing w:val="-3"/>
                            <w:w w:val="0"/>
                            <w:sz w:val="12"/>
                            <w:szCs w:val="12"/>
                          </w:rPr>
                        </w:pPr>
                        <w:r w:rsidRPr="00F73175">
                          <w:rPr>
                            <w:sz w:val="12"/>
                            <w:szCs w:val="12"/>
                          </w:rPr>
                          <w:t>[●]</w:t>
                        </w:r>
                        <w:r w:rsidRPr="004218E1">
                          <w:rPr>
                            <w:sz w:val="12"/>
                            <w:szCs w:val="12"/>
                          </w:rPr>
                          <w:t>%</w:t>
                        </w:r>
                      </w:p>
                    </w:tc>
                    <w:tc>
                      <w:tcPr>
                        <w:tcW w:w="987" w:type="dxa"/>
                        <w:gridSpan w:val="2"/>
                      </w:tcPr>
                      <w:p w14:paraId="56A6982F" w14:textId="77777777" w:rsidR="004218E1" w:rsidRPr="004218E1" w:rsidRDefault="00000000" w:rsidP="00324282">
                        <w:pPr>
                          <w:spacing w:before="120" w:after="120"/>
                          <w:jc w:val="center"/>
                          <w:rPr>
                            <w:color w:val="231F20"/>
                            <w:spacing w:val="-3"/>
                            <w:w w:val="0"/>
                            <w:sz w:val="12"/>
                            <w:szCs w:val="12"/>
                          </w:rPr>
                        </w:pPr>
                        <w:r w:rsidRPr="00F73175">
                          <w:rPr>
                            <w:sz w:val="12"/>
                            <w:szCs w:val="12"/>
                          </w:rPr>
                          <w:t>[●]</w:t>
                        </w:r>
                      </w:p>
                    </w:tc>
                    <w:tc>
                      <w:tcPr>
                        <w:tcW w:w="993" w:type="dxa"/>
                      </w:tcPr>
                      <w:p w14:paraId="502933FE" w14:textId="77777777" w:rsidR="004218E1" w:rsidRPr="004218E1" w:rsidRDefault="00000000" w:rsidP="00324282">
                        <w:pPr>
                          <w:spacing w:before="120" w:after="120"/>
                          <w:jc w:val="center"/>
                          <w:rPr>
                            <w:color w:val="231F20"/>
                            <w:spacing w:val="-3"/>
                            <w:w w:val="0"/>
                            <w:sz w:val="12"/>
                            <w:szCs w:val="12"/>
                          </w:rPr>
                        </w:pPr>
                        <w:r w:rsidRPr="00F73175">
                          <w:rPr>
                            <w:sz w:val="12"/>
                            <w:szCs w:val="12"/>
                          </w:rPr>
                          <w:t>[●]</w:t>
                        </w:r>
                        <w:r w:rsidRPr="004218E1">
                          <w:rPr>
                            <w:sz w:val="12"/>
                            <w:szCs w:val="12"/>
                          </w:rPr>
                          <w:t>%</w:t>
                        </w:r>
                      </w:p>
                    </w:tc>
                  </w:tr>
                  <w:tr w:rsidR="004218E1" w:rsidRPr="00142C09" w14:paraId="503C14CC" w14:textId="77777777" w:rsidTr="007A5A44">
                    <w:trPr>
                      <w:gridAfter w:val="1"/>
                      <w:wAfter w:w="15" w:type="dxa"/>
                      <w:trHeight w:val="60"/>
                    </w:trPr>
                    <w:tc>
                      <w:tcPr>
                        <w:tcW w:w="1189" w:type="dxa"/>
                      </w:tcPr>
                      <w:p w14:paraId="71C268EC" w14:textId="77777777" w:rsidR="00F73175" w:rsidRDefault="00000000" w:rsidP="00324282">
                        <w:pPr>
                          <w:spacing w:after="120"/>
                          <w:rPr>
                            <w:sz w:val="12"/>
                            <w:szCs w:val="12"/>
                          </w:rPr>
                        </w:pPr>
                        <w:r w:rsidRPr="00F73175">
                          <w:rPr>
                            <w:sz w:val="12"/>
                            <w:szCs w:val="12"/>
                          </w:rPr>
                          <w:t>[●]</w:t>
                        </w:r>
                      </w:p>
                      <w:p w14:paraId="4A401A9F" w14:textId="77777777" w:rsidR="004218E1" w:rsidRPr="001D2895" w:rsidRDefault="00000000" w:rsidP="00324282">
                        <w:pPr>
                          <w:spacing w:after="120"/>
                          <w:rPr>
                            <w:color w:val="231F20"/>
                            <w:spacing w:val="-3"/>
                            <w:w w:val="0"/>
                            <w:sz w:val="12"/>
                            <w:szCs w:val="12"/>
                          </w:rPr>
                        </w:pPr>
                        <w:r w:rsidRPr="00F73175">
                          <w:rPr>
                            <w:sz w:val="12"/>
                            <w:szCs w:val="12"/>
                          </w:rPr>
                          <w:t>[●]</w:t>
                        </w:r>
                      </w:p>
                    </w:tc>
                    <w:tc>
                      <w:tcPr>
                        <w:tcW w:w="1264" w:type="dxa"/>
                      </w:tcPr>
                      <w:p w14:paraId="184A2D64" w14:textId="77777777" w:rsidR="004218E1" w:rsidRPr="004218E1" w:rsidRDefault="00000000" w:rsidP="00324282">
                        <w:pPr>
                          <w:spacing w:before="120" w:after="240"/>
                          <w:jc w:val="center"/>
                          <w:rPr>
                            <w:color w:val="231F20"/>
                            <w:spacing w:val="-3"/>
                            <w:w w:val="0"/>
                            <w:sz w:val="12"/>
                            <w:szCs w:val="12"/>
                          </w:rPr>
                        </w:pPr>
                        <w:r w:rsidRPr="00F73175">
                          <w:rPr>
                            <w:sz w:val="12"/>
                            <w:szCs w:val="12"/>
                          </w:rPr>
                          <w:t>[●]</w:t>
                        </w:r>
                      </w:p>
                    </w:tc>
                    <w:tc>
                      <w:tcPr>
                        <w:tcW w:w="1057" w:type="dxa"/>
                      </w:tcPr>
                      <w:p w14:paraId="70BC10D2" w14:textId="77777777" w:rsidR="004218E1" w:rsidRPr="004218E1" w:rsidRDefault="00000000" w:rsidP="00324282">
                        <w:pPr>
                          <w:spacing w:before="120" w:after="240"/>
                          <w:jc w:val="center"/>
                          <w:rPr>
                            <w:color w:val="231F20"/>
                            <w:spacing w:val="-3"/>
                            <w:w w:val="0"/>
                            <w:sz w:val="12"/>
                            <w:szCs w:val="12"/>
                          </w:rPr>
                        </w:pPr>
                        <w:r w:rsidRPr="00F73175">
                          <w:rPr>
                            <w:sz w:val="12"/>
                            <w:szCs w:val="12"/>
                          </w:rPr>
                          <w:t>[●]</w:t>
                        </w:r>
                        <w:r w:rsidRPr="004218E1">
                          <w:rPr>
                            <w:sz w:val="12"/>
                            <w:szCs w:val="12"/>
                          </w:rPr>
                          <w:t>%</w:t>
                        </w:r>
                      </w:p>
                    </w:tc>
                    <w:tc>
                      <w:tcPr>
                        <w:tcW w:w="972" w:type="dxa"/>
                      </w:tcPr>
                      <w:p w14:paraId="79DE2AAB" w14:textId="77777777" w:rsidR="004218E1" w:rsidRPr="004218E1" w:rsidRDefault="00000000" w:rsidP="00324282">
                        <w:pPr>
                          <w:spacing w:before="120" w:after="240"/>
                          <w:jc w:val="center"/>
                          <w:rPr>
                            <w:color w:val="231F20"/>
                            <w:spacing w:val="-3"/>
                            <w:w w:val="0"/>
                            <w:sz w:val="12"/>
                            <w:szCs w:val="12"/>
                          </w:rPr>
                        </w:pPr>
                        <w:r w:rsidRPr="00F73175">
                          <w:rPr>
                            <w:sz w:val="12"/>
                            <w:szCs w:val="12"/>
                          </w:rPr>
                          <w:t>[●]</w:t>
                        </w:r>
                      </w:p>
                    </w:tc>
                    <w:tc>
                      <w:tcPr>
                        <w:tcW w:w="1377" w:type="dxa"/>
                      </w:tcPr>
                      <w:p w14:paraId="5B17CEFE" w14:textId="77777777" w:rsidR="004218E1" w:rsidRPr="004218E1" w:rsidRDefault="00000000" w:rsidP="00324282">
                        <w:pPr>
                          <w:spacing w:before="120" w:after="120"/>
                          <w:jc w:val="center"/>
                          <w:rPr>
                            <w:color w:val="231F20"/>
                            <w:spacing w:val="-3"/>
                            <w:w w:val="0"/>
                            <w:sz w:val="12"/>
                            <w:szCs w:val="12"/>
                          </w:rPr>
                        </w:pPr>
                        <w:r w:rsidRPr="00F73175">
                          <w:rPr>
                            <w:sz w:val="12"/>
                            <w:szCs w:val="12"/>
                          </w:rPr>
                          <w:t>[●]</w:t>
                        </w:r>
                        <w:r w:rsidRPr="004218E1">
                          <w:rPr>
                            <w:sz w:val="12"/>
                            <w:szCs w:val="12"/>
                          </w:rPr>
                          <w:t>%</w:t>
                        </w:r>
                      </w:p>
                    </w:tc>
                    <w:tc>
                      <w:tcPr>
                        <w:tcW w:w="987" w:type="dxa"/>
                        <w:gridSpan w:val="2"/>
                      </w:tcPr>
                      <w:p w14:paraId="3B6CBD44" w14:textId="77777777" w:rsidR="004218E1" w:rsidRPr="004218E1" w:rsidRDefault="00000000" w:rsidP="00324282">
                        <w:pPr>
                          <w:spacing w:before="120" w:after="240"/>
                          <w:jc w:val="center"/>
                          <w:rPr>
                            <w:color w:val="231F20"/>
                            <w:spacing w:val="-3"/>
                            <w:w w:val="0"/>
                            <w:sz w:val="12"/>
                            <w:szCs w:val="12"/>
                          </w:rPr>
                        </w:pPr>
                        <w:r w:rsidRPr="00F73175">
                          <w:rPr>
                            <w:sz w:val="12"/>
                            <w:szCs w:val="12"/>
                          </w:rPr>
                          <w:t>[●]</w:t>
                        </w:r>
                      </w:p>
                    </w:tc>
                    <w:tc>
                      <w:tcPr>
                        <w:tcW w:w="993" w:type="dxa"/>
                      </w:tcPr>
                      <w:p w14:paraId="55A5AF1F" w14:textId="77777777" w:rsidR="004218E1" w:rsidRPr="004218E1" w:rsidRDefault="00000000" w:rsidP="00324282">
                        <w:pPr>
                          <w:spacing w:before="120" w:after="120"/>
                          <w:jc w:val="center"/>
                          <w:rPr>
                            <w:color w:val="231F20"/>
                            <w:spacing w:val="-3"/>
                            <w:w w:val="0"/>
                            <w:sz w:val="12"/>
                            <w:szCs w:val="12"/>
                          </w:rPr>
                        </w:pPr>
                        <w:r w:rsidRPr="00F73175">
                          <w:rPr>
                            <w:sz w:val="12"/>
                            <w:szCs w:val="12"/>
                          </w:rPr>
                          <w:t>[●]</w:t>
                        </w:r>
                        <w:r w:rsidRPr="004218E1">
                          <w:rPr>
                            <w:sz w:val="12"/>
                            <w:szCs w:val="12"/>
                          </w:rPr>
                          <w:t>%</w:t>
                        </w:r>
                      </w:p>
                    </w:tc>
                  </w:tr>
                  <w:tr w:rsidR="004218E1" w:rsidRPr="00142C09" w14:paraId="62C52197" w14:textId="77777777" w:rsidTr="007A5A44">
                    <w:trPr>
                      <w:gridAfter w:val="1"/>
                      <w:wAfter w:w="15" w:type="dxa"/>
                      <w:trHeight w:val="226"/>
                    </w:trPr>
                    <w:tc>
                      <w:tcPr>
                        <w:tcW w:w="1189" w:type="dxa"/>
                      </w:tcPr>
                      <w:p w14:paraId="2BF6BC77" w14:textId="77777777" w:rsidR="004218E1" w:rsidRPr="00142C09" w:rsidRDefault="00000000" w:rsidP="00324282">
                        <w:pPr>
                          <w:spacing w:before="120" w:after="120"/>
                          <w:rPr>
                            <w:color w:val="231F20"/>
                            <w:spacing w:val="-3"/>
                            <w:w w:val="0"/>
                            <w:sz w:val="12"/>
                            <w:szCs w:val="12"/>
                          </w:rPr>
                        </w:pPr>
                        <w:r w:rsidRPr="00F73175">
                          <w:rPr>
                            <w:sz w:val="12"/>
                            <w:szCs w:val="12"/>
                          </w:rPr>
                          <w:t>[●]</w:t>
                        </w:r>
                      </w:p>
                    </w:tc>
                    <w:tc>
                      <w:tcPr>
                        <w:tcW w:w="1264" w:type="dxa"/>
                      </w:tcPr>
                      <w:p w14:paraId="33A8D95A" w14:textId="77777777" w:rsidR="004218E1" w:rsidRPr="00142C09" w:rsidRDefault="00000000" w:rsidP="00324282">
                        <w:pPr>
                          <w:spacing w:before="120" w:after="120"/>
                          <w:jc w:val="center"/>
                          <w:rPr>
                            <w:color w:val="231F20"/>
                            <w:spacing w:val="-3"/>
                            <w:w w:val="0"/>
                            <w:sz w:val="12"/>
                            <w:szCs w:val="12"/>
                          </w:rPr>
                        </w:pPr>
                        <w:r w:rsidRPr="00F73175">
                          <w:rPr>
                            <w:sz w:val="12"/>
                            <w:szCs w:val="12"/>
                          </w:rPr>
                          <w:t>[●]</w:t>
                        </w:r>
                      </w:p>
                    </w:tc>
                    <w:tc>
                      <w:tcPr>
                        <w:tcW w:w="1057" w:type="dxa"/>
                      </w:tcPr>
                      <w:p w14:paraId="6FA72D68" w14:textId="77777777" w:rsidR="004218E1" w:rsidRPr="00142C09" w:rsidRDefault="00000000" w:rsidP="00324282">
                        <w:pPr>
                          <w:spacing w:before="120" w:after="120"/>
                          <w:jc w:val="center"/>
                          <w:rPr>
                            <w:color w:val="231F20"/>
                            <w:spacing w:val="-3"/>
                            <w:w w:val="0"/>
                            <w:sz w:val="12"/>
                            <w:szCs w:val="12"/>
                          </w:rPr>
                        </w:pPr>
                        <w:r w:rsidRPr="00F73175">
                          <w:rPr>
                            <w:sz w:val="12"/>
                            <w:szCs w:val="12"/>
                          </w:rPr>
                          <w:t>[●]</w:t>
                        </w:r>
                        <w:r>
                          <w:rPr>
                            <w:sz w:val="12"/>
                            <w:szCs w:val="12"/>
                          </w:rPr>
                          <w:t>%</w:t>
                        </w:r>
                      </w:p>
                    </w:tc>
                    <w:tc>
                      <w:tcPr>
                        <w:tcW w:w="972" w:type="dxa"/>
                      </w:tcPr>
                      <w:p w14:paraId="7B85D534" w14:textId="77777777" w:rsidR="004218E1" w:rsidRPr="00142C09" w:rsidRDefault="00000000" w:rsidP="00324282">
                        <w:pPr>
                          <w:spacing w:before="120" w:after="120"/>
                          <w:jc w:val="center"/>
                          <w:rPr>
                            <w:color w:val="231F20"/>
                            <w:spacing w:val="-3"/>
                            <w:w w:val="0"/>
                            <w:sz w:val="12"/>
                            <w:szCs w:val="12"/>
                          </w:rPr>
                        </w:pPr>
                        <w:r w:rsidRPr="00F73175">
                          <w:rPr>
                            <w:sz w:val="12"/>
                            <w:szCs w:val="12"/>
                          </w:rPr>
                          <w:t>[●]</w:t>
                        </w:r>
                      </w:p>
                    </w:tc>
                    <w:tc>
                      <w:tcPr>
                        <w:tcW w:w="1377" w:type="dxa"/>
                      </w:tcPr>
                      <w:p w14:paraId="585137C8" w14:textId="77777777" w:rsidR="004218E1" w:rsidRPr="00142C09" w:rsidRDefault="00000000" w:rsidP="00324282">
                        <w:pPr>
                          <w:spacing w:before="120" w:after="120"/>
                          <w:jc w:val="center"/>
                          <w:rPr>
                            <w:color w:val="231F20"/>
                            <w:spacing w:val="-3"/>
                            <w:w w:val="0"/>
                            <w:sz w:val="12"/>
                            <w:szCs w:val="12"/>
                          </w:rPr>
                        </w:pPr>
                        <w:r w:rsidRPr="00F73175">
                          <w:rPr>
                            <w:sz w:val="12"/>
                            <w:szCs w:val="12"/>
                          </w:rPr>
                          <w:t>[●]</w:t>
                        </w:r>
                        <w:r w:rsidRPr="00A157B2">
                          <w:rPr>
                            <w:sz w:val="12"/>
                            <w:szCs w:val="12"/>
                          </w:rPr>
                          <w:t>%</w:t>
                        </w:r>
                      </w:p>
                    </w:tc>
                    <w:tc>
                      <w:tcPr>
                        <w:tcW w:w="987" w:type="dxa"/>
                        <w:gridSpan w:val="2"/>
                      </w:tcPr>
                      <w:p w14:paraId="3ED5D24B" w14:textId="77777777" w:rsidR="004218E1" w:rsidRPr="00142C09" w:rsidRDefault="00000000" w:rsidP="00324282">
                        <w:pPr>
                          <w:spacing w:before="120" w:after="120"/>
                          <w:jc w:val="center"/>
                          <w:rPr>
                            <w:color w:val="231F20"/>
                            <w:spacing w:val="-3"/>
                            <w:w w:val="0"/>
                            <w:sz w:val="12"/>
                            <w:szCs w:val="12"/>
                          </w:rPr>
                        </w:pPr>
                        <w:r w:rsidRPr="00F73175">
                          <w:rPr>
                            <w:sz w:val="12"/>
                            <w:szCs w:val="12"/>
                          </w:rPr>
                          <w:t>[●]</w:t>
                        </w:r>
                      </w:p>
                    </w:tc>
                    <w:tc>
                      <w:tcPr>
                        <w:tcW w:w="993" w:type="dxa"/>
                      </w:tcPr>
                      <w:p w14:paraId="2BF14A89" w14:textId="77777777" w:rsidR="004218E1" w:rsidRPr="00142C09" w:rsidRDefault="00000000" w:rsidP="00324282">
                        <w:pPr>
                          <w:spacing w:before="120"/>
                          <w:jc w:val="center"/>
                          <w:rPr>
                            <w:color w:val="231F20"/>
                            <w:spacing w:val="-3"/>
                            <w:w w:val="0"/>
                            <w:sz w:val="12"/>
                            <w:szCs w:val="12"/>
                          </w:rPr>
                        </w:pPr>
                        <w:r w:rsidRPr="00F73175">
                          <w:rPr>
                            <w:sz w:val="12"/>
                            <w:szCs w:val="12"/>
                          </w:rPr>
                          <w:t>[●]</w:t>
                        </w:r>
                        <w:r>
                          <w:rPr>
                            <w:sz w:val="12"/>
                            <w:szCs w:val="12"/>
                          </w:rPr>
                          <w:t>%</w:t>
                        </w:r>
                      </w:p>
                    </w:tc>
                  </w:tr>
                  <w:tr w:rsidR="00BD000F" w:rsidRPr="00142C09" w14:paraId="3AE4100F" w14:textId="77777777" w:rsidTr="007A5A44">
                    <w:trPr>
                      <w:gridAfter w:val="1"/>
                      <w:wAfter w:w="15" w:type="dxa"/>
                      <w:trHeight w:val="137"/>
                    </w:trPr>
                    <w:tc>
                      <w:tcPr>
                        <w:tcW w:w="1189" w:type="dxa"/>
                      </w:tcPr>
                      <w:p w14:paraId="3FA6840F" w14:textId="77777777" w:rsidR="00BD000F" w:rsidRPr="00142C09" w:rsidRDefault="00000000" w:rsidP="00324282">
                        <w:pPr>
                          <w:rPr>
                            <w:color w:val="231F20"/>
                            <w:spacing w:val="-3"/>
                            <w:w w:val="0"/>
                            <w:sz w:val="12"/>
                            <w:szCs w:val="12"/>
                          </w:rPr>
                        </w:pPr>
                      </w:p>
                    </w:tc>
                    <w:tc>
                      <w:tcPr>
                        <w:tcW w:w="1264" w:type="dxa"/>
                      </w:tcPr>
                      <w:p w14:paraId="722503FF" w14:textId="77777777" w:rsidR="00BD000F" w:rsidRPr="00142C09" w:rsidRDefault="00000000" w:rsidP="00324282">
                        <w:pPr>
                          <w:rPr>
                            <w:color w:val="231F20"/>
                            <w:spacing w:val="-3"/>
                            <w:w w:val="0"/>
                            <w:sz w:val="12"/>
                            <w:szCs w:val="12"/>
                          </w:rPr>
                        </w:pPr>
                      </w:p>
                    </w:tc>
                    <w:tc>
                      <w:tcPr>
                        <w:tcW w:w="1057" w:type="dxa"/>
                      </w:tcPr>
                      <w:p w14:paraId="11173198" w14:textId="77777777" w:rsidR="00BD000F" w:rsidRPr="00142C09" w:rsidRDefault="00000000" w:rsidP="00324282">
                        <w:pPr>
                          <w:rPr>
                            <w:color w:val="231F20"/>
                            <w:spacing w:val="-3"/>
                            <w:w w:val="0"/>
                            <w:sz w:val="12"/>
                            <w:szCs w:val="12"/>
                          </w:rPr>
                        </w:pPr>
                      </w:p>
                    </w:tc>
                    <w:tc>
                      <w:tcPr>
                        <w:tcW w:w="972" w:type="dxa"/>
                      </w:tcPr>
                      <w:p w14:paraId="41D653AF" w14:textId="77777777" w:rsidR="00BD000F" w:rsidRPr="00142C09" w:rsidRDefault="00000000" w:rsidP="00324282">
                        <w:pPr>
                          <w:rPr>
                            <w:color w:val="231F20"/>
                            <w:spacing w:val="-3"/>
                            <w:w w:val="0"/>
                            <w:sz w:val="12"/>
                            <w:szCs w:val="12"/>
                          </w:rPr>
                        </w:pPr>
                      </w:p>
                    </w:tc>
                    <w:tc>
                      <w:tcPr>
                        <w:tcW w:w="1377" w:type="dxa"/>
                      </w:tcPr>
                      <w:p w14:paraId="565534A5" w14:textId="77777777" w:rsidR="00BD000F" w:rsidRPr="00142C09" w:rsidRDefault="00000000" w:rsidP="00324282">
                        <w:pPr>
                          <w:rPr>
                            <w:color w:val="231F20"/>
                            <w:spacing w:val="-3"/>
                            <w:w w:val="0"/>
                            <w:sz w:val="12"/>
                            <w:szCs w:val="12"/>
                          </w:rPr>
                        </w:pPr>
                      </w:p>
                    </w:tc>
                    <w:tc>
                      <w:tcPr>
                        <w:tcW w:w="987" w:type="dxa"/>
                        <w:gridSpan w:val="2"/>
                      </w:tcPr>
                      <w:p w14:paraId="1DD17024" w14:textId="77777777" w:rsidR="00BD000F" w:rsidRPr="00142C09" w:rsidRDefault="00000000" w:rsidP="00324282">
                        <w:pPr>
                          <w:rPr>
                            <w:color w:val="231F20"/>
                            <w:spacing w:val="-3"/>
                            <w:w w:val="0"/>
                            <w:sz w:val="12"/>
                            <w:szCs w:val="12"/>
                          </w:rPr>
                        </w:pPr>
                      </w:p>
                    </w:tc>
                    <w:tc>
                      <w:tcPr>
                        <w:tcW w:w="993" w:type="dxa"/>
                      </w:tcPr>
                      <w:p w14:paraId="06C7D286" w14:textId="77777777" w:rsidR="00BD000F" w:rsidRPr="00142C09" w:rsidRDefault="00000000" w:rsidP="00324282">
                        <w:pPr>
                          <w:rPr>
                            <w:color w:val="231F20"/>
                            <w:spacing w:val="-3"/>
                            <w:w w:val="0"/>
                            <w:sz w:val="12"/>
                            <w:szCs w:val="12"/>
                          </w:rPr>
                        </w:pPr>
                      </w:p>
                    </w:tc>
                  </w:tr>
                </w:tbl>
                <w:p w14:paraId="5A48DDD3" w14:textId="77777777" w:rsidR="00BD000F" w:rsidRPr="00142C09" w:rsidRDefault="00000000" w:rsidP="008809B2">
                  <w:pPr>
                    <w:spacing w:before="120" w:after="120"/>
                    <w:ind w:left="92" w:right="92" w:firstLine="2"/>
                    <w:jc w:val="both"/>
                    <w:rPr>
                      <w:i/>
                      <w:iCs/>
                      <w:sz w:val="12"/>
                      <w:szCs w:val="12"/>
                    </w:rPr>
                  </w:pPr>
                  <w:r w:rsidRPr="00142C09">
                    <w:rPr>
                      <w:color w:val="231F20"/>
                      <w:w w:val="0"/>
                      <w:sz w:val="12"/>
                      <w:szCs w:val="12"/>
                    </w:rPr>
                    <w:lastRenderedPageBreak/>
                    <w:t>All</w:t>
                  </w:r>
                  <w:r w:rsidRPr="00142C09">
                    <w:rPr>
                      <w:color w:val="231F20"/>
                      <w:spacing w:val="-7"/>
                      <w:w w:val="0"/>
                      <w:sz w:val="12"/>
                      <w:szCs w:val="12"/>
                    </w:rPr>
                    <w:t xml:space="preserve"> </w:t>
                  </w:r>
                  <w:r w:rsidRPr="00142C09">
                    <w:rPr>
                      <w:color w:val="231F20"/>
                      <w:w w:val="0"/>
                      <w:sz w:val="12"/>
                      <w:szCs w:val="12"/>
                    </w:rPr>
                    <w:t>Shareholders</w:t>
                  </w:r>
                  <w:r w:rsidRPr="00142C09">
                    <w:rPr>
                      <w:color w:val="231F20"/>
                      <w:spacing w:val="-6"/>
                      <w:w w:val="0"/>
                      <w:sz w:val="12"/>
                      <w:szCs w:val="12"/>
                    </w:rPr>
                    <w:t xml:space="preserve"> </w:t>
                  </w:r>
                  <w:r w:rsidRPr="00142C09">
                    <w:rPr>
                      <w:color w:val="231F20"/>
                      <w:w w:val="0"/>
                      <w:sz w:val="12"/>
                      <w:szCs w:val="12"/>
                    </w:rPr>
                    <w:t>have</w:t>
                  </w:r>
                  <w:r w:rsidRPr="00142C09">
                    <w:rPr>
                      <w:color w:val="231F20"/>
                      <w:spacing w:val="-6"/>
                      <w:w w:val="0"/>
                      <w:sz w:val="12"/>
                      <w:szCs w:val="12"/>
                    </w:rPr>
                    <w:t xml:space="preserve"> </w:t>
                  </w:r>
                  <w:r w:rsidRPr="00142C09">
                    <w:rPr>
                      <w:color w:val="231F20"/>
                      <w:w w:val="0"/>
                      <w:sz w:val="12"/>
                      <w:szCs w:val="12"/>
                    </w:rPr>
                    <w:t>the</w:t>
                  </w:r>
                  <w:r w:rsidRPr="00142C09">
                    <w:rPr>
                      <w:color w:val="231F20"/>
                      <w:spacing w:val="-7"/>
                      <w:w w:val="0"/>
                      <w:sz w:val="12"/>
                      <w:szCs w:val="12"/>
                    </w:rPr>
                    <w:t xml:space="preserve"> </w:t>
                  </w:r>
                  <w:r w:rsidRPr="00142C09">
                    <w:rPr>
                      <w:color w:val="231F20"/>
                      <w:w w:val="0"/>
                      <w:sz w:val="12"/>
                      <w:szCs w:val="12"/>
                    </w:rPr>
                    <w:t>same</w:t>
                  </w:r>
                  <w:r w:rsidRPr="00142C09">
                    <w:rPr>
                      <w:color w:val="231F20"/>
                      <w:spacing w:val="-6"/>
                      <w:w w:val="0"/>
                      <w:sz w:val="12"/>
                      <w:szCs w:val="12"/>
                    </w:rPr>
                    <w:t xml:space="preserve"> </w:t>
                  </w:r>
                  <w:r w:rsidRPr="00142C09">
                    <w:rPr>
                      <w:color w:val="231F20"/>
                      <w:w w:val="0"/>
                      <w:sz w:val="12"/>
                      <w:szCs w:val="12"/>
                    </w:rPr>
                    <w:t>voting</w:t>
                  </w:r>
                  <w:r w:rsidRPr="00142C09">
                    <w:rPr>
                      <w:color w:val="231F20"/>
                      <w:spacing w:val="-6"/>
                      <w:w w:val="0"/>
                      <w:sz w:val="12"/>
                      <w:szCs w:val="12"/>
                    </w:rPr>
                    <w:t xml:space="preserve"> </w:t>
                  </w:r>
                  <w:r w:rsidRPr="00142C09">
                    <w:rPr>
                      <w:color w:val="231F20"/>
                      <w:w w:val="0"/>
                      <w:sz w:val="12"/>
                      <w:szCs w:val="12"/>
                    </w:rPr>
                    <w:t>rights</w:t>
                  </w:r>
                  <w:r w:rsidRPr="00142C09">
                    <w:rPr>
                      <w:color w:val="231F20"/>
                      <w:spacing w:val="-6"/>
                      <w:w w:val="0"/>
                      <w:sz w:val="12"/>
                      <w:szCs w:val="12"/>
                    </w:rPr>
                    <w:t xml:space="preserve"> </w:t>
                  </w:r>
                  <w:r w:rsidRPr="00142C09">
                    <w:rPr>
                      <w:color w:val="231F20"/>
                      <w:w w:val="0"/>
                      <w:sz w:val="12"/>
                      <w:szCs w:val="12"/>
                    </w:rPr>
                    <w:t>in</w:t>
                  </w:r>
                  <w:r w:rsidRPr="00142C09">
                    <w:rPr>
                      <w:color w:val="231F20"/>
                      <w:spacing w:val="-7"/>
                      <w:w w:val="0"/>
                      <w:sz w:val="12"/>
                      <w:szCs w:val="12"/>
                    </w:rPr>
                    <w:t xml:space="preserve"> </w:t>
                  </w:r>
                  <w:r w:rsidRPr="00142C09">
                    <w:rPr>
                      <w:color w:val="231F20"/>
                      <w:w w:val="0"/>
                      <w:sz w:val="12"/>
                      <w:szCs w:val="12"/>
                    </w:rPr>
                    <w:t>respect</w:t>
                  </w:r>
                  <w:r w:rsidRPr="00142C09">
                    <w:rPr>
                      <w:color w:val="231F20"/>
                      <w:spacing w:val="-6"/>
                      <w:w w:val="0"/>
                      <w:sz w:val="12"/>
                      <w:szCs w:val="12"/>
                    </w:rPr>
                    <w:t xml:space="preserve"> </w:t>
                  </w:r>
                  <w:r w:rsidRPr="00142C09">
                    <w:rPr>
                      <w:color w:val="231F20"/>
                      <w:w w:val="0"/>
                      <w:sz w:val="12"/>
                      <w:szCs w:val="12"/>
                    </w:rPr>
                    <w:t>of</w:t>
                  </w:r>
                  <w:r w:rsidRPr="00142C09">
                    <w:rPr>
                      <w:color w:val="231F20"/>
                      <w:spacing w:val="-6"/>
                      <w:w w:val="0"/>
                      <w:sz w:val="12"/>
                      <w:szCs w:val="12"/>
                    </w:rPr>
                    <w:t xml:space="preserve"> </w:t>
                  </w:r>
                  <w:r w:rsidRPr="00142C09">
                    <w:rPr>
                      <w:color w:val="231F20"/>
                      <w:w w:val="0"/>
                      <w:sz w:val="12"/>
                      <w:szCs w:val="12"/>
                    </w:rPr>
                    <w:t>the</w:t>
                  </w:r>
                  <w:r w:rsidRPr="00142C09">
                    <w:rPr>
                      <w:color w:val="231F20"/>
                      <w:spacing w:val="-7"/>
                      <w:w w:val="0"/>
                      <w:sz w:val="12"/>
                      <w:szCs w:val="12"/>
                    </w:rPr>
                    <w:t xml:space="preserve"> </w:t>
                  </w:r>
                  <w:r w:rsidRPr="00142C09">
                    <w:rPr>
                      <w:color w:val="231F20"/>
                      <w:w w:val="0"/>
                      <w:sz w:val="12"/>
                      <w:szCs w:val="12"/>
                    </w:rPr>
                    <w:t>existing share capital of the</w:t>
                  </w:r>
                  <w:r w:rsidRPr="00142C09">
                    <w:rPr>
                      <w:color w:val="231F20"/>
                      <w:spacing w:val="-5"/>
                      <w:w w:val="0"/>
                      <w:sz w:val="12"/>
                      <w:szCs w:val="12"/>
                    </w:rPr>
                    <w:t xml:space="preserve"> </w:t>
                  </w:r>
                  <w:r w:rsidRPr="00142C09">
                    <w:rPr>
                      <w:color w:val="231F20"/>
                      <w:spacing w:val="-3"/>
                      <w:w w:val="0"/>
                      <w:sz w:val="12"/>
                      <w:szCs w:val="12"/>
                    </w:rPr>
                    <w:t xml:space="preserve">Company. The Company is not </w:t>
                  </w:r>
                  <w:ins w:id="74" w:author="richard beresford" w:date="2023-01-23T21:29:00Z">
                    <w:r>
                      <w:rPr>
                        <w:color w:val="231F20"/>
                        <w:spacing w:val="-3"/>
                        <w:w w:val="0"/>
                        <w:sz w:val="12"/>
                        <w:szCs w:val="12"/>
                      </w:rPr>
                      <w:t xml:space="preserve">at the date of </w:t>
                    </w:r>
                  </w:ins>
                  <w:ins w:id="75" w:author="richard beresford" w:date="2023-01-23T21:30:00Z">
                    <w:r>
                      <w:rPr>
                        <w:color w:val="231F20"/>
                        <w:spacing w:val="-3"/>
                        <w:w w:val="0"/>
                        <w:sz w:val="12"/>
                        <w:szCs w:val="12"/>
                      </w:rPr>
                      <w:t xml:space="preserve">this Prospectus </w:t>
                    </w:r>
                  </w:ins>
                  <w:r w:rsidRPr="00142C09">
                    <w:rPr>
                      <w:color w:val="231F20"/>
                      <w:spacing w:val="-3"/>
                      <w:w w:val="0"/>
                      <w:sz w:val="12"/>
                      <w:szCs w:val="12"/>
                    </w:rPr>
                    <w:t>directly or indirectly owned or controlled by any person.</w:t>
                  </w:r>
                </w:p>
              </w:tc>
            </w:tr>
            <w:tr w:rsidR="00BD000F" w:rsidRPr="00142C09" w14:paraId="73D6D2A7" w14:textId="77777777" w:rsidTr="00FD0D8D">
              <w:trPr>
                <w:trHeight w:val="274"/>
              </w:trPr>
              <w:tc>
                <w:tcPr>
                  <w:tcW w:w="2122" w:type="dxa"/>
                  <w:tcBorders>
                    <w:bottom w:val="single" w:sz="4" w:space="0" w:color="auto"/>
                    <w:right w:val="single" w:sz="12" w:space="0" w:color="231F20"/>
                  </w:tcBorders>
                </w:tcPr>
                <w:p w14:paraId="257010B5" w14:textId="77777777" w:rsidR="00BD000F" w:rsidRPr="00142C09" w:rsidRDefault="00000000" w:rsidP="008809B2">
                  <w:pPr>
                    <w:spacing w:before="120" w:after="240"/>
                    <w:ind w:left="142" w:right="156" w:hanging="108"/>
                    <w:rPr>
                      <w:b/>
                      <w:color w:val="231F20"/>
                      <w:w w:val="0"/>
                      <w:sz w:val="12"/>
                      <w:szCs w:val="12"/>
                    </w:rPr>
                  </w:pPr>
                  <w:r w:rsidRPr="00142C09">
                    <w:rPr>
                      <w:b/>
                      <w:i/>
                      <w:iCs/>
                      <w:color w:val="231F20"/>
                      <w:w w:val="0"/>
                      <w:sz w:val="12"/>
                      <w:szCs w:val="12"/>
                    </w:rPr>
                    <w:lastRenderedPageBreak/>
                    <w:t xml:space="preserve">  </w:t>
                  </w:r>
                  <w:r w:rsidRPr="00142C09">
                    <w:rPr>
                      <w:b/>
                      <w:color w:val="231F20"/>
                      <w:w w:val="0"/>
                      <w:sz w:val="12"/>
                      <w:szCs w:val="12"/>
                    </w:rPr>
                    <w:t>Key managing directors</w:t>
                  </w:r>
                </w:p>
              </w:tc>
              <w:tc>
                <w:tcPr>
                  <w:tcW w:w="8079" w:type="dxa"/>
                  <w:tcBorders>
                    <w:left w:val="single" w:sz="12" w:space="0" w:color="231F20"/>
                    <w:bottom w:val="single" w:sz="4" w:space="0" w:color="auto"/>
                  </w:tcBorders>
                </w:tcPr>
                <w:p w14:paraId="573DAB05" w14:textId="77777777" w:rsidR="00BD000F" w:rsidRPr="00142C09" w:rsidRDefault="00000000" w:rsidP="00ED0CCA">
                  <w:pPr>
                    <w:spacing w:before="120" w:after="120"/>
                    <w:ind w:left="123" w:right="141"/>
                    <w:jc w:val="both"/>
                    <w:rPr>
                      <w:rFonts w:ascii="Times New Roman" w:hAnsi="Times New Roman"/>
                      <w:w w:val="0"/>
                      <w:sz w:val="12"/>
                      <w:szCs w:val="12"/>
                    </w:rPr>
                  </w:pPr>
                  <w:r w:rsidRPr="00142C09">
                    <w:rPr>
                      <w:color w:val="231F20"/>
                      <w:w w:val="0"/>
                      <w:sz w:val="12"/>
                      <w:szCs w:val="12"/>
                    </w:rPr>
                    <w:t xml:space="preserve">The Company’s executive management team is comprised of </w:t>
                  </w:r>
                  <w:r>
                    <w:rPr>
                      <w:color w:val="231F20"/>
                      <w:w w:val="0"/>
                      <w:sz w:val="12"/>
                      <w:szCs w:val="12"/>
                    </w:rPr>
                    <w:t>[Paul McGowan]</w:t>
                  </w:r>
                  <w:r w:rsidRPr="00142C09">
                    <w:rPr>
                      <w:color w:val="231F20"/>
                      <w:w w:val="0"/>
                      <w:sz w:val="12"/>
                      <w:szCs w:val="12"/>
                    </w:rPr>
                    <w:t xml:space="preserve">, </w:t>
                  </w:r>
                  <w:r w:rsidRPr="00F73175">
                    <w:rPr>
                      <w:sz w:val="12"/>
                      <w:szCs w:val="12"/>
                    </w:rPr>
                    <w:t>[●]</w:t>
                  </w:r>
                  <w:r>
                    <w:rPr>
                      <w:sz w:val="12"/>
                      <w:szCs w:val="12"/>
                    </w:rPr>
                    <w:t xml:space="preserve"> </w:t>
                  </w:r>
                  <w:r w:rsidRPr="00142C09">
                    <w:rPr>
                      <w:color w:val="231F20"/>
                      <w:w w:val="0"/>
                      <w:sz w:val="12"/>
                      <w:szCs w:val="12"/>
                    </w:rPr>
                    <w:t xml:space="preserve">and </w:t>
                  </w:r>
                  <w:r w:rsidRPr="00F73175">
                    <w:rPr>
                      <w:sz w:val="12"/>
                      <w:szCs w:val="12"/>
                    </w:rPr>
                    <w:t>[●]</w:t>
                  </w:r>
                  <w:r w:rsidRPr="00142C09">
                    <w:rPr>
                      <w:color w:val="231F20"/>
                      <w:w w:val="0"/>
                      <w:sz w:val="12"/>
                      <w:szCs w:val="12"/>
                    </w:rPr>
                    <w:t xml:space="preserve">. The Company’s board of directors also includes 3 independent non-executive directors – </w:t>
                  </w:r>
                  <w:r>
                    <w:rPr>
                      <w:color w:val="231F20"/>
                      <w:w w:val="0"/>
                      <w:sz w:val="12"/>
                      <w:szCs w:val="12"/>
                    </w:rPr>
                    <w:t>[Richard Beresford</w:t>
                  </w:r>
                  <w:r w:rsidRPr="00142C09">
                    <w:rPr>
                      <w:color w:val="231F20"/>
                      <w:w w:val="0"/>
                      <w:sz w:val="12"/>
                      <w:szCs w:val="12"/>
                    </w:rPr>
                    <w:t xml:space="preserve"> (Chairman)</w:t>
                  </w:r>
                  <w:r>
                    <w:rPr>
                      <w:color w:val="231F20"/>
                      <w:w w:val="0"/>
                      <w:sz w:val="12"/>
                      <w:szCs w:val="12"/>
                    </w:rPr>
                    <w:t>]</w:t>
                  </w:r>
                  <w:r w:rsidRPr="00142C09">
                    <w:rPr>
                      <w:color w:val="231F20"/>
                      <w:w w:val="0"/>
                      <w:sz w:val="12"/>
                      <w:szCs w:val="12"/>
                    </w:rPr>
                    <w:t xml:space="preserve">, </w:t>
                  </w:r>
                  <w:r>
                    <w:rPr>
                      <w:color w:val="231F20"/>
                      <w:w w:val="0"/>
                      <w:sz w:val="12"/>
                      <w:szCs w:val="12"/>
                    </w:rPr>
                    <w:t>[Neil Adair]</w:t>
                  </w:r>
                  <w:r w:rsidRPr="00142C09">
                    <w:rPr>
                      <w:color w:val="231F20"/>
                      <w:w w:val="0"/>
                      <w:sz w:val="12"/>
                      <w:szCs w:val="12"/>
                    </w:rPr>
                    <w:t xml:space="preserve"> and </w:t>
                  </w:r>
                  <w:r>
                    <w:rPr>
                      <w:color w:val="231F20"/>
                      <w:w w:val="0"/>
                      <w:sz w:val="12"/>
                      <w:szCs w:val="12"/>
                    </w:rPr>
                    <w:t>[Michael Irvine]</w:t>
                  </w:r>
                  <w:r w:rsidRPr="00142C09">
                    <w:rPr>
                      <w:color w:val="231F20"/>
                      <w:w w:val="0"/>
                      <w:sz w:val="12"/>
                      <w:szCs w:val="12"/>
                    </w:rPr>
                    <w:t>.</w:t>
                  </w:r>
                </w:p>
              </w:tc>
            </w:tr>
            <w:tr w:rsidR="00BD000F" w:rsidRPr="00142C09" w14:paraId="648DAD1C" w14:textId="77777777" w:rsidTr="00FD0D8D">
              <w:trPr>
                <w:trHeight w:val="447"/>
              </w:trPr>
              <w:tc>
                <w:tcPr>
                  <w:tcW w:w="2122" w:type="dxa"/>
                  <w:tcBorders>
                    <w:top w:val="single" w:sz="4" w:space="0" w:color="auto"/>
                    <w:left w:val="single" w:sz="4" w:space="0" w:color="auto"/>
                    <w:bottom w:val="single" w:sz="4" w:space="0" w:color="auto"/>
                    <w:right w:val="single" w:sz="12" w:space="0" w:color="231F20"/>
                  </w:tcBorders>
                </w:tcPr>
                <w:p w14:paraId="135C49D4" w14:textId="77777777" w:rsidR="00BD000F" w:rsidRPr="00142C09" w:rsidRDefault="00000000" w:rsidP="008809B2">
                  <w:pPr>
                    <w:spacing w:before="120"/>
                    <w:ind w:left="108" w:right="-727"/>
                    <w:jc w:val="both"/>
                    <w:rPr>
                      <w:b/>
                      <w:color w:val="231F20"/>
                      <w:w w:val="0"/>
                      <w:sz w:val="12"/>
                      <w:szCs w:val="12"/>
                    </w:rPr>
                  </w:pPr>
                  <w:r w:rsidRPr="00142C09">
                    <w:rPr>
                      <w:b/>
                      <w:color w:val="231F20"/>
                      <w:w w:val="0"/>
                      <w:sz w:val="12"/>
                      <w:szCs w:val="12"/>
                    </w:rPr>
                    <w:t>Statutory auditors</w:t>
                  </w:r>
                </w:p>
              </w:tc>
              <w:tc>
                <w:tcPr>
                  <w:tcW w:w="8079" w:type="dxa"/>
                  <w:tcBorders>
                    <w:top w:val="single" w:sz="4" w:space="0" w:color="auto"/>
                    <w:left w:val="single" w:sz="12" w:space="0" w:color="231F20"/>
                    <w:bottom w:val="single" w:sz="4" w:space="0" w:color="auto"/>
                    <w:right w:val="single" w:sz="4" w:space="0" w:color="auto"/>
                  </w:tcBorders>
                </w:tcPr>
                <w:p w14:paraId="568918EA" w14:textId="77777777" w:rsidR="00BD000F" w:rsidRPr="00142C09" w:rsidRDefault="00000000" w:rsidP="008809B2">
                  <w:pPr>
                    <w:spacing w:before="120"/>
                    <w:ind w:left="92" w:right="91" w:firstLine="2"/>
                    <w:jc w:val="both"/>
                    <w:rPr>
                      <w:i/>
                      <w:iCs/>
                      <w:color w:val="231F20"/>
                      <w:w w:val="0"/>
                      <w:sz w:val="12"/>
                      <w:szCs w:val="12"/>
                    </w:rPr>
                  </w:pPr>
                  <w:r w:rsidRPr="00142C09">
                    <w:rPr>
                      <w:color w:val="231F20"/>
                      <w:w w:val="0"/>
                      <w:sz w:val="12"/>
                      <w:szCs w:val="12"/>
                    </w:rPr>
                    <w:t xml:space="preserve">The Company’s statutory auditors are </w:t>
                  </w:r>
                  <w:ins w:id="76" w:author="richard beresford" w:date="2023-01-23T21:31:00Z">
                    <w:r>
                      <w:rPr>
                        <w:sz w:val="12"/>
                        <w:szCs w:val="12"/>
                      </w:rPr>
                      <w:t>Grant Thornton</w:t>
                    </w:r>
                  </w:ins>
                  <w:del w:id="77" w:author="richard beresford" w:date="2023-01-23T21:31:00Z">
                    <w:r w:rsidRPr="00F73175" w:rsidDel="00B920ED">
                      <w:rPr>
                        <w:sz w:val="12"/>
                        <w:szCs w:val="12"/>
                      </w:rPr>
                      <w:delText>[●]</w:delText>
                    </w:r>
                  </w:del>
                  <w:r>
                    <w:rPr>
                      <w:sz w:val="12"/>
                      <w:szCs w:val="12"/>
                    </w:rPr>
                    <w:t xml:space="preserve"> </w:t>
                  </w:r>
                  <w:r w:rsidRPr="00142C09">
                    <w:rPr>
                      <w:color w:val="231F20"/>
                      <w:w w:val="0"/>
                      <w:sz w:val="12"/>
                      <w:szCs w:val="12"/>
                    </w:rPr>
                    <w:t xml:space="preserve">of </w:t>
                  </w:r>
                  <w:r w:rsidRPr="00F73175">
                    <w:rPr>
                      <w:sz w:val="12"/>
                      <w:szCs w:val="12"/>
                    </w:rPr>
                    <w:t>[●]</w:t>
                  </w:r>
                  <w:r w:rsidRPr="00142C09">
                    <w:rPr>
                      <w:i/>
                      <w:iCs/>
                      <w:color w:val="231F20"/>
                      <w:w w:val="0"/>
                      <w:sz w:val="12"/>
                      <w:szCs w:val="12"/>
                    </w:rPr>
                    <w:t>.</w:t>
                  </w:r>
                </w:p>
              </w:tc>
            </w:tr>
          </w:tbl>
          <w:p w14:paraId="2A36FECA" w14:textId="77777777" w:rsidR="00000000" w:rsidRDefault="00000000"/>
        </w:tc>
        <w:tc>
          <w:tcPr>
            <w:tcW w:w="1440" w:type="dxa"/>
          </w:tcPr>
          <w:p w14:paraId="1AD94947" w14:textId="77777777" w:rsidR="00C50675" w:rsidRDefault="00C50675"/>
        </w:tc>
        <w:tc>
          <w:tcPr>
            <w:tcW w:w="1440" w:type="dxa"/>
          </w:tcPr>
          <w:p w14:paraId="1CDCDD9F" w14:textId="77777777" w:rsidR="00C50675" w:rsidRDefault="00C50675"/>
        </w:tc>
        <w:tc>
          <w:tcPr>
            <w:tcW w:w="4320" w:type="dxa"/>
          </w:tcPr>
          <w:p w14:paraId="602ED269" w14:textId="77777777" w:rsidR="00C50675" w:rsidRDefault="00C50675"/>
        </w:tc>
      </w:tr>
      <w:tr w:rsidR="00C50675" w14:paraId="2442CA7D" w14:textId="77777777">
        <w:tc>
          <w:tcPr>
            <w:tcW w:w="720" w:type="dxa"/>
          </w:tcPr>
          <w:p w14:paraId="76D01498" w14:textId="77777777" w:rsidR="00C50675" w:rsidRDefault="00000000">
            <w:r>
              <w:lastRenderedPageBreak/>
              <w:t>898</w:t>
            </w:r>
          </w:p>
        </w:tc>
        <w:tc>
          <w:tcPr>
            <w:tcW w:w="5760" w:type="dxa"/>
          </w:tcPr>
          <w:p w14:paraId="27B30AD3" w14:textId="77777777" w:rsidR="00C50675" w:rsidRDefault="00C50675"/>
          <w:p w14:paraId="1AB30105" w14:textId="77777777" w:rsidR="00C50675" w:rsidRDefault="00C50675"/>
          <w:tbl>
            <w:tblPr>
              <w:tblW w:w="1020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000" w:firstRow="0" w:lastRow="0" w:firstColumn="0" w:lastColumn="0" w:noHBand="0" w:noVBand="0"/>
            </w:tblPr>
            <w:tblGrid>
              <w:gridCol w:w="10207"/>
            </w:tblGrid>
            <w:tr w:rsidR="00BD000F" w:rsidRPr="00142C09" w14:paraId="4B80BCFA" w14:textId="77777777" w:rsidTr="004B2DD3">
              <w:trPr>
                <w:cantSplit/>
                <w:trHeight w:val="562"/>
              </w:trPr>
              <w:tc>
                <w:tcPr>
                  <w:tcW w:w="10207" w:type="dxa"/>
                  <w:shd w:val="clear" w:color="auto" w:fill="D9D9D9" w:themeFill="background1" w:themeFillShade="D9"/>
                </w:tcPr>
                <w:p w14:paraId="603AD16A" w14:textId="77777777" w:rsidR="00695ABB" w:rsidRPr="00695ABB" w:rsidRDefault="00000000" w:rsidP="00B343A5">
                  <w:pPr>
                    <w:spacing w:before="120"/>
                    <w:ind w:left="92" w:right="91" w:firstLine="2"/>
                    <w:jc w:val="center"/>
                    <w:rPr>
                      <w:rFonts w:ascii="Times New Roman" w:hAnsi="Times New Roman"/>
                      <w:sz w:val="12"/>
                      <w:szCs w:val="12"/>
                    </w:rPr>
                  </w:pPr>
                  <w:r w:rsidRPr="00142C09">
                    <w:rPr>
                      <w:rFonts w:ascii="Times New Roman" w:hAnsi="Times New Roman"/>
                      <w:sz w:val="12"/>
                      <w:szCs w:val="12"/>
                    </w:rPr>
                    <w:br w:type="page"/>
                  </w:r>
                  <w:r w:rsidRPr="00142C09">
                    <w:rPr>
                      <w:b/>
                      <w:color w:val="231F20"/>
                      <w:sz w:val="12"/>
                      <w:szCs w:val="12"/>
                      <w:shd w:val="clear" w:color="auto" w:fill="D9D9D9" w:themeFill="background1" w:themeFillShade="D9"/>
                    </w:rPr>
                    <w:t xml:space="preserve">SUB-SECTION B.2 – </w:t>
                  </w:r>
                  <w:r w:rsidRPr="00142C09">
                    <w:rPr>
                      <w:rFonts w:ascii="Times New Roman" w:hAnsi="Times New Roman"/>
                      <w:b/>
                      <w:sz w:val="12"/>
                      <w:szCs w:val="12"/>
                      <w:shd w:val="clear" w:color="auto" w:fill="D9D9D9" w:themeFill="background1" w:themeFillShade="D9"/>
                    </w:rPr>
                    <w:t>WHAT IS THE KEY FINANCIAL INFORMATION REGARDING THE ISSUER?</w:t>
                  </w:r>
                </w:p>
              </w:tc>
            </w:tr>
            <w:tr w:rsidR="003A39B4" w:rsidRPr="00142C09" w14:paraId="7E630B2C" w14:textId="77777777" w:rsidTr="004B2DD3">
              <w:trPr>
                <w:trHeight w:val="274"/>
              </w:trPr>
              <w:tc>
                <w:tcPr>
                  <w:tcW w:w="10207" w:type="dxa"/>
                </w:tcPr>
                <w:p w14:paraId="24DEAB1F" w14:textId="77777777" w:rsidR="003A39B4" w:rsidRDefault="00000000" w:rsidP="006469ED">
                  <w:pPr>
                    <w:spacing w:before="120"/>
                    <w:ind w:left="108" w:right="156"/>
                    <w:rPr>
                      <w:b/>
                      <w:color w:val="231F20"/>
                      <w:sz w:val="12"/>
                      <w:szCs w:val="12"/>
                    </w:rPr>
                  </w:pPr>
                  <w:bookmarkStart w:id="78" w:name="_Hlk81582516"/>
                  <w:r>
                    <w:rPr>
                      <w:b/>
                      <w:color w:val="231F20"/>
                      <w:sz w:val="12"/>
                      <w:szCs w:val="12"/>
                    </w:rPr>
                    <w:t>S</w:t>
                  </w:r>
                  <w:r w:rsidRPr="00142C09">
                    <w:rPr>
                      <w:b/>
                      <w:color w:val="231F20"/>
                      <w:sz w:val="12"/>
                      <w:szCs w:val="12"/>
                    </w:rPr>
                    <w:t>elected historical key financial information</w:t>
                  </w:r>
                </w:p>
                <w:p w14:paraId="0D57981C" w14:textId="77777777" w:rsidR="003A39B4" w:rsidRDefault="00000000" w:rsidP="00B343A5">
                  <w:pPr>
                    <w:tabs>
                      <w:tab w:val="left" w:pos="7332"/>
                    </w:tabs>
                    <w:spacing w:before="120" w:after="120"/>
                    <w:ind w:left="91" w:right="274"/>
                    <w:jc w:val="both"/>
                    <w:rPr>
                      <w:color w:val="231F20"/>
                      <w:sz w:val="12"/>
                      <w:szCs w:val="12"/>
                    </w:rPr>
                  </w:pPr>
                  <w:r w:rsidRPr="00142C09">
                    <w:rPr>
                      <w:color w:val="231F20"/>
                      <w:sz w:val="12"/>
                      <w:szCs w:val="12"/>
                    </w:rPr>
                    <w:t xml:space="preserve">The following selected financial information relating to the Company has been prepared in accordance with IFRS as adopted by the </w:t>
                  </w:r>
                  <w:del w:id="79" w:author="richard beresford" w:date="2023-01-23T21:32:00Z">
                    <w:r w:rsidRPr="00142C09" w:rsidDel="00B920ED">
                      <w:rPr>
                        <w:color w:val="231F20"/>
                        <w:sz w:val="12"/>
                        <w:szCs w:val="12"/>
                      </w:rPr>
                      <w:delText>European Union</w:delText>
                    </w:r>
                  </w:del>
                  <w:ins w:id="80" w:author="richard beresford" w:date="2023-01-23T21:32:00Z">
                    <w:r>
                      <w:rPr>
                        <w:color w:val="231F20"/>
                        <w:sz w:val="12"/>
                        <w:szCs w:val="12"/>
                      </w:rPr>
                      <w:t>United Kingdom</w:t>
                    </w:r>
                  </w:ins>
                  <w:r w:rsidRPr="00142C09">
                    <w:rPr>
                      <w:color w:val="231F20"/>
                      <w:sz w:val="12"/>
                      <w:szCs w:val="12"/>
                    </w:rPr>
                    <w:t xml:space="preserve">. The financial information of the Company has been incorporated by reference within the Prospectus. The financial information summarises the Company’s financial performance and position for the three financial years ended </w:t>
                  </w:r>
                  <w:r>
                    <w:rPr>
                      <w:color w:val="231F20"/>
                      <w:sz w:val="12"/>
                      <w:szCs w:val="12"/>
                    </w:rPr>
                    <w:t>[●]</w:t>
                  </w:r>
                  <w:r w:rsidRPr="00142C09">
                    <w:rPr>
                      <w:color w:val="231F20"/>
                      <w:sz w:val="12"/>
                      <w:szCs w:val="12"/>
                    </w:rPr>
                    <w:t xml:space="preserve"> (audited</w:t>
                  </w:r>
                  <w:r>
                    <w:rPr>
                      <w:color w:val="231F20"/>
                      <w:sz w:val="12"/>
                      <w:szCs w:val="12"/>
                    </w:rPr>
                    <w:t xml:space="preserve">) </w:t>
                  </w:r>
                  <w:r>
                    <w:rPr>
                      <w:color w:val="231F20"/>
                      <w:sz w:val="12"/>
                      <w:szCs w:val="12"/>
                    </w:rPr>
                    <w:t>and the 6 months to</w:t>
                  </w:r>
                  <w:r>
                    <w:rPr>
                      <w:color w:val="231F20"/>
                      <w:sz w:val="12"/>
                      <w:szCs w:val="12"/>
                    </w:rPr>
                    <w:t xml:space="preserve"> </w:t>
                  </w:r>
                  <w:r>
                    <w:rPr>
                      <w:color w:val="231F20"/>
                      <w:sz w:val="12"/>
                      <w:szCs w:val="12"/>
                    </w:rPr>
                    <w:t>[●]</w:t>
                  </w:r>
                  <w:r>
                    <w:rPr>
                      <w:color w:val="231F20"/>
                      <w:sz w:val="12"/>
                      <w:szCs w:val="12"/>
                    </w:rPr>
                    <w:t xml:space="preserve"> (unaudited) </w:t>
                  </w:r>
                  <w:r w:rsidRPr="00142C09">
                    <w:rPr>
                      <w:color w:val="231F20"/>
                      <w:sz w:val="12"/>
                      <w:szCs w:val="12"/>
                    </w:rPr>
                    <w:t>set out in the following tables:</w:t>
                  </w:r>
                </w:p>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3"/>
                    <w:gridCol w:w="1262"/>
                    <w:gridCol w:w="1417"/>
                    <w:gridCol w:w="1562"/>
                    <w:gridCol w:w="1417"/>
                    <w:gridCol w:w="1415"/>
                  </w:tblGrid>
                  <w:tr w:rsidR="00EB18D8" w14:paraId="63E1C728" w14:textId="77777777" w:rsidTr="00EB18D8">
                    <w:tc>
                      <w:tcPr>
                        <w:tcW w:w="1531" w:type="pct"/>
                        <w:tcBorders>
                          <w:top w:val="single" w:sz="4" w:space="0" w:color="auto"/>
                          <w:left w:val="single" w:sz="4" w:space="0" w:color="auto"/>
                          <w:bottom w:val="single" w:sz="4" w:space="0" w:color="auto"/>
                          <w:right w:val="single" w:sz="4" w:space="0" w:color="auto"/>
                        </w:tcBorders>
                        <w:shd w:val="clear" w:color="auto" w:fill="F2F2F2"/>
                        <w:hideMark/>
                      </w:tcPr>
                      <w:p w14:paraId="74732776" w14:textId="77777777" w:rsidR="002435AC" w:rsidRDefault="00000000" w:rsidP="002435AC">
                        <w:pPr>
                          <w:spacing w:line="254" w:lineRule="auto"/>
                          <w:rPr>
                            <w:rFonts w:cstheme="minorHAnsi"/>
                            <w:b/>
                            <w:bCs/>
                            <w:sz w:val="12"/>
                            <w:szCs w:val="12"/>
                            <w:u w:val="single"/>
                          </w:rPr>
                        </w:pPr>
                        <w:r>
                          <w:rPr>
                            <w:rFonts w:cstheme="minorHAnsi"/>
                            <w:b/>
                            <w:bCs/>
                            <w:sz w:val="12"/>
                            <w:szCs w:val="12"/>
                            <w:u w:val="single"/>
                          </w:rPr>
                          <w:t>Statement of Financial position of the Company</w:t>
                        </w:r>
                      </w:p>
                    </w:tc>
                    <w:tc>
                      <w:tcPr>
                        <w:tcW w:w="619" w:type="pct"/>
                        <w:tcBorders>
                          <w:top w:val="single" w:sz="4" w:space="0" w:color="auto"/>
                          <w:left w:val="single" w:sz="4" w:space="0" w:color="auto"/>
                          <w:bottom w:val="single" w:sz="4" w:space="0" w:color="auto"/>
                          <w:right w:val="single" w:sz="4" w:space="0" w:color="auto"/>
                        </w:tcBorders>
                        <w:shd w:val="clear" w:color="auto" w:fill="F2F2F2"/>
                      </w:tcPr>
                      <w:p w14:paraId="00BDCA0A" w14:textId="77777777" w:rsidR="002435AC" w:rsidRDefault="00000000" w:rsidP="002435AC">
                        <w:pPr>
                          <w:spacing w:line="254" w:lineRule="auto"/>
                          <w:jc w:val="right"/>
                          <w:rPr>
                            <w:rFonts w:cstheme="minorHAnsi"/>
                            <w:b/>
                            <w:sz w:val="12"/>
                            <w:szCs w:val="12"/>
                          </w:rPr>
                        </w:pPr>
                        <w:r>
                          <w:rPr>
                            <w:rFonts w:cstheme="minorHAnsi"/>
                            <w:b/>
                            <w:sz w:val="12"/>
                            <w:szCs w:val="12"/>
                          </w:rPr>
                          <w:t xml:space="preserve">As at </w:t>
                        </w:r>
                        <w:r w:rsidRPr="00F73175">
                          <w:rPr>
                            <w:rFonts w:cstheme="minorHAnsi"/>
                            <w:b/>
                            <w:sz w:val="12"/>
                            <w:szCs w:val="12"/>
                          </w:rPr>
                          <w:t>[●]</w:t>
                        </w:r>
                        <w:r>
                          <w:rPr>
                            <w:rFonts w:cstheme="minorHAnsi"/>
                            <w:b/>
                            <w:sz w:val="12"/>
                            <w:szCs w:val="12"/>
                          </w:rPr>
                          <w:t xml:space="preserve"> </w:t>
                        </w:r>
                        <w:r>
                          <w:rPr>
                            <w:rFonts w:cstheme="minorHAnsi"/>
                            <w:b/>
                            <w:sz w:val="12"/>
                            <w:szCs w:val="12"/>
                          </w:rPr>
                          <w:t>(Unaudited) (£’000)</w:t>
                        </w:r>
                      </w:p>
                    </w:tc>
                    <w:tc>
                      <w:tcPr>
                        <w:tcW w:w="695" w:type="pct"/>
                        <w:tcBorders>
                          <w:top w:val="single" w:sz="4" w:space="0" w:color="auto"/>
                          <w:left w:val="single" w:sz="4" w:space="0" w:color="auto"/>
                          <w:bottom w:val="single" w:sz="4" w:space="0" w:color="auto"/>
                          <w:right w:val="single" w:sz="4" w:space="0" w:color="auto"/>
                        </w:tcBorders>
                        <w:shd w:val="clear" w:color="auto" w:fill="F2F2F2"/>
                      </w:tcPr>
                      <w:p w14:paraId="0BFC91F7" w14:textId="77777777" w:rsidR="002435AC" w:rsidRDefault="00000000" w:rsidP="002435AC">
                        <w:pPr>
                          <w:spacing w:line="254" w:lineRule="auto"/>
                          <w:jc w:val="right"/>
                          <w:rPr>
                            <w:rFonts w:cstheme="minorHAnsi"/>
                            <w:b/>
                            <w:sz w:val="12"/>
                            <w:szCs w:val="12"/>
                          </w:rPr>
                        </w:pPr>
                        <w:r>
                          <w:rPr>
                            <w:rFonts w:cstheme="minorHAnsi"/>
                            <w:b/>
                            <w:sz w:val="12"/>
                            <w:szCs w:val="12"/>
                          </w:rPr>
                          <w:t xml:space="preserve">As at </w:t>
                        </w:r>
                        <w:r w:rsidRPr="00F73175">
                          <w:rPr>
                            <w:rFonts w:cstheme="minorHAnsi"/>
                            <w:b/>
                            <w:sz w:val="12"/>
                            <w:szCs w:val="12"/>
                          </w:rPr>
                          <w:t>[●]</w:t>
                        </w:r>
                        <w:r>
                          <w:rPr>
                            <w:rFonts w:cstheme="minorHAnsi"/>
                            <w:b/>
                            <w:sz w:val="12"/>
                            <w:szCs w:val="12"/>
                          </w:rPr>
                          <w:t xml:space="preserve"> </w:t>
                        </w:r>
                        <w:r>
                          <w:rPr>
                            <w:rFonts w:cstheme="minorHAnsi"/>
                            <w:b/>
                            <w:sz w:val="12"/>
                            <w:szCs w:val="12"/>
                          </w:rPr>
                          <w:t>(Unaudited) (£’000)</w:t>
                        </w:r>
                      </w:p>
                    </w:tc>
                    <w:tc>
                      <w:tcPr>
                        <w:tcW w:w="766" w:type="pct"/>
                        <w:tcBorders>
                          <w:top w:val="single" w:sz="4" w:space="0" w:color="auto"/>
                          <w:left w:val="single" w:sz="4" w:space="0" w:color="auto"/>
                          <w:bottom w:val="single" w:sz="4" w:space="0" w:color="auto"/>
                          <w:right w:val="single" w:sz="4" w:space="0" w:color="auto"/>
                        </w:tcBorders>
                        <w:shd w:val="clear" w:color="auto" w:fill="F2F2F2"/>
                      </w:tcPr>
                      <w:p w14:paraId="73786A46" w14:textId="77777777" w:rsidR="002435AC" w:rsidRDefault="00000000" w:rsidP="002435AC">
                        <w:pPr>
                          <w:spacing w:line="254" w:lineRule="auto"/>
                          <w:jc w:val="right"/>
                          <w:rPr>
                            <w:rFonts w:cstheme="minorHAnsi"/>
                            <w:b/>
                            <w:sz w:val="12"/>
                            <w:szCs w:val="12"/>
                          </w:rPr>
                        </w:pPr>
                        <w:r>
                          <w:rPr>
                            <w:rFonts w:cstheme="minorHAnsi"/>
                            <w:b/>
                            <w:sz w:val="12"/>
                            <w:szCs w:val="12"/>
                          </w:rPr>
                          <w:t xml:space="preserve">As at </w:t>
                        </w:r>
                        <w:r w:rsidRPr="00F73175">
                          <w:rPr>
                            <w:rFonts w:cstheme="minorHAnsi"/>
                            <w:b/>
                            <w:sz w:val="12"/>
                            <w:szCs w:val="12"/>
                          </w:rPr>
                          <w:t>[●]</w:t>
                        </w:r>
                        <w:r>
                          <w:rPr>
                            <w:rFonts w:cstheme="minorHAnsi"/>
                            <w:b/>
                            <w:sz w:val="12"/>
                            <w:szCs w:val="12"/>
                          </w:rPr>
                          <w:t xml:space="preserve"> </w:t>
                        </w:r>
                        <w:r>
                          <w:rPr>
                            <w:rFonts w:cstheme="minorHAnsi"/>
                            <w:b/>
                            <w:sz w:val="12"/>
                            <w:szCs w:val="12"/>
                          </w:rPr>
                          <w:t>(Audited) (£’000)</w:t>
                        </w:r>
                      </w:p>
                    </w:tc>
                    <w:tc>
                      <w:tcPr>
                        <w:tcW w:w="695" w:type="pct"/>
                        <w:tcBorders>
                          <w:top w:val="single" w:sz="4" w:space="0" w:color="auto"/>
                          <w:left w:val="single" w:sz="4" w:space="0" w:color="auto"/>
                          <w:bottom w:val="single" w:sz="4" w:space="0" w:color="auto"/>
                          <w:right w:val="single" w:sz="4" w:space="0" w:color="auto"/>
                        </w:tcBorders>
                        <w:shd w:val="clear" w:color="auto" w:fill="F2F2F2"/>
                        <w:hideMark/>
                      </w:tcPr>
                      <w:p w14:paraId="6D91F7F3" w14:textId="77777777" w:rsidR="002435AC" w:rsidRDefault="00000000" w:rsidP="002435AC">
                        <w:pPr>
                          <w:spacing w:line="254" w:lineRule="auto"/>
                          <w:jc w:val="right"/>
                          <w:rPr>
                            <w:rFonts w:cstheme="minorHAnsi"/>
                            <w:b/>
                            <w:sz w:val="12"/>
                            <w:szCs w:val="12"/>
                          </w:rPr>
                        </w:pPr>
                        <w:r>
                          <w:rPr>
                            <w:rFonts w:cstheme="minorHAnsi"/>
                            <w:b/>
                            <w:sz w:val="12"/>
                            <w:szCs w:val="12"/>
                          </w:rPr>
                          <w:t xml:space="preserve">As at </w:t>
                        </w:r>
                        <w:r w:rsidRPr="00F73175">
                          <w:rPr>
                            <w:rFonts w:cstheme="minorHAnsi"/>
                            <w:b/>
                            <w:sz w:val="12"/>
                            <w:szCs w:val="12"/>
                          </w:rPr>
                          <w:t>[●]</w:t>
                        </w:r>
                        <w:r>
                          <w:rPr>
                            <w:rFonts w:cstheme="minorHAnsi"/>
                            <w:b/>
                            <w:sz w:val="12"/>
                            <w:szCs w:val="12"/>
                          </w:rPr>
                          <w:t xml:space="preserve"> </w:t>
                        </w:r>
                        <w:r>
                          <w:rPr>
                            <w:rFonts w:cstheme="minorHAnsi"/>
                            <w:b/>
                            <w:sz w:val="12"/>
                            <w:szCs w:val="12"/>
                          </w:rPr>
                          <w:t>(Audited) (£’000)</w:t>
                        </w:r>
                      </w:p>
                    </w:tc>
                    <w:tc>
                      <w:tcPr>
                        <w:tcW w:w="694" w:type="pct"/>
                        <w:tcBorders>
                          <w:top w:val="single" w:sz="4" w:space="0" w:color="auto"/>
                          <w:left w:val="single" w:sz="4" w:space="0" w:color="auto"/>
                          <w:bottom w:val="single" w:sz="4" w:space="0" w:color="auto"/>
                          <w:right w:val="single" w:sz="4" w:space="0" w:color="auto"/>
                        </w:tcBorders>
                        <w:shd w:val="clear" w:color="auto" w:fill="F2F2F2"/>
                        <w:hideMark/>
                      </w:tcPr>
                      <w:p w14:paraId="13E218E5" w14:textId="77777777" w:rsidR="002435AC" w:rsidRDefault="00000000" w:rsidP="002435AC">
                        <w:pPr>
                          <w:spacing w:line="254" w:lineRule="auto"/>
                          <w:jc w:val="right"/>
                          <w:rPr>
                            <w:rFonts w:cstheme="minorHAnsi"/>
                            <w:b/>
                            <w:sz w:val="12"/>
                            <w:szCs w:val="12"/>
                          </w:rPr>
                        </w:pPr>
                        <w:r>
                          <w:rPr>
                            <w:rFonts w:cstheme="minorHAnsi"/>
                            <w:b/>
                            <w:sz w:val="12"/>
                            <w:szCs w:val="12"/>
                          </w:rPr>
                          <w:t xml:space="preserve">As at </w:t>
                        </w:r>
                        <w:r w:rsidRPr="00F73175">
                          <w:rPr>
                            <w:rFonts w:cstheme="minorHAnsi"/>
                            <w:b/>
                            <w:sz w:val="12"/>
                            <w:szCs w:val="12"/>
                          </w:rPr>
                          <w:t>[●]</w:t>
                        </w:r>
                        <w:r>
                          <w:rPr>
                            <w:rFonts w:cstheme="minorHAnsi"/>
                            <w:b/>
                            <w:sz w:val="12"/>
                            <w:szCs w:val="12"/>
                          </w:rPr>
                          <w:t xml:space="preserve"> </w:t>
                        </w:r>
                        <w:r>
                          <w:rPr>
                            <w:rFonts w:cstheme="minorHAnsi"/>
                            <w:b/>
                            <w:sz w:val="12"/>
                            <w:szCs w:val="12"/>
                          </w:rPr>
                          <w:t>(Audited) (£’000)</w:t>
                        </w:r>
                      </w:p>
                    </w:tc>
                  </w:tr>
                  <w:tr w:rsidR="00101FCD" w14:paraId="6806678E" w14:textId="77777777" w:rsidTr="00EB18D8">
                    <w:tc>
                      <w:tcPr>
                        <w:tcW w:w="1531" w:type="pct"/>
                        <w:tcBorders>
                          <w:top w:val="single" w:sz="4" w:space="0" w:color="auto"/>
                          <w:left w:val="single" w:sz="4" w:space="0" w:color="auto"/>
                          <w:bottom w:val="single" w:sz="4" w:space="0" w:color="auto"/>
                          <w:right w:val="single" w:sz="4" w:space="0" w:color="auto"/>
                        </w:tcBorders>
                        <w:hideMark/>
                      </w:tcPr>
                      <w:p w14:paraId="67A22BAF" w14:textId="77777777" w:rsidR="00101FCD" w:rsidRDefault="00000000" w:rsidP="00101FCD">
                        <w:pPr>
                          <w:spacing w:line="254" w:lineRule="auto"/>
                          <w:rPr>
                            <w:rFonts w:cstheme="minorHAnsi"/>
                            <w:b/>
                            <w:sz w:val="12"/>
                            <w:szCs w:val="12"/>
                            <w:lang w:bidi="he-IL"/>
                          </w:rPr>
                        </w:pPr>
                        <w:r>
                          <w:rPr>
                            <w:rFonts w:cstheme="minorHAnsi"/>
                            <w:b/>
                            <w:sz w:val="12"/>
                            <w:szCs w:val="12"/>
                            <w:lang w:bidi="he-IL"/>
                          </w:rPr>
                          <w:t xml:space="preserve">Total </w:t>
                        </w:r>
                        <w:r>
                          <w:rPr>
                            <w:rFonts w:cstheme="minorHAnsi"/>
                            <w:b/>
                            <w:sz w:val="12"/>
                            <w:szCs w:val="12"/>
                            <w:lang w:bidi="he-IL"/>
                          </w:rPr>
                          <w:t>assets</w:t>
                        </w:r>
                      </w:p>
                    </w:tc>
                    <w:tc>
                      <w:tcPr>
                        <w:tcW w:w="619" w:type="pct"/>
                        <w:tcBorders>
                          <w:top w:val="single" w:sz="4" w:space="0" w:color="auto"/>
                          <w:left w:val="single" w:sz="4" w:space="0" w:color="auto"/>
                          <w:bottom w:val="single" w:sz="4" w:space="0" w:color="auto"/>
                          <w:right w:val="single" w:sz="4" w:space="0" w:color="auto"/>
                        </w:tcBorders>
                      </w:tcPr>
                      <w:p w14:paraId="5372D6D4" w14:textId="77777777" w:rsidR="00101FCD" w:rsidRPr="00DF7EE6" w:rsidRDefault="00000000" w:rsidP="00101FCD">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77A85F53" w14:textId="77777777" w:rsidR="00101FCD" w:rsidRDefault="00000000" w:rsidP="00101FCD">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115DEAF7" w14:textId="77777777" w:rsidR="00101FCD" w:rsidRDefault="00000000" w:rsidP="00101FCD">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hideMark/>
                      </w:tcPr>
                      <w:p w14:paraId="5B0BCA4A" w14:textId="77777777" w:rsidR="00101FCD" w:rsidRDefault="00000000" w:rsidP="00101FCD">
                        <w:pPr>
                          <w:spacing w:line="254" w:lineRule="auto"/>
                          <w:jc w:val="right"/>
                          <w:rPr>
                            <w:rFonts w:cstheme="minorHAnsi"/>
                            <w:b/>
                            <w:sz w:val="12"/>
                            <w:szCs w:val="12"/>
                            <w:lang w:bidi="he-IL"/>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hideMark/>
                      </w:tcPr>
                      <w:p w14:paraId="6E5C5A70" w14:textId="77777777" w:rsidR="00101FCD" w:rsidRDefault="00000000" w:rsidP="00101FCD">
                        <w:pPr>
                          <w:spacing w:line="254" w:lineRule="auto"/>
                          <w:jc w:val="right"/>
                          <w:rPr>
                            <w:rFonts w:cstheme="minorHAnsi"/>
                            <w:b/>
                            <w:sz w:val="12"/>
                            <w:szCs w:val="12"/>
                            <w:lang w:bidi="he-IL"/>
                          </w:rPr>
                        </w:pPr>
                        <w:r w:rsidRPr="00F73175">
                          <w:rPr>
                            <w:rFonts w:cstheme="minorHAnsi"/>
                            <w:b/>
                            <w:sz w:val="12"/>
                            <w:szCs w:val="12"/>
                          </w:rPr>
                          <w:t>[●]</w:t>
                        </w:r>
                      </w:p>
                    </w:tc>
                  </w:tr>
                  <w:tr w:rsidR="00101FCD" w14:paraId="2DAD181B" w14:textId="77777777" w:rsidTr="00EB18D8">
                    <w:tc>
                      <w:tcPr>
                        <w:tcW w:w="1531" w:type="pct"/>
                        <w:tcBorders>
                          <w:top w:val="single" w:sz="4" w:space="0" w:color="auto"/>
                          <w:left w:val="single" w:sz="4" w:space="0" w:color="auto"/>
                          <w:bottom w:val="single" w:sz="4" w:space="0" w:color="auto"/>
                          <w:right w:val="single" w:sz="4" w:space="0" w:color="auto"/>
                        </w:tcBorders>
                        <w:hideMark/>
                      </w:tcPr>
                      <w:p w14:paraId="58BFAFF1" w14:textId="77777777" w:rsidR="00101FCD" w:rsidRDefault="00000000" w:rsidP="00101FCD">
                        <w:pPr>
                          <w:spacing w:line="254" w:lineRule="auto"/>
                          <w:rPr>
                            <w:rFonts w:cstheme="minorHAnsi"/>
                            <w:b/>
                            <w:sz w:val="12"/>
                            <w:szCs w:val="12"/>
                            <w:lang w:bidi="he-IL"/>
                          </w:rPr>
                        </w:pPr>
                        <w:r>
                          <w:rPr>
                            <w:rFonts w:cstheme="minorHAnsi"/>
                            <w:b/>
                            <w:sz w:val="12"/>
                            <w:szCs w:val="12"/>
                            <w:lang w:bidi="he-IL"/>
                          </w:rPr>
                          <w:t>Total Equity</w:t>
                        </w:r>
                      </w:p>
                    </w:tc>
                    <w:tc>
                      <w:tcPr>
                        <w:tcW w:w="619" w:type="pct"/>
                        <w:tcBorders>
                          <w:top w:val="single" w:sz="4" w:space="0" w:color="auto"/>
                          <w:left w:val="single" w:sz="4" w:space="0" w:color="auto"/>
                          <w:bottom w:val="single" w:sz="4" w:space="0" w:color="auto"/>
                          <w:right w:val="single" w:sz="4" w:space="0" w:color="auto"/>
                        </w:tcBorders>
                      </w:tcPr>
                      <w:p w14:paraId="4CCD85F8" w14:textId="77777777" w:rsidR="00101FCD" w:rsidRPr="00DF7EE6" w:rsidRDefault="00000000" w:rsidP="00101FCD">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039957A2" w14:textId="77777777" w:rsidR="00101FCD" w:rsidRDefault="00000000" w:rsidP="00101FCD">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2CC3A1D8" w14:textId="77777777" w:rsidR="00101FCD" w:rsidRDefault="00000000" w:rsidP="00101FCD">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hideMark/>
                      </w:tcPr>
                      <w:p w14:paraId="68249397" w14:textId="77777777" w:rsidR="00101FCD" w:rsidRDefault="00000000" w:rsidP="00101FCD">
                        <w:pPr>
                          <w:spacing w:line="254" w:lineRule="auto"/>
                          <w:jc w:val="right"/>
                          <w:rPr>
                            <w:rFonts w:cstheme="minorHAnsi"/>
                            <w:b/>
                            <w:sz w:val="12"/>
                            <w:szCs w:val="12"/>
                            <w:lang w:bidi="he-IL"/>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hideMark/>
                      </w:tcPr>
                      <w:p w14:paraId="5E3EE391" w14:textId="77777777" w:rsidR="00101FCD" w:rsidRDefault="00000000" w:rsidP="00101FCD">
                        <w:pPr>
                          <w:spacing w:line="254" w:lineRule="auto"/>
                          <w:jc w:val="right"/>
                          <w:rPr>
                            <w:rFonts w:cstheme="minorHAnsi"/>
                            <w:b/>
                            <w:sz w:val="12"/>
                            <w:szCs w:val="12"/>
                            <w:lang w:bidi="he-IL"/>
                          </w:rPr>
                        </w:pPr>
                        <w:r w:rsidRPr="00F73175">
                          <w:rPr>
                            <w:rFonts w:cstheme="minorHAnsi"/>
                            <w:b/>
                            <w:sz w:val="12"/>
                            <w:szCs w:val="12"/>
                          </w:rPr>
                          <w:t>[●]</w:t>
                        </w:r>
                      </w:p>
                    </w:tc>
                  </w:tr>
                  <w:tr w:rsidR="00101FCD" w14:paraId="27FF160F" w14:textId="77777777" w:rsidTr="00EB18D8">
                    <w:tc>
                      <w:tcPr>
                        <w:tcW w:w="1531" w:type="pct"/>
                        <w:tcBorders>
                          <w:top w:val="single" w:sz="4" w:space="0" w:color="auto"/>
                          <w:left w:val="single" w:sz="4" w:space="0" w:color="auto"/>
                          <w:bottom w:val="single" w:sz="4" w:space="0" w:color="auto"/>
                          <w:right w:val="single" w:sz="4" w:space="0" w:color="auto"/>
                        </w:tcBorders>
                        <w:hideMark/>
                      </w:tcPr>
                      <w:p w14:paraId="648282E5" w14:textId="77777777" w:rsidR="00101FCD" w:rsidRDefault="00000000" w:rsidP="00101FCD">
                        <w:pPr>
                          <w:spacing w:line="254" w:lineRule="auto"/>
                          <w:rPr>
                            <w:b/>
                            <w:sz w:val="12"/>
                            <w:szCs w:val="12"/>
                          </w:rPr>
                        </w:pPr>
                        <w:r>
                          <w:rPr>
                            <w:b/>
                            <w:sz w:val="12"/>
                            <w:szCs w:val="12"/>
                          </w:rPr>
                          <w:t>Total liabilities</w:t>
                        </w:r>
                      </w:p>
                    </w:tc>
                    <w:tc>
                      <w:tcPr>
                        <w:tcW w:w="619" w:type="pct"/>
                        <w:tcBorders>
                          <w:top w:val="single" w:sz="4" w:space="0" w:color="auto"/>
                          <w:left w:val="single" w:sz="4" w:space="0" w:color="auto"/>
                          <w:bottom w:val="single" w:sz="4" w:space="0" w:color="auto"/>
                          <w:right w:val="single" w:sz="4" w:space="0" w:color="auto"/>
                        </w:tcBorders>
                      </w:tcPr>
                      <w:p w14:paraId="7DE48924" w14:textId="77777777" w:rsidR="00101FCD" w:rsidRPr="00DF7EE6" w:rsidRDefault="00000000" w:rsidP="00101FCD">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436E373E" w14:textId="77777777" w:rsidR="00101FCD" w:rsidRDefault="00000000" w:rsidP="00101FCD">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764A2774" w14:textId="77777777" w:rsidR="00101FCD" w:rsidRDefault="00000000" w:rsidP="00101FCD">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hideMark/>
                      </w:tcPr>
                      <w:p w14:paraId="15D8767E" w14:textId="77777777" w:rsidR="00101FCD" w:rsidRDefault="00000000" w:rsidP="00101FCD">
                        <w:pPr>
                          <w:spacing w:line="254" w:lineRule="auto"/>
                          <w:jc w:val="right"/>
                          <w:rPr>
                            <w:rFonts w:cstheme="minorHAnsi"/>
                            <w:b/>
                            <w:sz w:val="12"/>
                            <w:szCs w:val="12"/>
                            <w:lang w:bidi="he-IL"/>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hideMark/>
                      </w:tcPr>
                      <w:p w14:paraId="2C46823D" w14:textId="77777777" w:rsidR="00101FCD" w:rsidRDefault="00000000" w:rsidP="00101FCD">
                        <w:pPr>
                          <w:spacing w:line="254" w:lineRule="auto"/>
                          <w:jc w:val="right"/>
                          <w:rPr>
                            <w:rFonts w:cstheme="minorHAnsi"/>
                            <w:b/>
                            <w:sz w:val="12"/>
                            <w:szCs w:val="12"/>
                            <w:lang w:bidi="he-IL"/>
                          </w:rPr>
                        </w:pPr>
                        <w:r w:rsidRPr="00F73175">
                          <w:rPr>
                            <w:rFonts w:cstheme="minorHAnsi"/>
                            <w:b/>
                            <w:sz w:val="12"/>
                            <w:szCs w:val="12"/>
                          </w:rPr>
                          <w:t>[●]</w:t>
                        </w:r>
                      </w:p>
                    </w:tc>
                  </w:tr>
                  <w:tr w:rsidR="00101FCD" w14:paraId="116AC73E" w14:textId="77777777" w:rsidTr="00EB18D8">
                    <w:tc>
                      <w:tcPr>
                        <w:tcW w:w="1531" w:type="pct"/>
                        <w:tcBorders>
                          <w:top w:val="single" w:sz="4" w:space="0" w:color="auto"/>
                          <w:left w:val="single" w:sz="4" w:space="0" w:color="auto"/>
                          <w:bottom w:val="single" w:sz="4" w:space="0" w:color="auto"/>
                          <w:right w:val="single" w:sz="4" w:space="0" w:color="auto"/>
                        </w:tcBorders>
                        <w:hideMark/>
                      </w:tcPr>
                      <w:p w14:paraId="7FFE0441" w14:textId="77777777" w:rsidR="00101FCD" w:rsidRDefault="00000000" w:rsidP="00101FCD">
                        <w:pPr>
                          <w:spacing w:line="254" w:lineRule="auto"/>
                          <w:rPr>
                            <w:rFonts w:cstheme="minorHAnsi"/>
                            <w:b/>
                            <w:sz w:val="12"/>
                            <w:szCs w:val="12"/>
                            <w:lang w:bidi="he-IL"/>
                          </w:rPr>
                        </w:pPr>
                        <w:r>
                          <w:rPr>
                            <w:rFonts w:cstheme="minorHAnsi"/>
                            <w:b/>
                            <w:sz w:val="12"/>
                            <w:szCs w:val="12"/>
                            <w:lang w:bidi="he-IL"/>
                          </w:rPr>
                          <w:t>Total equity and liabilities</w:t>
                        </w:r>
                      </w:p>
                    </w:tc>
                    <w:tc>
                      <w:tcPr>
                        <w:tcW w:w="619" w:type="pct"/>
                        <w:tcBorders>
                          <w:top w:val="single" w:sz="4" w:space="0" w:color="auto"/>
                          <w:left w:val="single" w:sz="4" w:space="0" w:color="auto"/>
                          <w:bottom w:val="single" w:sz="4" w:space="0" w:color="auto"/>
                          <w:right w:val="single" w:sz="4" w:space="0" w:color="auto"/>
                        </w:tcBorders>
                      </w:tcPr>
                      <w:p w14:paraId="4EF62467" w14:textId="77777777" w:rsidR="00101FCD" w:rsidRPr="00DF7EE6" w:rsidRDefault="00000000" w:rsidP="00101FCD">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53DF67BF" w14:textId="77777777" w:rsidR="00101FCD" w:rsidRDefault="00000000" w:rsidP="00101FCD">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3C9BEC8B" w14:textId="77777777" w:rsidR="00101FCD" w:rsidRDefault="00000000" w:rsidP="00101FCD">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hideMark/>
                      </w:tcPr>
                      <w:p w14:paraId="44CE6863" w14:textId="77777777" w:rsidR="00101FCD" w:rsidRDefault="00000000" w:rsidP="00101FCD">
                        <w:pPr>
                          <w:spacing w:line="254" w:lineRule="auto"/>
                          <w:jc w:val="right"/>
                          <w:rPr>
                            <w:rFonts w:cstheme="minorHAnsi"/>
                            <w:b/>
                            <w:sz w:val="12"/>
                            <w:szCs w:val="12"/>
                            <w:lang w:bidi="he-IL"/>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hideMark/>
                      </w:tcPr>
                      <w:p w14:paraId="3D877A47" w14:textId="77777777" w:rsidR="00101FCD" w:rsidRDefault="00000000" w:rsidP="00101FCD">
                        <w:pPr>
                          <w:spacing w:line="254" w:lineRule="auto"/>
                          <w:jc w:val="right"/>
                          <w:rPr>
                            <w:rFonts w:cstheme="minorHAnsi"/>
                            <w:b/>
                            <w:sz w:val="12"/>
                            <w:szCs w:val="12"/>
                            <w:lang w:bidi="he-IL"/>
                          </w:rPr>
                        </w:pPr>
                        <w:r w:rsidRPr="00F73175">
                          <w:rPr>
                            <w:rFonts w:cstheme="minorHAnsi"/>
                            <w:b/>
                            <w:sz w:val="12"/>
                            <w:szCs w:val="12"/>
                          </w:rPr>
                          <w:t>[●]</w:t>
                        </w:r>
                      </w:p>
                    </w:tc>
                  </w:tr>
                  <w:tr w:rsidR="00EB18D8" w14:paraId="29EA8C50" w14:textId="77777777" w:rsidTr="00EB18D8">
                    <w:tc>
                      <w:tcPr>
                        <w:tcW w:w="1531" w:type="pct"/>
                        <w:tcBorders>
                          <w:top w:val="single" w:sz="4" w:space="0" w:color="auto"/>
                          <w:left w:val="single" w:sz="4" w:space="0" w:color="auto"/>
                          <w:bottom w:val="single" w:sz="4" w:space="0" w:color="auto"/>
                          <w:right w:val="single" w:sz="4" w:space="0" w:color="auto"/>
                        </w:tcBorders>
                      </w:tcPr>
                      <w:p w14:paraId="486A5A02" w14:textId="77777777" w:rsidR="002435AC" w:rsidRDefault="00000000" w:rsidP="002435AC">
                        <w:pPr>
                          <w:spacing w:line="254" w:lineRule="auto"/>
                          <w:rPr>
                            <w:rFonts w:cstheme="minorHAnsi"/>
                            <w:b/>
                            <w:sz w:val="12"/>
                            <w:szCs w:val="12"/>
                            <w:lang w:bidi="he-IL"/>
                          </w:rPr>
                        </w:pPr>
                      </w:p>
                    </w:tc>
                    <w:tc>
                      <w:tcPr>
                        <w:tcW w:w="619" w:type="pct"/>
                        <w:tcBorders>
                          <w:top w:val="single" w:sz="4" w:space="0" w:color="auto"/>
                          <w:left w:val="single" w:sz="4" w:space="0" w:color="auto"/>
                          <w:bottom w:val="single" w:sz="4" w:space="0" w:color="auto"/>
                          <w:right w:val="single" w:sz="4" w:space="0" w:color="auto"/>
                        </w:tcBorders>
                      </w:tcPr>
                      <w:p w14:paraId="330BD951" w14:textId="77777777" w:rsidR="002435AC" w:rsidRPr="002435AC" w:rsidRDefault="00000000" w:rsidP="002435AC">
                        <w:pPr>
                          <w:spacing w:line="254" w:lineRule="auto"/>
                          <w:jc w:val="right"/>
                          <w:rPr>
                            <w:rFonts w:cstheme="minorHAnsi"/>
                            <w:b/>
                            <w:sz w:val="12"/>
                            <w:szCs w:val="12"/>
                            <w:highlight w:val="yellow"/>
                          </w:rPr>
                        </w:pPr>
                      </w:p>
                    </w:tc>
                    <w:tc>
                      <w:tcPr>
                        <w:tcW w:w="695" w:type="pct"/>
                        <w:tcBorders>
                          <w:top w:val="single" w:sz="4" w:space="0" w:color="auto"/>
                          <w:left w:val="single" w:sz="4" w:space="0" w:color="auto"/>
                          <w:bottom w:val="single" w:sz="4" w:space="0" w:color="auto"/>
                          <w:right w:val="single" w:sz="4" w:space="0" w:color="auto"/>
                        </w:tcBorders>
                      </w:tcPr>
                      <w:p w14:paraId="689CC30D" w14:textId="77777777" w:rsidR="002435AC" w:rsidRDefault="00000000" w:rsidP="002435AC">
                        <w:pPr>
                          <w:spacing w:line="254" w:lineRule="auto"/>
                          <w:jc w:val="right"/>
                          <w:rPr>
                            <w:rFonts w:cstheme="minorHAnsi"/>
                            <w:b/>
                            <w:sz w:val="12"/>
                            <w:szCs w:val="12"/>
                          </w:rPr>
                        </w:pPr>
                      </w:p>
                    </w:tc>
                    <w:tc>
                      <w:tcPr>
                        <w:tcW w:w="766" w:type="pct"/>
                        <w:tcBorders>
                          <w:top w:val="single" w:sz="4" w:space="0" w:color="auto"/>
                          <w:left w:val="single" w:sz="4" w:space="0" w:color="auto"/>
                          <w:bottom w:val="single" w:sz="4" w:space="0" w:color="auto"/>
                          <w:right w:val="single" w:sz="4" w:space="0" w:color="auto"/>
                        </w:tcBorders>
                      </w:tcPr>
                      <w:p w14:paraId="60F3C6A0" w14:textId="77777777" w:rsidR="002435AC" w:rsidRDefault="00000000" w:rsidP="002435AC">
                        <w:pPr>
                          <w:spacing w:line="254" w:lineRule="auto"/>
                          <w:jc w:val="right"/>
                          <w:rPr>
                            <w:rFonts w:cstheme="minorHAnsi"/>
                            <w:b/>
                            <w:sz w:val="12"/>
                            <w:szCs w:val="12"/>
                          </w:rPr>
                        </w:pPr>
                      </w:p>
                    </w:tc>
                    <w:tc>
                      <w:tcPr>
                        <w:tcW w:w="695" w:type="pct"/>
                        <w:tcBorders>
                          <w:top w:val="single" w:sz="4" w:space="0" w:color="auto"/>
                          <w:left w:val="single" w:sz="4" w:space="0" w:color="auto"/>
                          <w:bottom w:val="single" w:sz="4" w:space="0" w:color="auto"/>
                          <w:right w:val="single" w:sz="4" w:space="0" w:color="auto"/>
                        </w:tcBorders>
                      </w:tcPr>
                      <w:p w14:paraId="0317E077" w14:textId="77777777" w:rsidR="002435AC" w:rsidRDefault="00000000" w:rsidP="002435AC">
                        <w:pPr>
                          <w:spacing w:line="254" w:lineRule="auto"/>
                          <w:jc w:val="right"/>
                          <w:rPr>
                            <w:rFonts w:cstheme="minorHAnsi"/>
                            <w:b/>
                            <w:sz w:val="12"/>
                            <w:szCs w:val="12"/>
                          </w:rPr>
                        </w:pPr>
                      </w:p>
                    </w:tc>
                    <w:tc>
                      <w:tcPr>
                        <w:tcW w:w="694" w:type="pct"/>
                        <w:tcBorders>
                          <w:top w:val="single" w:sz="4" w:space="0" w:color="auto"/>
                          <w:left w:val="single" w:sz="4" w:space="0" w:color="auto"/>
                          <w:bottom w:val="single" w:sz="4" w:space="0" w:color="auto"/>
                          <w:right w:val="single" w:sz="4" w:space="0" w:color="auto"/>
                        </w:tcBorders>
                      </w:tcPr>
                      <w:p w14:paraId="460ADDC4" w14:textId="77777777" w:rsidR="002435AC" w:rsidRDefault="00000000" w:rsidP="002435AC">
                        <w:pPr>
                          <w:spacing w:line="254" w:lineRule="auto"/>
                          <w:jc w:val="right"/>
                          <w:rPr>
                            <w:rFonts w:cstheme="minorHAnsi"/>
                            <w:b/>
                            <w:sz w:val="12"/>
                            <w:szCs w:val="12"/>
                            <w:lang w:bidi="he-IL"/>
                          </w:rPr>
                        </w:pPr>
                      </w:p>
                    </w:tc>
                  </w:tr>
                  <w:tr w:rsidR="0044207D" w14:paraId="36144E32" w14:textId="77777777" w:rsidTr="006469ED">
                    <w:tc>
                      <w:tcPr>
                        <w:tcW w:w="153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1596F5" w14:textId="77777777" w:rsidR="0044207D" w:rsidRDefault="00000000" w:rsidP="0044207D">
                        <w:pPr>
                          <w:spacing w:line="254" w:lineRule="auto"/>
                          <w:rPr>
                            <w:rFonts w:cstheme="minorHAnsi"/>
                            <w:b/>
                            <w:sz w:val="12"/>
                            <w:szCs w:val="12"/>
                            <w:lang w:bidi="he-IL"/>
                          </w:rPr>
                        </w:pPr>
                        <w:r>
                          <w:rPr>
                            <w:rFonts w:cstheme="minorHAnsi"/>
                            <w:b/>
                            <w:sz w:val="12"/>
                            <w:szCs w:val="12"/>
                            <w:u w:val="single"/>
                          </w:rPr>
                          <w:t>Statement of Comprehensive Income of the Company</w:t>
                        </w:r>
                      </w:p>
                    </w:tc>
                    <w:tc>
                      <w:tcPr>
                        <w:tcW w:w="61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4CE9D5" w14:textId="77777777" w:rsidR="0044207D" w:rsidRDefault="00000000" w:rsidP="0044207D">
                        <w:pPr>
                          <w:spacing w:line="254" w:lineRule="auto"/>
                          <w:jc w:val="right"/>
                          <w:rPr>
                            <w:rFonts w:cstheme="minorHAnsi"/>
                            <w:b/>
                            <w:sz w:val="12"/>
                            <w:szCs w:val="12"/>
                          </w:rPr>
                        </w:pPr>
                        <w:r>
                          <w:rPr>
                            <w:rFonts w:cstheme="minorHAnsi"/>
                            <w:b/>
                            <w:sz w:val="12"/>
                            <w:szCs w:val="12"/>
                          </w:rPr>
                          <w:t xml:space="preserve">As at </w:t>
                        </w:r>
                        <w:r w:rsidRPr="00F73175">
                          <w:rPr>
                            <w:rFonts w:cstheme="minorHAnsi"/>
                            <w:b/>
                            <w:sz w:val="12"/>
                            <w:szCs w:val="12"/>
                          </w:rPr>
                          <w:t>[●]</w:t>
                        </w:r>
                        <w:r>
                          <w:rPr>
                            <w:rFonts w:cstheme="minorHAnsi"/>
                            <w:b/>
                            <w:sz w:val="12"/>
                            <w:szCs w:val="12"/>
                          </w:rPr>
                          <w:t xml:space="preserve"> </w:t>
                        </w:r>
                        <w:r>
                          <w:rPr>
                            <w:rFonts w:cstheme="minorHAnsi"/>
                            <w:b/>
                            <w:sz w:val="12"/>
                            <w:szCs w:val="12"/>
                          </w:rPr>
                          <w:t>(Unaudited) (£’000)</w:t>
                        </w:r>
                      </w:p>
                    </w:tc>
                    <w:tc>
                      <w:tcPr>
                        <w:tcW w:w="69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B34608" w14:textId="77777777" w:rsidR="0044207D" w:rsidRDefault="00000000" w:rsidP="0044207D">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proofErr w:type="gramStart"/>
                        <w:r>
                          <w:rPr>
                            <w:rFonts w:cstheme="minorHAnsi"/>
                            <w:b/>
                            <w:sz w:val="12"/>
                            <w:szCs w:val="12"/>
                          </w:rPr>
                          <w:t>●]</w:t>
                        </w:r>
                        <w:r>
                          <w:rPr>
                            <w:rFonts w:cstheme="minorHAnsi"/>
                            <w:b/>
                            <w:sz w:val="12"/>
                            <w:szCs w:val="12"/>
                          </w:rPr>
                          <w:t>(</w:t>
                        </w:r>
                        <w:proofErr w:type="gramEnd"/>
                        <w:r>
                          <w:rPr>
                            <w:rFonts w:cstheme="minorHAnsi"/>
                            <w:b/>
                            <w:sz w:val="12"/>
                            <w:szCs w:val="12"/>
                          </w:rPr>
                          <w:t>Unaudited) (£’000)</w:t>
                        </w:r>
                      </w:p>
                    </w:tc>
                    <w:tc>
                      <w:tcPr>
                        <w:tcW w:w="76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92567C" w14:textId="77777777" w:rsidR="0044207D" w:rsidRDefault="00000000" w:rsidP="0044207D">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c>
                      <w:tcPr>
                        <w:tcW w:w="69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0C81A7" w14:textId="77777777" w:rsidR="0044207D" w:rsidRDefault="00000000" w:rsidP="0044207D">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c>
                      <w:tcPr>
                        <w:tcW w:w="6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D6BCC2" w14:textId="77777777" w:rsidR="0044207D" w:rsidRDefault="00000000" w:rsidP="0044207D">
                        <w:pPr>
                          <w:spacing w:line="254" w:lineRule="auto"/>
                          <w:jc w:val="right"/>
                          <w:rPr>
                            <w:rFonts w:cstheme="minorHAnsi"/>
                            <w:b/>
                            <w:sz w:val="12"/>
                            <w:szCs w:val="12"/>
                            <w:lang w:bidi="he-IL"/>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r>
                  <w:tr w:rsidR="00474A4E" w14:paraId="465B0899" w14:textId="77777777" w:rsidTr="00EB18D8">
                    <w:tc>
                      <w:tcPr>
                        <w:tcW w:w="1531" w:type="pct"/>
                        <w:tcBorders>
                          <w:top w:val="single" w:sz="4" w:space="0" w:color="auto"/>
                          <w:left w:val="single" w:sz="4" w:space="0" w:color="auto"/>
                          <w:bottom w:val="single" w:sz="4" w:space="0" w:color="auto"/>
                          <w:right w:val="single" w:sz="4" w:space="0" w:color="auto"/>
                        </w:tcBorders>
                      </w:tcPr>
                      <w:p w14:paraId="4408A756" w14:textId="77777777" w:rsidR="00474A4E" w:rsidRDefault="00000000" w:rsidP="00474A4E">
                        <w:pPr>
                          <w:spacing w:line="254" w:lineRule="auto"/>
                          <w:rPr>
                            <w:rFonts w:cstheme="minorHAnsi"/>
                            <w:b/>
                            <w:sz w:val="12"/>
                            <w:szCs w:val="12"/>
                            <w:lang w:bidi="he-IL"/>
                          </w:rPr>
                        </w:pPr>
                        <w:r>
                          <w:rPr>
                            <w:rFonts w:cstheme="minorHAnsi"/>
                            <w:b/>
                            <w:sz w:val="12"/>
                            <w:szCs w:val="12"/>
                            <w:lang w:bidi="he-IL"/>
                          </w:rPr>
                          <w:t>Operating Loss</w:t>
                        </w:r>
                      </w:p>
                    </w:tc>
                    <w:tc>
                      <w:tcPr>
                        <w:tcW w:w="619" w:type="pct"/>
                        <w:tcBorders>
                          <w:top w:val="single" w:sz="4" w:space="0" w:color="auto"/>
                          <w:left w:val="single" w:sz="4" w:space="0" w:color="auto"/>
                          <w:bottom w:val="single" w:sz="4" w:space="0" w:color="auto"/>
                          <w:right w:val="single" w:sz="4" w:space="0" w:color="auto"/>
                        </w:tcBorders>
                      </w:tcPr>
                      <w:p w14:paraId="1B08598C" w14:textId="77777777" w:rsidR="00474A4E" w:rsidRPr="00DF7EE6"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2A601864"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43948793"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3421E4AD"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134E8543" w14:textId="77777777" w:rsidR="00474A4E" w:rsidRDefault="00000000" w:rsidP="00474A4E">
                        <w:pPr>
                          <w:spacing w:line="254" w:lineRule="auto"/>
                          <w:jc w:val="right"/>
                          <w:rPr>
                            <w:rFonts w:cstheme="minorHAnsi"/>
                            <w:b/>
                            <w:sz w:val="12"/>
                            <w:szCs w:val="12"/>
                            <w:lang w:bidi="he-IL"/>
                          </w:rPr>
                        </w:pPr>
                        <w:r>
                          <w:rPr>
                            <w:rFonts w:cstheme="minorHAnsi"/>
                            <w:b/>
                            <w:bCs/>
                            <w:sz w:val="12"/>
                            <w:szCs w:val="12"/>
                            <w:lang w:bidi="he-IL"/>
                          </w:rPr>
                          <w:t>(130)</w:t>
                        </w:r>
                      </w:p>
                    </w:tc>
                  </w:tr>
                  <w:tr w:rsidR="00474A4E" w14:paraId="4465D2EF" w14:textId="77777777" w:rsidTr="00EB18D8">
                    <w:tc>
                      <w:tcPr>
                        <w:tcW w:w="1531" w:type="pct"/>
                        <w:tcBorders>
                          <w:top w:val="single" w:sz="4" w:space="0" w:color="auto"/>
                          <w:left w:val="single" w:sz="4" w:space="0" w:color="auto"/>
                          <w:bottom w:val="single" w:sz="4" w:space="0" w:color="auto"/>
                          <w:right w:val="single" w:sz="4" w:space="0" w:color="auto"/>
                        </w:tcBorders>
                      </w:tcPr>
                      <w:p w14:paraId="2D65A455" w14:textId="77777777" w:rsidR="00474A4E" w:rsidRDefault="00000000" w:rsidP="00474A4E">
                        <w:pPr>
                          <w:spacing w:line="254" w:lineRule="auto"/>
                          <w:rPr>
                            <w:rFonts w:cstheme="minorHAnsi"/>
                            <w:b/>
                            <w:sz w:val="12"/>
                            <w:szCs w:val="12"/>
                            <w:lang w:bidi="he-IL"/>
                          </w:rPr>
                        </w:pPr>
                        <w:r>
                          <w:rPr>
                            <w:rFonts w:cstheme="minorHAnsi"/>
                            <w:sz w:val="12"/>
                            <w:szCs w:val="12"/>
                            <w:lang w:bidi="he-IL"/>
                          </w:rPr>
                          <w:t>Finance and other costs</w:t>
                        </w:r>
                      </w:p>
                    </w:tc>
                    <w:tc>
                      <w:tcPr>
                        <w:tcW w:w="619" w:type="pct"/>
                        <w:tcBorders>
                          <w:top w:val="single" w:sz="4" w:space="0" w:color="auto"/>
                          <w:left w:val="single" w:sz="4" w:space="0" w:color="auto"/>
                          <w:bottom w:val="single" w:sz="4" w:space="0" w:color="auto"/>
                          <w:right w:val="single" w:sz="4" w:space="0" w:color="auto"/>
                        </w:tcBorders>
                      </w:tcPr>
                      <w:p w14:paraId="2F5E270C" w14:textId="77777777" w:rsidR="00474A4E" w:rsidRPr="00DF7EE6" w:rsidRDefault="00000000" w:rsidP="00474A4E">
                        <w:pPr>
                          <w:spacing w:line="254" w:lineRule="auto"/>
                          <w:jc w:val="right"/>
                          <w:rPr>
                            <w:rFonts w:cstheme="minorHAnsi"/>
                            <w:bCs/>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4A0CCCDA" w14:textId="77777777" w:rsidR="00474A4E" w:rsidRPr="00E46BCE" w:rsidRDefault="00000000" w:rsidP="00474A4E">
                        <w:pPr>
                          <w:spacing w:line="254" w:lineRule="auto"/>
                          <w:jc w:val="right"/>
                          <w:rPr>
                            <w:rFonts w:cstheme="minorHAnsi"/>
                            <w:bCs/>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681BAAB3"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08707743"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5D9BFDD6" w14:textId="77777777" w:rsidR="00474A4E" w:rsidRDefault="00000000" w:rsidP="00474A4E">
                        <w:pPr>
                          <w:spacing w:line="254" w:lineRule="auto"/>
                          <w:jc w:val="right"/>
                          <w:rPr>
                            <w:rFonts w:cstheme="minorHAnsi"/>
                            <w:b/>
                            <w:sz w:val="12"/>
                            <w:szCs w:val="12"/>
                            <w:lang w:bidi="he-IL"/>
                          </w:rPr>
                        </w:pPr>
                        <w:r>
                          <w:rPr>
                            <w:rFonts w:cstheme="minorHAnsi"/>
                            <w:sz w:val="12"/>
                            <w:szCs w:val="12"/>
                            <w:lang w:bidi="he-IL"/>
                          </w:rPr>
                          <w:t>1,066</w:t>
                        </w:r>
                      </w:p>
                    </w:tc>
                  </w:tr>
                  <w:tr w:rsidR="00474A4E" w14:paraId="170BBC53" w14:textId="77777777" w:rsidTr="00EB18D8">
                    <w:tc>
                      <w:tcPr>
                        <w:tcW w:w="1531" w:type="pct"/>
                        <w:tcBorders>
                          <w:top w:val="single" w:sz="4" w:space="0" w:color="auto"/>
                          <w:left w:val="single" w:sz="4" w:space="0" w:color="auto"/>
                          <w:bottom w:val="single" w:sz="4" w:space="0" w:color="auto"/>
                          <w:right w:val="single" w:sz="4" w:space="0" w:color="auto"/>
                        </w:tcBorders>
                      </w:tcPr>
                      <w:p w14:paraId="1159ECA6" w14:textId="77777777" w:rsidR="00474A4E" w:rsidRDefault="00000000" w:rsidP="00474A4E">
                        <w:pPr>
                          <w:spacing w:line="254" w:lineRule="auto"/>
                          <w:rPr>
                            <w:rFonts w:cstheme="minorHAnsi"/>
                            <w:b/>
                            <w:sz w:val="12"/>
                            <w:szCs w:val="12"/>
                            <w:lang w:bidi="he-IL"/>
                          </w:rPr>
                        </w:pPr>
                        <w:r>
                          <w:rPr>
                            <w:rFonts w:cstheme="minorHAnsi"/>
                            <w:b/>
                            <w:sz w:val="12"/>
                            <w:szCs w:val="12"/>
                            <w:lang w:bidi="he-IL"/>
                          </w:rPr>
                          <w:t>Loss before taxation</w:t>
                        </w:r>
                      </w:p>
                    </w:tc>
                    <w:tc>
                      <w:tcPr>
                        <w:tcW w:w="619" w:type="pct"/>
                        <w:tcBorders>
                          <w:top w:val="single" w:sz="4" w:space="0" w:color="auto"/>
                          <w:left w:val="single" w:sz="4" w:space="0" w:color="auto"/>
                          <w:bottom w:val="single" w:sz="4" w:space="0" w:color="auto"/>
                          <w:right w:val="single" w:sz="4" w:space="0" w:color="auto"/>
                        </w:tcBorders>
                      </w:tcPr>
                      <w:p w14:paraId="41D85D45" w14:textId="77777777" w:rsidR="00474A4E" w:rsidRPr="00DF7EE6"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247EE60D"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334C4D3A"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113B6F02"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301E5766" w14:textId="77777777" w:rsidR="00474A4E" w:rsidRDefault="00000000" w:rsidP="00474A4E">
                        <w:pPr>
                          <w:spacing w:line="254" w:lineRule="auto"/>
                          <w:jc w:val="right"/>
                          <w:rPr>
                            <w:rFonts w:cstheme="minorHAnsi"/>
                            <w:b/>
                            <w:sz w:val="12"/>
                            <w:szCs w:val="12"/>
                            <w:lang w:bidi="he-IL"/>
                          </w:rPr>
                        </w:pPr>
                        <w:r>
                          <w:rPr>
                            <w:rFonts w:cstheme="minorHAnsi"/>
                            <w:b/>
                            <w:bCs/>
                            <w:sz w:val="12"/>
                            <w:szCs w:val="12"/>
                            <w:lang w:bidi="he-IL"/>
                          </w:rPr>
                          <w:t>936</w:t>
                        </w:r>
                      </w:p>
                    </w:tc>
                  </w:tr>
                  <w:tr w:rsidR="00474A4E" w14:paraId="31441097" w14:textId="77777777" w:rsidTr="00EB18D8">
                    <w:tc>
                      <w:tcPr>
                        <w:tcW w:w="1531" w:type="pct"/>
                        <w:tcBorders>
                          <w:top w:val="single" w:sz="4" w:space="0" w:color="auto"/>
                          <w:left w:val="single" w:sz="4" w:space="0" w:color="auto"/>
                          <w:bottom w:val="single" w:sz="4" w:space="0" w:color="auto"/>
                          <w:right w:val="single" w:sz="4" w:space="0" w:color="auto"/>
                        </w:tcBorders>
                      </w:tcPr>
                      <w:p w14:paraId="38446E94" w14:textId="77777777" w:rsidR="00474A4E" w:rsidRDefault="00000000" w:rsidP="00474A4E">
                        <w:pPr>
                          <w:spacing w:line="254" w:lineRule="auto"/>
                          <w:rPr>
                            <w:rFonts w:cstheme="minorHAnsi"/>
                            <w:b/>
                            <w:sz w:val="12"/>
                            <w:szCs w:val="12"/>
                            <w:lang w:bidi="he-IL"/>
                          </w:rPr>
                        </w:pPr>
                        <w:r>
                          <w:rPr>
                            <w:rFonts w:cstheme="minorHAnsi"/>
                            <w:sz w:val="12"/>
                            <w:szCs w:val="12"/>
                            <w:lang w:bidi="he-IL"/>
                          </w:rPr>
                          <w:t>Income tax</w:t>
                        </w:r>
                      </w:p>
                    </w:tc>
                    <w:tc>
                      <w:tcPr>
                        <w:tcW w:w="619" w:type="pct"/>
                        <w:tcBorders>
                          <w:top w:val="single" w:sz="4" w:space="0" w:color="auto"/>
                          <w:left w:val="single" w:sz="4" w:space="0" w:color="auto"/>
                          <w:bottom w:val="single" w:sz="4" w:space="0" w:color="auto"/>
                          <w:right w:val="single" w:sz="4" w:space="0" w:color="auto"/>
                        </w:tcBorders>
                      </w:tcPr>
                      <w:p w14:paraId="345306F9" w14:textId="77777777" w:rsidR="00474A4E" w:rsidRPr="00DF7EE6"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703F44D0"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463FCEE8"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18F17120"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018DA01C" w14:textId="77777777" w:rsidR="00474A4E" w:rsidRDefault="00000000" w:rsidP="00474A4E">
                        <w:pPr>
                          <w:spacing w:line="254" w:lineRule="auto"/>
                          <w:jc w:val="right"/>
                          <w:rPr>
                            <w:rFonts w:cstheme="minorHAnsi"/>
                            <w:b/>
                            <w:sz w:val="12"/>
                            <w:szCs w:val="12"/>
                            <w:lang w:bidi="he-IL"/>
                          </w:rPr>
                        </w:pPr>
                        <w:r>
                          <w:rPr>
                            <w:rFonts w:cstheme="minorHAnsi"/>
                            <w:sz w:val="12"/>
                            <w:szCs w:val="12"/>
                            <w:lang w:bidi="he-IL"/>
                          </w:rPr>
                          <w:t>-</w:t>
                        </w:r>
                      </w:p>
                    </w:tc>
                  </w:tr>
                  <w:tr w:rsidR="00474A4E" w14:paraId="3AA7CFF5" w14:textId="77777777" w:rsidTr="00EB18D8">
                    <w:tc>
                      <w:tcPr>
                        <w:tcW w:w="1531" w:type="pct"/>
                        <w:tcBorders>
                          <w:top w:val="single" w:sz="4" w:space="0" w:color="auto"/>
                          <w:left w:val="single" w:sz="4" w:space="0" w:color="auto"/>
                          <w:bottom w:val="single" w:sz="4" w:space="0" w:color="auto"/>
                          <w:right w:val="single" w:sz="4" w:space="0" w:color="auto"/>
                        </w:tcBorders>
                      </w:tcPr>
                      <w:p w14:paraId="1B3D3019" w14:textId="77777777" w:rsidR="00474A4E" w:rsidRDefault="00000000" w:rsidP="00474A4E">
                        <w:pPr>
                          <w:spacing w:line="254" w:lineRule="auto"/>
                          <w:rPr>
                            <w:rFonts w:cstheme="minorHAnsi"/>
                            <w:b/>
                            <w:sz w:val="12"/>
                            <w:szCs w:val="12"/>
                            <w:lang w:bidi="he-IL"/>
                          </w:rPr>
                        </w:pPr>
                        <w:r>
                          <w:rPr>
                            <w:rFonts w:cstheme="minorHAnsi"/>
                            <w:b/>
                            <w:sz w:val="12"/>
                            <w:szCs w:val="12"/>
                            <w:lang w:bidi="he-IL"/>
                          </w:rPr>
                          <w:t>Loss for the year/period</w:t>
                        </w:r>
                      </w:p>
                    </w:tc>
                    <w:tc>
                      <w:tcPr>
                        <w:tcW w:w="619" w:type="pct"/>
                        <w:tcBorders>
                          <w:top w:val="single" w:sz="4" w:space="0" w:color="auto"/>
                          <w:left w:val="single" w:sz="4" w:space="0" w:color="auto"/>
                          <w:bottom w:val="single" w:sz="4" w:space="0" w:color="auto"/>
                          <w:right w:val="single" w:sz="4" w:space="0" w:color="auto"/>
                        </w:tcBorders>
                      </w:tcPr>
                      <w:p w14:paraId="156AF9C0" w14:textId="77777777" w:rsidR="00474A4E" w:rsidRPr="00DF7EE6"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43FC0198"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35D60750"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6EE3572F"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22949F16" w14:textId="77777777" w:rsidR="00474A4E" w:rsidRDefault="00000000" w:rsidP="00474A4E">
                        <w:pPr>
                          <w:spacing w:line="254" w:lineRule="auto"/>
                          <w:jc w:val="right"/>
                          <w:rPr>
                            <w:rFonts w:cstheme="minorHAnsi"/>
                            <w:b/>
                            <w:sz w:val="12"/>
                            <w:szCs w:val="12"/>
                            <w:lang w:bidi="he-IL"/>
                          </w:rPr>
                        </w:pPr>
                        <w:r>
                          <w:rPr>
                            <w:rFonts w:cstheme="minorHAnsi"/>
                            <w:b/>
                            <w:bCs/>
                            <w:sz w:val="12"/>
                            <w:szCs w:val="12"/>
                            <w:lang w:bidi="he-IL"/>
                          </w:rPr>
                          <w:t>936</w:t>
                        </w:r>
                      </w:p>
                    </w:tc>
                  </w:tr>
                  <w:tr w:rsidR="00474A4E" w14:paraId="29C17F3A" w14:textId="77777777" w:rsidTr="00EB18D8">
                    <w:tc>
                      <w:tcPr>
                        <w:tcW w:w="1531" w:type="pct"/>
                        <w:tcBorders>
                          <w:top w:val="single" w:sz="4" w:space="0" w:color="auto"/>
                          <w:left w:val="single" w:sz="4" w:space="0" w:color="auto"/>
                          <w:bottom w:val="single" w:sz="4" w:space="0" w:color="auto"/>
                          <w:right w:val="single" w:sz="4" w:space="0" w:color="auto"/>
                        </w:tcBorders>
                      </w:tcPr>
                      <w:p w14:paraId="52E1AFFC" w14:textId="77777777" w:rsidR="00474A4E" w:rsidRDefault="00000000" w:rsidP="00474A4E">
                        <w:pPr>
                          <w:spacing w:line="254" w:lineRule="auto"/>
                          <w:rPr>
                            <w:rFonts w:cstheme="minorHAnsi"/>
                            <w:b/>
                            <w:sz w:val="12"/>
                            <w:szCs w:val="12"/>
                            <w:lang w:bidi="he-IL"/>
                          </w:rPr>
                        </w:pPr>
                        <w:r>
                          <w:rPr>
                            <w:rFonts w:cstheme="minorHAnsi"/>
                            <w:b/>
                            <w:sz w:val="12"/>
                            <w:szCs w:val="12"/>
                            <w:lang w:bidi="he-IL"/>
                          </w:rPr>
                          <w:t>Total comprehensive income for the year/period attributable to the equity owners</w:t>
                        </w:r>
                      </w:p>
                    </w:tc>
                    <w:tc>
                      <w:tcPr>
                        <w:tcW w:w="619" w:type="pct"/>
                        <w:tcBorders>
                          <w:top w:val="single" w:sz="4" w:space="0" w:color="auto"/>
                          <w:left w:val="single" w:sz="4" w:space="0" w:color="auto"/>
                          <w:bottom w:val="single" w:sz="4" w:space="0" w:color="auto"/>
                          <w:right w:val="single" w:sz="4" w:space="0" w:color="auto"/>
                        </w:tcBorders>
                      </w:tcPr>
                      <w:p w14:paraId="3729496A" w14:textId="77777777" w:rsidR="00474A4E" w:rsidRPr="00DF7EE6"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45F22C71"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769FC915"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6AF22941"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6725A1EA" w14:textId="77777777" w:rsidR="00474A4E" w:rsidRDefault="00000000" w:rsidP="00474A4E">
                        <w:pPr>
                          <w:spacing w:line="254" w:lineRule="auto"/>
                          <w:jc w:val="right"/>
                          <w:rPr>
                            <w:rFonts w:cstheme="minorHAnsi"/>
                            <w:b/>
                            <w:sz w:val="12"/>
                            <w:szCs w:val="12"/>
                            <w:lang w:bidi="he-IL"/>
                          </w:rPr>
                        </w:pPr>
                        <w:r>
                          <w:rPr>
                            <w:rFonts w:cstheme="minorHAnsi"/>
                            <w:b/>
                            <w:bCs/>
                            <w:sz w:val="12"/>
                            <w:szCs w:val="12"/>
                            <w:lang w:bidi="he-IL"/>
                          </w:rPr>
                          <w:t>936</w:t>
                        </w:r>
                      </w:p>
                    </w:tc>
                  </w:tr>
                  <w:tr w:rsidR="00DC228E" w14:paraId="25154096" w14:textId="77777777" w:rsidTr="00EB18D8">
                    <w:tc>
                      <w:tcPr>
                        <w:tcW w:w="1531" w:type="pct"/>
                        <w:tcBorders>
                          <w:top w:val="single" w:sz="4" w:space="0" w:color="auto"/>
                          <w:left w:val="single" w:sz="4" w:space="0" w:color="auto"/>
                          <w:bottom w:val="single" w:sz="4" w:space="0" w:color="auto"/>
                          <w:right w:val="single" w:sz="4" w:space="0" w:color="auto"/>
                        </w:tcBorders>
                      </w:tcPr>
                      <w:p w14:paraId="7F3A9927" w14:textId="77777777" w:rsidR="00DC228E" w:rsidRDefault="00000000" w:rsidP="00101FCD">
                        <w:pPr>
                          <w:spacing w:line="254" w:lineRule="auto"/>
                          <w:rPr>
                            <w:rFonts w:cstheme="minorHAnsi"/>
                            <w:b/>
                            <w:sz w:val="12"/>
                            <w:szCs w:val="12"/>
                            <w:lang w:bidi="he-IL"/>
                          </w:rPr>
                        </w:pPr>
                      </w:p>
                    </w:tc>
                    <w:tc>
                      <w:tcPr>
                        <w:tcW w:w="619" w:type="pct"/>
                        <w:tcBorders>
                          <w:top w:val="single" w:sz="4" w:space="0" w:color="auto"/>
                          <w:left w:val="single" w:sz="4" w:space="0" w:color="auto"/>
                          <w:bottom w:val="single" w:sz="4" w:space="0" w:color="auto"/>
                          <w:right w:val="single" w:sz="4" w:space="0" w:color="auto"/>
                        </w:tcBorders>
                      </w:tcPr>
                      <w:p w14:paraId="06125925" w14:textId="77777777" w:rsidR="00DC228E" w:rsidRPr="00DF7EE6" w:rsidRDefault="00000000" w:rsidP="00101FCD">
                        <w:pPr>
                          <w:spacing w:line="254" w:lineRule="auto"/>
                          <w:jc w:val="right"/>
                          <w:rPr>
                            <w:rFonts w:cstheme="minorHAnsi"/>
                            <w:b/>
                            <w:sz w:val="12"/>
                            <w:szCs w:val="12"/>
                          </w:rPr>
                        </w:pPr>
                      </w:p>
                    </w:tc>
                    <w:tc>
                      <w:tcPr>
                        <w:tcW w:w="695" w:type="pct"/>
                        <w:tcBorders>
                          <w:top w:val="single" w:sz="4" w:space="0" w:color="auto"/>
                          <w:left w:val="single" w:sz="4" w:space="0" w:color="auto"/>
                          <w:bottom w:val="single" w:sz="4" w:space="0" w:color="auto"/>
                          <w:right w:val="single" w:sz="4" w:space="0" w:color="auto"/>
                        </w:tcBorders>
                      </w:tcPr>
                      <w:p w14:paraId="08F28A2E" w14:textId="77777777" w:rsidR="00DC228E" w:rsidRDefault="00000000" w:rsidP="00101FCD">
                        <w:pPr>
                          <w:spacing w:line="254" w:lineRule="auto"/>
                          <w:jc w:val="right"/>
                          <w:rPr>
                            <w:rFonts w:cstheme="minorHAnsi"/>
                            <w:b/>
                            <w:sz w:val="12"/>
                            <w:szCs w:val="12"/>
                          </w:rPr>
                        </w:pPr>
                      </w:p>
                    </w:tc>
                    <w:tc>
                      <w:tcPr>
                        <w:tcW w:w="766" w:type="pct"/>
                        <w:tcBorders>
                          <w:top w:val="single" w:sz="4" w:space="0" w:color="auto"/>
                          <w:left w:val="single" w:sz="4" w:space="0" w:color="auto"/>
                          <w:bottom w:val="single" w:sz="4" w:space="0" w:color="auto"/>
                          <w:right w:val="single" w:sz="4" w:space="0" w:color="auto"/>
                        </w:tcBorders>
                      </w:tcPr>
                      <w:p w14:paraId="5BABC0DB" w14:textId="77777777" w:rsidR="00DC228E" w:rsidRDefault="00000000" w:rsidP="00101FCD">
                        <w:pPr>
                          <w:spacing w:line="254" w:lineRule="auto"/>
                          <w:jc w:val="right"/>
                          <w:rPr>
                            <w:rFonts w:cstheme="minorHAnsi"/>
                            <w:b/>
                            <w:sz w:val="12"/>
                            <w:szCs w:val="12"/>
                          </w:rPr>
                        </w:pPr>
                      </w:p>
                    </w:tc>
                    <w:tc>
                      <w:tcPr>
                        <w:tcW w:w="695" w:type="pct"/>
                        <w:tcBorders>
                          <w:top w:val="single" w:sz="4" w:space="0" w:color="auto"/>
                          <w:left w:val="single" w:sz="4" w:space="0" w:color="auto"/>
                          <w:bottom w:val="single" w:sz="4" w:space="0" w:color="auto"/>
                          <w:right w:val="single" w:sz="4" w:space="0" w:color="auto"/>
                        </w:tcBorders>
                      </w:tcPr>
                      <w:p w14:paraId="67126999" w14:textId="77777777" w:rsidR="00DC228E" w:rsidRDefault="00000000" w:rsidP="00101FCD">
                        <w:pPr>
                          <w:spacing w:line="254" w:lineRule="auto"/>
                          <w:jc w:val="right"/>
                          <w:rPr>
                            <w:rFonts w:cstheme="minorHAnsi"/>
                            <w:b/>
                            <w:sz w:val="12"/>
                            <w:szCs w:val="12"/>
                          </w:rPr>
                        </w:pPr>
                      </w:p>
                    </w:tc>
                    <w:tc>
                      <w:tcPr>
                        <w:tcW w:w="694" w:type="pct"/>
                        <w:tcBorders>
                          <w:top w:val="single" w:sz="4" w:space="0" w:color="auto"/>
                          <w:left w:val="single" w:sz="4" w:space="0" w:color="auto"/>
                          <w:bottom w:val="single" w:sz="4" w:space="0" w:color="auto"/>
                          <w:right w:val="single" w:sz="4" w:space="0" w:color="auto"/>
                        </w:tcBorders>
                      </w:tcPr>
                      <w:p w14:paraId="4869FCD5" w14:textId="77777777" w:rsidR="00DC228E" w:rsidRDefault="00000000" w:rsidP="00101FCD">
                        <w:pPr>
                          <w:spacing w:line="254" w:lineRule="auto"/>
                          <w:jc w:val="right"/>
                          <w:rPr>
                            <w:rFonts w:cstheme="minorHAnsi"/>
                            <w:b/>
                            <w:bCs/>
                            <w:sz w:val="12"/>
                            <w:szCs w:val="12"/>
                            <w:lang w:bidi="he-IL"/>
                          </w:rPr>
                        </w:pPr>
                      </w:p>
                    </w:tc>
                  </w:tr>
                  <w:tr w:rsidR="0044207D" w14:paraId="636E93F6" w14:textId="77777777" w:rsidTr="0044207D">
                    <w:tc>
                      <w:tcPr>
                        <w:tcW w:w="153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5B7FBA" w14:textId="77777777" w:rsidR="0044207D" w:rsidRDefault="00000000" w:rsidP="0044207D">
                        <w:pPr>
                          <w:spacing w:line="254" w:lineRule="auto"/>
                          <w:rPr>
                            <w:rFonts w:cstheme="minorHAnsi"/>
                            <w:b/>
                            <w:sz w:val="12"/>
                            <w:szCs w:val="12"/>
                            <w:lang w:bidi="he-IL"/>
                          </w:rPr>
                        </w:pPr>
                        <w:r>
                          <w:rPr>
                            <w:rFonts w:cstheme="minorHAnsi"/>
                            <w:b/>
                            <w:sz w:val="12"/>
                            <w:szCs w:val="12"/>
                            <w:u w:val="single"/>
                          </w:rPr>
                          <w:t>Statement of cash flows</w:t>
                        </w:r>
                      </w:p>
                    </w:tc>
                    <w:tc>
                      <w:tcPr>
                        <w:tcW w:w="61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3FD61E" w14:textId="77777777" w:rsidR="0044207D" w:rsidRPr="00DF7EE6" w:rsidRDefault="00000000" w:rsidP="0044207D">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(Unaudited) (£’000)</w:t>
                        </w:r>
                      </w:p>
                    </w:tc>
                    <w:tc>
                      <w:tcPr>
                        <w:tcW w:w="69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0604AD" w14:textId="77777777" w:rsidR="0044207D" w:rsidRDefault="00000000" w:rsidP="0044207D">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proofErr w:type="gramStart"/>
                        <w:r>
                          <w:rPr>
                            <w:rFonts w:cstheme="minorHAnsi"/>
                            <w:b/>
                            <w:sz w:val="12"/>
                            <w:szCs w:val="12"/>
                          </w:rPr>
                          <w:t>●]</w:t>
                        </w:r>
                        <w:r>
                          <w:rPr>
                            <w:rFonts w:cstheme="minorHAnsi"/>
                            <w:b/>
                            <w:sz w:val="12"/>
                            <w:szCs w:val="12"/>
                          </w:rPr>
                          <w:t>(</w:t>
                        </w:r>
                        <w:proofErr w:type="gramEnd"/>
                        <w:r>
                          <w:rPr>
                            <w:rFonts w:cstheme="minorHAnsi"/>
                            <w:b/>
                            <w:sz w:val="12"/>
                            <w:szCs w:val="12"/>
                          </w:rPr>
                          <w:t>Unaudited) (£’000)</w:t>
                        </w:r>
                      </w:p>
                    </w:tc>
                    <w:tc>
                      <w:tcPr>
                        <w:tcW w:w="76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EE6180" w14:textId="77777777" w:rsidR="0044207D" w:rsidRDefault="00000000" w:rsidP="0044207D">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c>
                      <w:tcPr>
                        <w:tcW w:w="69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D1F40B1" w14:textId="77777777" w:rsidR="0044207D" w:rsidRDefault="00000000" w:rsidP="0044207D">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c>
                      <w:tcPr>
                        <w:tcW w:w="6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01B44C" w14:textId="77777777" w:rsidR="0044207D" w:rsidRDefault="00000000" w:rsidP="0044207D">
                        <w:pPr>
                          <w:spacing w:line="254" w:lineRule="auto"/>
                          <w:jc w:val="right"/>
                          <w:rPr>
                            <w:rFonts w:cstheme="minorHAnsi"/>
                            <w:b/>
                            <w:bCs/>
                            <w:sz w:val="12"/>
                            <w:szCs w:val="12"/>
                            <w:lang w:bidi="he-IL"/>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r>
                  <w:tr w:rsidR="00474A4E" w14:paraId="035052AF" w14:textId="77777777" w:rsidTr="00EB18D8">
                    <w:tc>
                      <w:tcPr>
                        <w:tcW w:w="1531" w:type="pct"/>
                        <w:tcBorders>
                          <w:top w:val="single" w:sz="4" w:space="0" w:color="auto"/>
                          <w:left w:val="single" w:sz="4" w:space="0" w:color="auto"/>
                          <w:bottom w:val="single" w:sz="4" w:space="0" w:color="auto"/>
                          <w:right w:val="single" w:sz="4" w:space="0" w:color="auto"/>
                        </w:tcBorders>
                      </w:tcPr>
                      <w:p w14:paraId="242F21BB" w14:textId="77777777" w:rsidR="00474A4E" w:rsidRDefault="00000000" w:rsidP="00474A4E">
                        <w:pPr>
                          <w:spacing w:line="254" w:lineRule="auto"/>
                          <w:rPr>
                            <w:rFonts w:cstheme="minorHAnsi"/>
                            <w:b/>
                            <w:sz w:val="12"/>
                            <w:szCs w:val="12"/>
                            <w:lang w:bidi="he-IL"/>
                          </w:rPr>
                        </w:pPr>
                        <w:r>
                          <w:rPr>
                            <w:rFonts w:cstheme="minorHAnsi"/>
                            <w:b/>
                            <w:sz w:val="12"/>
                            <w:szCs w:val="12"/>
                            <w:lang w:bidi="he-IL"/>
                          </w:rPr>
                          <w:t>Net cash used in operations</w:t>
                        </w:r>
                      </w:p>
                    </w:tc>
                    <w:tc>
                      <w:tcPr>
                        <w:tcW w:w="619" w:type="pct"/>
                        <w:tcBorders>
                          <w:top w:val="single" w:sz="4" w:space="0" w:color="auto"/>
                          <w:left w:val="single" w:sz="4" w:space="0" w:color="auto"/>
                          <w:bottom w:val="single" w:sz="4" w:space="0" w:color="auto"/>
                          <w:right w:val="single" w:sz="4" w:space="0" w:color="auto"/>
                        </w:tcBorders>
                      </w:tcPr>
                      <w:p w14:paraId="3F2DC2D9" w14:textId="77777777" w:rsidR="00474A4E" w:rsidRPr="00DF7EE6"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5998D659"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5763F42A"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309AD550"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3EF620AD" w14:textId="77777777" w:rsidR="00474A4E" w:rsidRDefault="00000000" w:rsidP="00474A4E">
                        <w:pPr>
                          <w:spacing w:line="254" w:lineRule="auto"/>
                          <w:jc w:val="right"/>
                          <w:rPr>
                            <w:rFonts w:cstheme="minorHAnsi"/>
                            <w:b/>
                            <w:bCs/>
                            <w:sz w:val="12"/>
                            <w:szCs w:val="12"/>
                            <w:lang w:bidi="he-IL"/>
                          </w:rPr>
                        </w:pPr>
                        <w:r w:rsidRPr="00F73175">
                          <w:rPr>
                            <w:rFonts w:cstheme="minorHAnsi"/>
                            <w:b/>
                            <w:sz w:val="12"/>
                            <w:szCs w:val="12"/>
                          </w:rPr>
                          <w:t>[●]</w:t>
                        </w:r>
                      </w:p>
                    </w:tc>
                  </w:tr>
                  <w:tr w:rsidR="00474A4E" w14:paraId="20C79566" w14:textId="77777777" w:rsidTr="00EB18D8">
                    <w:tc>
                      <w:tcPr>
                        <w:tcW w:w="1531" w:type="pct"/>
                        <w:tcBorders>
                          <w:top w:val="single" w:sz="4" w:space="0" w:color="auto"/>
                          <w:left w:val="single" w:sz="4" w:space="0" w:color="auto"/>
                          <w:bottom w:val="single" w:sz="4" w:space="0" w:color="auto"/>
                          <w:right w:val="single" w:sz="4" w:space="0" w:color="auto"/>
                        </w:tcBorders>
                      </w:tcPr>
                      <w:p w14:paraId="3B80C224" w14:textId="77777777" w:rsidR="00474A4E" w:rsidRDefault="00000000" w:rsidP="00474A4E">
                        <w:pPr>
                          <w:spacing w:line="254" w:lineRule="auto"/>
                          <w:rPr>
                            <w:rFonts w:cstheme="minorHAnsi"/>
                            <w:b/>
                            <w:sz w:val="12"/>
                            <w:szCs w:val="12"/>
                            <w:lang w:bidi="he-IL"/>
                          </w:rPr>
                        </w:pPr>
                        <w:r>
                          <w:rPr>
                            <w:rFonts w:cstheme="minorHAnsi"/>
                            <w:b/>
                            <w:sz w:val="12"/>
                            <w:szCs w:val="12"/>
                            <w:lang w:bidi="he-IL"/>
                          </w:rPr>
                          <w:t xml:space="preserve">Net cash used in investing activities </w:t>
                        </w:r>
                      </w:p>
                    </w:tc>
                    <w:tc>
                      <w:tcPr>
                        <w:tcW w:w="619" w:type="pct"/>
                        <w:tcBorders>
                          <w:top w:val="single" w:sz="4" w:space="0" w:color="auto"/>
                          <w:left w:val="single" w:sz="4" w:space="0" w:color="auto"/>
                          <w:bottom w:val="single" w:sz="4" w:space="0" w:color="auto"/>
                          <w:right w:val="single" w:sz="4" w:space="0" w:color="auto"/>
                        </w:tcBorders>
                      </w:tcPr>
                      <w:p w14:paraId="55A4AC41" w14:textId="77777777" w:rsidR="00474A4E" w:rsidRPr="00DF7EE6"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29712DE7"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75FACD28"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319D7A5B"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016BD499" w14:textId="77777777" w:rsidR="00474A4E" w:rsidRDefault="00000000" w:rsidP="00474A4E">
                        <w:pPr>
                          <w:spacing w:line="254" w:lineRule="auto"/>
                          <w:jc w:val="right"/>
                          <w:rPr>
                            <w:rFonts w:cstheme="minorHAnsi"/>
                            <w:b/>
                            <w:bCs/>
                            <w:sz w:val="12"/>
                            <w:szCs w:val="12"/>
                            <w:lang w:bidi="he-IL"/>
                          </w:rPr>
                        </w:pPr>
                        <w:r w:rsidRPr="00F73175">
                          <w:rPr>
                            <w:rFonts w:cstheme="minorHAnsi"/>
                            <w:b/>
                            <w:sz w:val="12"/>
                            <w:szCs w:val="12"/>
                          </w:rPr>
                          <w:t>[●]</w:t>
                        </w:r>
                      </w:p>
                    </w:tc>
                  </w:tr>
                  <w:tr w:rsidR="00474A4E" w14:paraId="7B5DEA51" w14:textId="77777777" w:rsidTr="00EB18D8">
                    <w:tc>
                      <w:tcPr>
                        <w:tcW w:w="1531" w:type="pct"/>
                        <w:tcBorders>
                          <w:top w:val="single" w:sz="4" w:space="0" w:color="auto"/>
                          <w:left w:val="single" w:sz="4" w:space="0" w:color="auto"/>
                          <w:bottom w:val="single" w:sz="4" w:space="0" w:color="auto"/>
                          <w:right w:val="single" w:sz="4" w:space="0" w:color="auto"/>
                        </w:tcBorders>
                      </w:tcPr>
                      <w:p w14:paraId="23BB3D27" w14:textId="77777777" w:rsidR="00474A4E" w:rsidRDefault="00000000" w:rsidP="00474A4E">
                        <w:pPr>
                          <w:spacing w:line="254" w:lineRule="auto"/>
                          <w:rPr>
                            <w:rFonts w:cstheme="minorHAnsi"/>
                            <w:b/>
                            <w:sz w:val="12"/>
                            <w:szCs w:val="12"/>
                            <w:lang w:bidi="he-IL"/>
                          </w:rPr>
                        </w:pPr>
                        <w:r>
                          <w:rPr>
                            <w:rFonts w:cstheme="minorHAnsi"/>
                            <w:b/>
                            <w:sz w:val="12"/>
                            <w:szCs w:val="12"/>
                            <w:lang w:bidi="he-IL"/>
                          </w:rPr>
                          <w:t xml:space="preserve">Net cash from financing activities </w:t>
                        </w:r>
                      </w:p>
                    </w:tc>
                    <w:tc>
                      <w:tcPr>
                        <w:tcW w:w="619" w:type="pct"/>
                        <w:tcBorders>
                          <w:top w:val="single" w:sz="4" w:space="0" w:color="auto"/>
                          <w:left w:val="single" w:sz="4" w:space="0" w:color="auto"/>
                          <w:bottom w:val="single" w:sz="4" w:space="0" w:color="auto"/>
                          <w:right w:val="single" w:sz="4" w:space="0" w:color="auto"/>
                        </w:tcBorders>
                      </w:tcPr>
                      <w:p w14:paraId="6125D101" w14:textId="77777777" w:rsidR="00474A4E" w:rsidRPr="00DF7EE6"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02CFEEAB"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7E03C313"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715FAF81"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7EDCE584" w14:textId="77777777" w:rsidR="00474A4E" w:rsidRDefault="00000000" w:rsidP="00474A4E">
                        <w:pPr>
                          <w:spacing w:line="254" w:lineRule="auto"/>
                          <w:jc w:val="right"/>
                          <w:rPr>
                            <w:rFonts w:cstheme="minorHAnsi"/>
                            <w:b/>
                            <w:bCs/>
                            <w:sz w:val="12"/>
                            <w:szCs w:val="12"/>
                            <w:lang w:bidi="he-IL"/>
                          </w:rPr>
                        </w:pPr>
                        <w:r w:rsidRPr="00F73175">
                          <w:rPr>
                            <w:rFonts w:cstheme="minorHAnsi"/>
                            <w:b/>
                            <w:sz w:val="12"/>
                            <w:szCs w:val="12"/>
                          </w:rPr>
                          <w:t>[●]</w:t>
                        </w:r>
                      </w:p>
                    </w:tc>
                  </w:tr>
                  <w:tr w:rsidR="00474A4E" w14:paraId="29E9F9B7" w14:textId="77777777" w:rsidTr="00EB18D8">
                    <w:tc>
                      <w:tcPr>
                        <w:tcW w:w="1531" w:type="pct"/>
                        <w:tcBorders>
                          <w:top w:val="single" w:sz="4" w:space="0" w:color="auto"/>
                          <w:left w:val="single" w:sz="4" w:space="0" w:color="auto"/>
                          <w:bottom w:val="single" w:sz="4" w:space="0" w:color="auto"/>
                          <w:right w:val="single" w:sz="4" w:space="0" w:color="auto"/>
                        </w:tcBorders>
                      </w:tcPr>
                      <w:p w14:paraId="5CF31EE2" w14:textId="77777777" w:rsidR="00474A4E" w:rsidRDefault="00000000" w:rsidP="00474A4E">
                        <w:pPr>
                          <w:spacing w:line="254" w:lineRule="auto"/>
                          <w:rPr>
                            <w:rFonts w:cstheme="minorHAnsi"/>
                            <w:b/>
                            <w:sz w:val="12"/>
                            <w:szCs w:val="12"/>
                            <w:lang w:bidi="he-IL"/>
                          </w:rPr>
                        </w:pPr>
                        <w:r>
                          <w:rPr>
                            <w:rFonts w:cstheme="minorHAnsi"/>
                            <w:sz w:val="12"/>
                            <w:szCs w:val="12"/>
                            <w:lang w:bidi="he-IL"/>
                          </w:rPr>
                          <w:t>Net increase/(decrease) in cash and cash equivalent</w:t>
                        </w:r>
                      </w:p>
                    </w:tc>
                    <w:tc>
                      <w:tcPr>
                        <w:tcW w:w="619" w:type="pct"/>
                        <w:tcBorders>
                          <w:top w:val="single" w:sz="4" w:space="0" w:color="auto"/>
                          <w:left w:val="single" w:sz="4" w:space="0" w:color="auto"/>
                          <w:bottom w:val="single" w:sz="4" w:space="0" w:color="auto"/>
                          <w:right w:val="single" w:sz="4" w:space="0" w:color="auto"/>
                        </w:tcBorders>
                      </w:tcPr>
                      <w:p w14:paraId="75F4AEDF" w14:textId="77777777" w:rsidR="00474A4E" w:rsidRPr="00DF7EE6"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46E59AFF"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7177F762"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225A6722"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01335900" w14:textId="77777777" w:rsidR="00474A4E" w:rsidRDefault="00000000" w:rsidP="00474A4E">
                        <w:pPr>
                          <w:spacing w:line="254" w:lineRule="auto"/>
                          <w:jc w:val="right"/>
                          <w:rPr>
                            <w:rFonts w:cstheme="minorHAnsi"/>
                            <w:b/>
                            <w:bCs/>
                            <w:sz w:val="12"/>
                            <w:szCs w:val="12"/>
                            <w:lang w:bidi="he-IL"/>
                          </w:rPr>
                        </w:pPr>
                        <w:r w:rsidRPr="00F73175">
                          <w:rPr>
                            <w:rFonts w:cstheme="minorHAnsi"/>
                            <w:b/>
                            <w:sz w:val="12"/>
                            <w:szCs w:val="12"/>
                          </w:rPr>
                          <w:t>[●]</w:t>
                        </w:r>
                      </w:p>
                    </w:tc>
                  </w:tr>
                  <w:tr w:rsidR="00474A4E" w14:paraId="31A7B9CE" w14:textId="77777777" w:rsidTr="00474A4E">
                    <w:trPr>
                      <w:trHeight w:val="44"/>
                    </w:trPr>
                    <w:tc>
                      <w:tcPr>
                        <w:tcW w:w="1531" w:type="pct"/>
                        <w:tcBorders>
                          <w:top w:val="single" w:sz="4" w:space="0" w:color="auto"/>
                          <w:left w:val="single" w:sz="4" w:space="0" w:color="auto"/>
                          <w:bottom w:val="single" w:sz="4" w:space="0" w:color="auto"/>
                          <w:right w:val="single" w:sz="4" w:space="0" w:color="auto"/>
                        </w:tcBorders>
                      </w:tcPr>
                      <w:p w14:paraId="101DBB79" w14:textId="77777777" w:rsidR="00474A4E" w:rsidRDefault="00000000" w:rsidP="00474A4E">
                        <w:pPr>
                          <w:spacing w:line="254" w:lineRule="auto"/>
                          <w:rPr>
                            <w:rFonts w:cstheme="minorHAnsi"/>
                            <w:b/>
                            <w:sz w:val="12"/>
                            <w:szCs w:val="12"/>
                            <w:lang w:bidi="he-IL"/>
                          </w:rPr>
                        </w:pPr>
                        <w:r>
                          <w:rPr>
                            <w:rFonts w:cstheme="minorHAnsi"/>
                            <w:b/>
                            <w:sz w:val="12"/>
                            <w:szCs w:val="12"/>
                            <w:lang w:bidi="he-IL"/>
                          </w:rPr>
                          <w:t>Cash and cash equivalents at beginning of period</w:t>
                        </w:r>
                      </w:p>
                    </w:tc>
                    <w:tc>
                      <w:tcPr>
                        <w:tcW w:w="619" w:type="pct"/>
                        <w:tcBorders>
                          <w:top w:val="single" w:sz="4" w:space="0" w:color="auto"/>
                          <w:left w:val="single" w:sz="4" w:space="0" w:color="auto"/>
                          <w:bottom w:val="single" w:sz="4" w:space="0" w:color="auto"/>
                          <w:right w:val="single" w:sz="4" w:space="0" w:color="auto"/>
                        </w:tcBorders>
                      </w:tcPr>
                      <w:p w14:paraId="5FADD5B4" w14:textId="77777777" w:rsidR="00474A4E" w:rsidRPr="00DF7EE6"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2AEC3A30"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438112DD"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49BD7071"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038F75D2" w14:textId="77777777" w:rsidR="00474A4E" w:rsidRDefault="00000000" w:rsidP="00474A4E">
                        <w:pPr>
                          <w:spacing w:line="254" w:lineRule="auto"/>
                          <w:jc w:val="right"/>
                          <w:rPr>
                            <w:rFonts w:cstheme="minorHAnsi"/>
                            <w:b/>
                            <w:bCs/>
                            <w:sz w:val="12"/>
                            <w:szCs w:val="12"/>
                            <w:lang w:bidi="he-IL"/>
                          </w:rPr>
                        </w:pPr>
                        <w:r w:rsidRPr="00F73175">
                          <w:rPr>
                            <w:rFonts w:cstheme="minorHAnsi"/>
                            <w:b/>
                            <w:sz w:val="12"/>
                            <w:szCs w:val="12"/>
                          </w:rPr>
                          <w:t>[●]</w:t>
                        </w:r>
                      </w:p>
                    </w:tc>
                  </w:tr>
                  <w:tr w:rsidR="00474A4E" w14:paraId="75A95E1A" w14:textId="77777777" w:rsidTr="00EB18D8">
                    <w:tc>
                      <w:tcPr>
                        <w:tcW w:w="1531" w:type="pct"/>
                        <w:tcBorders>
                          <w:top w:val="single" w:sz="4" w:space="0" w:color="auto"/>
                          <w:left w:val="single" w:sz="4" w:space="0" w:color="auto"/>
                          <w:bottom w:val="single" w:sz="4" w:space="0" w:color="auto"/>
                          <w:right w:val="single" w:sz="4" w:space="0" w:color="auto"/>
                        </w:tcBorders>
                      </w:tcPr>
                      <w:p w14:paraId="0A8FD660" w14:textId="77777777" w:rsidR="00474A4E" w:rsidRDefault="00000000" w:rsidP="00474A4E">
                        <w:pPr>
                          <w:spacing w:line="254" w:lineRule="auto"/>
                          <w:rPr>
                            <w:rFonts w:cstheme="minorHAnsi"/>
                            <w:b/>
                            <w:sz w:val="12"/>
                            <w:szCs w:val="12"/>
                            <w:lang w:bidi="he-IL"/>
                          </w:rPr>
                        </w:pPr>
                        <w:r>
                          <w:rPr>
                            <w:rFonts w:cstheme="minorHAnsi"/>
                            <w:b/>
                            <w:sz w:val="12"/>
                            <w:szCs w:val="12"/>
                            <w:lang w:bidi="he-IL"/>
                          </w:rPr>
                          <w:t>Cash and cash equivalents at end of period</w:t>
                        </w:r>
                      </w:p>
                    </w:tc>
                    <w:tc>
                      <w:tcPr>
                        <w:tcW w:w="619" w:type="pct"/>
                        <w:tcBorders>
                          <w:top w:val="single" w:sz="4" w:space="0" w:color="auto"/>
                          <w:left w:val="single" w:sz="4" w:space="0" w:color="auto"/>
                          <w:bottom w:val="single" w:sz="4" w:space="0" w:color="auto"/>
                          <w:right w:val="single" w:sz="4" w:space="0" w:color="auto"/>
                        </w:tcBorders>
                      </w:tcPr>
                      <w:p w14:paraId="4B1FDFBD" w14:textId="77777777" w:rsidR="00474A4E" w:rsidRPr="00DF7EE6"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20D73EB6"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766" w:type="pct"/>
                        <w:tcBorders>
                          <w:top w:val="single" w:sz="4" w:space="0" w:color="auto"/>
                          <w:left w:val="single" w:sz="4" w:space="0" w:color="auto"/>
                          <w:bottom w:val="single" w:sz="4" w:space="0" w:color="auto"/>
                          <w:right w:val="single" w:sz="4" w:space="0" w:color="auto"/>
                        </w:tcBorders>
                      </w:tcPr>
                      <w:p w14:paraId="7C8D98EA"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5" w:type="pct"/>
                        <w:tcBorders>
                          <w:top w:val="single" w:sz="4" w:space="0" w:color="auto"/>
                          <w:left w:val="single" w:sz="4" w:space="0" w:color="auto"/>
                          <w:bottom w:val="single" w:sz="4" w:space="0" w:color="auto"/>
                          <w:right w:val="single" w:sz="4" w:space="0" w:color="auto"/>
                        </w:tcBorders>
                      </w:tcPr>
                      <w:p w14:paraId="5F30502D"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94" w:type="pct"/>
                        <w:tcBorders>
                          <w:top w:val="single" w:sz="4" w:space="0" w:color="auto"/>
                          <w:left w:val="single" w:sz="4" w:space="0" w:color="auto"/>
                          <w:bottom w:val="single" w:sz="4" w:space="0" w:color="auto"/>
                          <w:right w:val="single" w:sz="4" w:space="0" w:color="auto"/>
                        </w:tcBorders>
                      </w:tcPr>
                      <w:p w14:paraId="5B80C243" w14:textId="77777777" w:rsidR="00474A4E" w:rsidRDefault="00000000" w:rsidP="00474A4E">
                        <w:pPr>
                          <w:spacing w:line="254" w:lineRule="auto"/>
                          <w:jc w:val="right"/>
                          <w:rPr>
                            <w:rFonts w:cstheme="minorHAnsi"/>
                            <w:b/>
                            <w:bCs/>
                            <w:sz w:val="12"/>
                            <w:szCs w:val="12"/>
                            <w:lang w:bidi="he-IL"/>
                          </w:rPr>
                        </w:pPr>
                        <w:r w:rsidRPr="00F73175">
                          <w:rPr>
                            <w:rFonts w:cstheme="minorHAnsi"/>
                            <w:b/>
                            <w:sz w:val="12"/>
                            <w:szCs w:val="12"/>
                          </w:rPr>
                          <w:t>[●]</w:t>
                        </w:r>
                      </w:p>
                    </w:tc>
                  </w:tr>
                </w:tbl>
                <w:p w14:paraId="7D8BFC82" w14:textId="77777777" w:rsidR="003A39B4" w:rsidRPr="00142C09" w:rsidRDefault="00000000" w:rsidP="00695ABB">
                  <w:pPr>
                    <w:tabs>
                      <w:tab w:val="left" w:pos="7332"/>
                    </w:tabs>
                    <w:spacing w:before="120" w:after="120"/>
                    <w:ind w:left="91" w:right="2442"/>
                    <w:jc w:val="both"/>
                    <w:rPr>
                      <w:color w:val="231F20"/>
                      <w:sz w:val="12"/>
                      <w:szCs w:val="12"/>
                    </w:rPr>
                  </w:pPr>
                </w:p>
              </w:tc>
            </w:tr>
            <w:tr w:rsidR="0044207D" w:rsidRPr="00142C09" w14:paraId="08E584A6" w14:textId="77777777" w:rsidTr="004B2DD3">
              <w:trPr>
                <w:trHeight w:val="558"/>
              </w:trPr>
              <w:tc>
                <w:tcPr>
                  <w:tcW w:w="10207" w:type="dxa"/>
                </w:tcPr>
                <w:p w14:paraId="38B0923E" w14:textId="77777777" w:rsidR="0044207D" w:rsidRPr="005E729D" w:rsidRDefault="00000000" w:rsidP="0044207D">
                  <w:pPr>
                    <w:spacing w:before="120" w:after="120"/>
                    <w:ind w:left="125" w:right="139"/>
                    <w:jc w:val="both"/>
                    <w:rPr>
                      <w:sz w:val="12"/>
                      <w:szCs w:val="12"/>
                    </w:rPr>
                  </w:pPr>
                  <w:proofErr w:type="gramStart"/>
                  <w:r w:rsidRPr="005E729D">
                    <w:rPr>
                      <w:sz w:val="12"/>
                      <w:szCs w:val="12"/>
                    </w:rPr>
                    <w:lastRenderedPageBreak/>
                    <w:t>Subsequent to</w:t>
                  </w:r>
                  <w:proofErr w:type="gramEnd"/>
                  <w:r w:rsidRPr="005E729D">
                    <w:rPr>
                      <w:sz w:val="12"/>
                      <w:szCs w:val="12"/>
                    </w:rPr>
                    <w:t xml:space="preserve"> </w:t>
                  </w:r>
                  <w:r>
                    <w:rPr>
                      <w:sz w:val="12"/>
                      <w:szCs w:val="12"/>
                    </w:rPr>
                    <w:t>[●]</w:t>
                  </w:r>
                  <w:r w:rsidRPr="005E729D">
                    <w:rPr>
                      <w:sz w:val="12"/>
                      <w:szCs w:val="12"/>
                    </w:rPr>
                    <w:t xml:space="preserve">, being the date to which the latest unaudited interim financial information in respect of the Company was published the following significant changes in the in the financial condition of the Company have occurred: </w:t>
                  </w:r>
                </w:p>
                <w:p w14:paraId="68E726B8" w14:textId="77777777" w:rsidR="00474A4E" w:rsidRPr="00474A4E" w:rsidRDefault="00000000" w:rsidP="00F13FDA">
                  <w:pPr>
                    <w:pStyle w:val="ListParagraph"/>
                    <w:numPr>
                      <w:ilvl w:val="1"/>
                      <w:numId w:val="10"/>
                    </w:numPr>
                    <w:spacing w:after="120"/>
                    <w:ind w:right="142"/>
                    <w:rPr>
                      <w:sz w:val="12"/>
                      <w:szCs w:val="12"/>
                    </w:rPr>
                  </w:pPr>
                  <w:r w:rsidRPr="00474A4E">
                    <w:rPr>
                      <w:sz w:val="12"/>
                      <w:szCs w:val="12"/>
                    </w:rPr>
                    <w:t>[●]</w:t>
                  </w:r>
                </w:p>
                <w:p w14:paraId="06C544A7" w14:textId="77777777" w:rsidR="00474A4E" w:rsidRPr="00474A4E" w:rsidRDefault="00000000" w:rsidP="00F13FDA">
                  <w:pPr>
                    <w:pStyle w:val="ListParagraph"/>
                    <w:numPr>
                      <w:ilvl w:val="1"/>
                      <w:numId w:val="10"/>
                    </w:numPr>
                    <w:spacing w:after="120"/>
                    <w:ind w:right="142"/>
                    <w:rPr>
                      <w:sz w:val="12"/>
                      <w:szCs w:val="12"/>
                    </w:rPr>
                  </w:pPr>
                  <w:r w:rsidRPr="00474A4E">
                    <w:rPr>
                      <w:sz w:val="12"/>
                      <w:szCs w:val="12"/>
                    </w:rPr>
                    <w:t>[●]</w:t>
                  </w:r>
                </w:p>
                <w:p w14:paraId="58E76C0B" w14:textId="77777777" w:rsidR="00474A4E" w:rsidRPr="00474A4E" w:rsidRDefault="00000000" w:rsidP="00F13FDA">
                  <w:pPr>
                    <w:pStyle w:val="ListParagraph"/>
                    <w:numPr>
                      <w:ilvl w:val="1"/>
                      <w:numId w:val="10"/>
                    </w:numPr>
                    <w:spacing w:after="120"/>
                    <w:ind w:right="142"/>
                    <w:rPr>
                      <w:sz w:val="12"/>
                      <w:szCs w:val="12"/>
                    </w:rPr>
                  </w:pPr>
                  <w:r w:rsidRPr="00474A4E">
                    <w:rPr>
                      <w:sz w:val="12"/>
                      <w:szCs w:val="12"/>
                    </w:rPr>
                    <w:t>[●]</w:t>
                  </w:r>
                </w:p>
                <w:p w14:paraId="4128D6BC" w14:textId="77777777" w:rsidR="00474A4E" w:rsidRPr="00474A4E" w:rsidRDefault="00000000" w:rsidP="00F13FDA">
                  <w:pPr>
                    <w:pStyle w:val="ListParagraph"/>
                    <w:numPr>
                      <w:ilvl w:val="1"/>
                      <w:numId w:val="10"/>
                    </w:numPr>
                    <w:spacing w:after="120"/>
                    <w:ind w:right="142"/>
                    <w:rPr>
                      <w:color w:val="231F20"/>
                      <w:sz w:val="12"/>
                      <w:szCs w:val="12"/>
                    </w:rPr>
                  </w:pPr>
                  <w:r w:rsidRPr="00474A4E">
                    <w:rPr>
                      <w:sz w:val="12"/>
                      <w:szCs w:val="12"/>
                    </w:rPr>
                    <w:t>[●]</w:t>
                  </w:r>
                </w:p>
                <w:p w14:paraId="56C2C3FC" w14:textId="77777777" w:rsidR="00CA6ECD" w:rsidRPr="00474A4E" w:rsidRDefault="00000000" w:rsidP="00474A4E">
                  <w:pPr>
                    <w:spacing w:after="120"/>
                    <w:ind w:right="142"/>
                    <w:rPr>
                      <w:color w:val="231F20"/>
                      <w:sz w:val="12"/>
                      <w:szCs w:val="12"/>
                    </w:rPr>
                  </w:pPr>
                  <w:r w:rsidRPr="00474A4E">
                    <w:rPr>
                      <w:color w:val="231F20"/>
                      <w:sz w:val="12"/>
                      <w:szCs w:val="12"/>
                    </w:rPr>
                    <w:t>Other than the above, th</w:t>
                  </w:r>
                  <w:r w:rsidRPr="00474A4E">
                    <w:rPr>
                      <w:color w:val="231F20"/>
                      <w:sz w:val="12"/>
                      <w:szCs w:val="12"/>
                    </w:rPr>
                    <w:t xml:space="preserve">ere have been no significant changes in the financial condition or operating results of the Company </w:t>
                  </w:r>
                  <w:proofErr w:type="gramStart"/>
                  <w:r w:rsidRPr="00474A4E">
                    <w:rPr>
                      <w:color w:val="231F20"/>
                      <w:sz w:val="12"/>
                      <w:szCs w:val="12"/>
                    </w:rPr>
                    <w:t>subsequent to</w:t>
                  </w:r>
                  <w:proofErr w:type="gramEnd"/>
                  <w:r w:rsidRPr="00474A4E">
                    <w:rPr>
                      <w:color w:val="231F20"/>
                      <w:sz w:val="12"/>
                      <w:szCs w:val="12"/>
                    </w:rPr>
                    <w:t xml:space="preserve"> </w:t>
                  </w:r>
                  <w:r w:rsidRPr="00474A4E">
                    <w:rPr>
                      <w:color w:val="231F20"/>
                      <w:sz w:val="12"/>
                      <w:szCs w:val="12"/>
                    </w:rPr>
                    <w:t>[●]</w:t>
                  </w:r>
                  <w:r w:rsidRPr="00474A4E">
                    <w:rPr>
                      <w:color w:val="231F20"/>
                      <w:sz w:val="12"/>
                      <w:szCs w:val="12"/>
                    </w:rPr>
                    <w:t xml:space="preserve"> (being the end of the last financial period of the Company for which interim unaudited financial information has been published).</w:t>
                  </w:r>
                </w:p>
              </w:tc>
            </w:tr>
            <w:bookmarkEnd w:id="78"/>
            <w:tr w:rsidR="003A39B4" w:rsidRPr="00142C09" w14:paraId="43C16418" w14:textId="77777777" w:rsidTr="004B2DD3">
              <w:trPr>
                <w:trHeight w:val="558"/>
              </w:trPr>
              <w:tc>
                <w:tcPr>
                  <w:tcW w:w="10207" w:type="dxa"/>
                </w:tcPr>
                <w:p w14:paraId="681E8F92" w14:textId="77777777" w:rsidR="0014066C" w:rsidRDefault="00000000" w:rsidP="00474A4E">
                  <w:pPr>
                    <w:spacing w:before="120" w:after="120"/>
                    <w:ind w:left="91" w:right="96"/>
                    <w:jc w:val="both"/>
                    <w:rPr>
                      <w:color w:val="231F20"/>
                      <w:sz w:val="12"/>
                      <w:szCs w:val="12"/>
                    </w:rPr>
                  </w:pPr>
                  <w:r w:rsidRPr="00142C09">
                    <w:rPr>
                      <w:color w:val="231F20"/>
                      <w:sz w:val="12"/>
                      <w:szCs w:val="12"/>
                    </w:rPr>
                    <w:t>The fol</w:t>
                  </w:r>
                  <w:r w:rsidRPr="00142C09">
                    <w:rPr>
                      <w:color w:val="231F20"/>
                      <w:sz w:val="12"/>
                      <w:szCs w:val="12"/>
                    </w:rPr>
                    <w:t xml:space="preserve">lowing selected financial information relating to </w:t>
                  </w:r>
                  <w:r w:rsidRPr="00474A4E">
                    <w:rPr>
                      <w:color w:val="231F20"/>
                      <w:sz w:val="12"/>
                      <w:szCs w:val="12"/>
                    </w:rPr>
                    <w:t>[●</w:t>
                  </w:r>
                  <w:r>
                    <w:rPr>
                      <w:color w:val="231F20"/>
                      <w:sz w:val="12"/>
                      <w:szCs w:val="12"/>
                    </w:rPr>
                    <w:t>]</w:t>
                  </w:r>
                  <w:r w:rsidRPr="00142C09">
                    <w:rPr>
                      <w:color w:val="231F20"/>
                      <w:sz w:val="12"/>
                      <w:szCs w:val="12"/>
                    </w:rPr>
                    <w:t xml:space="preserve"> has been prepared in accordance with </w:t>
                  </w:r>
                  <w:del w:id="81" w:author="richard beresford" w:date="2023-01-23T21:33:00Z">
                    <w:r w:rsidRPr="00142C09" w:rsidDel="00B920ED">
                      <w:rPr>
                        <w:color w:val="231F20"/>
                        <w:sz w:val="12"/>
                        <w:szCs w:val="12"/>
                      </w:rPr>
                      <w:delText>IFRS as adopted by the European Union</w:delText>
                    </w:r>
                  </w:del>
                  <w:ins w:id="82" w:author="richard beresford" w:date="2023-01-23T21:33:00Z">
                    <w:r>
                      <w:rPr>
                        <w:color w:val="231F20"/>
                        <w:sz w:val="12"/>
                        <w:szCs w:val="12"/>
                      </w:rPr>
                      <w:t>IFRS as adopted by the United Kingdom</w:t>
                    </w:r>
                  </w:ins>
                  <w:r w:rsidRPr="00142C09">
                    <w:rPr>
                      <w:color w:val="231F20"/>
                      <w:sz w:val="12"/>
                      <w:szCs w:val="12"/>
                    </w:rPr>
                    <w:t xml:space="preserve">. The financial information summarises </w:t>
                  </w:r>
                  <w:r w:rsidRPr="00474A4E">
                    <w:rPr>
                      <w:color w:val="231F20"/>
                      <w:sz w:val="12"/>
                      <w:szCs w:val="12"/>
                    </w:rPr>
                    <w:t>[●</w:t>
                  </w:r>
                  <w:r>
                    <w:rPr>
                      <w:color w:val="231F20"/>
                      <w:sz w:val="12"/>
                      <w:szCs w:val="12"/>
                    </w:rPr>
                    <w:t>]</w:t>
                  </w:r>
                  <w:r w:rsidRPr="00142C09">
                    <w:rPr>
                      <w:color w:val="231F20"/>
                      <w:sz w:val="12"/>
                      <w:szCs w:val="12"/>
                    </w:rPr>
                    <w:t xml:space="preserve">’s financial performance and position for the </w:t>
                  </w:r>
                  <w:r>
                    <w:rPr>
                      <w:color w:val="231F20"/>
                      <w:sz w:val="12"/>
                      <w:szCs w:val="12"/>
                    </w:rPr>
                    <w:t>two</w:t>
                  </w:r>
                  <w:r w:rsidRPr="00142C09">
                    <w:rPr>
                      <w:color w:val="231F20"/>
                      <w:sz w:val="12"/>
                      <w:szCs w:val="12"/>
                    </w:rPr>
                    <w:t xml:space="preserve"> financial years ended </w:t>
                  </w:r>
                  <w:r w:rsidRPr="00474A4E">
                    <w:rPr>
                      <w:color w:val="231F20"/>
                      <w:sz w:val="12"/>
                      <w:szCs w:val="12"/>
                    </w:rPr>
                    <w:t>[●</w:t>
                  </w:r>
                  <w:r>
                    <w:rPr>
                      <w:color w:val="231F20"/>
                      <w:sz w:val="12"/>
                      <w:szCs w:val="12"/>
                    </w:rPr>
                    <w:t xml:space="preserve">] </w:t>
                  </w:r>
                  <w:r>
                    <w:rPr>
                      <w:color w:val="231F20"/>
                      <w:sz w:val="12"/>
                      <w:szCs w:val="12"/>
                    </w:rPr>
                    <w:t xml:space="preserve">and </w:t>
                  </w:r>
                  <w:r w:rsidRPr="00474A4E">
                    <w:rPr>
                      <w:color w:val="231F20"/>
                      <w:sz w:val="12"/>
                      <w:szCs w:val="12"/>
                    </w:rPr>
                    <w:t>[●</w:t>
                  </w:r>
                  <w:r>
                    <w:rPr>
                      <w:color w:val="231F20"/>
                      <w:sz w:val="12"/>
                      <w:szCs w:val="12"/>
                    </w:rPr>
                    <w:t>]</w:t>
                  </w:r>
                  <w:r w:rsidRPr="00142C09">
                    <w:rPr>
                      <w:color w:val="231F20"/>
                      <w:sz w:val="12"/>
                      <w:szCs w:val="12"/>
                    </w:rPr>
                    <w:t xml:space="preserve"> (audited)</w:t>
                  </w:r>
                  <w:r>
                    <w:rPr>
                      <w:color w:val="231F20"/>
                      <w:sz w:val="12"/>
                      <w:szCs w:val="12"/>
                    </w:rPr>
                    <w:t>,</w:t>
                  </w:r>
                  <w:r w:rsidRPr="00142C09">
                    <w:rPr>
                      <w:color w:val="231F20"/>
                      <w:sz w:val="12"/>
                      <w:szCs w:val="12"/>
                    </w:rPr>
                    <w:t xml:space="preserve"> the </w:t>
                  </w:r>
                  <w:r>
                    <w:rPr>
                      <w:color w:val="231F20"/>
                      <w:sz w:val="12"/>
                      <w:szCs w:val="12"/>
                    </w:rPr>
                    <w:t>10</w:t>
                  </w:r>
                  <w:r w:rsidRPr="00142C09">
                    <w:rPr>
                      <w:color w:val="231F20"/>
                      <w:sz w:val="12"/>
                      <w:szCs w:val="12"/>
                    </w:rPr>
                    <w:t xml:space="preserve"> months ended </w:t>
                  </w:r>
                  <w:r>
                    <w:rPr>
                      <w:color w:val="231F20"/>
                      <w:sz w:val="12"/>
                      <w:szCs w:val="12"/>
                    </w:rPr>
                    <w:t>[●]</w:t>
                  </w:r>
                  <w:r>
                    <w:rPr>
                      <w:color w:val="231F20"/>
                      <w:sz w:val="12"/>
                      <w:szCs w:val="12"/>
                    </w:rPr>
                    <w:t xml:space="preserve"> </w:t>
                  </w:r>
                  <w:r w:rsidRPr="00142C09">
                    <w:rPr>
                      <w:color w:val="231F20"/>
                      <w:sz w:val="12"/>
                      <w:szCs w:val="12"/>
                    </w:rPr>
                    <w:t>(audited)</w:t>
                  </w:r>
                  <w:r>
                    <w:rPr>
                      <w:color w:val="231F20"/>
                      <w:sz w:val="12"/>
                      <w:szCs w:val="12"/>
                    </w:rPr>
                    <w:t xml:space="preserve"> and the financial year ended </w:t>
                  </w:r>
                  <w:r>
                    <w:rPr>
                      <w:color w:val="231F20"/>
                      <w:sz w:val="12"/>
                      <w:szCs w:val="12"/>
                    </w:rPr>
                    <w:t>[●]</w:t>
                  </w:r>
                  <w:r>
                    <w:rPr>
                      <w:color w:val="231F20"/>
                      <w:sz w:val="12"/>
                      <w:szCs w:val="12"/>
                    </w:rPr>
                    <w:t xml:space="preserve"> (audited) </w:t>
                  </w:r>
                  <w:r>
                    <w:rPr>
                      <w:color w:val="231F20"/>
                      <w:sz w:val="12"/>
                      <w:szCs w:val="12"/>
                    </w:rPr>
                    <w:t xml:space="preserve">and the </w:t>
                  </w:r>
                  <w:r>
                    <w:rPr>
                      <w:color w:val="231F20"/>
                      <w:sz w:val="12"/>
                      <w:szCs w:val="12"/>
                    </w:rPr>
                    <w:t>6-month</w:t>
                  </w:r>
                  <w:r>
                    <w:rPr>
                      <w:color w:val="231F20"/>
                      <w:sz w:val="12"/>
                      <w:szCs w:val="12"/>
                    </w:rPr>
                    <w:t xml:space="preserve"> period to </w:t>
                  </w:r>
                  <w:r>
                    <w:rPr>
                      <w:color w:val="231F20"/>
                      <w:sz w:val="12"/>
                      <w:szCs w:val="12"/>
                    </w:rPr>
                    <w:t>[●]</w:t>
                  </w:r>
                  <w:r>
                    <w:rPr>
                      <w:color w:val="231F20"/>
                      <w:sz w:val="12"/>
                      <w:szCs w:val="12"/>
                    </w:rPr>
                    <w:t xml:space="preserve"> (unaudited) </w:t>
                  </w:r>
                  <w:r>
                    <w:rPr>
                      <w:color w:val="231F20"/>
                      <w:sz w:val="12"/>
                      <w:szCs w:val="12"/>
                    </w:rPr>
                    <w:t>set out in the following tables</w:t>
                  </w:r>
                  <w:r w:rsidRPr="00142C09">
                    <w:rPr>
                      <w:color w:val="231F20"/>
                      <w:sz w:val="12"/>
                      <w:szCs w:val="12"/>
                    </w:rPr>
                    <w:t>:</w:t>
                  </w:r>
                </w:p>
                <w:tbl>
                  <w:tblPr>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1276"/>
                    <w:gridCol w:w="1276"/>
                    <w:gridCol w:w="1417"/>
                    <w:gridCol w:w="1276"/>
                    <w:gridCol w:w="1276"/>
                    <w:gridCol w:w="1275"/>
                  </w:tblGrid>
                  <w:tr w:rsidR="00EB18D8" w14:paraId="52EBBA0D" w14:textId="77777777" w:rsidTr="00D838B2">
                    <w:tc>
                      <w:tcPr>
                        <w:tcW w:w="2258" w:type="dxa"/>
                        <w:tcBorders>
                          <w:top w:val="single" w:sz="4" w:space="0" w:color="auto"/>
                          <w:left w:val="single" w:sz="4" w:space="0" w:color="auto"/>
                          <w:bottom w:val="single" w:sz="4" w:space="0" w:color="auto"/>
                          <w:right w:val="single" w:sz="4" w:space="0" w:color="auto"/>
                        </w:tcBorders>
                        <w:shd w:val="clear" w:color="auto" w:fill="F2F2F2"/>
                        <w:hideMark/>
                      </w:tcPr>
                      <w:p w14:paraId="7776C7E0" w14:textId="77777777" w:rsidR="00EB18D8" w:rsidRDefault="00000000" w:rsidP="00EB18D8">
                        <w:pPr>
                          <w:spacing w:line="254" w:lineRule="auto"/>
                          <w:jc w:val="both"/>
                          <w:rPr>
                            <w:rFonts w:cstheme="minorHAnsi"/>
                            <w:b/>
                            <w:sz w:val="12"/>
                            <w:szCs w:val="12"/>
                          </w:rPr>
                        </w:pPr>
                        <w:r>
                          <w:rPr>
                            <w:rFonts w:cstheme="minorHAnsi"/>
                            <w:b/>
                            <w:sz w:val="12"/>
                            <w:szCs w:val="12"/>
                            <w:u w:val="single"/>
                          </w:rPr>
                          <w:t xml:space="preserve">Statement of Financial position of </w:t>
                        </w:r>
                        <w:r>
                          <w:rPr>
                            <w:rFonts w:cstheme="minorHAnsi"/>
                            <w:b/>
                            <w:sz w:val="12"/>
                            <w:szCs w:val="12"/>
                            <w:u w:val="single"/>
                          </w:rPr>
                          <w:t>[●]</w:t>
                        </w:r>
                      </w:p>
                    </w:tc>
                    <w:tc>
                      <w:tcPr>
                        <w:tcW w:w="1276" w:type="dxa"/>
                        <w:tcBorders>
                          <w:top w:val="single" w:sz="4" w:space="0" w:color="auto"/>
                          <w:left w:val="single" w:sz="4" w:space="0" w:color="auto"/>
                          <w:bottom w:val="single" w:sz="4" w:space="0" w:color="auto"/>
                          <w:right w:val="single" w:sz="4" w:space="0" w:color="auto"/>
                        </w:tcBorders>
                        <w:shd w:val="clear" w:color="auto" w:fill="F2F2F2"/>
                      </w:tcPr>
                      <w:p w14:paraId="22DED589"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(Unaudited) (£’000)</w:t>
                        </w:r>
                      </w:p>
                    </w:tc>
                    <w:tc>
                      <w:tcPr>
                        <w:tcW w:w="1276" w:type="dxa"/>
                        <w:tcBorders>
                          <w:top w:val="single" w:sz="4" w:space="0" w:color="auto"/>
                          <w:left w:val="single" w:sz="4" w:space="0" w:color="auto"/>
                          <w:bottom w:val="single" w:sz="4" w:space="0" w:color="auto"/>
                          <w:right w:val="single" w:sz="4" w:space="0" w:color="auto"/>
                        </w:tcBorders>
                        <w:shd w:val="clear" w:color="auto" w:fill="F2F2F2"/>
                      </w:tcPr>
                      <w:p w14:paraId="59B2B7AB"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proofErr w:type="gramStart"/>
                        <w:r>
                          <w:rPr>
                            <w:rFonts w:cstheme="minorHAnsi"/>
                            <w:b/>
                            <w:sz w:val="12"/>
                            <w:szCs w:val="12"/>
                          </w:rPr>
                          <w:t>●]</w:t>
                        </w:r>
                        <w:r>
                          <w:rPr>
                            <w:rFonts w:cstheme="minorHAnsi"/>
                            <w:b/>
                            <w:sz w:val="12"/>
                            <w:szCs w:val="12"/>
                          </w:rPr>
                          <w:t>(</w:t>
                        </w:r>
                        <w:proofErr w:type="gramEnd"/>
                        <w:r>
                          <w:rPr>
                            <w:rFonts w:cstheme="minorHAnsi"/>
                            <w:b/>
                            <w:sz w:val="12"/>
                            <w:szCs w:val="12"/>
                          </w:rPr>
                          <w:t>Unaudited) (£’000)</w:t>
                        </w:r>
                      </w:p>
                    </w:tc>
                    <w:tc>
                      <w:tcPr>
                        <w:tcW w:w="1417" w:type="dxa"/>
                        <w:tcBorders>
                          <w:top w:val="single" w:sz="4" w:space="0" w:color="auto"/>
                          <w:left w:val="single" w:sz="4" w:space="0" w:color="auto"/>
                          <w:bottom w:val="single" w:sz="4" w:space="0" w:color="auto"/>
                          <w:right w:val="single" w:sz="4" w:space="0" w:color="auto"/>
                        </w:tcBorders>
                        <w:shd w:val="clear" w:color="auto" w:fill="F2F2F2"/>
                      </w:tcPr>
                      <w:p w14:paraId="383CFF3A"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(Audited) (£’000)</w:t>
                        </w:r>
                      </w:p>
                    </w:tc>
                    <w:tc>
                      <w:tcPr>
                        <w:tcW w:w="1276" w:type="dxa"/>
                        <w:tcBorders>
                          <w:top w:val="single" w:sz="4" w:space="0" w:color="auto"/>
                          <w:left w:val="single" w:sz="4" w:space="0" w:color="auto"/>
                          <w:bottom w:val="single" w:sz="4" w:space="0" w:color="auto"/>
                          <w:right w:val="single" w:sz="4" w:space="0" w:color="auto"/>
                        </w:tcBorders>
                        <w:shd w:val="clear" w:color="auto" w:fill="F2F2F2"/>
                        <w:hideMark/>
                      </w:tcPr>
                      <w:p w14:paraId="17182153"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p>
                      <w:p w14:paraId="13C32B0C" w14:textId="77777777" w:rsidR="00EB18D8" w:rsidRDefault="00000000" w:rsidP="00EB18D8">
                        <w:pPr>
                          <w:spacing w:line="254" w:lineRule="auto"/>
                          <w:jc w:val="right"/>
                          <w:rPr>
                            <w:rFonts w:cstheme="minorHAnsi"/>
                            <w:b/>
                            <w:sz w:val="12"/>
                            <w:szCs w:val="12"/>
                          </w:rPr>
                        </w:pPr>
                        <w:r>
                          <w:rPr>
                            <w:rFonts w:cstheme="minorHAnsi"/>
                            <w:b/>
                            <w:sz w:val="12"/>
                            <w:szCs w:val="12"/>
                          </w:rPr>
                          <w:t xml:space="preserve"> (Audited) (£’000)</w:t>
                        </w:r>
                      </w:p>
                    </w:tc>
                    <w:tc>
                      <w:tcPr>
                        <w:tcW w:w="1276" w:type="dxa"/>
                        <w:tcBorders>
                          <w:top w:val="single" w:sz="4" w:space="0" w:color="auto"/>
                          <w:left w:val="single" w:sz="4" w:space="0" w:color="auto"/>
                          <w:bottom w:val="single" w:sz="4" w:space="0" w:color="auto"/>
                          <w:right w:val="single" w:sz="4" w:space="0" w:color="auto"/>
                        </w:tcBorders>
                        <w:shd w:val="clear" w:color="auto" w:fill="F2F2F2"/>
                        <w:hideMark/>
                      </w:tcPr>
                      <w:p w14:paraId="4157202F"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w:t>
                        </w:r>
                      </w:p>
                      <w:p w14:paraId="467A8716" w14:textId="77777777" w:rsidR="00EB18D8" w:rsidRDefault="00000000" w:rsidP="00EB18D8">
                        <w:pPr>
                          <w:spacing w:line="254" w:lineRule="auto"/>
                          <w:jc w:val="right"/>
                          <w:rPr>
                            <w:rFonts w:cstheme="minorHAnsi"/>
                            <w:b/>
                            <w:sz w:val="12"/>
                            <w:szCs w:val="12"/>
                          </w:rPr>
                        </w:pPr>
                        <w:r>
                          <w:rPr>
                            <w:rFonts w:cstheme="minorHAnsi"/>
                            <w:b/>
                            <w:sz w:val="12"/>
                            <w:szCs w:val="12"/>
                          </w:rPr>
                          <w:t>(Audited) (£’000)</w:t>
                        </w:r>
                      </w:p>
                    </w:tc>
                    <w:tc>
                      <w:tcPr>
                        <w:tcW w:w="1275" w:type="dxa"/>
                        <w:tcBorders>
                          <w:top w:val="single" w:sz="4" w:space="0" w:color="auto"/>
                          <w:left w:val="single" w:sz="4" w:space="0" w:color="auto"/>
                          <w:bottom w:val="single" w:sz="4" w:space="0" w:color="auto"/>
                          <w:right w:val="single" w:sz="4" w:space="0" w:color="auto"/>
                        </w:tcBorders>
                        <w:shd w:val="clear" w:color="auto" w:fill="F2F2F2"/>
                        <w:hideMark/>
                      </w:tcPr>
                      <w:p w14:paraId="659D32ED"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w:t>
                        </w:r>
                      </w:p>
                      <w:p w14:paraId="5AB7A96E" w14:textId="77777777" w:rsidR="00EB18D8" w:rsidRDefault="00000000" w:rsidP="00EB18D8">
                        <w:pPr>
                          <w:spacing w:line="254" w:lineRule="auto"/>
                          <w:jc w:val="right"/>
                          <w:rPr>
                            <w:rFonts w:cstheme="minorHAnsi"/>
                            <w:b/>
                            <w:sz w:val="12"/>
                            <w:szCs w:val="12"/>
                          </w:rPr>
                        </w:pPr>
                        <w:r>
                          <w:rPr>
                            <w:rFonts w:cstheme="minorHAnsi"/>
                            <w:b/>
                            <w:sz w:val="12"/>
                            <w:szCs w:val="12"/>
                          </w:rPr>
                          <w:t>(Audited) (£’000)</w:t>
                        </w:r>
                      </w:p>
                    </w:tc>
                  </w:tr>
                  <w:tr w:rsidR="00474A4E" w14:paraId="4A8F1D3E" w14:textId="77777777" w:rsidTr="00AE4CB9">
                    <w:tc>
                      <w:tcPr>
                        <w:tcW w:w="2258" w:type="dxa"/>
                        <w:tcBorders>
                          <w:top w:val="single" w:sz="4" w:space="0" w:color="auto"/>
                          <w:left w:val="single" w:sz="4" w:space="0" w:color="auto"/>
                          <w:bottom w:val="single" w:sz="4" w:space="0" w:color="auto"/>
                          <w:right w:val="single" w:sz="4" w:space="0" w:color="auto"/>
                        </w:tcBorders>
                        <w:hideMark/>
                      </w:tcPr>
                      <w:p w14:paraId="384D5D70" w14:textId="77777777" w:rsidR="00474A4E" w:rsidRDefault="00000000" w:rsidP="00474A4E">
                        <w:pPr>
                          <w:spacing w:line="254" w:lineRule="auto"/>
                          <w:jc w:val="both"/>
                          <w:rPr>
                            <w:rFonts w:cstheme="minorHAnsi"/>
                            <w:b/>
                            <w:sz w:val="12"/>
                            <w:szCs w:val="12"/>
                          </w:rPr>
                        </w:pPr>
                        <w:r>
                          <w:rPr>
                            <w:rFonts w:cstheme="minorHAnsi"/>
                            <w:b/>
                            <w:bCs/>
                            <w:sz w:val="12"/>
                            <w:szCs w:val="12"/>
                            <w:lang w:bidi="he-IL"/>
                          </w:rPr>
                          <w:t>Total Assets</w:t>
                        </w:r>
                      </w:p>
                    </w:tc>
                    <w:tc>
                      <w:tcPr>
                        <w:tcW w:w="1276" w:type="dxa"/>
                        <w:tcBorders>
                          <w:top w:val="single" w:sz="4" w:space="0" w:color="auto"/>
                          <w:left w:val="single" w:sz="4" w:space="0" w:color="auto"/>
                          <w:bottom w:val="single" w:sz="4" w:space="0" w:color="auto"/>
                          <w:right w:val="single" w:sz="4" w:space="0" w:color="auto"/>
                        </w:tcBorders>
                      </w:tcPr>
                      <w:p w14:paraId="0B066DEE" w14:textId="77777777" w:rsidR="00474A4E" w:rsidRPr="009E6BE1"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tcPr>
                      <w:p w14:paraId="10B3E794"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417" w:type="dxa"/>
                        <w:tcBorders>
                          <w:top w:val="single" w:sz="4" w:space="0" w:color="auto"/>
                          <w:left w:val="single" w:sz="4" w:space="0" w:color="auto"/>
                          <w:bottom w:val="single" w:sz="4" w:space="0" w:color="auto"/>
                          <w:right w:val="single" w:sz="4" w:space="0" w:color="auto"/>
                        </w:tcBorders>
                      </w:tcPr>
                      <w:p w14:paraId="60C7E15F"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6F1DD3B9"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665054B8"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5" w:type="dxa"/>
                        <w:tcBorders>
                          <w:top w:val="single" w:sz="4" w:space="0" w:color="auto"/>
                          <w:left w:val="single" w:sz="4" w:space="0" w:color="auto"/>
                          <w:bottom w:val="single" w:sz="4" w:space="0" w:color="auto"/>
                          <w:right w:val="single" w:sz="4" w:space="0" w:color="auto"/>
                        </w:tcBorders>
                        <w:hideMark/>
                      </w:tcPr>
                      <w:p w14:paraId="32CF0211"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r>
                  <w:tr w:rsidR="00474A4E" w14:paraId="307A88B8" w14:textId="77777777" w:rsidTr="00AE4CB9">
                    <w:tc>
                      <w:tcPr>
                        <w:tcW w:w="2258" w:type="dxa"/>
                        <w:tcBorders>
                          <w:top w:val="single" w:sz="4" w:space="0" w:color="auto"/>
                          <w:left w:val="single" w:sz="4" w:space="0" w:color="auto"/>
                          <w:bottom w:val="single" w:sz="4" w:space="0" w:color="auto"/>
                          <w:right w:val="single" w:sz="4" w:space="0" w:color="auto"/>
                        </w:tcBorders>
                        <w:hideMark/>
                      </w:tcPr>
                      <w:p w14:paraId="6F61AFE8" w14:textId="77777777" w:rsidR="00474A4E" w:rsidRDefault="00000000" w:rsidP="00474A4E">
                        <w:pPr>
                          <w:spacing w:line="254" w:lineRule="auto"/>
                          <w:jc w:val="both"/>
                          <w:rPr>
                            <w:rFonts w:cstheme="minorHAnsi"/>
                            <w:b/>
                            <w:sz w:val="12"/>
                            <w:szCs w:val="12"/>
                          </w:rPr>
                        </w:pPr>
                        <w:r>
                          <w:rPr>
                            <w:rFonts w:cstheme="minorHAnsi"/>
                            <w:b/>
                            <w:sz w:val="12"/>
                            <w:szCs w:val="12"/>
                          </w:rPr>
                          <w:t>Total Equity</w:t>
                        </w:r>
                      </w:p>
                    </w:tc>
                    <w:tc>
                      <w:tcPr>
                        <w:tcW w:w="1276" w:type="dxa"/>
                        <w:tcBorders>
                          <w:top w:val="single" w:sz="4" w:space="0" w:color="auto"/>
                          <w:left w:val="single" w:sz="4" w:space="0" w:color="auto"/>
                          <w:bottom w:val="single" w:sz="4" w:space="0" w:color="auto"/>
                          <w:right w:val="single" w:sz="4" w:space="0" w:color="auto"/>
                        </w:tcBorders>
                      </w:tcPr>
                      <w:p w14:paraId="11A65610" w14:textId="77777777" w:rsidR="00474A4E" w:rsidRPr="009E6BE1"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tcPr>
                      <w:p w14:paraId="3540642D"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417" w:type="dxa"/>
                        <w:tcBorders>
                          <w:top w:val="single" w:sz="4" w:space="0" w:color="auto"/>
                          <w:left w:val="single" w:sz="4" w:space="0" w:color="auto"/>
                          <w:bottom w:val="single" w:sz="4" w:space="0" w:color="auto"/>
                          <w:right w:val="single" w:sz="4" w:space="0" w:color="auto"/>
                        </w:tcBorders>
                      </w:tcPr>
                      <w:p w14:paraId="024FED51"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4F4FDD2B"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45E4A2EC"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5" w:type="dxa"/>
                        <w:tcBorders>
                          <w:top w:val="single" w:sz="4" w:space="0" w:color="auto"/>
                          <w:left w:val="single" w:sz="4" w:space="0" w:color="auto"/>
                          <w:bottom w:val="single" w:sz="4" w:space="0" w:color="auto"/>
                          <w:right w:val="single" w:sz="4" w:space="0" w:color="auto"/>
                        </w:tcBorders>
                        <w:hideMark/>
                      </w:tcPr>
                      <w:p w14:paraId="6F4B2294"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r>
                  <w:tr w:rsidR="00474A4E" w14:paraId="621A919E" w14:textId="77777777" w:rsidTr="00AE4CB9">
                    <w:tc>
                      <w:tcPr>
                        <w:tcW w:w="2258" w:type="dxa"/>
                        <w:tcBorders>
                          <w:top w:val="single" w:sz="4" w:space="0" w:color="auto"/>
                          <w:left w:val="single" w:sz="4" w:space="0" w:color="auto"/>
                          <w:bottom w:val="single" w:sz="4" w:space="0" w:color="auto"/>
                          <w:right w:val="single" w:sz="4" w:space="0" w:color="auto"/>
                        </w:tcBorders>
                        <w:hideMark/>
                      </w:tcPr>
                      <w:p w14:paraId="67DBC58C" w14:textId="77777777" w:rsidR="00474A4E" w:rsidRDefault="00000000" w:rsidP="00474A4E">
                        <w:pPr>
                          <w:spacing w:line="254" w:lineRule="auto"/>
                          <w:jc w:val="both"/>
                          <w:rPr>
                            <w:rFonts w:cstheme="minorHAnsi"/>
                            <w:b/>
                            <w:sz w:val="12"/>
                            <w:szCs w:val="12"/>
                          </w:rPr>
                        </w:pPr>
                        <w:r>
                          <w:rPr>
                            <w:rFonts w:cstheme="minorHAnsi"/>
                            <w:b/>
                            <w:sz w:val="12"/>
                            <w:szCs w:val="12"/>
                          </w:rPr>
                          <w:t>Total Liabilities</w:t>
                        </w:r>
                      </w:p>
                    </w:tc>
                    <w:tc>
                      <w:tcPr>
                        <w:tcW w:w="1276" w:type="dxa"/>
                        <w:tcBorders>
                          <w:top w:val="single" w:sz="4" w:space="0" w:color="auto"/>
                          <w:left w:val="single" w:sz="4" w:space="0" w:color="auto"/>
                          <w:bottom w:val="single" w:sz="4" w:space="0" w:color="auto"/>
                          <w:right w:val="single" w:sz="4" w:space="0" w:color="auto"/>
                        </w:tcBorders>
                      </w:tcPr>
                      <w:p w14:paraId="7536695E" w14:textId="77777777" w:rsidR="00474A4E" w:rsidRPr="009E6BE1"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tcPr>
                      <w:p w14:paraId="43752F5D"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417" w:type="dxa"/>
                        <w:tcBorders>
                          <w:top w:val="single" w:sz="4" w:space="0" w:color="auto"/>
                          <w:left w:val="single" w:sz="4" w:space="0" w:color="auto"/>
                          <w:bottom w:val="single" w:sz="4" w:space="0" w:color="auto"/>
                          <w:right w:val="single" w:sz="4" w:space="0" w:color="auto"/>
                        </w:tcBorders>
                      </w:tcPr>
                      <w:p w14:paraId="01A6D223"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77D849E6"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3F97FDCF"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5" w:type="dxa"/>
                        <w:tcBorders>
                          <w:top w:val="single" w:sz="4" w:space="0" w:color="auto"/>
                          <w:left w:val="single" w:sz="4" w:space="0" w:color="auto"/>
                          <w:bottom w:val="single" w:sz="4" w:space="0" w:color="auto"/>
                          <w:right w:val="single" w:sz="4" w:space="0" w:color="auto"/>
                        </w:tcBorders>
                        <w:hideMark/>
                      </w:tcPr>
                      <w:p w14:paraId="44F0B9F4"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r>
                  <w:tr w:rsidR="00474A4E" w14:paraId="52F9C82E" w14:textId="77777777" w:rsidTr="00AE4CB9">
                    <w:tc>
                      <w:tcPr>
                        <w:tcW w:w="2258" w:type="dxa"/>
                        <w:tcBorders>
                          <w:top w:val="single" w:sz="4" w:space="0" w:color="auto"/>
                          <w:left w:val="single" w:sz="4" w:space="0" w:color="auto"/>
                          <w:bottom w:val="single" w:sz="4" w:space="0" w:color="auto"/>
                          <w:right w:val="single" w:sz="4" w:space="0" w:color="auto"/>
                        </w:tcBorders>
                        <w:hideMark/>
                      </w:tcPr>
                      <w:p w14:paraId="30513B48" w14:textId="77777777" w:rsidR="00474A4E" w:rsidRDefault="00000000" w:rsidP="00474A4E">
                        <w:pPr>
                          <w:spacing w:line="254" w:lineRule="auto"/>
                          <w:jc w:val="both"/>
                          <w:rPr>
                            <w:rFonts w:cstheme="minorHAnsi"/>
                            <w:b/>
                            <w:sz w:val="12"/>
                            <w:szCs w:val="12"/>
                          </w:rPr>
                        </w:pPr>
                        <w:r>
                          <w:rPr>
                            <w:rFonts w:cstheme="minorHAnsi"/>
                            <w:b/>
                            <w:sz w:val="12"/>
                            <w:szCs w:val="12"/>
                          </w:rPr>
                          <w:t>Total equity and liabilities</w:t>
                        </w:r>
                      </w:p>
                    </w:tc>
                    <w:tc>
                      <w:tcPr>
                        <w:tcW w:w="1276" w:type="dxa"/>
                        <w:tcBorders>
                          <w:top w:val="single" w:sz="4" w:space="0" w:color="auto"/>
                          <w:left w:val="single" w:sz="4" w:space="0" w:color="auto"/>
                          <w:bottom w:val="single" w:sz="4" w:space="0" w:color="auto"/>
                          <w:right w:val="single" w:sz="4" w:space="0" w:color="auto"/>
                        </w:tcBorders>
                      </w:tcPr>
                      <w:p w14:paraId="375C0DAD" w14:textId="77777777" w:rsidR="00474A4E" w:rsidRPr="009E6BE1"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tcPr>
                      <w:p w14:paraId="61857B7D"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417" w:type="dxa"/>
                        <w:tcBorders>
                          <w:top w:val="single" w:sz="4" w:space="0" w:color="auto"/>
                          <w:left w:val="single" w:sz="4" w:space="0" w:color="auto"/>
                          <w:bottom w:val="single" w:sz="4" w:space="0" w:color="auto"/>
                          <w:right w:val="single" w:sz="4" w:space="0" w:color="auto"/>
                        </w:tcBorders>
                      </w:tcPr>
                      <w:p w14:paraId="58DF5BDA"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0BD39430"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4EE8AEAF"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5" w:type="dxa"/>
                        <w:tcBorders>
                          <w:top w:val="single" w:sz="4" w:space="0" w:color="auto"/>
                          <w:left w:val="single" w:sz="4" w:space="0" w:color="auto"/>
                          <w:bottom w:val="single" w:sz="4" w:space="0" w:color="auto"/>
                          <w:right w:val="single" w:sz="4" w:space="0" w:color="auto"/>
                        </w:tcBorders>
                        <w:hideMark/>
                      </w:tcPr>
                      <w:p w14:paraId="4F8240B9"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r>
                </w:tbl>
                <w:p w14:paraId="538177C8" w14:textId="77777777" w:rsidR="003A39B4" w:rsidRDefault="00000000" w:rsidP="00695ABB">
                  <w:pPr>
                    <w:jc w:val="both"/>
                    <w:rPr>
                      <w:rFonts w:cstheme="minorHAnsi"/>
                      <w:b/>
                      <w:bCs/>
                      <w:sz w:val="12"/>
                      <w:szCs w:val="12"/>
                    </w:rPr>
                  </w:pPr>
                </w:p>
                <w:p w14:paraId="28DD2327" w14:textId="77777777" w:rsidR="003A39B4" w:rsidRDefault="00000000" w:rsidP="00695ABB">
                  <w:pPr>
                    <w:jc w:val="both"/>
                    <w:rPr>
                      <w:rFonts w:cstheme="minorHAnsi"/>
                      <w:b/>
                      <w:bCs/>
                      <w:sz w:val="12"/>
                      <w:szCs w:val="12"/>
                    </w:rPr>
                  </w:pPr>
                </w:p>
                <w:tbl>
                  <w:tblPr>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7"/>
                    <w:gridCol w:w="1275"/>
                    <w:gridCol w:w="1277"/>
                    <w:gridCol w:w="1418"/>
                    <w:gridCol w:w="1277"/>
                    <w:gridCol w:w="1275"/>
                    <w:gridCol w:w="1275"/>
                  </w:tblGrid>
                  <w:tr w:rsidR="00D838B2" w14:paraId="3779D4F2" w14:textId="77777777" w:rsidTr="00D838B2">
                    <w:trPr>
                      <w:trHeight w:val="492"/>
                    </w:trPr>
                    <w:tc>
                      <w:tcPr>
                        <w:tcW w:w="1122" w:type="pct"/>
                        <w:tcBorders>
                          <w:top w:val="single" w:sz="4" w:space="0" w:color="auto"/>
                          <w:left w:val="single" w:sz="4" w:space="0" w:color="auto"/>
                          <w:bottom w:val="single" w:sz="4" w:space="0" w:color="auto"/>
                          <w:right w:val="single" w:sz="4" w:space="0" w:color="auto"/>
                        </w:tcBorders>
                        <w:shd w:val="clear" w:color="auto" w:fill="F2F2F2"/>
                        <w:hideMark/>
                      </w:tcPr>
                      <w:p w14:paraId="469A4D6F" w14:textId="77777777" w:rsidR="00EB18D8" w:rsidRDefault="00000000" w:rsidP="00EB18D8">
                        <w:pPr>
                          <w:spacing w:line="254" w:lineRule="auto"/>
                          <w:rPr>
                            <w:rFonts w:cstheme="minorHAnsi"/>
                            <w:b/>
                            <w:sz w:val="12"/>
                            <w:szCs w:val="12"/>
                          </w:rPr>
                        </w:pPr>
                        <w:r>
                          <w:rPr>
                            <w:rFonts w:cstheme="minorHAnsi"/>
                            <w:b/>
                            <w:sz w:val="12"/>
                            <w:szCs w:val="12"/>
                            <w:u w:val="single"/>
                          </w:rPr>
                          <w:t xml:space="preserve">Statement of Comprehensive Income of </w:t>
                        </w:r>
                        <w:r>
                          <w:rPr>
                            <w:rFonts w:cstheme="minorHAnsi"/>
                            <w:b/>
                            <w:sz w:val="12"/>
                            <w:szCs w:val="12"/>
                            <w:u w:val="single"/>
                          </w:rPr>
                          <w:t>[●]</w:t>
                        </w:r>
                      </w:p>
                    </w:tc>
                    <w:tc>
                      <w:tcPr>
                        <w:tcW w:w="634" w:type="pct"/>
                        <w:tcBorders>
                          <w:top w:val="single" w:sz="4" w:space="0" w:color="auto"/>
                          <w:left w:val="single" w:sz="4" w:space="0" w:color="auto"/>
                          <w:bottom w:val="single" w:sz="4" w:space="0" w:color="auto"/>
                          <w:right w:val="single" w:sz="4" w:space="0" w:color="auto"/>
                        </w:tcBorders>
                        <w:shd w:val="clear" w:color="auto" w:fill="F2F2F2"/>
                      </w:tcPr>
                      <w:p w14:paraId="289972FE"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(Unaudited) (£’000)</w:t>
                        </w:r>
                      </w:p>
                    </w:tc>
                    <w:tc>
                      <w:tcPr>
                        <w:tcW w:w="635" w:type="pct"/>
                        <w:tcBorders>
                          <w:top w:val="single" w:sz="4" w:space="0" w:color="auto"/>
                          <w:left w:val="single" w:sz="4" w:space="0" w:color="auto"/>
                          <w:bottom w:val="single" w:sz="4" w:space="0" w:color="auto"/>
                          <w:right w:val="single" w:sz="4" w:space="0" w:color="auto"/>
                        </w:tcBorders>
                        <w:shd w:val="clear" w:color="auto" w:fill="F2F2F2"/>
                      </w:tcPr>
                      <w:p w14:paraId="21DD41AF"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proofErr w:type="gramStart"/>
                        <w:r>
                          <w:rPr>
                            <w:rFonts w:cstheme="minorHAnsi"/>
                            <w:b/>
                            <w:sz w:val="12"/>
                            <w:szCs w:val="12"/>
                          </w:rPr>
                          <w:t>●]</w:t>
                        </w:r>
                        <w:r>
                          <w:rPr>
                            <w:rFonts w:cstheme="minorHAnsi"/>
                            <w:b/>
                            <w:sz w:val="12"/>
                            <w:szCs w:val="12"/>
                          </w:rPr>
                          <w:t>(</w:t>
                        </w:r>
                        <w:proofErr w:type="gramEnd"/>
                        <w:r>
                          <w:rPr>
                            <w:rFonts w:cstheme="minorHAnsi"/>
                            <w:b/>
                            <w:sz w:val="12"/>
                            <w:szCs w:val="12"/>
                          </w:rPr>
                          <w:t>Unaudited) (£’000)</w:t>
                        </w:r>
                      </w:p>
                    </w:tc>
                    <w:tc>
                      <w:tcPr>
                        <w:tcW w:w="705" w:type="pct"/>
                        <w:tcBorders>
                          <w:top w:val="single" w:sz="4" w:space="0" w:color="auto"/>
                          <w:left w:val="single" w:sz="4" w:space="0" w:color="auto"/>
                          <w:bottom w:val="single" w:sz="4" w:space="0" w:color="auto"/>
                          <w:right w:val="single" w:sz="4" w:space="0" w:color="auto"/>
                        </w:tcBorders>
                        <w:shd w:val="clear" w:color="auto" w:fill="F2F2F2"/>
                      </w:tcPr>
                      <w:p w14:paraId="402D8E05" w14:textId="77777777" w:rsidR="00EB18D8" w:rsidRDefault="00000000" w:rsidP="00EB18D8">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c>
                      <w:tcPr>
                        <w:tcW w:w="635" w:type="pct"/>
                        <w:tcBorders>
                          <w:top w:val="single" w:sz="4" w:space="0" w:color="auto"/>
                          <w:left w:val="single" w:sz="4" w:space="0" w:color="auto"/>
                          <w:bottom w:val="single" w:sz="4" w:space="0" w:color="auto"/>
                          <w:right w:val="single" w:sz="4" w:space="0" w:color="auto"/>
                        </w:tcBorders>
                        <w:shd w:val="clear" w:color="auto" w:fill="F2F2F2"/>
                        <w:hideMark/>
                      </w:tcPr>
                      <w:p w14:paraId="2EAE3F8B" w14:textId="77777777" w:rsidR="00EB18D8" w:rsidRDefault="00000000" w:rsidP="00EB18D8">
                        <w:pPr>
                          <w:spacing w:line="254" w:lineRule="auto"/>
                          <w:jc w:val="right"/>
                          <w:rPr>
                            <w:rFonts w:cstheme="minorHAnsi"/>
                            <w:b/>
                            <w:sz w:val="12"/>
                            <w:szCs w:val="12"/>
                          </w:rPr>
                        </w:pPr>
                        <w:r>
                          <w:rPr>
                            <w:rFonts w:cstheme="minorHAnsi"/>
                            <w:b/>
                            <w:sz w:val="12"/>
                            <w:szCs w:val="12"/>
                          </w:rPr>
                          <w:t xml:space="preserve">Ten months ended </w:t>
                        </w:r>
                        <w:r>
                          <w:rPr>
                            <w:rFonts w:cstheme="minorHAnsi"/>
                            <w:b/>
                            <w:sz w:val="12"/>
                            <w:szCs w:val="12"/>
                          </w:rPr>
                          <w:t>[●]</w:t>
                        </w:r>
                        <w:r>
                          <w:rPr>
                            <w:rFonts w:cstheme="minorHAnsi"/>
                            <w:b/>
                            <w:sz w:val="12"/>
                            <w:szCs w:val="12"/>
                          </w:rPr>
                          <w:t xml:space="preserve"> (Audited) (£’000)</w:t>
                        </w:r>
                      </w:p>
                    </w:tc>
                    <w:tc>
                      <w:tcPr>
                        <w:tcW w:w="634" w:type="pct"/>
                        <w:tcBorders>
                          <w:top w:val="single" w:sz="4" w:space="0" w:color="auto"/>
                          <w:left w:val="single" w:sz="4" w:space="0" w:color="auto"/>
                          <w:bottom w:val="single" w:sz="4" w:space="0" w:color="auto"/>
                          <w:right w:val="single" w:sz="4" w:space="0" w:color="auto"/>
                        </w:tcBorders>
                        <w:shd w:val="clear" w:color="auto" w:fill="F2F2F2"/>
                        <w:hideMark/>
                      </w:tcPr>
                      <w:p w14:paraId="6DC87649" w14:textId="77777777" w:rsidR="00EB18D8" w:rsidRDefault="00000000" w:rsidP="00EB18D8">
                        <w:pPr>
                          <w:spacing w:line="254" w:lineRule="auto"/>
                          <w:jc w:val="right"/>
                          <w:rPr>
                            <w:rFonts w:cstheme="minorHAnsi"/>
                            <w:b/>
                            <w:sz w:val="12"/>
                            <w:szCs w:val="12"/>
                            <w:lang w:bidi="he-IL"/>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c>
                      <w:tcPr>
                        <w:tcW w:w="634" w:type="pct"/>
                        <w:tcBorders>
                          <w:top w:val="single" w:sz="4" w:space="0" w:color="auto"/>
                          <w:left w:val="single" w:sz="4" w:space="0" w:color="auto"/>
                          <w:bottom w:val="single" w:sz="4" w:space="0" w:color="auto"/>
                          <w:right w:val="single" w:sz="4" w:space="0" w:color="auto"/>
                        </w:tcBorders>
                        <w:shd w:val="clear" w:color="auto" w:fill="F2F2F2"/>
                        <w:hideMark/>
                      </w:tcPr>
                      <w:p w14:paraId="3E6EB09A" w14:textId="77777777" w:rsidR="00EB18D8" w:rsidRDefault="00000000" w:rsidP="00EB18D8">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r>
                  <w:tr w:rsidR="00474A4E" w14:paraId="69219A6D" w14:textId="77777777" w:rsidTr="00D838B2">
                    <w:trPr>
                      <w:trHeight w:val="167"/>
                    </w:trPr>
                    <w:tc>
                      <w:tcPr>
                        <w:tcW w:w="1122" w:type="pct"/>
                        <w:tcBorders>
                          <w:top w:val="single" w:sz="4" w:space="0" w:color="auto"/>
                          <w:left w:val="single" w:sz="4" w:space="0" w:color="auto"/>
                          <w:bottom w:val="single" w:sz="4" w:space="0" w:color="auto"/>
                          <w:right w:val="single" w:sz="4" w:space="0" w:color="auto"/>
                        </w:tcBorders>
                        <w:hideMark/>
                      </w:tcPr>
                      <w:p w14:paraId="57EB08F3" w14:textId="77777777" w:rsidR="00474A4E" w:rsidRDefault="00000000" w:rsidP="00474A4E">
                        <w:pPr>
                          <w:spacing w:line="254" w:lineRule="auto"/>
                          <w:rPr>
                            <w:rFonts w:cstheme="minorHAnsi"/>
                            <w:b/>
                            <w:sz w:val="12"/>
                            <w:szCs w:val="12"/>
                          </w:rPr>
                        </w:pPr>
                        <w:r>
                          <w:rPr>
                            <w:rFonts w:cstheme="minorHAnsi"/>
                            <w:b/>
                            <w:sz w:val="12"/>
                            <w:szCs w:val="12"/>
                            <w:lang w:bidi="he-IL"/>
                          </w:rPr>
                          <w:lastRenderedPageBreak/>
                          <w:t>Operating Loss</w:t>
                        </w:r>
                      </w:p>
                    </w:tc>
                    <w:tc>
                      <w:tcPr>
                        <w:tcW w:w="634" w:type="pct"/>
                        <w:tcBorders>
                          <w:top w:val="single" w:sz="4" w:space="0" w:color="auto"/>
                          <w:left w:val="single" w:sz="4" w:space="0" w:color="auto"/>
                          <w:bottom w:val="single" w:sz="4" w:space="0" w:color="auto"/>
                          <w:right w:val="single" w:sz="4" w:space="0" w:color="auto"/>
                        </w:tcBorders>
                      </w:tcPr>
                      <w:p w14:paraId="6EC34597" w14:textId="77777777" w:rsidR="00474A4E" w:rsidRPr="005375D0" w:rsidRDefault="00000000" w:rsidP="00474A4E">
                        <w:pPr>
                          <w:spacing w:line="254" w:lineRule="auto"/>
                          <w:jc w:val="right"/>
                          <w:rPr>
                            <w:rFonts w:cstheme="minorHAnsi"/>
                            <w:b/>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tcPr>
                      <w:p w14:paraId="5451A099" w14:textId="77777777" w:rsidR="00474A4E" w:rsidRPr="002435AC" w:rsidRDefault="00000000" w:rsidP="00474A4E">
                        <w:pPr>
                          <w:spacing w:line="254" w:lineRule="auto"/>
                          <w:jc w:val="right"/>
                          <w:rPr>
                            <w:rFonts w:cstheme="minorHAnsi"/>
                            <w:b/>
                            <w:sz w:val="12"/>
                            <w:szCs w:val="12"/>
                            <w:highlight w:val="yellow"/>
                          </w:rPr>
                        </w:pPr>
                        <w:r w:rsidRPr="00F73175">
                          <w:rPr>
                            <w:rFonts w:cstheme="minorHAnsi"/>
                            <w:b/>
                            <w:sz w:val="12"/>
                            <w:szCs w:val="12"/>
                          </w:rPr>
                          <w:t>[●]</w:t>
                        </w:r>
                      </w:p>
                    </w:tc>
                    <w:tc>
                      <w:tcPr>
                        <w:tcW w:w="705" w:type="pct"/>
                        <w:tcBorders>
                          <w:top w:val="single" w:sz="4" w:space="0" w:color="auto"/>
                          <w:left w:val="single" w:sz="4" w:space="0" w:color="auto"/>
                          <w:bottom w:val="single" w:sz="4" w:space="0" w:color="auto"/>
                          <w:right w:val="single" w:sz="4" w:space="0" w:color="auto"/>
                        </w:tcBorders>
                      </w:tcPr>
                      <w:p w14:paraId="5A8AF967"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hideMark/>
                      </w:tcPr>
                      <w:p w14:paraId="208ECCDF"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2156426F"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053F5161"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r>
                  <w:tr w:rsidR="00474A4E" w14:paraId="0F8D9D8B" w14:textId="77777777" w:rsidTr="00D838B2">
                    <w:trPr>
                      <w:trHeight w:val="167"/>
                    </w:trPr>
                    <w:tc>
                      <w:tcPr>
                        <w:tcW w:w="1122" w:type="pct"/>
                        <w:tcBorders>
                          <w:top w:val="single" w:sz="4" w:space="0" w:color="auto"/>
                          <w:left w:val="single" w:sz="4" w:space="0" w:color="auto"/>
                          <w:bottom w:val="single" w:sz="4" w:space="0" w:color="auto"/>
                          <w:right w:val="single" w:sz="4" w:space="0" w:color="auto"/>
                        </w:tcBorders>
                        <w:hideMark/>
                      </w:tcPr>
                      <w:p w14:paraId="492E3D89" w14:textId="77777777" w:rsidR="00474A4E" w:rsidRDefault="00000000" w:rsidP="00474A4E">
                        <w:pPr>
                          <w:spacing w:line="254" w:lineRule="auto"/>
                          <w:rPr>
                            <w:rFonts w:cstheme="minorHAnsi"/>
                            <w:bCs/>
                            <w:sz w:val="12"/>
                            <w:szCs w:val="12"/>
                          </w:rPr>
                        </w:pPr>
                        <w:r>
                          <w:rPr>
                            <w:rFonts w:cstheme="minorHAnsi"/>
                            <w:sz w:val="12"/>
                            <w:szCs w:val="12"/>
                            <w:lang w:bidi="he-IL"/>
                          </w:rPr>
                          <w:t>Finance and other costs</w:t>
                        </w:r>
                      </w:p>
                    </w:tc>
                    <w:tc>
                      <w:tcPr>
                        <w:tcW w:w="634" w:type="pct"/>
                        <w:tcBorders>
                          <w:top w:val="single" w:sz="4" w:space="0" w:color="auto"/>
                          <w:left w:val="single" w:sz="4" w:space="0" w:color="auto"/>
                          <w:bottom w:val="single" w:sz="4" w:space="0" w:color="auto"/>
                          <w:right w:val="single" w:sz="4" w:space="0" w:color="auto"/>
                        </w:tcBorders>
                      </w:tcPr>
                      <w:p w14:paraId="0DFB86DE" w14:textId="77777777" w:rsidR="00474A4E" w:rsidRPr="005375D0" w:rsidRDefault="00000000" w:rsidP="00474A4E">
                        <w:pPr>
                          <w:spacing w:line="254" w:lineRule="auto"/>
                          <w:jc w:val="right"/>
                          <w:rPr>
                            <w:rFonts w:cstheme="minorHAnsi"/>
                            <w:b/>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tcPr>
                      <w:p w14:paraId="05719AD0" w14:textId="77777777" w:rsidR="00474A4E" w:rsidRPr="002435AC" w:rsidRDefault="00000000" w:rsidP="00474A4E">
                        <w:pPr>
                          <w:spacing w:line="254" w:lineRule="auto"/>
                          <w:jc w:val="right"/>
                          <w:rPr>
                            <w:rFonts w:cstheme="minorHAnsi"/>
                            <w:bCs/>
                            <w:sz w:val="12"/>
                            <w:szCs w:val="12"/>
                            <w:highlight w:val="yellow"/>
                          </w:rPr>
                        </w:pPr>
                        <w:r w:rsidRPr="00F73175">
                          <w:rPr>
                            <w:rFonts w:cstheme="minorHAnsi"/>
                            <w:b/>
                            <w:sz w:val="12"/>
                            <w:szCs w:val="12"/>
                          </w:rPr>
                          <w:t>[●]</w:t>
                        </w:r>
                      </w:p>
                    </w:tc>
                    <w:tc>
                      <w:tcPr>
                        <w:tcW w:w="705" w:type="pct"/>
                        <w:tcBorders>
                          <w:top w:val="single" w:sz="4" w:space="0" w:color="auto"/>
                          <w:left w:val="single" w:sz="4" w:space="0" w:color="auto"/>
                          <w:bottom w:val="single" w:sz="4" w:space="0" w:color="auto"/>
                          <w:right w:val="single" w:sz="4" w:space="0" w:color="auto"/>
                        </w:tcBorders>
                      </w:tcPr>
                      <w:p w14:paraId="724CDED3" w14:textId="77777777" w:rsidR="00474A4E" w:rsidRDefault="00000000" w:rsidP="00474A4E">
                        <w:pPr>
                          <w:spacing w:line="254" w:lineRule="auto"/>
                          <w:jc w:val="right"/>
                          <w:rPr>
                            <w:rFonts w:cstheme="minorHAnsi"/>
                            <w:bCs/>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hideMark/>
                      </w:tcPr>
                      <w:p w14:paraId="0A0D2683" w14:textId="77777777" w:rsidR="00474A4E" w:rsidRDefault="00000000" w:rsidP="00474A4E">
                        <w:pPr>
                          <w:spacing w:line="254" w:lineRule="auto"/>
                          <w:jc w:val="right"/>
                          <w:rPr>
                            <w:rFonts w:cstheme="minorHAnsi"/>
                            <w:bCs/>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358B2BC2" w14:textId="77777777" w:rsidR="00474A4E" w:rsidRDefault="00000000" w:rsidP="00474A4E">
                        <w:pPr>
                          <w:spacing w:line="254" w:lineRule="auto"/>
                          <w:jc w:val="right"/>
                          <w:rPr>
                            <w:rFonts w:cstheme="minorHAnsi"/>
                            <w:bCs/>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371A85D9" w14:textId="77777777" w:rsidR="00474A4E" w:rsidRDefault="00000000" w:rsidP="00474A4E">
                        <w:pPr>
                          <w:spacing w:line="254" w:lineRule="auto"/>
                          <w:jc w:val="right"/>
                          <w:rPr>
                            <w:rFonts w:cstheme="minorHAnsi"/>
                            <w:bCs/>
                            <w:sz w:val="12"/>
                            <w:szCs w:val="12"/>
                          </w:rPr>
                        </w:pPr>
                        <w:r w:rsidRPr="00F73175">
                          <w:rPr>
                            <w:rFonts w:cstheme="minorHAnsi"/>
                            <w:b/>
                            <w:sz w:val="12"/>
                            <w:szCs w:val="12"/>
                          </w:rPr>
                          <w:t>[●]</w:t>
                        </w:r>
                      </w:p>
                    </w:tc>
                  </w:tr>
                  <w:tr w:rsidR="00474A4E" w14:paraId="215D0465" w14:textId="77777777" w:rsidTr="00D838B2">
                    <w:trPr>
                      <w:trHeight w:val="167"/>
                    </w:trPr>
                    <w:tc>
                      <w:tcPr>
                        <w:tcW w:w="1122" w:type="pct"/>
                        <w:tcBorders>
                          <w:top w:val="single" w:sz="4" w:space="0" w:color="auto"/>
                          <w:left w:val="single" w:sz="4" w:space="0" w:color="auto"/>
                          <w:bottom w:val="single" w:sz="4" w:space="0" w:color="auto"/>
                          <w:right w:val="single" w:sz="4" w:space="0" w:color="auto"/>
                        </w:tcBorders>
                        <w:hideMark/>
                      </w:tcPr>
                      <w:p w14:paraId="46E18A74" w14:textId="77777777" w:rsidR="00474A4E" w:rsidRDefault="00000000" w:rsidP="00474A4E">
                        <w:pPr>
                          <w:spacing w:line="254" w:lineRule="auto"/>
                          <w:rPr>
                            <w:rFonts w:cstheme="minorHAnsi"/>
                            <w:bCs/>
                            <w:sz w:val="12"/>
                            <w:szCs w:val="12"/>
                          </w:rPr>
                        </w:pPr>
                        <w:r>
                          <w:rPr>
                            <w:rFonts w:cstheme="minorHAnsi"/>
                            <w:b/>
                            <w:sz w:val="12"/>
                            <w:szCs w:val="12"/>
                            <w:lang w:bidi="he-IL"/>
                          </w:rPr>
                          <w:t>Loss before taxation</w:t>
                        </w:r>
                      </w:p>
                    </w:tc>
                    <w:tc>
                      <w:tcPr>
                        <w:tcW w:w="634" w:type="pct"/>
                        <w:tcBorders>
                          <w:top w:val="single" w:sz="4" w:space="0" w:color="auto"/>
                          <w:left w:val="single" w:sz="4" w:space="0" w:color="auto"/>
                          <w:bottom w:val="single" w:sz="4" w:space="0" w:color="auto"/>
                          <w:right w:val="single" w:sz="4" w:space="0" w:color="auto"/>
                        </w:tcBorders>
                      </w:tcPr>
                      <w:p w14:paraId="55895D61" w14:textId="77777777" w:rsidR="00474A4E" w:rsidRPr="005375D0" w:rsidRDefault="00000000" w:rsidP="00474A4E">
                        <w:pPr>
                          <w:spacing w:line="254" w:lineRule="auto"/>
                          <w:jc w:val="right"/>
                          <w:rPr>
                            <w:rFonts w:cstheme="minorHAnsi"/>
                            <w:b/>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tcPr>
                      <w:p w14:paraId="11D038E5" w14:textId="77777777" w:rsidR="00474A4E" w:rsidRPr="002435AC" w:rsidRDefault="00000000" w:rsidP="00474A4E">
                        <w:pPr>
                          <w:spacing w:line="254" w:lineRule="auto"/>
                          <w:jc w:val="right"/>
                          <w:rPr>
                            <w:rFonts w:cstheme="minorHAnsi"/>
                            <w:b/>
                            <w:bCs/>
                            <w:sz w:val="12"/>
                            <w:szCs w:val="12"/>
                            <w:highlight w:val="yellow"/>
                          </w:rPr>
                        </w:pPr>
                        <w:r w:rsidRPr="00F73175">
                          <w:rPr>
                            <w:rFonts w:cstheme="minorHAnsi"/>
                            <w:b/>
                            <w:sz w:val="12"/>
                            <w:szCs w:val="12"/>
                          </w:rPr>
                          <w:t>[●]</w:t>
                        </w:r>
                      </w:p>
                    </w:tc>
                    <w:tc>
                      <w:tcPr>
                        <w:tcW w:w="705" w:type="pct"/>
                        <w:tcBorders>
                          <w:top w:val="single" w:sz="4" w:space="0" w:color="auto"/>
                          <w:left w:val="single" w:sz="4" w:space="0" w:color="auto"/>
                          <w:bottom w:val="single" w:sz="4" w:space="0" w:color="auto"/>
                          <w:right w:val="single" w:sz="4" w:space="0" w:color="auto"/>
                        </w:tcBorders>
                      </w:tcPr>
                      <w:p w14:paraId="7C2356D2" w14:textId="77777777" w:rsidR="00474A4E" w:rsidRDefault="00000000" w:rsidP="00474A4E">
                        <w:pPr>
                          <w:spacing w:line="254" w:lineRule="auto"/>
                          <w:jc w:val="right"/>
                          <w:rPr>
                            <w:rFonts w:cstheme="minorHAnsi"/>
                            <w:b/>
                            <w:bCs/>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hideMark/>
                      </w:tcPr>
                      <w:p w14:paraId="72C6A7E1" w14:textId="77777777" w:rsidR="00474A4E" w:rsidRDefault="00000000" w:rsidP="00474A4E">
                        <w:pPr>
                          <w:spacing w:line="254" w:lineRule="auto"/>
                          <w:jc w:val="right"/>
                          <w:rPr>
                            <w:rFonts w:cstheme="minorHAnsi"/>
                            <w:b/>
                            <w:bCs/>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4A234AAA" w14:textId="77777777" w:rsidR="00474A4E" w:rsidRDefault="00000000" w:rsidP="00474A4E">
                        <w:pPr>
                          <w:spacing w:line="254" w:lineRule="auto"/>
                          <w:jc w:val="right"/>
                          <w:rPr>
                            <w:rFonts w:cstheme="minorHAnsi"/>
                            <w:b/>
                            <w:bCs/>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46F43333" w14:textId="77777777" w:rsidR="00474A4E" w:rsidRDefault="00000000" w:rsidP="00474A4E">
                        <w:pPr>
                          <w:spacing w:line="254" w:lineRule="auto"/>
                          <w:jc w:val="right"/>
                          <w:rPr>
                            <w:rFonts w:cstheme="minorHAnsi"/>
                            <w:b/>
                            <w:bCs/>
                            <w:sz w:val="12"/>
                            <w:szCs w:val="12"/>
                          </w:rPr>
                        </w:pPr>
                        <w:r w:rsidRPr="00F73175">
                          <w:rPr>
                            <w:rFonts w:cstheme="minorHAnsi"/>
                            <w:b/>
                            <w:sz w:val="12"/>
                            <w:szCs w:val="12"/>
                          </w:rPr>
                          <w:t>[●]</w:t>
                        </w:r>
                      </w:p>
                    </w:tc>
                  </w:tr>
                  <w:tr w:rsidR="00474A4E" w14:paraId="6FA9A089" w14:textId="77777777" w:rsidTr="00D838B2">
                    <w:trPr>
                      <w:trHeight w:val="167"/>
                    </w:trPr>
                    <w:tc>
                      <w:tcPr>
                        <w:tcW w:w="1122" w:type="pct"/>
                        <w:tcBorders>
                          <w:top w:val="single" w:sz="4" w:space="0" w:color="auto"/>
                          <w:left w:val="single" w:sz="4" w:space="0" w:color="auto"/>
                          <w:bottom w:val="single" w:sz="4" w:space="0" w:color="auto"/>
                          <w:right w:val="single" w:sz="4" w:space="0" w:color="auto"/>
                        </w:tcBorders>
                        <w:hideMark/>
                      </w:tcPr>
                      <w:p w14:paraId="087E5A81" w14:textId="77777777" w:rsidR="00474A4E" w:rsidRDefault="00000000" w:rsidP="00474A4E">
                        <w:pPr>
                          <w:spacing w:line="254" w:lineRule="auto"/>
                          <w:rPr>
                            <w:rFonts w:cstheme="minorHAnsi"/>
                            <w:bCs/>
                            <w:sz w:val="12"/>
                            <w:szCs w:val="12"/>
                          </w:rPr>
                        </w:pPr>
                        <w:r>
                          <w:rPr>
                            <w:rFonts w:cstheme="minorHAnsi"/>
                            <w:sz w:val="12"/>
                            <w:szCs w:val="12"/>
                            <w:lang w:bidi="he-IL"/>
                          </w:rPr>
                          <w:t>Income tax</w:t>
                        </w:r>
                      </w:p>
                    </w:tc>
                    <w:tc>
                      <w:tcPr>
                        <w:tcW w:w="634" w:type="pct"/>
                        <w:tcBorders>
                          <w:top w:val="single" w:sz="4" w:space="0" w:color="auto"/>
                          <w:left w:val="single" w:sz="4" w:space="0" w:color="auto"/>
                          <w:bottom w:val="single" w:sz="4" w:space="0" w:color="auto"/>
                          <w:right w:val="single" w:sz="4" w:space="0" w:color="auto"/>
                        </w:tcBorders>
                      </w:tcPr>
                      <w:p w14:paraId="7262C919" w14:textId="77777777" w:rsidR="00474A4E" w:rsidRPr="005375D0" w:rsidRDefault="00000000" w:rsidP="00474A4E">
                        <w:pPr>
                          <w:spacing w:line="254" w:lineRule="auto"/>
                          <w:jc w:val="right"/>
                          <w:rPr>
                            <w:rFonts w:cstheme="minorHAnsi"/>
                            <w:b/>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tcPr>
                      <w:p w14:paraId="52C9B3CD" w14:textId="77777777" w:rsidR="00474A4E" w:rsidRPr="002435AC" w:rsidRDefault="00000000" w:rsidP="00474A4E">
                        <w:pPr>
                          <w:spacing w:line="254" w:lineRule="auto"/>
                          <w:jc w:val="right"/>
                          <w:rPr>
                            <w:rFonts w:cstheme="minorHAnsi"/>
                            <w:bCs/>
                            <w:sz w:val="12"/>
                            <w:szCs w:val="12"/>
                            <w:highlight w:val="yellow"/>
                          </w:rPr>
                        </w:pPr>
                        <w:r w:rsidRPr="00F73175">
                          <w:rPr>
                            <w:rFonts w:cstheme="minorHAnsi"/>
                            <w:b/>
                            <w:sz w:val="12"/>
                            <w:szCs w:val="12"/>
                          </w:rPr>
                          <w:t>[●]</w:t>
                        </w:r>
                      </w:p>
                    </w:tc>
                    <w:tc>
                      <w:tcPr>
                        <w:tcW w:w="705" w:type="pct"/>
                        <w:tcBorders>
                          <w:top w:val="single" w:sz="4" w:space="0" w:color="auto"/>
                          <w:left w:val="single" w:sz="4" w:space="0" w:color="auto"/>
                          <w:bottom w:val="single" w:sz="4" w:space="0" w:color="auto"/>
                          <w:right w:val="single" w:sz="4" w:space="0" w:color="auto"/>
                        </w:tcBorders>
                      </w:tcPr>
                      <w:p w14:paraId="1F0392B8" w14:textId="77777777" w:rsidR="00474A4E" w:rsidRDefault="00000000" w:rsidP="00474A4E">
                        <w:pPr>
                          <w:spacing w:line="254" w:lineRule="auto"/>
                          <w:jc w:val="right"/>
                          <w:rPr>
                            <w:rFonts w:cstheme="minorHAnsi"/>
                            <w:bCs/>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hideMark/>
                      </w:tcPr>
                      <w:p w14:paraId="67206F1D" w14:textId="77777777" w:rsidR="00474A4E" w:rsidRDefault="00000000" w:rsidP="00474A4E">
                        <w:pPr>
                          <w:spacing w:line="254" w:lineRule="auto"/>
                          <w:jc w:val="right"/>
                          <w:rPr>
                            <w:rFonts w:cstheme="minorHAnsi"/>
                            <w:bCs/>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6253964E" w14:textId="77777777" w:rsidR="00474A4E" w:rsidRDefault="00000000" w:rsidP="00474A4E">
                        <w:pPr>
                          <w:spacing w:line="254" w:lineRule="auto"/>
                          <w:jc w:val="right"/>
                          <w:rPr>
                            <w:rFonts w:cstheme="minorHAnsi"/>
                            <w:bCs/>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3BBA2852" w14:textId="77777777" w:rsidR="00474A4E" w:rsidRDefault="00000000" w:rsidP="00474A4E">
                        <w:pPr>
                          <w:spacing w:line="254" w:lineRule="auto"/>
                          <w:jc w:val="right"/>
                          <w:rPr>
                            <w:rFonts w:cstheme="minorHAnsi"/>
                            <w:bCs/>
                            <w:sz w:val="12"/>
                            <w:szCs w:val="12"/>
                          </w:rPr>
                        </w:pPr>
                        <w:r w:rsidRPr="00F73175">
                          <w:rPr>
                            <w:rFonts w:cstheme="minorHAnsi"/>
                            <w:b/>
                            <w:sz w:val="12"/>
                            <w:szCs w:val="12"/>
                          </w:rPr>
                          <w:t>[●]</w:t>
                        </w:r>
                      </w:p>
                    </w:tc>
                  </w:tr>
                  <w:tr w:rsidR="00474A4E" w14:paraId="5AFD32E8" w14:textId="77777777" w:rsidTr="00D838B2">
                    <w:trPr>
                      <w:trHeight w:val="167"/>
                    </w:trPr>
                    <w:tc>
                      <w:tcPr>
                        <w:tcW w:w="1122" w:type="pct"/>
                        <w:tcBorders>
                          <w:top w:val="single" w:sz="4" w:space="0" w:color="auto"/>
                          <w:left w:val="single" w:sz="4" w:space="0" w:color="auto"/>
                          <w:bottom w:val="single" w:sz="4" w:space="0" w:color="auto"/>
                          <w:right w:val="single" w:sz="4" w:space="0" w:color="auto"/>
                        </w:tcBorders>
                        <w:hideMark/>
                      </w:tcPr>
                      <w:p w14:paraId="5980A44D" w14:textId="77777777" w:rsidR="00474A4E" w:rsidRDefault="00000000" w:rsidP="00474A4E">
                        <w:pPr>
                          <w:spacing w:line="254" w:lineRule="auto"/>
                          <w:rPr>
                            <w:rFonts w:cstheme="minorHAnsi"/>
                            <w:b/>
                            <w:sz w:val="12"/>
                            <w:szCs w:val="12"/>
                          </w:rPr>
                        </w:pPr>
                        <w:r>
                          <w:rPr>
                            <w:rFonts w:cstheme="minorHAnsi"/>
                            <w:b/>
                            <w:sz w:val="12"/>
                            <w:szCs w:val="12"/>
                            <w:lang w:bidi="he-IL"/>
                          </w:rPr>
                          <w:t>Loss for the year/period</w:t>
                        </w:r>
                      </w:p>
                    </w:tc>
                    <w:tc>
                      <w:tcPr>
                        <w:tcW w:w="634" w:type="pct"/>
                        <w:tcBorders>
                          <w:top w:val="single" w:sz="4" w:space="0" w:color="auto"/>
                          <w:left w:val="single" w:sz="4" w:space="0" w:color="auto"/>
                          <w:bottom w:val="single" w:sz="4" w:space="0" w:color="auto"/>
                          <w:right w:val="single" w:sz="4" w:space="0" w:color="auto"/>
                        </w:tcBorders>
                      </w:tcPr>
                      <w:p w14:paraId="372BF39E" w14:textId="77777777" w:rsidR="00474A4E" w:rsidRPr="005375D0" w:rsidRDefault="00000000" w:rsidP="00474A4E">
                        <w:pPr>
                          <w:spacing w:line="254" w:lineRule="auto"/>
                          <w:jc w:val="right"/>
                          <w:rPr>
                            <w:rFonts w:cstheme="minorHAnsi"/>
                            <w:b/>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tcPr>
                      <w:p w14:paraId="2C2DBF7A" w14:textId="77777777" w:rsidR="00474A4E" w:rsidRPr="002435AC" w:rsidRDefault="00000000" w:rsidP="00474A4E">
                        <w:pPr>
                          <w:spacing w:line="254" w:lineRule="auto"/>
                          <w:jc w:val="right"/>
                          <w:rPr>
                            <w:rFonts w:cstheme="minorHAnsi"/>
                            <w:b/>
                            <w:bCs/>
                            <w:sz w:val="12"/>
                            <w:szCs w:val="12"/>
                            <w:highlight w:val="yellow"/>
                          </w:rPr>
                        </w:pPr>
                        <w:r w:rsidRPr="00F73175">
                          <w:rPr>
                            <w:rFonts w:cstheme="minorHAnsi"/>
                            <w:b/>
                            <w:sz w:val="12"/>
                            <w:szCs w:val="12"/>
                          </w:rPr>
                          <w:t>[●]</w:t>
                        </w:r>
                      </w:p>
                    </w:tc>
                    <w:tc>
                      <w:tcPr>
                        <w:tcW w:w="705" w:type="pct"/>
                        <w:tcBorders>
                          <w:top w:val="single" w:sz="4" w:space="0" w:color="auto"/>
                          <w:left w:val="single" w:sz="4" w:space="0" w:color="auto"/>
                          <w:bottom w:val="single" w:sz="4" w:space="0" w:color="auto"/>
                          <w:right w:val="single" w:sz="4" w:space="0" w:color="auto"/>
                        </w:tcBorders>
                      </w:tcPr>
                      <w:p w14:paraId="7217854E" w14:textId="77777777" w:rsidR="00474A4E" w:rsidRDefault="00000000" w:rsidP="00474A4E">
                        <w:pPr>
                          <w:spacing w:line="254" w:lineRule="auto"/>
                          <w:jc w:val="right"/>
                          <w:rPr>
                            <w:rFonts w:cstheme="minorHAnsi"/>
                            <w:b/>
                            <w:bCs/>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hideMark/>
                      </w:tcPr>
                      <w:p w14:paraId="0B620750"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4ABF32D9"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240E7DCF"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r>
                  <w:tr w:rsidR="00474A4E" w14:paraId="47425FBA" w14:textId="77777777" w:rsidTr="00D838B2">
                    <w:trPr>
                      <w:trHeight w:val="500"/>
                    </w:trPr>
                    <w:tc>
                      <w:tcPr>
                        <w:tcW w:w="1122" w:type="pct"/>
                        <w:tcBorders>
                          <w:top w:val="single" w:sz="4" w:space="0" w:color="auto"/>
                          <w:left w:val="single" w:sz="4" w:space="0" w:color="auto"/>
                          <w:bottom w:val="single" w:sz="4" w:space="0" w:color="auto"/>
                          <w:right w:val="single" w:sz="4" w:space="0" w:color="auto"/>
                        </w:tcBorders>
                        <w:hideMark/>
                      </w:tcPr>
                      <w:p w14:paraId="3E96DDC6" w14:textId="77777777" w:rsidR="00474A4E" w:rsidRDefault="00000000" w:rsidP="00474A4E">
                        <w:pPr>
                          <w:spacing w:line="254" w:lineRule="auto"/>
                          <w:rPr>
                            <w:rFonts w:cstheme="minorHAnsi"/>
                            <w:bCs/>
                            <w:sz w:val="12"/>
                            <w:szCs w:val="12"/>
                          </w:rPr>
                        </w:pPr>
                        <w:r>
                          <w:rPr>
                            <w:rFonts w:cstheme="minorHAnsi"/>
                            <w:b/>
                            <w:sz w:val="12"/>
                            <w:szCs w:val="12"/>
                            <w:lang w:bidi="he-IL"/>
                          </w:rPr>
                          <w:t>Total comprehensive income for the year/period attributable to the equity owners</w:t>
                        </w:r>
                      </w:p>
                    </w:tc>
                    <w:tc>
                      <w:tcPr>
                        <w:tcW w:w="634" w:type="pct"/>
                        <w:tcBorders>
                          <w:top w:val="single" w:sz="4" w:space="0" w:color="auto"/>
                          <w:left w:val="single" w:sz="4" w:space="0" w:color="auto"/>
                          <w:bottom w:val="single" w:sz="4" w:space="0" w:color="auto"/>
                          <w:right w:val="single" w:sz="4" w:space="0" w:color="auto"/>
                        </w:tcBorders>
                      </w:tcPr>
                      <w:p w14:paraId="3CC6D98F" w14:textId="77777777" w:rsidR="00474A4E" w:rsidRPr="005375D0" w:rsidRDefault="00000000" w:rsidP="00474A4E">
                        <w:pPr>
                          <w:spacing w:line="254" w:lineRule="auto"/>
                          <w:jc w:val="right"/>
                          <w:rPr>
                            <w:rFonts w:cstheme="minorHAnsi"/>
                            <w:b/>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tcPr>
                      <w:p w14:paraId="33951A9E" w14:textId="77777777" w:rsidR="00474A4E" w:rsidRPr="002435AC" w:rsidRDefault="00000000" w:rsidP="00474A4E">
                        <w:pPr>
                          <w:spacing w:line="254" w:lineRule="auto"/>
                          <w:jc w:val="right"/>
                          <w:rPr>
                            <w:rFonts w:cstheme="minorHAnsi"/>
                            <w:b/>
                            <w:bCs/>
                            <w:sz w:val="12"/>
                            <w:szCs w:val="12"/>
                            <w:highlight w:val="yellow"/>
                          </w:rPr>
                        </w:pPr>
                        <w:r w:rsidRPr="00F73175">
                          <w:rPr>
                            <w:rFonts w:cstheme="minorHAnsi"/>
                            <w:b/>
                            <w:sz w:val="12"/>
                            <w:szCs w:val="12"/>
                          </w:rPr>
                          <w:t>[●]</w:t>
                        </w:r>
                      </w:p>
                    </w:tc>
                    <w:tc>
                      <w:tcPr>
                        <w:tcW w:w="705" w:type="pct"/>
                        <w:tcBorders>
                          <w:top w:val="single" w:sz="4" w:space="0" w:color="auto"/>
                          <w:left w:val="single" w:sz="4" w:space="0" w:color="auto"/>
                          <w:bottom w:val="single" w:sz="4" w:space="0" w:color="auto"/>
                          <w:right w:val="single" w:sz="4" w:space="0" w:color="auto"/>
                        </w:tcBorders>
                      </w:tcPr>
                      <w:p w14:paraId="7A2AE6CD" w14:textId="77777777" w:rsidR="00474A4E" w:rsidRDefault="00000000" w:rsidP="00474A4E">
                        <w:pPr>
                          <w:spacing w:line="254" w:lineRule="auto"/>
                          <w:jc w:val="right"/>
                          <w:rPr>
                            <w:rFonts w:cstheme="minorHAnsi"/>
                            <w:b/>
                            <w:bCs/>
                            <w:sz w:val="12"/>
                            <w:szCs w:val="12"/>
                          </w:rPr>
                        </w:pPr>
                        <w:r w:rsidRPr="00F73175">
                          <w:rPr>
                            <w:rFonts w:cstheme="minorHAnsi"/>
                            <w:b/>
                            <w:sz w:val="12"/>
                            <w:szCs w:val="12"/>
                          </w:rPr>
                          <w:t>[●]</w:t>
                        </w:r>
                      </w:p>
                    </w:tc>
                    <w:tc>
                      <w:tcPr>
                        <w:tcW w:w="635" w:type="pct"/>
                        <w:tcBorders>
                          <w:top w:val="single" w:sz="4" w:space="0" w:color="auto"/>
                          <w:left w:val="single" w:sz="4" w:space="0" w:color="auto"/>
                          <w:bottom w:val="single" w:sz="4" w:space="0" w:color="auto"/>
                          <w:right w:val="single" w:sz="4" w:space="0" w:color="auto"/>
                        </w:tcBorders>
                        <w:hideMark/>
                      </w:tcPr>
                      <w:p w14:paraId="5AE54AA5" w14:textId="77777777" w:rsidR="00474A4E" w:rsidRDefault="00000000" w:rsidP="00474A4E">
                        <w:pPr>
                          <w:spacing w:line="254" w:lineRule="auto"/>
                          <w:jc w:val="right"/>
                          <w:rPr>
                            <w:rFonts w:cstheme="minorHAnsi"/>
                            <w:b/>
                            <w:bCs/>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296D85AB" w14:textId="77777777" w:rsidR="00474A4E" w:rsidRDefault="00000000" w:rsidP="00474A4E">
                        <w:pPr>
                          <w:spacing w:line="254" w:lineRule="auto"/>
                          <w:jc w:val="right"/>
                          <w:rPr>
                            <w:rFonts w:cstheme="minorHAnsi"/>
                            <w:b/>
                            <w:bCs/>
                            <w:sz w:val="12"/>
                            <w:szCs w:val="12"/>
                          </w:rPr>
                        </w:pPr>
                        <w:r w:rsidRPr="00F73175">
                          <w:rPr>
                            <w:rFonts w:cstheme="minorHAnsi"/>
                            <w:b/>
                            <w:sz w:val="12"/>
                            <w:szCs w:val="12"/>
                          </w:rPr>
                          <w:t>[●]</w:t>
                        </w:r>
                      </w:p>
                    </w:tc>
                    <w:tc>
                      <w:tcPr>
                        <w:tcW w:w="634" w:type="pct"/>
                        <w:tcBorders>
                          <w:top w:val="single" w:sz="4" w:space="0" w:color="auto"/>
                          <w:left w:val="single" w:sz="4" w:space="0" w:color="auto"/>
                          <w:bottom w:val="single" w:sz="4" w:space="0" w:color="auto"/>
                          <w:right w:val="single" w:sz="4" w:space="0" w:color="auto"/>
                        </w:tcBorders>
                        <w:hideMark/>
                      </w:tcPr>
                      <w:p w14:paraId="69ADAFE9" w14:textId="77777777" w:rsidR="00474A4E" w:rsidRDefault="00000000" w:rsidP="00474A4E">
                        <w:pPr>
                          <w:spacing w:line="254" w:lineRule="auto"/>
                          <w:jc w:val="right"/>
                          <w:rPr>
                            <w:rFonts w:cstheme="minorHAnsi"/>
                            <w:b/>
                            <w:bCs/>
                            <w:sz w:val="12"/>
                            <w:szCs w:val="12"/>
                          </w:rPr>
                        </w:pPr>
                        <w:r w:rsidRPr="00F73175">
                          <w:rPr>
                            <w:rFonts w:cstheme="minorHAnsi"/>
                            <w:b/>
                            <w:sz w:val="12"/>
                            <w:szCs w:val="12"/>
                          </w:rPr>
                          <w:t>[●]</w:t>
                        </w:r>
                      </w:p>
                    </w:tc>
                  </w:tr>
                </w:tbl>
                <w:p w14:paraId="585F337E" w14:textId="77777777" w:rsidR="003A39B4" w:rsidRDefault="00000000" w:rsidP="00695ABB">
                  <w:pPr>
                    <w:ind w:left="91" w:right="96"/>
                    <w:jc w:val="both"/>
                    <w:rPr>
                      <w:color w:val="231F20"/>
                      <w:sz w:val="12"/>
                      <w:szCs w:val="12"/>
                    </w:rPr>
                  </w:pPr>
                </w:p>
                <w:tbl>
                  <w:tblPr>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1276"/>
                    <w:gridCol w:w="1276"/>
                    <w:gridCol w:w="1417"/>
                    <w:gridCol w:w="1276"/>
                    <w:gridCol w:w="1276"/>
                    <w:gridCol w:w="1275"/>
                  </w:tblGrid>
                  <w:tr w:rsidR="00EB18D8" w14:paraId="413A8885" w14:textId="77777777" w:rsidTr="00D838B2">
                    <w:tc>
                      <w:tcPr>
                        <w:tcW w:w="2258" w:type="dxa"/>
                        <w:tcBorders>
                          <w:top w:val="single" w:sz="4" w:space="0" w:color="auto"/>
                          <w:left w:val="single" w:sz="4" w:space="0" w:color="auto"/>
                          <w:bottom w:val="single" w:sz="4" w:space="0" w:color="auto"/>
                          <w:right w:val="single" w:sz="4" w:space="0" w:color="auto"/>
                        </w:tcBorders>
                        <w:shd w:val="clear" w:color="auto" w:fill="F2F2F2"/>
                        <w:hideMark/>
                      </w:tcPr>
                      <w:p w14:paraId="57474934" w14:textId="77777777" w:rsidR="00EB18D8" w:rsidRDefault="00000000" w:rsidP="00EB18D8">
                        <w:pPr>
                          <w:spacing w:line="254" w:lineRule="auto"/>
                          <w:jc w:val="both"/>
                          <w:rPr>
                            <w:rFonts w:cstheme="minorHAnsi"/>
                            <w:b/>
                            <w:sz w:val="12"/>
                            <w:szCs w:val="12"/>
                          </w:rPr>
                        </w:pPr>
                        <w:r>
                          <w:rPr>
                            <w:rFonts w:cstheme="minorHAnsi"/>
                            <w:b/>
                            <w:sz w:val="12"/>
                            <w:szCs w:val="12"/>
                            <w:u w:val="single"/>
                          </w:rPr>
                          <w:t>Statement of cashflows</w:t>
                        </w:r>
                      </w:p>
                    </w:tc>
                    <w:tc>
                      <w:tcPr>
                        <w:tcW w:w="1276" w:type="dxa"/>
                        <w:tcBorders>
                          <w:top w:val="single" w:sz="4" w:space="0" w:color="auto"/>
                          <w:left w:val="single" w:sz="4" w:space="0" w:color="auto"/>
                          <w:bottom w:val="single" w:sz="4" w:space="0" w:color="auto"/>
                          <w:right w:val="single" w:sz="4" w:space="0" w:color="auto"/>
                        </w:tcBorders>
                        <w:shd w:val="clear" w:color="auto" w:fill="F2F2F2"/>
                      </w:tcPr>
                      <w:p w14:paraId="64D04753"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(Unaudited) (£’000)</w:t>
                        </w:r>
                      </w:p>
                    </w:tc>
                    <w:tc>
                      <w:tcPr>
                        <w:tcW w:w="1276" w:type="dxa"/>
                        <w:tcBorders>
                          <w:top w:val="single" w:sz="4" w:space="0" w:color="auto"/>
                          <w:left w:val="single" w:sz="4" w:space="0" w:color="auto"/>
                          <w:bottom w:val="single" w:sz="4" w:space="0" w:color="auto"/>
                          <w:right w:val="single" w:sz="4" w:space="0" w:color="auto"/>
                        </w:tcBorders>
                        <w:shd w:val="clear" w:color="auto" w:fill="F2F2F2"/>
                      </w:tcPr>
                      <w:p w14:paraId="254D2986"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proofErr w:type="gramStart"/>
                        <w:r>
                          <w:rPr>
                            <w:rFonts w:cstheme="minorHAnsi"/>
                            <w:b/>
                            <w:sz w:val="12"/>
                            <w:szCs w:val="12"/>
                          </w:rPr>
                          <w:t>●]</w:t>
                        </w:r>
                        <w:r>
                          <w:rPr>
                            <w:rFonts w:cstheme="minorHAnsi"/>
                            <w:b/>
                            <w:sz w:val="12"/>
                            <w:szCs w:val="12"/>
                          </w:rPr>
                          <w:t>(</w:t>
                        </w:r>
                        <w:proofErr w:type="gramEnd"/>
                        <w:r>
                          <w:rPr>
                            <w:rFonts w:cstheme="minorHAnsi"/>
                            <w:b/>
                            <w:sz w:val="12"/>
                            <w:szCs w:val="12"/>
                          </w:rPr>
                          <w:t>Unaudited) (£’000)</w:t>
                        </w:r>
                      </w:p>
                    </w:tc>
                    <w:tc>
                      <w:tcPr>
                        <w:tcW w:w="1417" w:type="dxa"/>
                        <w:tcBorders>
                          <w:top w:val="single" w:sz="4" w:space="0" w:color="auto"/>
                          <w:left w:val="single" w:sz="4" w:space="0" w:color="auto"/>
                          <w:bottom w:val="single" w:sz="4" w:space="0" w:color="auto"/>
                          <w:right w:val="single" w:sz="4" w:space="0" w:color="auto"/>
                        </w:tcBorders>
                        <w:shd w:val="clear" w:color="auto" w:fill="F2F2F2"/>
                      </w:tcPr>
                      <w:p w14:paraId="1C3EC283" w14:textId="77777777" w:rsidR="00EB18D8" w:rsidRDefault="00000000" w:rsidP="00EB18D8">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c>
                      <w:tcPr>
                        <w:tcW w:w="1276" w:type="dxa"/>
                        <w:tcBorders>
                          <w:top w:val="single" w:sz="4" w:space="0" w:color="auto"/>
                          <w:left w:val="single" w:sz="4" w:space="0" w:color="auto"/>
                          <w:bottom w:val="single" w:sz="4" w:space="0" w:color="auto"/>
                          <w:right w:val="single" w:sz="4" w:space="0" w:color="auto"/>
                        </w:tcBorders>
                        <w:shd w:val="clear" w:color="auto" w:fill="F2F2F2"/>
                        <w:hideMark/>
                      </w:tcPr>
                      <w:p w14:paraId="2EB8E459" w14:textId="77777777" w:rsidR="00EB18D8" w:rsidRDefault="00000000" w:rsidP="00EB18D8">
                        <w:pPr>
                          <w:spacing w:line="254" w:lineRule="auto"/>
                          <w:jc w:val="right"/>
                          <w:rPr>
                            <w:rFonts w:cstheme="minorHAnsi"/>
                            <w:b/>
                            <w:sz w:val="12"/>
                            <w:szCs w:val="12"/>
                          </w:rPr>
                        </w:pPr>
                        <w:r>
                          <w:rPr>
                            <w:rFonts w:cstheme="minorHAnsi"/>
                            <w:b/>
                            <w:sz w:val="12"/>
                            <w:szCs w:val="12"/>
                          </w:rPr>
                          <w:t xml:space="preserve">Ten months ended </w:t>
                        </w:r>
                        <w:r>
                          <w:rPr>
                            <w:rFonts w:cstheme="minorHAnsi"/>
                            <w:b/>
                            <w:sz w:val="12"/>
                            <w:szCs w:val="12"/>
                          </w:rPr>
                          <w:t>[●]</w:t>
                        </w:r>
                        <w:r>
                          <w:rPr>
                            <w:rFonts w:cstheme="minorHAnsi"/>
                            <w:b/>
                            <w:sz w:val="12"/>
                            <w:szCs w:val="12"/>
                          </w:rPr>
                          <w:t xml:space="preserve"> (Audited) (£’000)</w:t>
                        </w:r>
                      </w:p>
                    </w:tc>
                    <w:tc>
                      <w:tcPr>
                        <w:tcW w:w="1276" w:type="dxa"/>
                        <w:tcBorders>
                          <w:top w:val="single" w:sz="4" w:space="0" w:color="auto"/>
                          <w:left w:val="single" w:sz="4" w:space="0" w:color="auto"/>
                          <w:bottom w:val="single" w:sz="4" w:space="0" w:color="auto"/>
                          <w:right w:val="single" w:sz="4" w:space="0" w:color="auto"/>
                        </w:tcBorders>
                        <w:shd w:val="clear" w:color="auto" w:fill="F2F2F2"/>
                        <w:hideMark/>
                      </w:tcPr>
                      <w:p w14:paraId="061CEC1F"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(Audited) (£’000)</w:t>
                        </w:r>
                      </w:p>
                    </w:tc>
                    <w:tc>
                      <w:tcPr>
                        <w:tcW w:w="1275" w:type="dxa"/>
                        <w:tcBorders>
                          <w:top w:val="single" w:sz="4" w:space="0" w:color="auto"/>
                          <w:left w:val="single" w:sz="4" w:space="0" w:color="auto"/>
                          <w:bottom w:val="single" w:sz="4" w:space="0" w:color="auto"/>
                          <w:right w:val="single" w:sz="4" w:space="0" w:color="auto"/>
                        </w:tcBorders>
                        <w:shd w:val="clear" w:color="auto" w:fill="F2F2F2"/>
                        <w:hideMark/>
                      </w:tcPr>
                      <w:p w14:paraId="1E9B272C" w14:textId="77777777" w:rsidR="00EB18D8" w:rsidRDefault="00000000" w:rsidP="00EB18D8">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(Audited) (£’000)</w:t>
                        </w:r>
                      </w:p>
                    </w:tc>
                  </w:tr>
                  <w:tr w:rsidR="00474A4E" w14:paraId="4109AFBA" w14:textId="77777777" w:rsidTr="00CD67CB">
                    <w:tc>
                      <w:tcPr>
                        <w:tcW w:w="2258" w:type="dxa"/>
                        <w:tcBorders>
                          <w:top w:val="single" w:sz="4" w:space="0" w:color="auto"/>
                          <w:left w:val="single" w:sz="4" w:space="0" w:color="auto"/>
                          <w:bottom w:val="single" w:sz="4" w:space="0" w:color="auto"/>
                          <w:right w:val="single" w:sz="4" w:space="0" w:color="auto"/>
                        </w:tcBorders>
                        <w:hideMark/>
                      </w:tcPr>
                      <w:p w14:paraId="7D941F5E" w14:textId="77777777" w:rsidR="00474A4E" w:rsidRDefault="00000000" w:rsidP="00474A4E">
                        <w:pPr>
                          <w:spacing w:line="254" w:lineRule="auto"/>
                          <w:jc w:val="both"/>
                          <w:rPr>
                            <w:rFonts w:cstheme="minorHAnsi"/>
                            <w:sz w:val="12"/>
                            <w:szCs w:val="12"/>
                          </w:rPr>
                        </w:pPr>
                        <w:r>
                          <w:rPr>
                            <w:rFonts w:cstheme="minorHAnsi"/>
                            <w:sz w:val="12"/>
                            <w:szCs w:val="12"/>
                            <w:lang w:bidi="he-IL"/>
                          </w:rPr>
                          <w:t>Net cash used in operations</w:t>
                        </w:r>
                      </w:p>
                    </w:tc>
                    <w:tc>
                      <w:tcPr>
                        <w:tcW w:w="1276" w:type="dxa"/>
                        <w:tcBorders>
                          <w:top w:val="single" w:sz="4" w:space="0" w:color="auto"/>
                          <w:left w:val="single" w:sz="4" w:space="0" w:color="auto"/>
                          <w:bottom w:val="single" w:sz="4" w:space="0" w:color="auto"/>
                          <w:right w:val="single" w:sz="4" w:space="0" w:color="auto"/>
                        </w:tcBorders>
                      </w:tcPr>
                      <w:p w14:paraId="36845D2C" w14:textId="77777777" w:rsidR="00474A4E" w:rsidRPr="00757586"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tcPr>
                      <w:p w14:paraId="0EF73CED"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417" w:type="dxa"/>
                        <w:tcBorders>
                          <w:top w:val="single" w:sz="4" w:space="0" w:color="auto"/>
                          <w:left w:val="single" w:sz="4" w:space="0" w:color="auto"/>
                          <w:bottom w:val="single" w:sz="4" w:space="0" w:color="auto"/>
                          <w:right w:val="single" w:sz="4" w:space="0" w:color="auto"/>
                        </w:tcBorders>
                      </w:tcPr>
                      <w:p w14:paraId="3DE8FEB4"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2E80187B"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0337FF67"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5" w:type="dxa"/>
                        <w:tcBorders>
                          <w:top w:val="single" w:sz="4" w:space="0" w:color="auto"/>
                          <w:left w:val="single" w:sz="4" w:space="0" w:color="auto"/>
                          <w:bottom w:val="single" w:sz="4" w:space="0" w:color="auto"/>
                          <w:right w:val="single" w:sz="4" w:space="0" w:color="auto"/>
                        </w:tcBorders>
                        <w:hideMark/>
                      </w:tcPr>
                      <w:p w14:paraId="164DC84B"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r>
                  <w:tr w:rsidR="00474A4E" w14:paraId="2874DC1A" w14:textId="77777777" w:rsidTr="00CD67CB">
                    <w:tc>
                      <w:tcPr>
                        <w:tcW w:w="2258" w:type="dxa"/>
                        <w:tcBorders>
                          <w:top w:val="single" w:sz="4" w:space="0" w:color="auto"/>
                          <w:left w:val="single" w:sz="4" w:space="0" w:color="auto"/>
                          <w:bottom w:val="single" w:sz="4" w:space="0" w:color="auto"/>
                          <w:right w:val="single" w:sz="4" w:space="0" w:color="auto"/>
                        </w:tcBorders>
                        <w:hideMark/>
                      </w:tcPr>
                      <w:p w14:paraId="2BA7522E" w14:textId="77777777" w:rsidR="00474A4E" w:rsidRDefault="00000000" w:rsidP="00474A4E">
                        <w:pPr>
                          <w:spacing w:line="254" w:lineRule="auto"/>
                          <w:jc w:val="both"/>
                          <w:rPr>
                            <w:rFonts w:cstheme="minorHAnsi"/>
                            <w:sz w:val="12"/>
                            <w:szCs w:val="12"/>
                          </w:rPr>
                        </w:pPr>
                        <w:r>
                          <w:rPr>
                            <w:rFonts w:cstheme="minorHAnsi"/>
                            <w:sz w:val="12"/>
                            <w:szCs w:val="12"/>
                            <w:lang w:bidi="he-IL"/>
                          </w:rPr>
                          <w:t xml:space="preserve">Net cash used in investing activities </w:t>
                        </w:r>
                      </w:p>
                    </w:tc>
                    <w:tc>
                      <w:tcPr>
                        <w:tcW w:w="1276" w:type="dxa"/>
                        <w:tcBorders>
                          <w:top w:val="single" w:sz="4" w:space="0" w:color="auto"/>
                          <w:left w:val="single" w:sz="4" w:space="0" w:color="auto"/>
                          <w:bottom w:val="single" w:sz="4" w:space="0" w:color="auto"/>
                          <w:right w:val="single" w:sz="4" w:space="0" w:color="auto"/>
                        </w:tcBorders>
                      </w:tcPr>
                      <w:p w14:paraId="4D087FDC" w14:textId="77777777" w:rsidR="00474A4E" w:rsidRPr="00757586"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tcPr>
                      <w:p w14:paraId="5A1DE9E5"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417" w:type="dxa"/>
                        <w:tcBorders>
                          <w:top w:val="single" w:sz="4" w:space="0" w:color="auto"/>
                          <w:left w:val="single" w:sz="4" w:space="0" w:color="auto"/>
                          <w:bottom w:val="single" w:sz="4" w:space="0" w:color="auto"/>
                          <w:right w:val="single" w:sz="4" w:space="0" w:color="auto"/>
                        </w:tcBorders>
                      </w:tcPr>
                      <w:p w14:paraId="48A2E144"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2BA8B6D6"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027AEE03"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5" w:type="dxa"/>
                        <w:tcBorders>
                          <w:top w:val="single" w:sz="4" w:space="0" w:color="auto"/>
                          <w:left w:val="single" w:sz="4" w:space="0" w:color="auto"/>
                          <w:bottom w:val="single" w:sz="4" w:space="0" w:color="auto"/>
                          <w:right w:val="single" w:sz="4" w:space="0" w:color="auto"/>
                        </w:tcBorders>
                        <w:hideMark/>
                      </w:tcPr>
                      <w:p w14:paraId="41099A65"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r>
                  <w:tr w:rsidR="00474A4E" w14:paraId="08A71529" w14:textId="77777777" w:rsidTr="00CD67CB">
                    <w:tc>
                      <w:tcPr>
                        <w:tcW w:w="2258" w:type="dxa"/>
                        <w:tcBorders>
                          <w:top w:val="single" w:sz="4" w:space="0" w:color="auto"/>
                          <w:left w:val="single" w:sz="4" w:space="0" w:color="auto"/>
                          <w:bottom w:val="single" w:sz="4" w:space="0" w:color="auto"/>
                          <w:right w:val="single" w:sz="4" w:space="0" w:color="auto"/>
                        </w:tcBorders>
                        <w:hideMark/>
                      </w:tcPr>
                      <w:p w14:paraId="262C9FE6" w14:textId="77777777" w:rsidR="00474A4E" w:rsidRDefault="00000000" w:rsidP="00474A4E">
                        <w:pPr>
                          <w:spacing w:line="254" w:lineRule="auto"/>
                          <w:jc w:val="both"/>
                          <w:rPr>
                            <w:rFonts w:cstheme="minorHAnsi"/>
                            <w:sz w:val="12"/>
                            <w:szCs w:val="12"/>
                          </w:rPr>
                        </w:pPr>
                        <w:r>
                          <w:rPr>
                            <w:rFonts w:cstheme="minorHAnsi"/>
                            <w:sz w:val="12"/>
                            <w:szCs w:val="12"/>
                            <w:lang w:bidi="he-IL"/>
                          </w:rPr>
                          <w:t xml:space="preserve">Net cash from financing activities </w:t>
                        </w:r>
                      </w:p>
                    </w:tc>
                    <w:tc>
                      <w:tcPr>
                        <w:tcW w:w="1276" w:type="dxa"/>
                        <w:tcBorders>
                          <w:top w:val="single" w:sz="4" w:space="0" w:color="auto"/>
                          <w:left w:val="single" w:sz="4" w:space="0" w:color="auto"/>
                          <w:bottom w:val="single" w:sz="4" w:space="0" w:color="auto"/>
                          <w:right w:val="single" w:sz="4" w:space="0" w:color="auto"/>
                        </w:tcBorders>
                      </w:tcPr>
                      <w:p w14:paraId="18FEF4DA" w14:textId="77777777" w:rsidR="00474A4E" w:rsidRPr="00757586"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tcPr>
                      <w:p w14:paraId="08040ED0"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417" w:type="dxa"/>
                        <w:tcBorders>
                          <w:top w:val="single" w:sz="4" w:space="0" w:color="auto"/>
                          <w:left w:val="single" w:sz="4" w:space="0" w:color="auto"/>
                          <w:bottom w:val="single" w:sz="4" w:space="0" w:color="auto"/>
                          <w:right w:val="single" w:sz="4" w:space="0" w:color="auto"/>
                        </w:tcBorders>
                      </w:tcPr>
                      <w:p w14:paraId="1EB8FD35"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39D6A435"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7A6669CE"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5" w:type="dxa"/>
                        <w:tcBorders>
                          <w:top w:val="single" w:sz="4" w:space="0" w:color="auto"/>
                          <w:left w:val="single" w:sz="4" w:space="0" w:color="auto"/>
                          <w:bottom w:val="single" w:sz="4" w:space="0" w:color="auto"/>
                          <w:right w:val="single" w:sz="4" w:space="0" w:color="auto"/>
                        </w:tcBorders>
                        <w:hideMark/>
                      </w:tcPr>
                      <w:p w14:paraId="45F5FAE6"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r>
                  <w:tr w:rsidR="00474A4E" w14:paraId="592FB15B" w14:textId="77777777" w:rsidTr="00CD67CB">
                    <w:tc>
                      <w:tcPr>
                        <w:tcW w:w="2258" w:type="dxa"/>
                        <w:tcBorders>
                          <w:top w:val="single" w:sz="4" w:space="0" w:color="auto"/>
                          <w:left w:val="single" w:sz="4" w:space="0" w:color="auto"/>
                          <w:bottom w:val="single" w:sz="4" w:space="0" w:color="auto"/>
                          <w:right w:val="single" w:sz="4" w:space="0" w:color="auto"/>
                        </w:tcBorders>
                        <w:hideMark/>
                      </w:tcPr>
                      <w:p w14:paraId="0CE383F0" w14:textId="77777777" w:rsidR="00474A4E" w:rsidRDefault="00000000" w:rsidP="00474A4E">
                        <w:pPr>
                          <w:spacing w:line="254" w:lineRule="auto"/>
                          <w:jc w:val="both"/>
                          <w:rPr>
                            <w:rFonts w:cstheme="minorHAnsi"/>
                            <w:b/>
                            <w:sz w:val="12"/>
                            <w:szCs w:val="12"/>
                            <w:lang w:bidi="he-IL"/>
                          </w:rPr>
                        </w:pPr>
                        <w:r>
                          <w:rPr>
                            <w:rFonts w:cstheme="minorHAnsi"/>
                            <w:b/>
                            <w:sz w:val="12"/>
                            <w:szCs w:val="12"/>
                            <w:lang w:bidi="he-IL"/>
                          </w:rPr>
                          <w:t>Net increase/(decrease) in cash and cash equivalent</w:t>
                        </w:r>
                      </w:p>
                    </w:tc>
                    <w:tc>
                      <w:tcPr>
                        <w:tcW w:w="1276" w:type="dxa"/>
                        <w:tcBorders>
                          <w:top w:val="single" w:sz="4" w:space="0" w:color="auto"/>
                          <w:left w:val="single" w:sz="4" w:space="0" w:color="auto"/>
                          <w:bottom w:val="single" w:sz="4" w:space="0" w:color="auto"/>
                          <w:right w:val="single" w:sz="4" w:space="0" w:color="auto"/>
                        </w:tcBorders>
                      </w:tcPr>
                      <w:p w14:paraId="0F4950F4" w14:textId="77777777" w:rsidR="00474A4E" w:rsidRPr="00757586" w:rsidRDefault="00000000" w:rsidP="00474A4E">
                        <w:pPr>
                          <w:spacing w:before="80"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tcPr>
                      <w:p w14:paraId="0AB34E0D" w14:textId="77777777" w:rsidR="00474A4E" w:rsidRDefault="00000000" w:rsidP="00474A4E">
                        <w:pPr>
                          <w:spacing w:before="80" w:line="254" w:lineRule="auto"/>
                          <w:jc w:val="right"/>
                          <w:rPr>
                            <w:rFonts w:cstheme="minorHAnsi"/>
                            <w:b/>
                            <w:sz w:val="12"/>
                            <w:szCs w:val="12"/>
                          </w:rPr>
                        </w:pPr>
                        <w:r w:rsidRPr="00F73175">
                          <w:rPr>
                            <w:rFonts w:cstheme="minorHAnsi"/>
                            <w:b/>
                            <w:sz w:val="12"/>
                            <w:szCs w:val="12"/>
                          </w:rPr>
                          <w:t>[●]</w:t>
                        </w:r>
                      </w:p>
                    </w:tc>
                    <w:tc>
                      <w:tcPr>
                        <w:tcW w:w="1417" w:type="dxa"/>
                        <w:tcBorders>
                          <w:top w:val="single" w:sz="4" w:space="0" w:color="auto"/>
                          <w:left w:val="single" w:sz="4" w:space="0" w:color="auto"/>
                          <w:bottom w:val="single" w:sz="4" w:space="0" w:color="auto"/>
                          <w:right w:val="single" w:sz="4" w:space="0" w:color="auto"/>
                        </w:tcBorders>
                      </w:tcPr>
                      <w:p w14:paraId="1BC5FF0C" w14:textId="77777777" w:rsidR="00474A4E" w:rsidRDefault="00000000" w:rsidP="00474A4E">
                        <w:pPr>
                          <w:spacing w:before="80"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15D63D4A"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56F9EFC3"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5" w:type="dxa"/>
                        <w:tcBorders>
                          <w:top w:val="single" w:sz="4" w:space="0" w:color="auto"/>
                          <w:left w:val="single" w:sz="4" w:space="0" w:color="auto"/>
                          <w:bottom w:val="single" w:sz="4" w:space="0" w:color="auto"/>
                          <w:right w:val="single" w:sz="4" w:space="0" w:color="auto"/>
                        </w:tcBorders>
                        <w:hideMark/>
                      </w:tcPr>
                      <w:p w14:paraId="4D6FE84D"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r>
                  <w:tr w:rsidR="00474A4E" w14:paraId="342A9F26" w14:textId="77777777" w:rsidTr="00CD67CB">
                    <w:tc>
                      <w:tcPr>
                        <w:tcW w:w="2258" w:type="dxa"/>
                        <w:tcBorders>
                          <w:top w:val="single" w:sz="4" w:space="0" w:color="auto"/>
                          <w:left w:val="single" w:sz="4" w:space="0" w:color="auto"/>
                          <w:bottom w:val="single" w:sz="4" w:space="0" w:color="auto"/>
                          <w:right w:val="single" w:sz="4" w:space="0" w:color="auto"/>
                        </w:tcBorders>
                        <w:hideMark/>
                      </w:tcPr>
                      <w:p w14:paraId="15B3D2AB" w14:textId="77777777" w:rsidR="00474A4E" w:rsidRPr="00E66717" w:rsidRDefault="00000000" w:rsidP="00474A4E">
                        <w:pPr>
                          <w:spacing w:line="254" w:lineRule="auto"/>
                          <w:jc w:val="both"/>
                          <w:rPr>
                            <w:rFonts w:cstheme="minorHAnsi"/>
                            <w:sz w:val="12"/>
                            <w:szCs w:val="12"/>
                          </w:rPr>
                        </w:pPr>
                        <w:r w:rsidRPr="00E66717">
                          <w:rPr>
                            <w:rFonts w:cstheme="minorHAnsi"/>
                            <w:sz w:val="12"/>
                            <w:szCs w:val="12"/>
                            <w:lang w:bidi="he-IL"/>
                          </w:rPr>
                          <w:t>Cash and cash equivalents at beginning of period</w:t>
                        </w:r>
                      </w:p>
                    </w:tc>
                    <w:tc>
                      <w:tcPr>
                        <w:tcW w:w="1276" w:type="dxa"/>
                        <w:tcBorders>
                          <w:top w:val="single" w:sz="4" w:space="0" w:color="auto"/>
                          <w:left w:val="single" w:sz="4" w:space="0" w:color="auto"/>
                          <w:bottom w:val="single" w:sz="4" w:space="0" w:color="auto"/>
                          <w:right w:val="single" w:sz="4" w:space="0" w:color="auto"/>
                        </w:tcBorders>
                      </w:tcPr>
                      <w:p w14:paraId="2EA59F19" w14:textId="77777777" w:rsidR="00474A4E" w:rsidRPr="00757586" w:rsidRDefault="00000000" w:rsidP="00474A4E">
                        <w:pPr>
                          <w:spacing w:before="80" w:line="254" w:lineRule="auto"/>
                          <w:jc w:val="right"/>
                          <w:rPr>
                            <w:rFonts w:cstheme="minorHAnsi"/>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tcPr>
                      <w:p w14:paraId="22D545AB" w14:textId="77777777" w:rsidR="00474A4E" w:rsidRPr="00E66717" w:rsidRDefault="00000000" w:rsidP="00474A4E">
                        <w:pPr>
                          <w:spacing w:before="80" w:line="254" w:lineRule="auto"/>
                          <w:jc w:val="right"/>
                          <w:rPr>
                            <w:rFonts w:cstheme="minorHAnsi"/>
                            <w:sz w:val="12"/>
                            <w:szCs w:val="12"/>
                          </w:rPr>
                        </w:pPr>
                        <w:r w:rsidRPr="00F73175">
                          <w:rPr>
                            <w:rFonts w:cstheme="minorHAnsi"/>
                            <w:b/>
                            <w:sz w:val="12"/>
                            <w:szCs w:val="12"/>
                          </w:rPr>
                          <w:t>[●]</w:t>
                        </w:r>
                      </w:p>
                    </w:tc>
                    <w:tc>
                      <w:tcPr>
                        <w:tcW w:w="1417" w:type="dxa"/>
                        <w:tcBorders>
                          <w:top w:val="single" w:sz="4" w:space="0" w:color="auto"/>
                          <w:left w:val="single" w:sz="4" w:space="0" w:color="auto"/>
                          <w:bottom w:val="single" w:sz="4" w:space="0" w:color="auto"/>
                          <w:right w:val="single" w:sz="4" w:space="0" w:color="auto"/>
                        </w:tcBorders>
                      </w:tcPr>
                      <w:p w14:paraId="6ADE84D0" w14:textId="77777777" w:rsidR="00474A4E" w:rsidRPr="00E66717" w:rsidRDefault="00000000" w:rsidP="00474A4E">
                        <w:pPr>
                          <w:spacing w:before="80" w:line="254" w:lineRule="auto"/>
                          <w:jc w:val="right"/>
                          <w:rPr>
                            <w:rFonts w:cstheme="minorHAnsi"/>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759A1BA4" w14:textId="77777777" w:rsidR="00474A4E" w:rsidRPr="00E66717" w:rsidRDefault="00000000" w:rsidP="00474A4E">
                        <w:pPr>
                          <w:spacing w:line="254" w:lineRule="auto"/>
                          <w:jc w:val="right"/>
                          <w:rPr>
                            <w:rFonts w:cstheme="minorHAnsi"/>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34235AFD" w14:textId="77777777" w:rsidR="00474A4E" w:rsidRPr="00E66717" w:rsidRDefault="00000000" w:rsidP="00474A4E">
                        <w:pPr>
                          <w:spacing w:line="254" w:lineRule="auto"/>
                          <w:jc w:val="right"/>
                          <w:rPr>
                            <w:rFonts w:cstheme="minorHAnsi"/>
                            <w:sz w:val="12"/>
                            <w:szCs w:val="12"/>
                          </w:rPr>
                        </w:pPr>
                        <w:r w:rsidRPr="00F73175">
                          <w:rPr>
                            <w:rFonts w:cstheme="minorHAnsi"/>
                            <w:b/>
                            <w:sz w:val="12"/>
                            <w:szCs w:val="12"/>
                          </w:rPr>
                          <w:t>[●]</w:t>
                        </w:r>
                      </w:p>
                    </w:tc>
                    <w:tc>
                      <w:tcPr>
                        <w:tcW w:w="1275" w:type="dxa"/>
                        <w:tcBorders>
                          <w:top w:val="single" w:sz="4" w:space="0" w:color="auto"/>
                          <w:left w:val="single" w:sz="4" w:space="0" w:color="auto"/>
                          <w:bottom w:val="single" w:sz="4" w:space="0" w:color="auto"/>
                          <w:right w:val="single" w:sz="4" w:space="0" w:color="auto"/>
                        </w:tcBorders>
                        <w:hideMark/>
                      </w:tcPr>
                      <w:p w14:paraId="4B6671DA" w14:textId="77777777" w:rsidR="00474A4E" w:rsidRPr="00E66717" w:rsidRDefault="00000000" w:rsidP="00474A4E">
                        <w:pPr>
                          <w:spacing w:line="254" w:lineRule="auto"/>
                          <w:jc w:val="right"/>
                          <w:rPr>
                            <w:rFonts w:cstheme="minorHAnsi"/>
                            <w:sz w:val="12"/>
                            <w:szCs w:val="12"/>
                          </w:rPr>
                        </w:pPr>
                        <w:r w:rsidRPr="00F73175">
                          <w:rPr>
                            <w:rFonts w:cstheme="minorHAnsi"/>
                            <w:b/>
                            <w:sz w:val="12"/>
                            <w:szCs w:val="12"/>
                          </w:rPr>
                          <w:t>[●]</w:t>
                        </w:r>
                      </w:p>
                    </w:tc>
                  </w:tr>
                  <w:tr w:rsidR="00474A4E" w14:paraId="19F39478" w14:textId="77777777" w:rsidTr="00CD67CB">
                    <w:tc>
                      <w:tcPr>
                        <w:tcW w:w="2258" w:type="dxa"/>
                        <w:tcBorders>
                          <w:top w:val="single" w:sz="4" w:space="0" w:color="auto"/>
                          <w:left w:val="single" w:sz="4" w:space="0" w:color="auto"/>
                          <w:bottom w:val="single" w:sz="4" w:space="0" w:color="auto"/>
                          <w:right w:val="single" w:sz="4" w:space="0" w:color="auto"/>
                        </w:tcBorders>
                        <w:hideMark/>
                      </w:tcPr>
                      <w:p w14:paraId="62283E4F" w14:textId="77777777" w:rsidR="00474A4E" w:rsidRDefault="00000000" w:rsidP="00474A4E">
                        <w:pPr>
                          <w:spacing w:line="254" w:lineRule="auto"/>
                          <w:jc w:val="both"/>
                          <w:rPr>
                            <w:rFonts w:cstheme="minorHAnsi"/>
                            <w:b/>
                            <w:sz w:val="12"/>
                            <w:szCs w:val="12"/>
                          </w:rPr>
                        </w:pPr>
                        <w:r>
                          <w:rPr>
                            <w:rFonts w:cstheme="minorHAnsi"/>
                            <w:b/>
                            <w:sz w:val="12"/>
                            <w:szCs w:val="12"/>
                            <w:lang w:bidi="he-IL"/>
                          </w:rPr>
                          <w:t>Cash and cash equivalents at end of period</w:t>
                        </w:r>
                      </w:p>
                    </w:tc>
                    <w:tc>
                      <w:tcPr>
                        <w:tcW w:w="1276" w:type="dxa"/>
                        <w:tcBorders>
                          <w:top w:val="single" w:sz="4" w:space="0" w:color="auto"/>
                          <w:left w:val="single" w:sz="4" w:space="0" w:color="auto"/>
                          <w:bottom w:val="single" w:sz="4" w:space="0" w:color="auto"/>
                          <w:right w:val="single" w:sz="4" w:space="0" w:color="auto"/>
                        </w:tcBorders>
                      </w:tcPr>
                      <w:p w14:paraId="3CEB3DCF" w14:textId="77777777" w:rsidR="00474A4E" w:rsidRPr="00757586" w:rsidRDefault="00000000" w:rsidP="00474A4E">
                        <w:pPr>
                          <w:spacing w:before="80"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tcPr>
                      <w:p w14:paraId="27AEF143" w14:textId="77777777" w:rsidR="00474A4E" w:rsidRDefault="00000000" w:rsidP="00474A4E">
                        <w:pPr>
                          <w:spacing w:before="80" w:line="254" w:lineRule="auto"/>
                          <w:jc w:val="right"/>
                          <w:rPr>
                            <w:rFonts w:cstheme="minorHAnsi"/>
                            <w:b/>
                            <w:sz w:val="12"/>
                            <w:szCs w:val="12"/>
                          </w:rPr>
                        </w:pPr>
                        <w:r w:rsidRPr="00F73175">
                          <w:rPr>
                            <w:rFonts w:cstheme="minorHAnsi"/>
                            <w:b/>
                            <w:sz w:val="12"/>
                            <w:szCs w:val="12"/>
                          </w:rPr>
                          <w:t>[●]</w:t>
                        </w:r>
                      </w:p>
                    </w:tc>
                    <w:tc>
                      <w:tcPr>
                        <w:tcW w:w="1417" w:type="dxa"/>
                        <w:tcBorders>
                          <w:top w:val="single" w:sz="4" w:space="0" w:color="auto"/>
                          <w:left w:val="single" w:sz="4" w:space="0" w:color="auto"/>
                          <w:bottom w:val="single" w:sz="4" w:space="0" w:color="auto"/>
                          <w:right w:val="single" w:sz="4" w:space="0" w:color="auto"/>
                        </w:tcBorders>
                      </w:tcPr>
                      <w:p w14:paraId="7D6A609E" w14:textId="77777777" w:rsidR="00474A4E" w:rsidRDefault="00000000" w:rsidP="00474A4E">
                        <w:pPr>
                          <w:spacing w:before="80"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75097FF6"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6" w:type="dxa"/>
                        <w:tcBorders>
                          <w:top w:val="single" w:sz="4" w:space="0" w:color="auto"/>
                          <w:left w:val="single" w:sz="4" w:space="0" w:color="auto"/>
                          <w:bottom w:val="single" w:sz="4" w:space="0" w:color="auto"/>
                          <w:right w:val="single" w:sz="4" w:space="0" w:color="auto"/>
                        </w:tcBorders>
                        <w:hideMark/>
                      </w:tcPr>
                      <w:p w14:paraId="087EF63C"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1275" w:type="dxa"/>
                        <w:tcBorders>
                          <w:top w:val="single" w:sz="4" w:space="0" w:color="auto"/>
                          <w:left w:val="single" w:sz="4" w:space="0" w:color="auto"/>
                          <w:bottom w:val="single" w:sz="4" w:space="0" w:color="auto"/>
                          <w:right w:val="single" w:sz="4" w:space="0" w:color="auto"/>
                        </w:tcBorders>
                        <w:hideMark/>
                      </w:tcPr>
                      <w:p w14:paraId="09B904A3"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r>
                </w:tbl>
                <w:p w14:paraId="30937C5D" w14:textId="77777777" w:rsidR="003A39B4" w:rsidRDefault="00000000" w:rsidP="00695ABB">
                  <w:pPr>
                    <w:ind w:left="125" w:right="2300"/>
                    <w:rPr>
                      <w:sz w:val="12"/>
                      <w:szCs w:val="12"/>
                    </w:rPr>
                  </w:pPr>
                </w:p>
                <w:p w14:paraId="2516BB2D" w14:textId="77777777" w:rsidR="006469ED" w:rsidRDefault="00000000" w:rsidP="006469ED">
                  <w:pPr>
                    <w:tabs>
                      <w:tab w:val="left" w:pos="10067"/>
                    </w:tabs>
                    <w:ind w:left="125" w:right="135"/>
                    <w:jc w:val="both"/>
                    <w:rPr>
                      <w:color w:val="231F20"/>
                      <w:sz w:val="12"/>
                      <w:szCs w:val="12"/>
                    </w:rPr>
                  </w:pPr>
                  <w:bookmarkStart w:id="83" w:name="_Hlk116248667"/>
                  <w:r w:rsidRPr="00142C09">
                    <w:rPr>
                      <w:noProof/>
                    </w:rPr>
                    <mc:AlternateContent>
                      <mc:Choice Requires="wps">
                        <w:drawing>
                          <wp:anchor distT="0" distB="0" distL="114300" distR="114300" simplePos="0" relativeHeight="252097536" behindDoc="0" locked="0" layoutInCell="1" allowOverlap="1" wp14:anchorId="778B6A8B" wp14:editId="3A834803">
                            <wp:simplePos x="0" y="0"/>
                            <wp:positionH relativeFrom="rightMargin">
                              <wp:posOffset>46038</wp:posOffset>
                            </wp:positionH>
                            <wp:positionV relativeFrom="paragraph">
                              <wp:posOffset>71120</wp:posOffset>
                            </wp:positionV>
                            <wp:extent cx="633095" cy="394970"/>
                            <wp:effectExtent l="0" t="0" r="0" b="508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394970"/>
                                    </a:xfrm>
                                    <a:prstGeom prst="rect">
                                      <a:avLst/>
                                    </a:prstGeom>
                                    <a:solidFill>
                                      <a:srgbClr val="FFFFFF"/>
                                    </a:solidFill>
                                    <a:ln w="9525">
                                      <a:noFill/>
                                      <a:miter lim="800000"/>
                                      <a:headEnd/>
                                      <a:tailEnd/>
                                    </a:ln>
                                  </wps:spPr>
                                  <wps:txbx>
                                    <w:txbxContent>
                                      <w:p w14:paraId="032F71AA" w14:textId="77777777" w:rsidR="003A39B4" w:rsidRDefault="00000000" w:rsidP="00BD000F">
                                        <w:pPr>
                                          <w:rPr>
                                            <w:sz w:val="14"/>
                                            <w:szCs w:val="14"/>
                                          </w:rPr>
                                        </w:pPr>
                                      </w:p>
                                      <w:p w14:paraId="4E282E3F" w14:textId="77777777" w:rsidR="003A39B4" w:rsidRDefault="00000000" w:rsidP="00BD000F">
                                        <w:pPr>
                                          <w:rPr>
                                            <w:color w:val="C0504D" w:themeColor="accent2"/>
                                            <w:sz w:val="14"/>
                                            <w:szCs w:val="14"/>
                                          </w:rPr>
                                        </w:pPr>
                                        <w:r>
                                          <w:rPr>
                                            <w:color w:val="C0504D" w:themeColor="accent2"/>
                                            <w:sz w:val="14"/>
                                            <w:szCs w:val="14"/>
                                          </w:rPr>
                                          <w:t>Ax 11 (4.6)</w:t>
                                        </w:r>
                                      </w:p>
                                      <w:p w14:paraId="7682F629" w14:textId="77777777" w:rsidR="003A39B4" w:rsidRDefault="00000000" w:rsidP="00BD000F">
                                        <w:pPr>
                                          <w:rPr>
                                            <w:color w:val="C0504D" w:themeColor="accent2"/>
                                            <w:sz w:val="14"/>
                                            <w:szCs w:val="14"/>
                                          </w:rPr>
                                        </w:pPr>
                                        <w:r>
                                          <w:rPr>
                                            <w:color w:val="C0504D" w:themeColor="accent2"/>
                                            <w:sz w:val="14"/>
                                            <w:szCs w:val="14"/>
                                          </w:rPr>
                                          <w:t>Ax 11 (4.7)</w:t>
                                        </w:r>
                                      </w:p>
                                      <w:p w14:paraId="192A7A7C" w14:textId="77777777" w:rsidR="003A39B4" w:rsidRDefault="00000000" w:rsidP="00BD000F">
                                        <w:pPr>
                                          <w:rPr>
                                            <w:color w:val="C0504D" w:themeColor="accent2"/>
                                            <w:sz w:val="14"/>
                                            <w:szCs w:val="14"/>
                                          </w:rPr>
                                        </w:pPr>
                                      </w:p>
                                      <w:p w14:paraId="0DA996A1" w14:textId="77777777" w:rsidR="003A39B4" w:rsidRDefault="00000000" w:rsidP="00BD000F">
                                        <w:pPr>
                                          <w:rPr>
                                            <w:color w:val="00B050"/>
                                            <w:sz w:val="14"/>
                                            <w:szCs w:val="14"/>
                                          </w:rPr>
                                        </w:pPr>
                                      </w:p>
                                      <w:p w14:paraId="3E045F14" w14:textId="77777777" w:rsidR="003A39B4" w:rsidRDefault="00000000" w:rsidP="00BD000F">
                                        <w:pPr>
                                          <w:rPr>
                                            <w:sz w:val="14"/>
                                            <w:szCs w:val="14"/>
                                          </w:rPr>
                                        </w:pPr>
                                      </w:p>
                                      <w:p w14:paraId="48C04BC5" w14:textId="77777777" w:rsidR="003A39B4" w:rsidRDefault="00000000" w:rsidP="00BD000F">
                                        <w:pPr>
                                          <w:rPr>
                                            <w:sz w:val="14"/>
                                            <w:szCs w:val="14"/>
                                          </w:rPr>
                                        </w:pPr>
                                      </w:p>
                                      <w:p w14:paraId="1427A5AD" w14:textId="77777777" w:rsidR="003A39B4" w:rsidRDefault="00000000" w:rsidP="00BD000F">
                                        <w:pPr>
                                          <w:rPr>
                                            <w:sz w:val="14"/>
                                            <w:szCs w:val="14"/>
                                          </w:rPr>
                                        </w:pPr>
                                      </w:p>
                                      <w:p w14:paraId="500BA0E8" w14:textId="77777777" w:rsidR="003A39B4" w:rsidRDefault="00000000" w:rsidP="00BD000F">
                                        <w:pPr>
                                          <w:rPr>
                                            <w:sz w:val="14"/>
                                            <w:szCs w:val="14"/>
                                          </w:rPr>
                                        </w:pPr>
                                      </w:p>
                                      <w:p w14:paraId="6928D3EC" w14:textId="77777777" w:rsidR="003A39B4" w:rsidRDefault="00000000" w:rsidP="00BD000F">
                                        <w:pPr>
                                          <w:rPr>
                                            <w:sz w:val="14"/>
                                            <w:szCs w:val="14"/>
                                          </w:rPr>
                                        </w:pPr>
                                      </w:p>
                                      <w:p w14:paraId="5E56F74C" w14:textId="77777777" w:rsidR="003A39B4" w:rsidRDefault="00000000" w:rsidP="00BD000F">
                                        <w:pPr>
                                          <w:rPr>
                                            <w:sz w:val="14"/>
                                            <w:szCs w:val="14"/>
                                          </w:rPr>
                                        </w:pPr>
                                      </w:p>
                                      <w:p w14:paraId="495A1465" w14:textId="77777777" w:rsidR="003A39B4" w:rsidRDefault="00000000" w:rsidP="00BD000F">
                                        <w:pPr>
                                          <w:rPr>
                                            <w:sz w:val="14"/>
                                            <w:szCs w:val="14"/>
                                          </w:rPr>
                                        </w:pPr>
                                      </w:p>
                                      <w:p w14:paraId="1FCD5537" w14:textId="77777777" w:rsidR="003A39B4" w:rsidRDefault="00000000" w:rsidP="00BD000F">
                                        <w:pPr>
                                          <w:rPr>
                                            <w:sz w:val="14"/>
                                            <w:szCs w:val="14"/>
                                          </w:rPr>
                                        </w:pPr>
                                      </w:p>
                                      <w:p w14:paraId="234ACF63" w14:textId="77777777" w:rsidR="003A39B4" w:rsidRDefault="00000000" w:rsidP="00BD000F">
                                        <w:pPr>
                                          <w:rPr>
                                            <w:sz w:val="14"/>
                                            <w:szCs w:val="14"/>
                                          </w:rPr>
                                        </w:pPr>
                                      </w:p>
                                      <w:p w14:paraId="0802C97B" w14:textId="77777777" w:rsidR="003A39B4" w:rsidRDefault="00000000" w:rsidP="00BD000F">
                                        <w:pPr>
                                          <w:rPr>
                                            <w:sz w:val="14"/>
                                            <w:szCs w:val="14"/>
                                          </w:rPr>
                                        </w:pPr>
                                      </w:p>
                                      <w:p w14:paraId="6DF83638" w14:textId="77777777" w:rsidR="003A39B4" w:rsidRDefault="00000000" w:rsidP="00BD000F">
                                        <w:pPr>
                                          <w:rPr>
                                            <w:sz w:val="14"/>
                                            <w:szCs w:val="14"/>
                                          </w:rPr>
                                        </w:pPr>
                                      </w:p>
                                      <w:p w14:paraId="6644E792" w14:textId="77777777" w:rsidR="003A39B4" w:rsidRDefault="00000000" w:rsidP="00BD000F">
                                        <w:pPr>
                                          <w:rPr>
                                            <w:sz w:val="14"/>
                                            <w:szCs w:val="14"/>
                                          </w:rPr>
                                        </w:pPr>
                                      </w:p>
                                      <w:p w14:paraId="7C74B529" w14:textId="77777777" w:rsidR="003A39B4" w:rsidRDefault="00000000" w:rsidP="00BD000F">
                                        <w:pPr>
                                          <w:rPr>
                                            <w:sz w:val="14"/>
                                            <w:szCs w:val="14"/>
                                          </w:rPr>
                                        </w:pPr>
                                      </w:p>
                                      <w:p w14:paraId="2456E008" w14:textId="77777777" w:rsidR="003A39B4" w:rsidRDefault="00000000" w:rsidP="00BD000F">
                                        <w:pPr>
                                          <w:rPr>
                                            <w:sz w:val="14"/>
                                            <w:szCs w:val="14"/>
                                          </w:rPr>
                                        </w:pPr>
                                      </w:p>
                                    </w:txbxContent>
                                  </wps:txbx>
                                  <wps:bodyPr rot="0" vert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B6A8B" id="Text Box 49" o:spid="_x0000_s1027" type="#_x0000_t202" style="position:absolute;left:0;text-align:left;margin-left:3.65pt;margin-top:5.6pt;width:49.85pt;height:31.1pt;z-index:2520975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" stroked="f">
                            <v:textbox>
                              <w:txbxContent>
                                <w:p w14:paraId="032F71AA" w14:textId="77777777" w:rsidR="003A39B4" w:rsidRDefault="00000000" w:rsidP="00BD000F">
                                  <w:pPr>
                                    <w:rPr>
                                      <w:sz w:val="14"/>
                                      <w:szCs w:val="14"/>
                                    </w:rPr>
                                  </w:pPr>
                                </w:p>
                                <w:p w14:paraId="4E282E3F" w14:textId="77777777" w:rsidR="003A39B4" w:rsidRDefault="00000000" w:rsidP="00BD000F">
                                  <w:pPr>
                                    <w:rPr>
                                      <w:color w:val="C0504D" w:themeColor="accent2"/>
                                      <w:sz w:val="14"/>
                                      <w:szCs w:val="14"/>
                                    </w:rPr>
                                  </w:pPr>
                                  <w:r>
                                    <w:rPr>
                                      <w:color w:val="C0504D" w:themeColor="accent2"/>
                                      <w:sz w:val="14"/>
                                      <w:szCs w:val="14"/>
                                    </w:rPr>
                                    <w:t>Ax 11 (4.6)</w:t>
                                  </w:r>
                                </w:p>
                                <w:p w14:paraId="7682F629" w14:textId="77777777" w:rsidR="003A39B4" w:rsidRDefault="00000000" w:rsidP="00BD000F">
                                  <w:pPr>
                                    <w:rPr>
                                      <w:color w:val="C0504D" w:themeColor="accent2"/>
                                      <w:sz w:val="14"/>
                                      <w:szCs w:val="14"/>
                                    </w:rPr>
                                  </w:pPr>
                                  <w:r>
                                    <w:rPr>
                                      <w:color w:val="C0504D" w:themeColor="accent2"/>
                                      <w:sz w:val="14"/>
                                      <w:szCs w:val="14"/>
                                    </w:rPr>
                                    <w:t>Ax 11 (4.7)</w:t>
                                  </w:r>
                                </w:p>
                                <w:p w14:paraId="192A7A7C" w14:textId="77777777" w:rsidR="003A39B4" w:rsidRDefault="00000000" w:rsidP="00BD000F">
                                  <w:pPr>
                                    <w:rPr>
                                      <w:color w:val="C0504D" w:themeColor="accent2"/>
                                      <w:sz w:val="14"/>
                                      <w:szCs w:val="14"/>
                                    </w:rPr>
                                  </w:pPr>
                                </w:p>
                                <w:p w14:paraId="0DA996A1" w14:textId="77777777" w:rsidR="003A39B4" w:rsidRDefault="00000000" w:rsidP="00BD000F">
                                  <w:pPr>
                                    <w:rPr>
                                      <w:color w:val="00B050"/>
                                      <w:sz w:val="14"/>
                                      <w:szCs w:val="14"/>
                                    </w:rPr>
                                  </w:pPr>
                                </w:p>
                                <w:p w14:paraId="3E045F14" w14:textId="77777777" w:rsidR="003A39B4" w:rsidRDefault="00000000" w:rsidP="00BD000F">
                                  <w:pPr>
                                    <w:rPr>
                                      <w:sz w:val="14"/>
                                      <w:szCs w:val="14"/>
                                    </w:rPr>
                                  </w:pPr>
                                </w:p>
                                <w:p w14:paraId="48C04BC5" w14:textId="77777777" w:rsidR="003A39B4" w:rsidRDefault="00000000" w:rsidP="00BD000F">
                                  <w:pPr>
                                    <w:rPr>
                                      <w:sz w:val="14"/>
                                      <w:szCs w:val="14"/>
                                    </w:rPr>
                                  </w:pPr>
                                </w:p>
                                <w:p w14:paraId="1427A5AD" w14:textId="77777777" w:rsidR="003A39B4" w:rsidRDefault="00000000" w:rsidP="00BD000F">
                                  <w:pPr>
                                    <w:rPr>
                                      <w:sz w:val="14"/>
                                      <w:szCs w:val="14"/>
                                    </w:rPr>
                                  </w:pPr>
                                </w:p>
                                <w:p w14:paraId="500BA0E8" w14:textId="77777777" w:rsidR="003A39B4" w:rsidRDefault="00000000" w:rsidP="00BD000F">
                                  <w:pPr>
                                    <w:rPr>
                                      <w:sz w:val="14"/>
                                      <w:szCs w:val="14"/>
                                    </w:rPr>
                                  </w:pPr>
                                </w:p>
                                <w:p w14:paraId="6928D3EC" w14:textId="77777777" w:rsidR="003A39B4" w:rsidRDefault="00000000" w:rsidP="00BD000F">
                                  <w:pPr>
                                    <w:rPr>
                                      <w:sz w:val="14"/>
                                      <w:szCs w:val="14"/>
                                    </w:rPr>
                                  </w:pPr>
                                </w:p>
                                <w:p w14:paraId="5E56F74C" w14:textId="77777777" w:rsidR="003A39B4" w:rsidRDefault="00000000" w:rsidP="00BD000F">
                                  <w:pPr>
                                    <w:rPr>
                                      <w:sz w:val="14"/>
                                      <w:szCs w:val="14"/>
                                    </w:rPr>
                                  </w:pPr>
                                </w:p>
                                <w:p w14:paraId="495A1465" w14:textId="77777777" w:rsidR="003A39B4" w:rsidRDefault="00000000" w:rsidP="00BD000F">
                                  <w:pPr>
                                    <w:rPr>
                                      <w:sz w:val="14"/>
                                      <w:szCs w:val="14"/>
                                    </w:rPr>
                                  </w:pPr>
                                </w:p>
                                <w:p w14:paraId="1FCD5537" w14:textId="77777777" w:rsidR="003A39B4" w:rsidRDefault="00000000" w:rsidP="00BD000F">
                                  <w:pPr>
                                    <w:rPr>
                                      <w:sz w:val="14"/>
                                      <w:szCs w:val="14"/>
                                    </w:rPr>
                                  </w:pPr>
                                </w:p>
                                <w:p w14:paraId="234ACF63" w14:textId="77777777" w:rsidR="003A39B4" w:rsidRDefault="00000000" w:rsidP="00BD000F">
                                  <w:pPr>
                                    <w:rPr>
                                      <w:sz w:val="14"/>
                                      <w:szCs w:val="14"/>
                                    </w:rPr>
                                  </w:pPr>
                                </w:p>
                                <w:p w14:paraId="0802C97B" w14:textId="77777777" w:rsidR="003A39B4" w:rsidRDefault="00000000" w:rsidP="00BD000F">
                                  <w:pPr>
                                    <w:rPr>
                                      <w:sz w:val="14"/>
                                      <w:szCs w:val="14"/>
                                    </w:rPr>
                                  </w:pPr>
                                </w:p>
                                <w:p w14:paraId="6DF83638" w14:textId="77777777" w:rsidR="003A39B4" w:rsidRDefault="00000000" w:rsidP="00BD000F">
                                  <w:pPr>
                                    <w:rPr>
                                      <w:sz w:val="14"/>
                                      <w:szCs w:val="14"/>
                                    </w:rPr>
                                  </w:pPr>
                                </w:p>
                                <w:p w14:paraId="6644E792" w14:textId="77777777" w:rsidR="003A39B4" w:rsidRDefault="00000000" w:rsidP="00BD000F">
                                  <w:pPr>
                                    <w:rPr>
                                      <w:sz w:val="14"/>
                                      <w:szCs w:val="14"/>
                                    </w:rPr>
                                  </w:pPr>
                                </w:p>
                                <w:p w14:paraId="7C74B529" w14:textId="77777777" w:rsidR="003A39B4" w:rsidRDefault="00000000" w:rsidP="00BD000F">
                                  <w:pPr>
                                    <w:rPr>
                                      <w:sz w:val="14"/>
                                      <w:szCs w:val="14"/>
                                    </w:rPr>
                                  </w:pPr>
                                </w:p>
                                <w:p w14:paraId="2456E008" w14:textId="77777777" w:rsidR="003A39B4" w:rsidRDefault="00000000" w:rsidP="00BD000F">
                                  <w:pPr>
                                    <w:rPr>
                                      <w:sz w:val="14"/>
                                      <w:szCs w:val="14"/>
                                    </w:rPr>
                                  </w:pPr>
                                </w:p>
                              </w:txbxContent>
                            </v:textbox>
                            <w10:wrap anchorx="margin"/>
                          </v:shape>
                        </w:pict>
                      </mc:Fallback>
                    </mc:AlternateContent>
                  </w:r>
                  <w:r>
                    <w:rPr>
                      <w:color w:val="231F20"/>
                      <w:sz w:val="12"/>
                      <w:szCs w:val="12"/>
                    </w:rPr>
                    <w:t>T</w:t>
                  </w:r>
                  <w:r w:rsidRPr="00142C09">
                    <w:rPr>
                      <w:color w:val="231F20"/>
                      <w:sz w:val="12"/>
                      <w:szCs w:val="12"/>
                    </w:rPr>
                    <w:t xml:space="preserve">here have been no significant changes in the financial condition or operating results of </w:t>
                  </w:r>
                  <w:r>
                    <w:rPr>
                      <w:color w:val="231F20"/>
                      <w:sz w:val="12"/>
                      <w:szCs w:val="12"/>
                    </w:rPr>
                    <w:t>[●]</w:t>
                  </w:r>
                  <w:r w:rsidRPr="00142C09">
                    <w:rPr>
                      <w:color w:val="231F20"/>
                      <w:sz w:val="12"/>
                      <w:szCs w:val="12"/>
                    </w:rPr>
                    <w:t xml:space="preserve"> since </w:t>
                  </w:r>
                  <w:r>
                    <w:rPr>
                      <w:color w:val="231F20"/>
                      <w:sz w:val="12"/>
                      <w:szCs w:val="12"/>
                    </w:rPr>
                    <w:t>[●]</w:t>
                  </w:r>
                  <w:r w:rsidRPr="00142C09">
                    <w:rPr>
                      <w:color w:val="231F20"/>
                      <w:sz w:val="12"/>
                      <w:szCs w:val="12"/>
                    </w:rPr>
                    <w:t xml:space="preserve"> (being the end of the last financial period of </w:t>
                  </w:r>
                  <w:r>
                    <w:rPr>
                      <w:color w:val="231F20"/>
                      <w:sz w:val="12"/>
                      <w:szCs w:val="12"/>
                    </w:rPr>
                    <w:t>[●]</w:t>
                  </w:r>
                  <w:r w:rsidRPr="00142C09">
                    <w:rPr>
                      <w:color w:val="231F20"/>
                      <w:sz w:val="12"/>
                      <w:szCs w:val="12"/>
                    </w:rPr>
                    <w:t xml:space="preserve"> for which </w:t>
                  </w:r>
                  <w:r>
                    <w:rPr>
                      <w:color w:val="231F20"/>
                      <w:sz w:val="12"/>
                      <w:szCs w:val="12"/>
                    </w:rPr>
                    <w:t>un</w:t>
                  </w:r>
                  <w:r>
                    <w:rPr>
                      <w:color w:val="231F20"/>
                      <w:sz w:val="12"/>
                      <w:szCs w:val="12"/>
                    </w:rPr>
                    <w:t xml:space="preserve">audited </w:t>
                  </w:r>
                  <w:r>
                    <w:rPr>
                      <w:color w:val="231F20"/>
                      <w:sz w:val="12"/>
                      <w:szCs w:val="12"/>
                    </w:rPr>
                    <w:t xml:space="preserve">interim </w:t>
                  </w:r>
                  <w:r w:rsidRPr="00142C09">
                    <w:rPr>
                      <w:color w:val="231F20"/>
                      <w:sz w:val="12"/>
                      <w:szCs w:val="12"/>
                    </w:rPr>
                    <w:t>financial information has been published)</w:t>
                  </w:r>
                  <w:r>
                    <w:rPr>
                      <w:color w:val="231F20"/>
                      <w:sz w:val="12"/>
                      <w:szCs w:val="12"/>
                    </w:rPr>
                    <w:t>.</w:t>
                  </w:r>
                </w:p>
                <w:p w14:paraId="74177A72" w14:textId="77777777" w:rsidR="003A39B4" w:rsidRPr="00142C09" w:rsidRDefault="00000000" w:rsidP="006469ED">
                  <w:pPr>
                    <w:tabs>
                      <w:tab w:val="left" w:pos="10067"/>
                    </w:tabs>
                    <w:ind w:left="125" w:right="135"/>
                    <w:jc w:val="both"/>
                    <w:rPr>
                      <w:rFonts w:ascii="Times New Roman" w:hAnsi="Times New Roman"/>
                      <w:color w:val="231F20"/>
                      <w:sz w:val="12"/>
                      <w:szCs w:val="12"/>
                    </w:rPr>
                  </w:pPr>
                  <w:r w:rsidRPr="00142C09">
                    <w:rPr>
                      <w:color w:val="231F20"/>
                      <w:sz w:val="12"/>
                      <w:szCs w:val="12"/>
                    </w:rPr>
                    <w:t>.</w:t>
                  </w:r>
                  <w:bookmarkEnd w:id="83"/>
                </w:p>
              </w:tc>
            </w:tr>
            <w:tr w:rsidR="003A39B4" w:rsidRPr="00142C09" w14:paraId="25AE8C56" w14:textId="77777777" w:rsidTr="004B2DD3">
              <w:trPr>
                <w:trHeight w:val="132"/>
              </w:trPr>
              <w:tc>
                <w:tcPr>
                  <w:tcW w:w="10207" w:type="dxa"/>
                </w:tcPr>
                <w:p w14:paraId="6D29D025" w14:textId="77777777" w:rsidR="003A39B4" w:rsidRDefault="00000000" w:rsidP="006469ED">
                  <w:pPr>
                    <w:tabs>
                      <w:tab w:val="left" w:pos="7332"/>
                    </w:tabs>
                    <w:spacing w:before="120" w:after="120"/>
                    <w:ind w:left="91" w:right="139"/>
                    <w:jc w:val="both"/>
                    <w:rPr>
                      <w:color w:val="231F20"/>
                      <w:sz w:val="12"/>
                      <w:szCs w:val="12"/>
                    </w:rPr>
                  </w:pPr>
                  <w:r w:rsidRPr="00142C09">
                    <w:rPr>
                      <w:color w:val="231F20"/>
                      <w:sz w:val="12"/>
                      <w:szCs w:val="12"/>
                    </w:rPr>
                    <w:lastRenderedPageBreak/>
                    <w:t xml:space="preserve">The following selected financial information relating to </w:t>
                  </w:r>
                  <w:r>
                    <w:rPr>
                      <w:color w:val="231F20"/>
                      <w:sz w:val="12"/>
                      <w:szCs w:val="12"/>
                    </w:rPr>
                    <w:t xml:space="preserve">[●] </w:t>
                  </w:r>
                  <w:r w:rsidRPr="00B03615">
                    <w:rPr>
                      <w:color w:val="231F20"/>
                      <w:sz w:val="12"/>
                      <w:szCs w:val="12"/>
                    </w:rPr>
                    <w:t>has</w:t>
                  </w:r>
                  <w:r w:rsidRPr="00142C09">
                    <w:rPr>
                      <w:color w:val="231F20"/>
                      <w:sz w:val="12"/>
                      <w:szCs w:val="12"/>
                    </w:rPr>
                    <w:t xml:space="preserve"> been prepared in accordance with </w:t>
                  </w:r>
                  <w:del w:id="84" w:author="richard beresford" w:date="2023-01-23T21:33:00Z">
                    <w:r w:rsidRPr="00142C09" w:rsidDel="00B920ED">
                      <w:rPr>
                        <w:color w:val="231F20"/>
                        <w:sz w:val="12"/>
                        <w:szCs w:val="12"/>
                      </w:rPr>
                      <w:delText>IFRS as adopted by the European Union</w:delText>
                    </w:r>
                  </w:del>
                  <w:ins w:id="85" w:author="richard beresford" w:date="2023-01-23T21:33:00Z">
                    <w:r>
                      <w:rPr>
                        <w:color w:val="231F20"/>
                        <w:sz w:val="12"/>
                        <w:szCs w:val="12"/>
                      </w:rPr>
                      <w:t>IFRS as adopted by the United Kingdom</w:t>
                    </w:r>
                  </w:ins>
                  <w:r w:rsidRPr="00142C09">
                    <w:rPr>
                      <w:color w:val="231F20"/>
                      <w:sz w:val="12"/>
                      <w:szCs w:val="12"/>
                    </w:rPr>
                    <w:t xml:space="preserve">. The financial information of </w:t>
                  </w:r>
                  <w:r>
                    <w:rPr>
                      <w:color w:val="231F20"/>
                      <w:sz w:val="12"/>
                      <w:szCs w:val="12"/>
                    </w:rPr>
                    <w:t>[●]</w:t>
                  </w:r>
                  <w:r>
                    <w:rPr>
                      <w:color w:val="231F20"/>
                      <w:sz w:val="12"/>
                      <w:szCs w:val="12"/>
                    </w:rPr>
                    <w:t xml:space="preserve"> </w:t>
                  </w:r>
                  <w:r w:rsidRPr="00142C09">
                    <w:rPr>
                      <w:color w:val="231F20"/>
                      <w:sz w:val="12"/>
                      <w:szCs w:val="12"/>
                    </w:rPr>
                    <w:t>has been inc</w:t>
                  </w:r>
                  <w:r>
                    <w:rPr>
                      <w:color w:val="231F20"/>
                      <w:sz w:val="12"/>
                      <w:szCs w:val="12"/>
                    </w:rPr>
                    <w:t>luded</w:t>
                  </w:r>
                  <w:r w:rsidRPr="00142C09">
                    <w:rPr>
                      <w:color w:val="231F20"/>
                      <w:sz w:val="12"/>
                      <w:szCs w:val="12"/>
                    </w:rPr>
                    <w:t xml:space="preserve"> within the Prospectus. The fina</w:t>
                  </w:r>
                  <w:r w:rsidRPr="00142C09">
                    <w:rPr>
                      <w:color w:val="231F20"/>
                      <w:sz w:val="12"/>
                      <w:szCs w:val="12"/>
                    </w:rPr>
                    <w:t xml:space="preserve">ncial information summarises </w:t>
                  </w:r>
                  <w:ins w:id="86" w:author="richard beresford" w:date="2023-01-23T21:34:00Z">
                    <w:r w:rsidRPr="00F73175">
                      <w:rPr>
                        <w:rFonts w:cstheme="minorHAnsi"/>
                        <w:b/>
                        <w:sz w:val="12"/>
                        <w:szCs w:val="12"/>
                      </w:rPr>
                      <w:t>[●]</w:t>
                    </w:r>
                    <w:r>
                      <w:rPr>
                        <w:rFonts w:cstheme="minorHAnsi"/>
                        <w:b/>
                        <w:sz w:val="12"/>
                        <w:szCs w:val="12"/>
                      </w:rPr>
                      <w:t>’</w:t>
                    </w:r>
                    <w:proofErr w:type="gramStart"/>
                    <w:r>
                      <w:rPr>
                        <w:rFonts w:cstheme="minorHAnsi"/>
                        <w:b/>
                        <w:sz w:val="12"/>
                        <w:szCs w:val="12"/>
                      </w:rPr>
                      <w:t xml:space="preserve">s </w:t>
                    </w:r>
                    <w:r>
                      <w:rPr>
                        <w:color w:val="231F20"/>
                        <w:sz w:val="12"/>
                        <w:szCs w:val="12"/>
                      </w:rPr>
                      <w:t xml:space="preserve"> </w:t>
                    </w:r>
                  </w:ins>
                  <w:ins w:id="87" w:author="richard beresford" w:date="2023-01-23T21:33:00Z">
                    <w:r>
                      <w:rPr>
                        <w:color w:val="231F20"/>
                        <w:sz w:val="12"/>
                        <w:szCs w:val="12"/>
                      </w:rPr>
                      <w:t>[</w:t>
                    </w:r>
                  </w:ins>
                  <w:proofErr w:type="gramEnd"/>
                  <w:del w:id="88" w:author="richard beresford" w:date="2023-01-23T21:33:00Z">
                    <w:r w:rsidDel="00B920ED">
                      <w:rPr>
                        <w:color w:val="231F20"/>
                        <w:sz w:val="12"/>
                        <w:szCs w:val="12"/>
                      </w:rPr>
                      <w:delText>Energy Co- Invests’</w:delText>
                    </w:r>
                    <w:r w:rsidRPr="00142C09" w:rsidDel="00B920ED">
                      <w:rPr>
                        <w:color w:val="231F20"/>
                        <w:sz w:val="12"/>
                        <w:szCs w:val="12"/>
                      </w:rPr>
                      <w:delText xml:space="preserve"> </w:delText>
                    </w:r>
                  </w:del>
                  <w:r w:rsidRPr="00142C09">
                    <w:rPr>
                      <w:color w:val="231F20"/>
                      <w:sz w:val="12"/>
                      <w:szCs w:val="12"/>
                    </w:rPr>
                    <w:t xml:space="preserve">financial performance and position for the three financial years ended </w:t>
                  </w:r>
                  <w:r>
                    <w:rPr>
                      <w:color w:val="231F20"/>
                      <w:sz w:val="12"/>
                      <w:szCs w:val="12"/>
                    </w:rPr>
                    <w:t>[●]</w:t>
                  </w:r>
                  <w:r w:rsidRPr="00142C09">
                    <w:rPr>
                      <w:color w:val="231F20"/>
                      <w:sz w:val="12"/>
                      <w:szCs w:val="12"/>
                    </w:rPr>
                    <w:t xml:space="preserve"> (audited) </w:t>
                  </w:r>
                  <w:r>
                    <w:rPr>
                      <w:color w:val="231F20"/>
                      <w:sz w:val="12"/>
                      <w:szCs w:val="12"/>
                    </w:rPr>
                    <w:t xml:space="preserve">and the 6 months to </w:t>
                  </w:r>
                  <w:r>
                    <w:rPr>
                      <w:color w:val="231F20"/>
                      <w:sz w:val="12"/>
                      <w:szCs w:val="12"/>
                    </w:rPr>
                    <w:t>[●]</w:t>
                  </w:r>
                  <w:r>
                    <w:rPr>
                      <w:color w:val="231F20"/>
                      <w:sz w:val="12"/>
                      <w:szCs w:val="12"/>
                    </w:rPr>
                    <w:t xml:space="preserve"> (unaudited) </w:t>
                  </w:r>
                  <w:r w:rsidRPr="00142C09">
                    <w:rPr>
                      <w:color w:val="231F20"/>
                      <w:sz w:val="12"/>
                      <w:szCs w:val="12"/>
                    </w:rPr>
                    <w:t>set out in the following tables:</w:t>
                  </w:r>
                </w:p>
                <w:tbl>
                  <w:tblPr>
                    <w:tblW w:w="9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3"/>
                    <w:gridCol w:w="1558"/>
                    <w:gridCol w:w="1844"/>
                    <w:gridCol w:w="1846"/>
                    <w:gridCol w:w="1842"/>
                  </w:tblGrid>
                  <w:tr w:rsidR="00877BED" w14:paraId="03B3BBAF" w14:textId="77777777" w:rsidTr="00877BED">
                    <w:trPr>
                      <w:trHeight w:val="324"/>
                    </w:trPr>
                    <w:tc>
                      <w:tcPr>
                        <w:tcW w:w="1424" w:type="pct"/>
                        <w:tcBorders>
                          <w:top w:val="single" w:sz="4" w:space="0" w:color="auto"/>
                          <w:left w:val="single" w:sz="4" w:space="0" w:color="auto"/>
                          <w:bottom w:val="single" w:sz="4" w:space="0" w:color="auto"/>
                          <w:right w:val="single" w:sz="4" w:space="0" w:color="auto"/>
                        </w:tcBorders>
                        <w:shd w:val="clear" w:color="auto" w:fill="F2F2F2"/>
                        <w:hideMark/>
                      </w:tcPr>
                      <w:p w14:paraId="78231D10" w14:textId="77777777" w:rsidR="00877BED" w:rsidRDefault="00000000" w:rsidP="00865207">
                        <w:pPr>
                          <w:spacing w:line="254" w:lineRule="auto"/>
                          <w:rPr>
                            <w:rFonts w:cstheme="minorHAnsi"/>
                            <w:b/>
                            <w:bCs/>
                            <w:sz w:val="12"/>
                            <w:szCs w:val="12"/>
                            <w:u w:val="single"/>
                          </w:rPr>
                        </w:pPr>
                        <w:r>
                          <w:rPr>
                            <w:rFonts w:cstheme="minorHAnsi"/>
                            <w:b/>
                            <w:bCs/>
                            <w:sz w:val="12"/>
                            <w:szCs w:val="12"/>
                            <w:u w:val="single"/>
                          </w:rPr>
                          <w:t xml:space="preserve">Statement of Financial position of </w:t>
                        </w:r>
                        <w:r>
                          <w:rPr>
                            <w:rFonts w:cstheme="minorHAnsi"/>
                            <w:b/>
                            <w:bCs/>
                            <w:sz w:val="12"/>
                            <w:szCs w:val="12"/>
                            <w:u w:val="single"/>
                          </w:rPr>
                          <w:t>[●]</w:t>
                        </w:r>
                      </w:p>
                    </w:tc>
                    <w:tc>
                      <w:tcPr>
                        <w:tcW w:w="786" w:type="pct"/>
                        <w:tcBorders>
                          <w:top w:val="single" w:sz="4" w:space="0" w:color="auto"/>
                          <w:left w:val="single" w:sz="4" w:space="0" w:color="auto"/>
                          <w:bottom w:val="single" w:sz="4" w:space="0" w:color="auto"/>
                          <w:right w:val="single" w:sz="4" w:space="0" w:color="auto"/>
                        </w:tcBorders>
                        <w:shd w:val="clear" w:color="auto" w:fill="F2F2F2"/>
                      </w:tcPr>
                      <w:p w14:paraId="761EF84E" w14:textId="77777777" w:rsidR="00877BED" w:rsidRDefault="00000000" w:rsidP="00865207">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(Unaudited) (£’000)</w:t>
                        </w:r>
                      </w:p>
                    </w:tc>
                    <w:tc>
                      <w:tcPr>
                        <w:tcW w:w="930" w:type="pct"/>
                        <w:tcBorders>
                          <w:top w:val="single" w:sz="4" w:space="0" w:color="auto"/>
                          <w:left w:val="single" w:sz="4" w:space="0" w:color="auto"/>
                          <w:bottom w:val="single" w:sz="4" w:space="0" w:color="auto"/>
                          <w:right w:val="single" w:sz="4" w:space="0" w:color="auto"/>
                        </w:tcBorders>
                        <w:shd w:val="clear" w:color="auto" w:fill="F2F2F2"/>
                      </w:tcPr>
                      <w:p w14:paraId="1D28AE2A" w14:textId="77777777" w:rsidR="00877BED" w:rsidRDefault="00000000" w:rsidP="00865207">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(Audited) </w:t>
                        </w:r>
                      </w:p>
                      <w:p w14:paraId="3CAE5567" w14:textId="77777777" w:rsidR="00877BED" w:rsidRDefault="00000000" w:rsidP="00865207">
                        <w:pPr>
                          <w:spacing w:line="254" w:lineRule="auto"/>
                          <w:jc w:val="right"/>
                          <w:rPr>
                            <w:rFonts w:cstheme="minorHAnsi"/>
                            <w:b/>
                            <w:sz w:val="12"/>
                            <w:szCs w:val="12"/>
                          </w:rPr>
                        </w:pPr>
                        <w:r>
                          <w:rPr>
                            <w:rFonts w:cstheme="minorHAnsi"/>
                            <w:b/>
                            <w:sz w:val="12"/>
                            <w:szCs w:val="12"/>
                          </w:rPr>
                          <w:t>(£’000)</w:t>
                        </w:r>
                      </w:p>
                    </w:tc>
                    <w:tc>
                      <w:tcPr>
                        <w:tcW w:w="931" w:type="pct"/>
                        <w:tcBorders>
                          <w:top w:val="single" w:sz="4" w:space="0" w:color="auto"/>
                          <w:left w:val="single" w:sz="4" w:space="0" w:color="auto"/>
                          <w:bottom w:val="single" w:sz="4" w:space="0" w:color="auto"/>
                          <w:right w:val="single" w:sz="4" w:space="0" w:color="auto"/>
                        </w:tcBorders>
                        <w:shd w:val="clear" w:color="auto" w:fill="F2F2F2"/>
                        <w:hideMark/>
                      </w:tcPr>
                      <w:p w14:paraId="070F2996" w14:textId="77777777" w:rsidR="00877BED" w:rsidRDefault="00000000" w:rsidP="00865207">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(Audited) (£’000)</w:t>
                        </w:r>
                      </w:p>
                    </w:tc>
                    <w:tc>
                      <w:tcPr>
                        <w:tcW w:w="929" w:type="pct"/>
                        <w:tcBorders>
                          <w:top w:val="single" w:sz="4" w:space="0" w:color="auto"/>
                          <w:left w:val="single" w:sz="4" w:space="0" w:color="auto"/>
                          <w:bottom w:val="single" w:sz="4" w:space="0" w:color="auto"/>
                          <w:right w:val="single" w:sz="4" w:space="0" w:color="auto"/>
                        </w:tcBorders>
                        <w:shd w:val="clear" w:color="auto" w:fill="F2F2F2"/>
                        <w:hideMark/>
                      </w:tcPr>
                      <w:p w14:paraId="6BBB18CF" w14:textId="77777777" w:rsidR="00877BED" w:rsidRDefault="00000000" w:rsidP="00865207">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(Audited) (£’000)</w:t>
                        </w:r>
                      </w:p>
                    </w:tc>
                  </w:tr>
                  <w:tr w:rsidR="00474A4E" w14:paraId="7DE9F3C0" w14:textId="77777777" w:rsidTr="00877BED">
                    <w:trPr>
                      <w:trHeight w:val="195"/>
                    </w:trPr>
                    <w:tc>
                      <w:tcPr>
                        <w:tcW w:w="1424" w:type="pct"/>
                        <w:tcBorders>
                          <w:top w:val="single" w:sz="4" w:space="0" w:color="auto"/>
                          <w:left w:val="single" w:sz="4" w:space="0" w:color="auto"/>
                          <w:bottom w:val="single" w:sz="4" w:space="0" w:color="auto"/>
                          <w:right w:val="single" w:sz="4" w:space="0" w:color="auto"/>
                        </w:tcBorders>
                        <w:hideMark/>
                      </w:tcPr>
                      <w:p w14:paraId="2133CD11" w14:textId="77777777" w:rsidR="00474A4E" w:rsidRDefault="00000000" w:rsidP="00474A4E">
                        <w:pPr>
                          <w:spacing w:line="254" w:lineRule="auto"/>
                          <w:rPr>
                            <w:rFonts w:cstheme="minorHAnsi"/>
                            <w:b/>
                            <w:sz w:val="12"/>
                            <w:szCs w:val="12"/>
                            <w:lang w:bidi="he-IL"/>
                          </w:rPr>
                        </w:pPr>
                        <w:r>
                          <w:rPr>
                            <w:rFonts w:cstheme="minorHAnsi"/>
                            <w:b/>
                            <w:sz w:val="12"/>
                            <w:szCs w:val="12"/>
                            <w:lang w:bidi="he-IL"/>
                          </w:rPr>
                          <w:t>Total assets</w:t>
                        </w:r>
                      </w:p>
                    </w:tc>
                    <w:tc>
                      <w:tcPr>
                        <w:tcW w:w="786" w:type="pct"/>
                        <w:tcBorders>
                          <w:top w:val="single" w:sz="4" w:space="0" w:color="auto"/>
                          <w:left w:val="single" w:sz="4" w:space="0" w:color="auto"/>
                          <w:bottom w:val="single" w:sz="4" w:space="0" w:color="auto"/>
                          <w:right w:val="single" w:sz="4" w:space="0" w:color="auto"/>
                        </w:tcBorders>
                      </w:tcPr>
                      <w:p w14:paraId="5B4ECA42" w14:textId="77777777" w:rsidR="00474A4E" w:rsidRPr="009E6BE1" w:rsidRDefault="00000000" w:rsidP="00474A4E">
                        <w:pPr>
                          <w:spacing w:line="254" w:lineRule="auto"/>
                          <w:jc w:val="right"/>
                          <w:rPr>
                            <w:rFonts w:cstheme="minorHAnsi"/>
                            <w:b/>
                            <w:sz w:val="12"/>
                            <w:szCs w:val="12"/>
                          </w:rPr>
                        </w:pPr>
                        <w:r w:rsidRPr="00F73175">
                          <w:rPr>
                            <w:rFonts w:cstheme="minorHAnsi"/>
                            <w:b/>
                            <w:sz w:val="12"/>
                            <w:szCs w:val="12"/>
                          </w:rPr>
                          <w:t>[●]</w:t>
                        </w:r>
                      </w:p>
                    </w:tc>
                    <w:tc>
                      <w:tcPr>
                        <w:tcW w:w="930" w:type="pct"/>
                        <w:tcBorders>
                          <w:top w:val="single" w:sz="4" w:space="0" w:color="auto"/>
                          <w:left w:val="single" w:sz="4" w:space="0" w:color="auto"/>
                          <w:bottom w:val="single" w:sz="4" w:space="0" w:color="auto"/>
                          <w:right w:val="single" w:sz="4" w:space="0" w:color="auto"/>
                        </w:tcBorders>
                      </w:tcPr>
                      <w:p w14:paraId="78B231F2"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931" w:type="pct"/>
                        <w:tcBorders>
                          <w:top w:val="single" w:sz="4" w:space="0" w:color="auto"/>
                          <w:left w:val="single" w:sz="4" w:space="0" w:color="auto"/>
                          <w:bottom w:val="single" w:sz="4" w:space="0" w:color="auto"/>
                          <w:right w:val="single" w:sz="4" w:space="0" w:color="auto"/>
                        </w:tcBorders>
                      </w:tcPr>
                      <w:p w14:paraId="6733074C" w14:textId="77777777" w:rsidR="00474A4E" w:rsidRDefault="00000000" w:rsidP="00474A4E">
                        <w:pPr>
                          <w:spacing w:line="254" w:lineRule="auto"/>
                          <w:jc w:val="right"/>
                          <w:rPr>
                            <w:rFonts w:cstheme="minorHAnsi"/>
                            <w:b/>
                            <w:sz w:val="12"/>
                            <w:szCs w:val="12"/>
                            <w:lang w:bidi="he-IL"/>
                          </w:rPr>
                        </w:pPr>
                        <w:r w:rsidRPr="00F73175">
                          <w:rPr>
                            <w:rFonts w:cstheme="minorHAnsi"/>
                            <w:b/>
                            <w:sz w:val="12"/>
                            <w:szCs w:val="12"/>
                          </w:rPr>
                          <w:t>[●]</w:t>
                        </w:r>
                      </w:p>
                    </w:tc>
                    <w:tc>
                      <w:tcPr>
                        <w:tcW w:w="929" w:type="pct"/>
                        <w:tcBorders>
                          <w:top w:val="single" w:sz="4" w:space="0" w:color="auto"/>
                          <w:left w:val="single" w:sz="4" w:space="0" w:color="auto"/>
                          <w:bottom w:val="single" w:sz="4" w:space="0" w:color="auto"/>
                          <w:right w:val="single" w:sz="4" w:space="0" w:color="auto"/>
                        </w:tcBorders>
                      </w:tcPr>
                      <w:p w14:paraId="2BABEE83" w14:textId="77777777" w:rsidR="00474A4E" w:rsidRDefault="00000000" w:rsidP="00474A4E">
                        <w:pPr>
                          <w:spacing w:line="254" w:lineRule="auto"/>
                          <w:jc w:val="right"/>
                          <w:rPr>
                            <w:rFonts w:cstheme="minorHAnsi"/>
                            <w:b/>
                            <w:sz w:val="12"/>
                            <w:szCs w:val="12"/>
                            <w:lang w:bidi="he-IL"/>
                          </w:rPr>
                        </w:pPr>
                        <w:r w:rsidRPr="00F73175">
                          <w:rPr>
                            <w:rFonts w:cstheme="minorHAnsi"/>
                            <w:b/>
                            <w:sz w:val="12"/>
                            <w:szCs w:val="12"/>
                          </w:rPr>
                          <w:t>[●]</w:t>
                        </w:r>
                      </w:p>
                    </w:tc>
                  </w:tr>
                  <w:tr w:rsidR="00474A4E" w14:paraId="101F184C" w14:textId="77777777" w:rsidTr="00877BED">
                    <w:trPr>
                      <w:trHeight w:val="195"/>
                    </w:trPr>
                    <w:tc>
                      <w:tcPr>
                        <w:tcW w:w="1424" w:type="pct"/>
                        <w:tcBorders>
                          <w:top w:val="single" w:sz="4" w:space="0" w:color="auto"/>
                          <w:left w:val="single" w:sz="4" w:space="0" w:color="auto"/>
                          <w:bottom w:val="single" w:sz="4" w:space="0" w:color="auto"/>
                          <w:right w:val="single" w:sz="4" w:space="0" w:color="auto"/>
                        </w:tcBorders>
                        <w:hideMark/>
                      </w:tcPr>
                      <w:p w14:paraId="1338F6A0" w14:textId="77777777" w:rsidR="00474A4E" w:rsidRDefault="00000000" w:rsidP="00474A4E">
                        <w:pPr>
                          <w:spacing w:line="254" w:lineRule="auto"/>
                          <w:rPr>
                            <w:rFonts w:cstheme="minorHAnsi"/>
                            <w:b/>
                            <w:sz w:val="12"/>
                            <w:szCs w:val="12"/>
                            <w:lang w:bidi="he-IL"/>
                          </w:rPr>
                        </w:pPr>
                        <w:r>
                          <w:rPr>
                            <w:rFonts w:cstheme="minorHAnsi"/>
                            <w:b/>
                            <w:sz w:val="12"/>
                            <w:szCs w:val="12"/>
                            <w:lang w:bidi="he-IL"/>
                          </w:rPr>
                          <w:lastRenderedPageBreak/>
                          <w:t>Total Equity</w:t>
                        </w:r>
                      </w:p>
                    </w:tc>
                    <w:tc>
                      <w:tcPr>
                        <w:tcW w:w="786" w:type="pct"/>
                        <w:tcBorders>
                          <w:top w:val="single" w:sz="4" w:space="0" w:color="auto"/>
                          <w:left w:val="single" w:sz="4" w:space="0" w:color="auto"/>
                          <w:bottom w:val="single" w:sz="4" w:space="0" w:color="auto"/>
                          <w:right w:val="single" w:sz="4" w:space="0" w:color="auto"/>
                        </w:tcBorders>
                      </w:tcPr>
                      <w:p w14:paraId="0B5A24EE" w14:textId="77777777" w:rsidR="00474A4E" w:rsidRPr="009E6BE1" w:rsidRDefault="00000000" w:rsidP="00474A4E">
                        <w:pPr>
                          <w:spacing w:line="254" w:lineRule="auto"/>
                          <w:jc w:val="right"/>
                          <w:rPr>
                            <w:rFonts w:cstheme="minorHAnsi"/>
                            <w:b/>
                            <w:sz w:val="12"/>
                            <w:szCs w:val="12"/>
                          </w:rPr>
                        </w:pPr>
                        <w:r w:rsidRPr="00F73175">
                          <w:rPr>
                            <w:rFonts w:cstheme="minorHAnsi"/>
                            <w:b/>
                            <w:sz w:val="12"/>
                            <w:szCs w:val="12"/>
                          </w:rPr>
                          <w:t>[●]</w:t>
                        </w:r>
                      </w:p>
                    </w:tc>
                    <w:tc>
                      <w:tcPr>
                        <w:tcW w:w="930" w:type="pct"/>
                        <w:tcBorders>
                          <w:top w:val="single" w:sz="4" w:space="0" w:color="auto"/>
                          <w:left w:val="single" w:sz="4" w:space="0" w:color="auto"/>
                          <w:bottom w:val="single" w:sz="4" w:space="0" w:color="auto"/>
                          <w:right w:val="single" w:sz="4" w:space="0" w:color="auto"/>
                        </w:tcBorders>
                      </w:tcPr>
                      <w:p w14:paraId="1C4778E8"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931" w:type="pct"/>
                        <w:tcBorders>
                          <w:top w:val="single" w:sz="4" w:space="0" w:color="auto"/>
                          <w:left w:val="single" w:sz="4" w:space="0" w:color="auto"/>
                          <w:bottom w:val="single" w:sz="4" w:space="0" w:color="auto"/>
                          <w:right w:val="single" w:sz="4" w:space="0" w:color="auto"/>
                        </w:tcBorders>
                      </w:tcPr>
                      <w:p w14:paraId="7CF629D4" w14:textId="77777777" w:rsidR="00474A4E" w:rsidRDefault="00000000" w:rsidP="00474A4E">
                        <w:pPr>
                          <w:spacing w:line="254" w:lineRule="auto"/>
                          <w:jc w:val="right"/>
                          <w:rPr>
                            <w:rFonts w:cstheme="minorHAnsi"/>
                            <w:b/>
                            <w:sz w:val="12"/>
                            <w:szCs w:val="12"/>
                            <w:lang w:bidi="he-IL"/>
                          </w:rPr>
                        </w:pPr>
                        <w:r w:rsidRPr="00F73175">
                          <w:rPr>
                            <w:rFonts w:cstheme="minorHAnsi"/>
                            <w:b/>
                            <w:sz w:val="12"/>
                            <w:szCs w:val="12"/>
                          </w:rPr>
                          <w:t>[●]</w:t>
                        </w:r>
                      </w:p>
                    </w:tc>
                    <w:tc>
                      <w:tcPr>
                        <w:tcW w:w="929" w:type="pct"/>
                        <w:tcBorders>
                          <w:top w:val="single" w:sz="4" w:space="0" w:color="auto"/>
                          <w:left w:val="single" w:sz="4" w:space="0" w:color="auto"/>
                          <w:bottom w:val="single" w:sz="4" w:space="0" w:color="auto"/>
                          <w:right w:val="single" w:sz="4" w:space="0" w:color="auto"/>
                        </w:tcBorders>
                      </w:tcPr>
                      <w:p w14:paraId="0AAFAA26" w14:textId="77777777" w:rsidR="00474A4E" w:rsidRDefault="00000000" w:rsidP="00474A4E">
                        <w:pPr>
                          <w:spacing w:line="254" w:lineRule="auto"/>
                          <w:jc w:val="right"/>
                          <w:rPr>
                            <w:rFonts w:cstheme="minorHAnsi"/>
                            <w:b/>
                            <w:sz w:val="12"/>
                            <w:szCs w:val="12"/>
                            <w:lang w:bidi="he-IL"/>
                          </w:rPr>
                        </w:pPr>
                        <w:r w:rsidRPr="00F73175">
                          <w:rPr>
                            <w:rFonts w:cstheme="minorHAnsi"/>
                            <w:b/>
                            <w:sz w:val="12"/>
                            <w:szCs w:val="12"/>
                          </w:rPr>
                          <w:t>[●]</w:t>
                        </w:r>
                      </w:p>
                    </w:tc>
                  </w:tr>
                  <w:tr w:rsidR="00474A4E" w14:paraId="2EFA3F89" w14:textId="77777777" w:rsidTr="00877BED">
                    <w:trPr>
                      <w:trHeight w:val="195"/>
                    </w:trPr>
                    <w:tc>
                      <w:tcPr>
                        <w:tcW w:w="1424" w:type="pct"/>
                        <w:tcBorders>
                          <w:top w:val="single" w:sz="4" w:space="0" w:color="auto"/>
                          <w:left w:val="single" w:sz="4" w:space="0" w:color="auto"/>
                          <w:bottom w:val="single" w:sz="4" w:space="0" w:color="auto"/>
                          <w:right w:val="single" w:sz="4" w:space="0" w:color="auto"/>
                        </w:tcBorders>
                        <w:hideMark/>
                      </w:tcPr>
                      <w:p w14:paraId="13F3E0B2" w14:textId="77777777" w:rsidR="00474A4E" w:rsidRDefault="00000000" w:rsidP="00474A4E">
                        <w:pPr>
                          <w:spacing w:line="254" w:lineRule="auto"/>
                          <w:rPr>
                            <w:b/>
                            <w:sz w:val="12"/>
                            <w:szCs w:val="12"/>
                          </w:rPr>
                        </w:pPr>
                        <w:r>
                          <w:rPr>
                            <w:b/>
                            <w:sz w:val="12"/>
                            <w:szCs w:val="12"/>
                          </w:rPr>
                          <w:t>Total liabilities</w:t>
                        </w:r>
                      </w:p>
                    </w:tc>
                    <w:tc>
                      <w:tcPr>
                        <w:tcW w:w="786" w:type="pct"/>
                        <w:tcBorders>
                          <w:top w:val="single" w:sz="4" w:space="0" w:color="auto"/>
                          <w:left w:val="single" w:sz="4" w:space="0" w:color="auto"/>
                          <w:bottom w:val="single" w:sz="4" w:space="0" w:color="auto"/>
                          <w:right w:val="single" w:sz="4" w:space="0" w:color="auto"/>
                        </w:tcBorders>
                      </w:tcPr>
                      <w:p w14:paraId="0DFFD247" w14:textId="77777777" w:rsidR="00474A4E" w:rsidRPr="009E6BE1" w:rsidRDefault="00000000" w:rsidP="00474A4E">
                        <w:pPr>
                          <w:spacing w:line="254" w:lineRule="auto"/>
                          <w:jc w:val="right"/>
                          <w:rPr>
                            <w:rFonts w:cstheme="minorHAnsi"/>
                            <w:b/>
                            <w:sz w:val="12"/>
                            <w:szCs w:val="12"/>
                          </w:rPr>
                        </w:pPr>
                        <w:r w:rsidRPr="00F73175">
                          <w:rPr>
                            <w:rFonts w:cstheme="minorHAnsi"/>
                            <w:b/>
                            <w:sz w:val="12"/>
                            <w:szCs w:val="12"/>
                          </w:rPr>
                          <w:t>[●]</w:t>
                        </w:r>
                      </w:p>
                    </w:tc>
                    <w:tc>
                      <w:tcPr>
                        <w:tcW w:w="930" w:type="pct"/>
                        <w:tcBorders>
                          <w:top w:val="single" w:sz="4" w:space="0" w:color="auto"/>
                          <w:left w:val="single" w:sz="4" w:space="0" w:color="auto"/>
                          <w:bottom w:val="single" w:sz="4" w:space="0" w:color="auto"/>
                          <w:right w:val="single" w:sz="4" w:space="0" w:color="auto"/>
                        </w:tcBorders>
                      </w:tcPr>
                      <w:p w14:paraId="2A329774"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931" w:type="pct"/>
                        <w:tcBorders>
                          <w:top w:val="single" w:sz="4" w:space="0" w:color="auto"/>
                          <w:left w:val="single" w:sz="4" w:space="0" w:color="auto"/>
                          <w:bottom w:val="single" w:sz="4" w:space="0" w:color="auto"/>
                          <w:right w:val="single" w:sz="4" w:space="0" w:color="auto"/>
                        </w:tcBorders>
                      </w:tcPr>
                      <w:p w14:paraId="71E916AD" w14:textId="77777777" w:rsidR="00474A4E" w:rsidRDefault="00000000" w:rsidP="00474A4E">
                        <w:pPr>
                          <w:spacing w:line="254" w:lineRule="auto"/>
                          <w:jc w:val="right"/>
                          <w:rPr>
                            <w:rFonts w:cstheme="minorHAnsi"/>
                            <w:b/>
                            <w:sz w:val="12"/>
                            <w:szCs w:val="12"/>
                            <w:lang w:bidi="he-IL"/>
                          </w:rPr>
                        </w:pPr>
                        <w:r w:rsidRPr="00F73175">
                          <w:rPr>
                            <w:rFonts w:cstheme="minorHAnsi"/>
                            <w:b/>
                            <w:sz w:val="12"/>
                            <w:szCs w:val="12"/>
                          </w:rPr>
                          <w:t>[●]</w:t>
                        </w:r>
                      </w:p>
                    </w:tc>
                    <w:tc>
                      <w:tcPr>
                        <w:tcW w:w="929" w:type="pct"/>
                        <w:tcBorders>
                          <w:top w:val="single" w:sz="4" w:space="0" w:color="auto"/>
                          <w:left w:val="single" w:sz="4" w:space="0" w:color="auto"/>
                          <w:bottom w:val="single" w:sz="4" w:space="0" w:color="auto"/>
                          <w:right w:val="single" w:sz="4" w:space="0" w:color="auto"/>
                        </w:tcBorders>
                      </w:tcPr>
                      <w:p w14:paraId="1617ED60" w14:textId="77777777" w:rsidR="00474A4E" w:rsidRDefault="00000000" w:rsidP="00474A4E">
                        <w:pPr>
                          <w:spacing w:line="254" w:lineRule="auto"/>
                          <w:jc w:val="right"/>
                          <w:rPr>
                            <w:rFonts w:cstheme="minorHAnsi"/>
                            <w:b/>
                            <w:sz w:val="12"/>
                            <w:szCs w:val="12"/>
                            <w:lang w:bidi="he-IL"/>
                          </w:rPr>
                        </w:pPr>
                        <w:r w:rsidRPr="00F73175">
                          <w:rPr>
                            <w:rFonts w:cstheme="minorHAnsi"/>
                            <w:b/>
                            <w:sz w:val="12"/>
                            <w:szCs w:val="12"/>
                          </w:rPr>
                          <w:t>[●]</w:t>
                        </w:r>
                      </w:p>
                    </w:tc>
                  </w:tr>
                  <w:tr w:rsidR="00474A4E" w14:paraId="33FEE966" w14:textId="77777777" w:rsidTr="00877BED">
                    <w:trPr>
                      <w:trHeight w:val="203"/>
                    </w:trPr>
                    <w:tc>
                      <w:tcPr>
                        <w:tcW w:w="1424" w:type="pct"/>
                        <w:tcBorders>
                          <w:top w:val="single" w:sz="4" w:space="0" w:color="auto"/>
                          <w:left w:val="single" w:sz="4" w:space="0" w:color="auto"/>
                          <w:bottom w:val="single" w:sz="4" w:space="0" w:color="auto"/>
                          <w:right w:val="single" w:sz="4" w:space="0" w:color="auto"/>
                        </w:tcBorders>
                        <w:hideMark/>
                      </w:tcPr>
                      <w:p w14:paraId="5164456F" w14:textId="77777777" w:rsidR="00474A4E" w:rsidRDefault="00000000" w:rsidP="00474A4E">
                        <w:pPr>
                          <w:spacing w:line="254" w:lineRule="auto"/>
                          <w:rPr>
                            <w:rFonts w:cstheme="minorHAnsi"/>
                            <w:b/>
                            <w:sz w:val="12"/>
                            <w:szCs w:val="12"/>
                            <w:lang w:bidi="he-IL"/>
                          </w:rPr>
                        </w:pPr>
                        <w:r>
                          <w:rPr>
                            <w:rFonts w:cstheme="minorHAnsi"/>
                            <w:b/>
                            <w:sz w:val="12"/>
                            <w:szCs w:val="12"/>
                            <w:lang w:bidi="he-IL"/>
                          </w:rPr>
                          <w:t>Total equity and liabilities</w:t>
                        </w:r>
                      </w:p>
                    </w:tc>
                    <w:tc>
                      <w:tcPr>
                        <w:tcW w:w="786" w:type="pct"/>
                        <w:tcBorders>
                          <w:top w:val="single" w:sz="4" w:space="0" w:color="auto"/>
                          <w:left w:val="single" w:sz="4" w:space="0" w:color="auto"/>
                          <w:bottom w:val="single" w:sz="4" w:space="0" w:color="auto"/>
                          <w:right w:val="single" w:sz="4" w:space="0" w:color="auto"/>
                        </w:tcBorders>
                      </w:tcPr>
                      <w:p w14:paraId="0EC884ED" w14:textId="77777777" w:rsidR="00474A4E" w:rsidRPr="009E6BE1" w:rsidRDefault="00000000" w:rsidP="00474A4E">
                        <w:pPr>
                          <w:spacing w:line="254" w:lineRule="auto"/>
                          <w:jc w:val="right"/>
                          <w:rPr>
                            <w:rFonts w:cstheme="minorHAnsi"/>
                            <w:b/>
                            <w:sz w:val="12"/>
                            <w:szCs w:val="12"/>
                          </w:rPr>
                        </w:pPr>
                        <w:r w:rsidRPr="00F73175">
                          <w:rPr>
                            <w:rFonts w:cstheme="minorHAnsi"/>
                            <w:b/>
                            <w:sz w:val="12"/>
                            <w:szCs w:val="12"/>
                          </w:rPr>
                          <w:t>[●]</w:t>
                        </w:r>
                      </w:p>
                    </w:tc>
                    <w:tc>
                      <w:tcPr>
                        <w:tcW w:w="930" w:type="pct"/>
                        <w:tcBorders>
                          <w:top w:val="single" w:sz="4" w:space="0" w:color="auto"/>
                          <w:left w:val="single" w:sz="4" w:space="0" w:color="auto"/>
                          <w:bottom w:val="single" w:sz="4" w:space="0" w:color="auto"/>
                          <w:right w:val="single" w:sz="4" w:space="0" w:color="auto"/>
                        </w:tcBorders>
                      </w:tcPr>
                      <w:p w14:paraId="3DA02428" w14:textId="77777777" w:rsidR="00474A4E" w:rsidRDefault="00000000" w:rsidP="00474A4E">
                        <w:pPr>
                          <w:spacing w:line="254" w:lineRule="auto"/>
                          <w:jc w:val="right"/>
                          <w:rPr>
                            <w:rFonts w:cstheme="minorHAnsi"/>
                            <w:b/>
                            <w:sz w:val="12"/>
                            <w:szCs w:val="12"/>
                          </w:rPr>
                        </w:pPr>
                        <w:r w:rsidRPr="00F73175">
                          <w:rPr>
                            <w:rFonts w:cstheme="minorHAnsi"/>
                            <w:b/>
                            <w:sz w:val="12"/>
                            <w:szCs w:val="12"/>
                          </w:rPr>
                          <w:t>[●]</w:t>
                        </w:r>
                      </w:p>
                    </w:tc>
                    <w:tc>
                      <w:tcPr>
                        <w:tcW w:w="931" w:type="pct"/>
                        <w:tcBorders>
                          <w:top w:val="single" w:sz="4" w:space="0" w:color="auto"/>
                          <w:left w:val="single" w:sz="4" w:space="0" w:color="auto"/>
                          <w:bottom w:val="single" w:sz="4" w:space="0" w:color="auto"/>
                          <w:right w:val="single" w:sz="4" w:space="0" w:color="auto"/>
                        </w:tcBorders>
                      </w:tcPr>
                      <w:p w14:paraId="4397E4E1" w14:textId="77777777" w:rsidR="00474A4E" w:rsidRDefault="00000000" w:rsidP="00474A4E">
                        <w:pPr>
                          <w:spacing w:line="254" w:lineRule="auto"/>
                          <w:jc w:val="right"/>
                          <w:rPr>
                            <w:rFonts w:cstheme="minorHAnsi"/>
                            <w:b/>
                            <w:sz w:val="12"/>
                            <w:szCs w:val="12"/>
                            <w:lang w:bidi="he-IL"/>
                          </w:rPr>
                        </w:pPr>
                        <w:r w:rsidRPr="00F73175">
                          <w:rPr>
                            <w:rFonts w:cstheme="minorHAnsi"/>
                            <w:b/>
                            <w:sz w:val="12"/>
                            <w:szCs w:val="12"/>
                          </w:rPr>
                          <w:t>[●]</w:t>
                        </w:r>
                      </w:p>
                    </w:tc>
                    <w:tc>
                      <w:tcPr>
                        <w:tcW w:w="929" w:type="pct"/>
                        <w:tcBorders>
                          <w:top w:val="single" w:sz="4" w:space="0" w:color="auto"/>
                          <w:left w:val="single" w:sz="4" w:space="0" w:color="auto"/>
                          <w:bottom w:val="single" w:sz="4" w:space="0" w:color="auto"/>
                          <w:right w:val="single" w:sz="4" w:space="0" w:color="auto"/>
                        </w:tcBorders>
                      </w:tcPr>
                      <w:p w14:paraId="3534571E" w14:textId="77777777" w:rsidR="00474A4E" w:rsidRDefault="00000000" w:rsidP="00474A4E">
                        <w:pPr>
                          <w:spacing w:line="254" w:lineRule="auto"/>
                          <w:jc w:val="right"/>
                          <w:rPr>
                            <w:rFonts w:cstheme="minorHAnsi"/>
                            <w:b/>
                            <w:sz w:val="12"/>
                            <w:szCs w:val="12"/>
                            <w:lang w:bidi="he-IL"/>
                          </w:rPr>
                        </w:pPr>
                        <w:r w:rsidRPr="00F73175">
                          <w:rPr>
                            <w:rFonts w:cstheme="minorHAnsi"/>
                            <w:b/>
                            <w:sz w:val="12"/>
                            <w:szCs w:val="12"/>
                          </w:rPr>
                          <w:t>[●]</w:t>
                        </w:r>
                      </w:p>
                    </w:tc>
                  </w:tr>
                </w:tbl>
                <w:p w14:paraId="554CBD2E" w14:textId="77777777" w:rsidR="003A39B4" w:rsidRDefault="00000000" w:rsidP="00695ABB">
                  <w:pPr>
                    <w:rPr>
                      <w:rFonts w:cstheme="minorHAnsi"/>
                      <w:b/>
                      <w:bCs/>
                      <w:sz w:val="12"/>
                      <w:szCs w:val="12"/>
                    </w:rPr>
                  </w:pPr>
                </w:p>
                <w:tbl>
                  <w:tblPr>
                    <w:tblW w:w="9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5"/>
                    <w:gridCol w:w="1276"/>
                    <w:gridCol w:w="1416"/>
                    <w:gridCol w:w="1561"/>
                    <w:gridCol w:w="1416"/>
                    <w:gridCol w:w="1397"/>
                  </w:tblGrid>
                  <w:tr w:rsidR="00865207" w14:paraId="085D515D" w14:textId="77777777" w:rsidTr="004B2DD3">
                    <w:trPr>
                      <w:trHeight w:val="560"/>
                    </w:trPr>
                    <w:tc>
                      <w:tcPr>
                        <w:tcW w:w="1428" w:type="pct"/>
                        <w:tcBorders>
                          <w:top w:val="single" w:sz="4" w:space="0" w:color="auto"/>
                          <w:left w:val="single" w:sz="4" w:space="0" w:color="auto"/>
                          <w:bottom w:val="single" w:sz="4" w:space="0" w:color="auto"/>
                          <w:right w:val="single" w:sz="4" w:space="0" w:color="auto"/>
                        </w:tcBorders>
                        <w:shd w:val="clear" w:color="auto" w:fill="F2F2F2"/>
                        <w:hideMark/>
                      </w:tcPr>
                      <w:p w14:paraId="7C02605A" w14:textId="77777777" w:rsidR="00865207" w:rsidRDefault="00000000" w:rsidP="00865207">
                        <w:pPr>
                          <w:spacing w:line="254" w:lineRule="auto"/>
                          <w:rPr>
                            <w:rFonts w:cstheme="minorHAnsi"/>
                            <w:b/>
                            <w:sz w:val="12"/>
                            <w:szCs w:val="12"/>
                            <w:u w:val="single"/>
                          </w:rPr>
                        </w:pPr>
                        <w:r>
                          <w:rPr>
                            <w:rFonts w:cstheme="minorHAnsi"/>
                            <w:b/>
                            <w:sz w:val="12"/>
                            <w:szCs w:val="12"/>
                            <w:u w:val="single"/>
                          </w:rPr>
                          <w:t xml:space="preserve">Statement of Comprehensive Income of </w:t>
                        </w:r>
                        <w:r>
                          <w:rPr>
                            <w:rFonts w:cstheme="minorHAnsi"/>
                            <w:b/>
                            <w:sz w:val="12"/>
                            <w:szCs w:val="12"/>
                            <w:u w:val="single"/>
                          </w:rPr>
                          <w:t>[●]</w:t>
                        </w:r>
                      </w:p>
                    </w:tc>
                    <w:tc>
                      <w:tcPr>
                        <w:tcW w:w="645" w:type="pct"/>
                        <w:tcBorders>
                          <w:top w:val="single" w:sz="4" w:space="0" w:color="auto"/>
                          <w:left w:val="single" w:sz="4" w:space="0" w:color="auto"/>
                          <w:bottom w:val="single" w:sz="4" w:space="0" w:color="auto"/>
                          <w:right w:val="single" w:sz="4" w:space="0" w:color="auto"/>
                        </w:tcBorders>
                        <w:shd w:val="clear" w:color="auto" w:fill="F2F2F2"/>
                      </w:tcPr>
                      <w:p w14:paraId="02376A50" w14:textId="77777777" w:rsidR="00865207" w:rsidRDefault="00000000" w:rsidP="00865207">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(Unaudited) (£’000)</w:t>
                        </w:r>
                      </w:p>
                    </w:tc>
                    <w:tc>
                      <w:tcPr>
                        <w:tcW w:w="716" w:type="pct"/>
                        <w:tcBorders>
                          <w:top w:val="single" w:sz="4" w:space="0" w:color="auto"/>
                          <w:left w:val="single" w:sz="4" w:space="0" w:color="auto"/>
                          <w:bottom w:val="single" w:sz="4" w:space="0" w:color="auto"/>
                          <w:right w:val="single" w:sz="4" w:space="0" w:color="auto"/>
                        </w:tcBorders>
                        <w:shd w:val="clear" w:color="auto" w:fill="F2F2F2"/>
                      </w:tcPr>
                      <w:p w14:paraId="22F63E3B" w14:textId="77777777" w:rsidR="00865207" w:rsidRDefault="00000000" w:rsidP="00865207">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proofErr w:type="gramStart"/>
                        <w:r>
                          <w:rPr>
                            <w:rFonts w:cstheme="minorHAnsi"/>
                            <w:b/>
                            <w:sz w:val="12"/>
                            <w:szCs w:val="12"/>
                          </w:rPr>
                          <w:t>●]</w:t>
                        </w:r>
                        <w:r>
                          <w:rPr>
                            <w:rFonts w:cstheme="minorHAnsi"/>
                            <w:b/>
                            <w:sz w:val="12"/>
                            <w:szCs w:val="12"/>
                          </w:rPr>
                          <w:t>(</w:t>
                        </w:r>
                        <w:proofErr w:type="gramEnd"/>
                        <w:r>
                          <w:rPr>
                            <w:rFonts w:cstheme="minorHAnsi"/>
                            <w:b/>
                            <w:sz w:val="12"/>
                            <w:szCs w:val="12"/>
                          </w:rPr>
                          <w:t>Unaudited) (£’000)</w:t>
                        </w:r>
                      </w:p>
                    </w:tc>
                    <w:tc>
                      <w:tcPr>
                        <w:tcW w:w="789" w:type="pct"/>
                        <w:tcBorders>
                          <w:top w:val="single" w:sz="4" w:space="0" w:color="auto"/>
                          <w:left w:val="single" w:sz="4" w:space="0" w:color="auto"/>
                          <w:bottom w:val="single" w:sz="4" w:space="0" w:color="auto"/>
                          <w:right w:val="single" w:sz="4" w:space="0" w:color="auto"/>
                        </w:tcBorders>
                        <w:shd w:val="clear" w:color="auto" w:fill="F2F2F2"/>
                      </w:tcPr>
                      <w:p w14:paraId="5BBE15A1" w14:textId="77777777" w:rsidR="00865207" w:rsidRDefault="00000000" w:rsidP="00865207">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c>
                      <w:tcPr>
                        <w:tcW w:w="716" w:type="pct"/>
                        <w:tcBorders>
                          <w:top w:val="single" w:sz="4" w:space="0" w:color="auto"/>
                          <w:left w:val="single" w:sz="4" w:space="0" w:color="auto"/>
                          <w:bottom w:val="single" w:sz="4" w:space="0" w:color="auto"/>
                          <w:right w:val="single" w:sz="4" w:space="0" w:color="auto"/>
                        </w:tcBorders>
                        <w:shd w:val="clear" w:color="auto" w:fill="F2F2F2"/>
                        <w:hideMark/>
                      </w:tcPr>
                      <w:p w14:paraId="2650BB2C" w14:textId="77777777" w:rsidR="00865207" w:rsidRDefault="00000000" w:rsidP="00865207">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c>
                      <w:tcPr>
                        <w:tcW w:w="706" w:type="pct"/>
                        <w:tcBorders>
                          <w:top w:val="single" w:sz="4" w:space="0" w:color="auto"/>
                          <w:left w:val="single" w:sz="4" w:space="0" w:color="auto"/>
                          <w:bottom w:val="single" w:sz="4" w:space="0" w:color="auto"/>
                          <w:right w:val="single" w:sz="4" w:space="0" w:color="auto"/>
                        </w:tcBorders>
                        <w:shd w:val="clear" w:color="auto" w:fill="F2F2F2"/>
                        <w:hideMark/>
                      </w:tcPr>
                      <w:p w14:paraId="0229603A" w14:textId="77777777" w:rsidR="00865207" w:rsidRDefault="00000000" w:rsidP="00865207">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r>
                  <w:tr w:rsidR="00474A4E" w14:paraId="34F07D44" w14:textId="77777777" w:rsidTr="004B2DD3">
                    <w:trPr>
                      <w:trHeight w:val="190"/>
                    </w:trPr>
                    <w:tc>
                      <w:tcPr>
                        <w:tcW w:w="1428" w:type="pct"/>
                        <w:tcBorders>
                          <w:top w:val="single" w:sz="4" w:space="0" w:color="auto"/>
                          <w:left w:val="single" w:sz="4" w:space="0" w:color="auto"/>
                          <w:bottom w:val="single" w:sz="4" w:space="0" w:color="auto"/>
                          <w:right w:val="single" w:sz="4" w:space="0" w:color="auto"/>
                        </w:tcBorders>
                        <w:hideMark/>
                      </w:tcPr>
                      <w:p w14:paraId="7F070A6A" w14:textId="77777777" w:rsidR="00474A4E" w:rsidRDefault="00000000" w:rsidP="00474A4E">
                        <w:pPr>
                          <w:spacing w:line="254" w:lineRule="auto"/>
                          <w:rPr>
                            <w:rFonts w:cstheme="minorHAnsi"/>
                            <w:b/>
                            <w:sz w:val="12"/>
                            <w:szCs w:val="12"/>
                            <w:lang w:bidi="he-IL"/>
                          </w:rPr>
                        </w:pPr>
                        <w:r>
                          <w:rPr>
                            <w:rFonts w:cstheme="minorHAnsi"/>
                            <w:b/>
                            <w:sz w:val="12"/>
                            <w:szCs w:val="12"/>
                            <w:lang w:bidi="he-IL"/>
                          </w:rPr>
                          <w:t>Operating Loss</w:t>
                        </w:r>
                      </w:p>
                    </w:tc>
                    <w:tc>
                      <w:tcPr>
                        <w:tcW w:w="645" w:type="pct"/>
                        <w:tcBorders>
                          <w:top w:val="single" w:sz="4" w:space="0" w:color="auto"/>
                          <w:left w:val="single" w:sz="4" w:space="0" w:color="auto"/>
                          <w:bottom w:val="single" w:sz="4" w:space="0" w:color="auto"/>
                          <w:right w:val="single" w:sz="4" w:space="0" w:color="auto"/>
                        </w:tcBorders>
                      </w:tcPr>
                      <w:p w14:paraId="4C278D18" w14:textId="77777777" w:rsidR="00474A4E" w:rsidRPr="009E6BE1" w:rsidRDefault="00000000" w:rsidP="00474A4E">
                        <w:pPr>
                          <w:spacing w:line="254" w:lineRule="auto"/>
                          <w:jc w:val="right"/>
                          <w:rPr>
                            <w:rFonts w:cstheme="minorHAnsi"/>
                            <w:b/>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245CA15F" w14:textId="77777777" w:rsidR="00474A4E" w:rsidRDefault="00000000" w:rsidP="00474A4E">
                        <w:pPr>
                          <w:spacing w:line="254" w:lineRule="auto"/>
                          <w:jc w:val="right"/>
                          <w:rPr>
                            <w:rFonts w:cstheme="minorHAnsi"/>
                            <w:b/>
                            <w:sz w:val="12"/>
                            <w:szCs w:val="12"/>
                          </w:rPr>
                        </w:pPr>
                        <w:r w:rsidRPr="007C5A00">
                          <w:rPr>
                            <w:color w:val="231F20"/>
                            <w:sz w:val="12"/>
                            <w:szCs w:val="12"/>
                          </w:rPr>
                          <w:t>[●]</w:t>
                        </w:r>
                      </w:p>
                    </w:tc>
                    <w:tc>
                      <w:tcPr>
                        <w:tcW w:w="789" w:type="pct"/>
                        <w:tcBorders>
                          <w:top w:val="single" w:sz="4" w:space="0" w:color="auto"/>
                          <w:left w:val="single" w:sz="4" w:space="0" w:color="auto"/>
                          <w:bottom w:val="single" w:sz="4" w:space="0" w:color="auto"/>
                          <w:right w:val="single" w:sz="4" w:space="0" w:color="auto"/>
                        </w:tcBorders>
                      </w:tcPr>
                      <w:p w14:paraId="10A77036" w14:textId="77777777" w:rsidR="00474A4E" w:rsidRDefault="00000000" w:rsidP="00474A4E">
                        <w:pPr>
                          <w:spacing w:line="254" w:lineRule="auto"/>
                          <w:jc w:val="right"/>
                          <w:rPr>
                            <w:rFonts w:cstheme="minorHAnsi"/>
                            <w:b/>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02889206" w14:textId="77777777" w:rsidR="00474A4E" w:rsidRDefault="00000000" w:rsidP="00474A4E">
                        <w:pPr>
                          <w:spacing w:line="254" w:lineRule="auto"/>
                          <w:jc w:val="right"/>
                          <w:rPr>
                            <w:rFonts w:cstheme="minorHAnsi"/>
                            <w:b/>
                            <w:bCs/>
                            <w:sz w:val="12"/>
                            <w:szCs w:val="12"/>
                            <w:lang w:bidi="he-IL"/>
                          </w:rPr>
                        </w:pPr>
                        <w:r w:rsidRPr="007C5A00">
                          <w:rPr>
                            <w:color w:val="231F20"/>
                            <w:sz w:val="12"/>
                            <w:szCs w:val="12"/>
                          </w:rPr>
                          <w:t>[●]</w:t>
                        </w:r>
                      </w:p>
                    </w:tc>
                    <w:tc>
                      <w:tcPr>
                        <w:tcW w:w="706" w:type="pct"/>
                        <w:tcBorders>
                          <w:top w:val="single" w:sz="4" w:space="0" w:color="auto"/>
                          <w:left w:val="single" w:sz="4" w:space="0" w:color="auto"/>
                          <w:bottom w:val="single" w:sz="4" w:space="0" w:color="auto"/>
                          <w:right w:val="single" w:sz="4" w:space="0" w:color="auto"/>
                        </w:tcBorders>
                      </w:tcPr>
                      <w:p w14:paraId="4C56B1D1" w14:textId="77777777" w:rsidR="00474A4E" w:rsidRDefault="00000000" w:rsidP="00474A4E">
                        <w:pPr>
                          <w:spacing w:line="254" w:lineRule="auto"/>
                          <w:jc w:val="right"/>
                          <w:rPr>
                            <w:rFonts w:cstheme="minorHAnsi"/>
                            <w:b/>
                            <w:bCs/>
                            <w:sz w:val="12"/>
                            <w:szCs w:val="12"/>
                            <w:lang w:bidi="he-IL"/>
                          </w:rPr>
                        </w:pPr>
                        <w:r w:rsidRPr="007C5A00">
                          <w:rPr>
                            <w:color w:val="231F20"/>
                            <w:sz w:val="12"/>
                            <w:szCs w:val="12"/>
                          </w:rPr>
                          <w:t>[●]</w:t>
                        </w:r>
                      </w:p>
                    </w:tc>
                  </w:tr>
                  <w:tr w:rsidR="00474A4E" w14:paraId="3B0D3BF1" w14:textId="77777777" w:rsidTr="004B2DD3">
                    <w:trPr>
                      <w:trHeight w:val="190"/>
                    </w:trPr>
                    <w:tc>
                      <w:tcPr>
                        <w:tcW w:w="1428" w:type="pct"/>
                        <w:tcBorders>
                          <w:top w:val="single" w:sz="4" w:space="0" w:color="auto"/>
                          <w:left w:val="single" w:sz="4" w:space="0" w:color="auto"/>
                          <w:bottom w:val="single" w:sz="4" w:space="0" w:color="auto"/>
                          <w:right w:val="single" w:sz="4" w:space="0" w:color="auto"/>
                        </w:tcBorders>
                        <w:hideMark/>
                      </w:tcPr>
                      <w:p w14:paraId="0902581F" w14:textId="77777777" w:rsidR="00474A4E" w:rsidRDefault="00000000" w:rsidP="00474A4E">
                        <w:pPr>
                          <w:spacing w:line="254" w:lineRule="auto"/>
                          <w:rPr>
                            <w:rFonts w:cstheme="minorHAnsi"/>
                            <w:sz w:val="12"/>
                            <w:szCs w:val="12"/>
                            <w:lang w:bidi="he-IL"/>
                          </w:rPr>
                        </w:pPr>
                        <w:r>
                          <w:rPr>
                            <w:rFonts w:cstheme="minorHAnsi"/>
                            <w:sz w:val="12"/>
                            <w:szCs w:val="12"/>
                            <w:lang w:bidi="he-IL"/>
                          </w:rPr>
                          <w:t>Finance and other costs</w:t>
                        </w:r>
                      </w:p>
                    </w:tc>
                    <w:tc>
                      <w:tcPr>
                        <w:tcW w:w="645" w:type="pct"/>
                        <w:tcBorders>
                          <w:top w:val="single" w:sz="4" w:space="0" w:color="auto"/>
                          <w:left w:val="single" w:sz="4" w:space="0" w:color="auto"/>
                          <w:bottom w:val="single" w:sz="4" w:space="0" w:color="auto"/>
                          <w:right w:val="single" w:sz="4" w:space="0" w:color="auto"/>
                        </w:tcBorders>
                      </w:tcPr>
                      <w:p w14:paraId="39FB5C80" w14:textId="77777777" w:rsidR="00474A4E" w:rsidRPr="009E6BE1" w:rsidRDefault="00000000" w:rsidP="00474A4E">
                        <w:pPr>
                          <w:tabs>
                            <w:tab w:val="left" w:pos="729"/>
                            <w:tab w:val="right" w:pos="2482"/>
                          </w:tabs>
                          <w:spacing w:line="254" w:lineRule="auto"/>
                          <w:jc w:val="right"/>
                          <w:rPr>
                            <w:rFonts w:cstheme="minorHAnsi"/>
                            <w:bCs/>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7B188006" w14:textId="77777777" w:rsidR="00474A4E" w:rsidRDefault="00000000" w:rsidP="00474A4E">
                        <w:pPr>
                          <w:tabs>
                            <w:tab w:val="left" w:pos="729"/>
                            <w:tab w:val="right" w:pos="2482"/>
                          </w:tabs>
                          <w:spacing w:line="254" w:lineRule="auto"/>
                          <w:jc w:val="right"/>
                          <w:rPr>
                            <w:rFonts w:cstheme="minorHAnsi"/>
                            <w:bCs/>
                            <w:sz w:val="12"/>
                            <w:szCs w:val="12"/>
                          </w:rPr>
                        </w:pPr>
                        <w:r w:rsidRPr="007C5A00">
                          <w:rPr>
                            <w:color w:val="231F20"/>
                            <w:sz w:val="12"/>
                            <w:szCs w:val="12"/>
                          </w:rPr>
                          <w:t>[●]</w:t>
                        </w:r>
                      </w:p>
                    </w:tc>
                    <w:tc>
                      <w:tcPr>
                        <w:tcW w:w="789" w:type="pct"/>
                        <w:tcBorders>
                          <w:top w:val="single" w:sz="4" w:space="0" w:color="auto"/>
                          <w:left w:val="single" w:sz="4" w:space="0" w:color="auto"/>
                          <w:bottom w:val="single" w:sz="4" w:space="0" w:color="auto"/>
                          <w:right w:val="single" w:sz="4" w:space="0" w:color="auto"/>
                        </w:tcBorders>
                      </w:tcPr>
                      <w:p w14:paraId="75F46B19" w14:textId="77777777" w:rsidR="00474A4E" w:rsidRPr="008472CB" w:rsidRDefault="00000000" w:rsidP="00474A4E">
                        <w:pPr>
                          <w:tabs>
                            <w:tab w:val="left" w:pos="729"/>
                            <w:tab w:val="right" w:pos="2482"/>
                          </w:tabs>
                          <w:spacing w:line="254" w:lineRule="auto"/>
                          <w:jc w:val="right"/>
                          <w:rPr>
                            <w:rFonts w:cstheme="minorHAnsi"/>
                            <w:bCs/>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3CBDA747" w14:textId="77777777" w:rsidR="00474A4E" w:rsidRPr="00EF6D76" w:rsidRDefault="00000000" w:rsidP="00474A4E">
                        <w:pPr>
                          <w:tabs>
                            <w:tab w:val="left" w:pos="729"/>
                            <w:tab w:val="right" w:pos="2482"/>
                          </w:tabs>
                          <w:spacing w:line="254" w:lineRule="auto"/>
                          <w:jc w:val="right"/>
                          <w:rPr>
                            <w:rFonts w:cstheme="minorHAnsi"/>
                            <w:bCs/>
                            <w:sz w:val="12"/>
                            <w:szCs w:val="12"/>
                            <w:lang w:bidi="he-IL"/>
                          </w:rPr>
                        </w:pPr>
                        <w:r w:rsidRPr="007C5A00">
                          <w:rPr>
                            <w:color w:val="231F20"/>
                            <w:sz w:val="12"/>
                            <w:szCs w:val="12"/>
                          </w:rPr>
                          <w:t>[●]</w:t>
                        </w:r>
                      </w:p>
                    </w:tc>
                    <w:tc>
                      <w:tcPr>
                        <w:tcW w:w="706" w:type="pct"/>
                        <w:tcBorders>
                          <w:top w:val="single" w:sz="4" w:space="0" w:color="auto"/>
                          <w:left w:val="single" w:sz="4" w:space="0" w:color="auto"/>
                          <w:bottom w:val="single" w:sz="4" w:space="0" w:color="auto"/>
                          <w:right w:val="single" w:sz="4" w:space="0" w:color="auto"/>
                        </w:tcBorders>
                      </w:tcPr>
                      <w:p w14:paraId="52C718BF" w14:textId="77777777" w:rsidR="00474A4E" w:rsidRDefault="00000000" w:rsidP="00474A4E">
                        <w:pPr>
                          <w:tabs>
                            <w:tab w:val="left" w:pos="729"/>
                            <w:tab w:val="right" w:pos="2482"/>
                          </w:tabs>
                          <w:spacing w:line="254" w:lineRule="auto"/>
                          <w:jc w:val="right"/>
                          <w:rPr>
                            <w:rFonts w:cstheme="minorHAnsi"/>
                            <w:sz w:val="12"/>
                            <w:szCs w:val="12"/>
                            <w:lang w:bidi="he-IL"/>
                          </w:rPr>
                        </w:pPr>
                        <w:r w:rsidRPr="007C5A00">
                          <w:rPr>
                            <w:color w:val="231F20"/>
                            <w:sz w:val="12"/>
                            <w:szCs w:val="12"/>
                          </w:rPr>
                          <w:t>[●]</w:t>
                        </w:r>
                      </w:p>
                    </w:tc>
                  </w:tr>
                  <w:tr w:rsidR="00474A4E" w14:paraId="758488F2" w14:textId="77777777" w:rsidTr="004B2DD3">
                    <w:trPr>
                      <w:trHeight w:val="190"/>
                    </w:trPr>
                    <w:tc>
                      <w:tcPr>
                        <w:tcW w:w="1428" w:type="pct"/>
                        <w:tcBorders>
                          <w:top w:val="single" w:sz="4" w:space="0" w:color="auto"/>
                          <w:left w:val="single" w:sz="4" w:space="0" w:color="auto"/>
                          <w:bottom w:val="single" w:sz="4" w:space="0" w:color="auto"/>
                          <w:right w:val="single" w:sz="4" w:space="0" w:color="auto"/>
                        </w:tcBorders>
                      </w:tcPr>
                      <w:p w14:paraId="05C15D41" w14:textId="77777777" w:rsidR="00474A4E" w:rsidRDefault="00000000" w:rsidP="00474A4E">
                        <w:pPr>
                          <w:spacing w:line="254" w:lineRule="auto"/>
                          <w:rPr>
                            <w:rFonts w:cstheme="minorHAnsi"/>
                            <w:sz w:val="12"/>
                            <w:szCs w:val="12"/>
                            <w:lang w:bidi="he-IL"/>
                          </w:rPr>
                        </w:pPr>
                        <w:r>
                          <w:rPr>
                            <w:rFonts w:cstheme="minorHAnsi"/>
                            <w:sz w:val="12"/>
                            <w:szCs w:val="12"/>
                            <w:lang w:bidi="he-IL"/>
                          </w:rPr>
                          <w:t>Share of loss in associate</w:t>
                        </w:r>
                      </w:p>
                    </w:tc>
                    <w:tc>
                      <w:tcPr>
                        <w:tcW w:w="645" w:type="pct"/>
                        <w:tcBorders>
                          <w:top w:val="single" w:sz="4" w:space="0" w:color="auto"/>
                          <w:left w:val="single" w:sz="4" w:space="0" w:color="auto"/>
                          <w:bottom w:val="single" w:sz="4" w:space="0" w:color="auto"/>
                          <w:right w:val="single" w:sz="4" w:space="0" w:color="auto"/>
                        </w:tcBorders>
                      </w:tcPr>
                      <w:p w14:paraId="66232BC7" w14:textId="77777777" w:rsidR="00474A4E" w:rsidRPr="009E6BE1" w:rsidRDefault="00000000" w:rsidP="00474A4E">
                        <w:pPr>
                          <w:tabs>
                            <w:tab w:val="left" w:pos="729"/>
                            <w:tab w:val="right" w:pos="2482"/>
                          </w:tabs>
                          <w:spacing w:line="254" w:lineRule="auto"/>
                          <w:jc w:val="right"/>
                          <w:rPr>
                            <w:rFonts w:cstheme="minorHAnsi"/>
                            <w:bCs/>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6E534EBA" w14:textId="77777777" w:rsidR="00474A4E" w:rsidRDefault="00000000" w:rsidP="00474A4E">
                        <w:pPr>
                          <w:tabs>
                            <w:tab w:val="left" w:pos="729"/>
                            <w:tab w:val="right" w:pos="2482"/>
                          </w:tabs>
                          <w:spacing w:line="254" w:lineRule="auto"/>
                          <w:jc w:val="right"/>
                          <w:rPr>
                            <w:rFonts w:cstheme="minorHAnsi"/>
                            <w:bCs/>
                            <w:sz w:val="12"/>
                            <w:szCs w:val="12"/>
                          </w:rPr>
                        </w:pPr>
                        <w:r w:rsidRPr="007C5A00">
                          <w:rPr>
                            <w:color w:val="231F20"/>
                            <w:sz w:val="12"/>
                            <w:szCs w:val="12"/>
                          </w:rPr>
                          <w:t>[●]</w:t>
                        </w:r>
                      </w:p>
                    </w:tc>
                    <w:tc>
                      <w:tcPr>
                        <w:tcW w:w="789" w:type="pct"/>
                        <w:tcBorders>
                          <w:top w:val="single" w:sz="4" w:space="0" w:color="auto"/>
                          <w:left w:val="single" w:sz="4" w:space="0" w:color="auto"/>
                          <w:bottom w:val="single" w:sz="4" w:space="0" w:color="auto"/>
                          <w:right w:val="single" w:sz="4" w:space="0" w:color="auto"/>
                        </w:tcBorders>
                      </w:tcPr>
                      <w:p w14:paraId="0D0022D2" w14:textId="77777777" w:rsidR="00474A4E" w:rsidRPr="008472CB" w:rsidRDefault="00000000" w:rsidP="00474A4E">
                        <w:pPr>
                          <w:tabs>
                            <w:tab w:val="left" w:pos="729"/>
                            <w:tab w:val="right" w:pos="2482"/>
                          </w:tabs>
                          <w:spacing w:line="254" w:lineRule="auto"/>
                          <w:jc w:val="right"/>
                          <w:rPr>
                            <w:rFonts w:cstheme="minorHAnsi"/>
                            <w:bCs/>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59447F78" w14:textId="77777777" w:rsidR="00474A4E" w:rsidRPr="0050401B" w:rsidRDefault="00000000" w:rsidP="00474A4E">
                        <w:pPr>
                          <w:tabs>
                            <w:tab w:val="left" w:pos="729"/>
                            <w:tab w:val="right" w:pos="2482"/>
                          </w:tabs>
                          <w:spacing w:line="254" w:lineRule="auto"/>
                          <w:jc w:val="right"/>
                          <w:rPr>
                            <w:rFonts w:cstheme="minorHAnsi"/>
                            <w:bCs/>
                            <w:sz w:val="12"/>
                            <w:szCs w:val="12"/>
                            <w:lang w:bidi="he-IL"/>
                          </w:rPr>
                        </w:pPr>
                        <w:r w:rsidRPr="007C5A00">
                          <w:rPr>
                            <w:color w:val="231F20"/>
                            <w:sz w:val="12"/>
                            <w:szCs w:val="12"/>
                          </w:rPr>
                          <w:t>[●]</w:t>
                        </w:r>
                      </w:p>
                    </w:tc>
                    <w:tc>
                      <w:tcPr>
                        <w:tcW w:w="706" w:type="pct"/>
                        <w:tcBorders>
                          <w:top w:val="single" w:sz="4" w:space="0" w:color="auto"/>
                          <w:left w:val="single" w:sz="4" w:space="0" w:color="auto"/>
                          <w:bottom w:val="single" w:sz="4" w:space="0" w:color="auto"/>
                          <w:right w:val="single" w:sz="4" w:space="0" w:color="auto"/>
                        </w:tcBorders>
                      </w:tcPr>
                      <w:p w14:paraId="33DB0CBD" w14:textId="77777777" w:rsidR="00474A4E" w:rsidRPr="0050401B" w:rsidRDefault="00000000" w:rsidP="00474A4E">
                        <w:pPr>
                          <w:tabs>
                            <w:tab w:val="left" w:pos="729"/>
                            <w:tab w:val="right" w:pos="2482"/>
                          </w:tabs>
                          <w:spacing w:line="254" w:lineRule="auto"/>
                          <w:jc w:val="right"/>
                          <w:rPr>
                            <w:rFonts w:cstheme="minorHAnsi"/>
                            <w:bCs/>
                            <w:sz w:val="12"/>
                            <w:szCs w:val="12"/>
                            <w:lang w:bidi="he-IL"/>
                          </w:rPr>
                        </w:pPr>
                        <w:r w:rsidRPr="007C5A00">
                          <w:rPr>
                            <w:color w:val="231F20"/>
                            <w:sz w:val="12"/>
                            <w:szCs w:val="12"/>
                          </w:rPr>
                          <w:t>[●]</w:t>
                        </w:r>
                      </w:p>
                    </w:tc>
                  </w:tr>
                  <w:tr w:rsidR="00474A4E" w14:paraId="6CEDC4D0" w14:textId="77777777" w:rsidTr="004B2DD3">
                    <w:trPr>
                      <w:trHeight w:val="190"/>
                    </w:trPr>
                    <w:tc>
                      <w:tcPr>
                        <w:tcW w:w="1428" w:type="pct"/>
                        <w:tcBorders>
                          <w:top w:val="single" w:sz="4" w:space="0" w:color="auto"/>
                          <w:left w:val="single" w:sz="4" w:space="0" w:color="auto"/>
                          <w:bottom w:val="single" w:sz="4" w:space="0" w:color="auto"/>
                          <w:right w:val="single" w:sz="4" w:space="0" w:color="auto"/>
                        </w:tcBorders>
                        <w:hideMark/>
                      </w:tcPr>
                      <w:p w14:paraId="7886A765" w14:textId="77777777" w:rsidR="00474A4E" w:rsidRDefault="00000000" w:rsidP="00474A4E">
                        <w:pPr>
                          <w:spacing w:line="254" w:lineRule="auto"/>
                          <w:rPr>
                            <w:rFonts w:cstheme="minorHAnsi"/>
                            <w:b/>
                            <w:sz w:val="12"/>
                            <w:szCs w:val="12"/>
                            <w:lang w:bidi="he-IL"/>
                          </w:rPr>
                        </w:pPr>
                        <w:r>
                          <w:rPr>
                            <w:rFonts w:cstheme="minorHAnsi"/>
                            <w:b/>
                            <w:sz w:val="12"/>
                            <w:szCs w:val="12"/>
                            <w:lang w:bidi="he-IL"/>
                          </w:rPr>
                          <w:t>Loss before taxation</w:t>
                        </w:r>
                      </w:p>
                    </w:tc>
                    <w:tc>
                      <w:tcPr>
                        <w:tcW w:w="645" w:type="pct"/>
                        <w:tcBorders>
                          <w:top w:val="single" w:sz="4" w:space="0" w:color="auto"/>
                          <w:left w:val="single" w:sz="4" w:space="0" w:color="auto"/>
                          <w:bottom w:val="single" w:sz="4" w:space="0" w:color="auto"/>
                          <w:right w:val="single" w:sz="4" w:space="0" w:color="auto"/>
                        </w:tcBorders>
                      </w:tcPr>
                      <w:p w14:paraId="60D0B4B7" w14:textId="77777777" w:rsidR="00474A4E" w:rsidRPr="009E6BE1" w:rsidRDefault="00000000" w:rsidP="00474A4E">
                        <w:pPr>
                          <w:spacing w:line="254" w:lineRule="auto"/>
                          <w:jc w:val="right"/>
                          <w:rPr>
                            <w:rFonts w:cstheme="minorHAnsi"/>
                            <w:b/>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41B1C764" w14:textId="77777777" w:rsidR="00474A4E" w:rsidRDefault="00000000" w:rsidP="00474A4E">
                        <w:pPr>
                          <w:spacing w:line="254" w:lineRule="auto"/>
                          <w:jc w:val="right"/>
                          <w:rPr>
                            <w:rFonts w:cstheme="minorHAnsi"/>
                            <w:b/>
                            <w:sz w:val="12"/>
                            <w:szCs w:val="12"/>
                          </w:rPr>
                        </w:pPr>
                        <w:r w:rsidRPr="007C5A00">
                          <w:rPr>
                            <w:color w:val="231F20"/>
                            <w:sz w:val="12"/>
                            <w:szCs w:val="12"/>
                          </w:rPr>
                          <w:t>[●]</w:t>
                        </w:r>
                      </w:p>
                    </w:tc>
                    <w:tc>
                      <w:tcPr>
                        <w:tcW w:w="789" w:type="pct"/>
                        <w:tcBorders>
                          <w:top w:val="single" w:sz="4" w:space="0" w:color="auto"/>
                          <w:left w:val="single" w:sz="4" w:space="0" w:color="auto"/>
                          <w:bottom w:val="single" w:sz="4" w:space="0" w:color="auto"/>
                          <w:right w:val="single" w:sz="4" w:space="0" w:color="auto"/>
                        </w:tcBorders>
                      </w:tcPr>
                      <w:p w14:paraId="5C3B2B48" w14:textId="77777777" w:rsidR="00474A4E" w:rsidRDefault="00000000" w:rsidP="00474A4E">
                        <w:pPr>
                          <w:spacing w:line="254" w:lineRule="auto"/>
                          <w:jc w:val="right"/>
                          <w:rPr>
                            <w:rFonts w:cstheme="minorHAnsi"/>
                            <w:b/>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64F84ED5" w14:textId="77777777" w:rsidR="00474A4E" w:rsidRPr="0050401B" w:rsidRDefault="00000000" w:rsidP="00474A4E">
                        <w:pPr>
                          <w:spacing w:line="254" w:lineRule="auto"/>
                          <w:jc w:val="right"/>
                          <w:rPr>
                            <w:rFonts w:cstheme="minorHAnsi"/>
                            <w:b/>
                            <w:sz w:val="12"/>
                            <w:szCs w:val="12"/>
                            <w:lang w:bidi="he-IL"/>
                          </w:rPr>
                        </w:pPr>
                        <w:r w:rsidRPr="007C5A00">
                          <w:rPr>
                            <w:color w:val="231F20"/>
                            <w:sz w:val="12"/>
                            <w:szCs w:val="12"/>
                          </w:rPr>
                          <w:t>[●]</w:t>
                        </w:r>
                      </w:p>
                    </w:tc>
                    <w:tc>
                      <w:tcPr>
                        <w:tcW w:w="706" w:type="pct"/>
                        <w:tcBorders>
                          <w:top w:val="single" w:sz="4" w:space="0" w:color="auto"/>
                          <w:left w:val="single" w:sz="4" w:space="0" w:color="auto"/>
                          <w:bottom w:val="single" w:sz="4" w:space="0" w:color="auto"/>
                          <w:right w:val="single" w:sz="4" w:space="0" w:color="auto"/>
                        </w:tcBorders>
                      </w:tcPr>
                      <w:p w14:paraId="24F52DE1" w14:textId="77777777" w:rsidR="00474A4E" w:rsidRPr="0050401B" w:rsidRDefault="00000000" w:rsidP="00474A4E">
                        <w:pPr>
                          <w:spacing w:line="254" w:lineRule="auto"/>
                          <w:jc w:val="right"/>
                          <w:rPr>
                            <w:rFonts w:cstheme="minorHAnsi"/>
                            <w:b/>
                            <w:sz w:val="12"/>
                            <w:szCs w:val="12"/>
                            <w:lang w:bidi="he-IL"/>
                          </w:rPr>
                        </w:pPr>
                        <w:r w:rsidRPr="007C5A00">
                          <w:rPr>
                            <w:color w:val="231F20"/>
                            <w:sz w:val="12"/>
                            <w:szCs w:val="12"/>
                          </w:rPr>
                          <w:t>[●]</w:t>
                        </w:r>
                      </w:p>
                    </w:tc>
                  </w:tr>
                  <w:tr w:rsidR="00474A4E" w14:paraId="0369037D" w14:textId="77777777" w:rsidTr="004B2DD3">
                    <w:trPr>
                      <w:trHeight w:val="190"/>
                    </w:trPr>
                    <w:tc>
                      <w:tcPr>
                        <w:tcW w:w="1428" w:type="pct"/>
                        <w:tcBorders>
                          <w:top w:val="single" w:sz="4" w:space="0" w:color="auto"/>
                          <w:left w:val="single" w:sz="4" w:space="0" w:color="auto"/>
                          <w:bottom w:val="single" w:sz="4" w:space="0" w:color="auto"/>
                          <w:right w:val="single" w:sz="4" w:space="0" w:color="auto"/>
                        </w:tcBorders>
                        <w:hideMark/>
                      </w:tcPr>
                      <w:p w14:paraId="78A4429D" w14:textId="77777777" w:rsidR="00474A4E" w:rsidRDefault="00000000" w:rsidP="00474A4E">
                        <w:pPr>
                          <w:spacing w:line="254" w:lineRule="auto"/>
                          <w:rPr>
                            <w:rFonts w:cstheme="minorHAnsi"/>
                            <w:sz w:val="12"/>
                            <w:szCs w:val="12"/>
                            <w:lang w:bidi="he-IL"/>
                          </w:rPr>
                        </w:pPr>
                        <w:r>
                          <w:rPr>
                            <w:rFonts w:cstheme="minorHAnsi"/>
                            <w:sz w:val="12"/>
                            <w:szCs w:val="12"/>
                            <w:lang w:bidi="he-IL"/>
                          </w:rPr>
                          <w:t>Income tax</w:t>
                        </w:r>
                      </w:p>
                    </w:tc>
                    <w:tc>
                      <w:tcPr>
                        <w:tcW w:w="645" w:type="pct"/>
                        <w:tcBorders>
                          <w:top w:val="single" w:sz="4" w:space="0" w:color="auto"/>
                          <w:left w:val="single" w:sz="4" w:space="0" w:color="auto"/>
                          <w:bottom w:val="single" w:sz="4" w:space="0" w:color="auto"/>
                          <w:right w:val="single" w:sz="4" w:space="0" w:color="auto"/>
                        </w:tcBorders>
                      </w:tcPr>
                      <w:p w14:paraId="509C8655" w14:textId="77777777" w:rsidR="00474A4E" w:rsidRPr="009E6BE1" w:rsidRDefault="00000000" w:rsidP="00474A4E">
                        <w:pPr>
                          <w:spacing w:line="254" w:lineRule="auto"/>
                          <w:jc w:val="right"/>
                          <w:rPr>
                            <w:rFonts w:cstheme="minorHAnsi"/>
                            <w:b/>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1FDA4A1D" w14:textId="77777777" w:rsidR="00474A4E" w:rsidRDefault="00000000" w:rsidP="00474A4E">
                        <w:pPr>
                          <w:spacing w:line="254" w:lineRule="auto"/>
                          <w:jc w:val="right"/>
                          <w:rPr>
                            <w:rFonts w:cstheme="minorHAnsi"/>
                            <w:b/>
                            <w:sz w:val="12"/>
                            <w:szCs w:val="12"/>
                          </w:rPr>
                        </w:pPr>
                        <w:r w:rsidRPr="007C5A00">
                          <w:rPr>
                            <w:color w:val="231F20"/>
                            <w:sz w:val="12"/>
                            <w:szCs w:val="12"/>
                          </w:rPr>
                          <w:t>[●]</w:t>
                        </w:r>
                      </w:p>
                    </w:tc>
                    <w:tc>
                      <w:tcPr>
                        <w:tcW w:w="789" w:type="pct"/>
                        <w:tcBorders>
                          <w:top w:val="single" w:sz="4" w:space="0" w:color="auto"/>
                          <w:left w:val="single" w:sz="4" w:space="0" w:color="auto"/>
                          <w:bottom w:val="single" w:sz="4" w:space="0" w:color="auto"/>
                          <w:right w:val="single" w:sz="4" w:space="0" w:color="auto"/>
                        </w:tcBorders>
                      </w:tcPr>
                      <w:p w14:paraId="145A0F35" w14:textId="77777777" w:rsidR="00474A4E" w:rsidRDefault="00000000" w:rsidP="00474A4E">
                        <w:pPr>
                          <w:spacing w:line="254" w:lineRule="auto"/>
                          <w:jc w:val="right"/>
                          <w:rPr>
                            <w:rFonts w:cstheme="minorHAnsi"/>
                            <w:b/>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5E062178" w14:textId="77777777" w:rsidR="00474A4E" w:rsidRPr="00E46BCE" w:rsidRDefault="00000000" w:rsidP="00474A4E">
                        <w:pPr>
                          <w:spacing w:line="254" w:lineRule="auto"/>
                          <w:jc w:val="right"/>
                          <w:rPr>
                            <w:rFonts w:cstheme="minorHAnsi"/>
                            <w:b/>
                            <w:sz w:val="12"/>
                            <w:szCs w:val="12"/>
                            <w:lang w:bidi="he-IL"/>
                          </w:rPr>
                        </w:pPr>
                        <w:r w:rsidRPr="007C5A00">
                          <w:rPr>
                            <w:color w:val="231F20"/>
                            <w:sz w:val="12"/>
                            <w:szCs w:val="12"/>
                          </w:rPr>
                          <w:t>[●]</w:t>
                        </w:r>
                      </w:p>
                    </w:tc>
                    <w:tc>
                      <w:tcPr>
                        <w:tcW w:w="706" w:type="pct"/>
                        <w:tcBorders>
                          <w:top w:val="single" w:sz="4" w:space="0" w:color="auto"/>
                          <w:left w:val="single" w:sz="4" w:space="0" w:color="auto"/>
                          <w:bottom w:val="single" w:sz="4" w:space="0" w:color="auto"/>
                          <w:right w:val="single" w:sz="4" w:space="0" w:color="auto"/>
                        </w:tcBorders>
                      </w:tcPr>
                      <w:p w14:paraId="2C3EE1CB" w14:textId="77777777" w:rsidR="00474A4E" w:rsidRPr="00E46BCE" w:rsidRDefault="00000000" w:rsidP="00474A4E">
                        <w:pPr>
                          <w:spacing w:line="254" w:lineRule="auto"/>
                          <w:jc w:val="right"/>
                          <w:rPr>
                            <w:rFonts w:cstheme="minorHAnsi"/>
                            <w:b/>
                            <w:sz w:val="12"/>
                            <w:szCs w:val="12"/>
                            <w:lang w:bidi="he-IL"/>
                          </w:rPr>
                        </w:pPr>
                        <w:r w:rsidRPr="007C5A00">
                          <w:rPr>
                            <w:color w:val="231F20"/>
                            <w:sz w:val="12"/>
                            <w:szCs w:val="12"/>
                          </w:rPr>
                          <w:t>[●]</w:t>
                        </w:r>
                      </w:p>
                    </w:tc>
                  </w:tr>
                  <w:tr w:rsidR="00474A4E" w14:paraId="65B6A028" w14:textId="77777777" w:rsidTr="004B2DD3">
                    <w:trPr>
                      <w:trHeight w:val="190"/>
                    </w:trPr>
                    <w:tc>
                      <w:tcPr>
                        <w:tcW w:w="1428" w:type="pct"/>
                        <w:tcBorders>
                          <w:top w:val="single" w:sz="4" w:space="0" w:color="auto"/>
                          <w:left w:val="single" w:sz="4" w:space="0" w:color="auto"/>
                          <w:bottom w:val="single" w:sz="4" w:space="0" w:color="auto"/>
                          <w:right w:val="single" w:sz="4" w:space="0" w:color="auto"/>
                        </w:tcBorders>
                        <w:hideMark/>
                      </w:tcPr>
                      <w:p w14:paraId="6EB7849C" w14:textId="77777777" w:rsidR="00474A4E" w:rsidRDefault="00000000" w:rsidP="00474A4E">
                        <w:pPr>
                          <w:spacing w:line="254" w:lineRule="auto"/>
                          <w:rPr>
                            <w:rFonts w:cstheme="minorHAnsi"/>
                            <w:b/>
                            <w:sz w:val="12"/>
                            <w:szCs w:val="12"/>
                            <w:lang w:bidi="he-IL"/>
                          </w:rPr>
                        </w:pPr>
                        <w:r>
                          <w:rPr>
                            <w:rFonts w:cstheme="minorHAnsi"/>
                            <w:b/>
                            <w:sz w:val="12"/>
                            <w:szCs w:val="12"/>
                            <w:lang w:bidi="he-IL"/>
                          </w:rPr>
                          <w:t xml:space="preserve">Loss for the </w:t>
                        </w:r>
                        <w:r>
                          <w:rPr>
                            <w:rFonts w:cstheme="minorHAnsi"/>
                            <w:b/>
                            <w:sz w:val="12"/>
                            <w:szCs w:val="12"/>
                            <w:lang w:bidi="he-IL"/>
                          </w:rPr>
                          <w:t>year/period</w:t>
                        </w:r>
                      </w:p>
                    </w:tc>
                    <w:tc>
                      <w:tcPr>
                        <w:tcW w:w="645" w:type="pct"/>
                        <w:tcBorders>
                          <w:top w:val="single" w:sz="4" w:space="0" w:color="auto"/>
                          <w:left w:val="single" w:sz="4" w:space="0" w:color="auto"/>
                          <w:bottom w:val="single" w:sz="4" w:space="0" w:color="auto"/>
                          <w:right w:val="single" w:sz="4" w:space="0" w:color="auto"/>
                        </w:tcBorders>
                      </w:tcPr>
                      <w:p w14:paraId="11674957" w14:textId="77777777" w:rsidR="00474A4E" w:rsidRPr="009E6BE1" w:rsidRDefault="00000000" w:rsidP="00474A4E">
                        <w:pPr>
                          <w:spacing w:line="254" w:lineRule="auto"/>
                          <w:jc w:val="right"/>
                          <w:rPr>
                            <w:rFonts w:cstheme="minorHAnsi"/>
                            <w:b/>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42753B0A" w14:textId="77777777" w:rsidR="00474A4E" w:rsidRDefault="00000000" w:rsidP="00474A4E">
                        <w:pPr>
                          <w:spacing w:line="254" w:lineRule="auto"/>
                          <w:jc w:val="right"/>
                          <w:rPr>
                            <w:rFonts w:cstheme="minorHAnsi"/>
                            <w:b/>
                            <w:sz w:val="12"/>
                            <w:szCs w:val="12"/>
                          </w:rPr>
                        </w:pPr>
                        <w:r w:rsidRPr="007C5A00">
                          <w:rPr>
                            <w:color w:val="231F20"/>
                            <w:sz w:val="12"/>
                            <w:szCs w:val="12"/>
                          </w:rPr>
                          <w:t>[●]</w:t>
                        </w:r>
                      </w:p>
                    </w:tc>
                    <w:tc>
                      <w:tcPr>
                        <w:tcW w:w="789" w:type="pct"/>
                        <w:tcBorders>
                          <w:top w:val="single" w:sz="4" w:space="0" w:color="auto"/>
                          <w:left w:val="single" w:sz="4" w:space="0" w:color="auto"/>
                          <w:bottom w:val="single" w:sz="4" w:space="0" w:color="auto"/>
                          <w:right w:val="single" w:sz="4" w:space="0" w:color="auto"/>
                        </w:tcBorders>
                      </w:tcPr>
                      <w:p w14:paraId="2666BD76" w14:textId="77777777" w:rsidR="00474A4E" w:rsidRDefault="00000000" w:rsidP="00474A4E">
                        <w:pPr>
                          <w:spacing w:line="254" w:lineRule="auto"/>
                          <w:jc w:val="right"/>
                          <w:rPr>
                            <w:rFonts w:cstheme="minorHAnsi"/>
                            <w:b/>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4E7F0EA4" w14:textId="77777777" w:rsidR="00474A4E" w:rsidRPr="0050401B" w:rsidRDefault="00000000" w:rsidP="00474A4E">
                        <w:pPr>
                          <w:spacing w:line="254" w:lineRule="auto"/>
                          <w:jc w:val="right"/>
                          <w:rPr>
                            <w:rFonts w:cstheme="minorHAnsi"/>
                            <w:b/>
                            <w:sz w:val="12"/>
                            <w:szCs w:val="12"/>
                            <w:lang w:bidi="he-IL"/>
                          </w:rPr>
                        </w:pPr>
                        <w:r w:rsidRPr="007C5A00">
                          <w:rPr>
                            <w:color w:val="231F20"/>
                            <w:sz w:val="12"/>
                            <w:szCs w:val="12"/>
                          </w:rPr>
                          <w:t>[●]</w:t>
                        </w:r>
                      </w:p>
                    </w:tc>
                    <w:tc>
                      <w:tcPr>
                        <w:tcW w:w="706" w:type="pct"/>
                        <w:tcBorders>
                          <w:top w:val="single" w:sz="4" w:space="0" w:color="auto"/>
                          <w:left w:val="single" w:sz="4" w:space="0" w:color="auto"/>
                          <w:bottom w:val="single" w:sz="4" w:space="0" w:color="auto"/>
                          <w:right w:val="single" w:sz="4" w:space="0" w:color="auto"/>
                        </w:tcBorders>
                      </w:tcPr>
                      <w:p w14:paraId="7B617AF2" w14:textId="77777777" w:rsidR="00474A4E" w:rsidRPr="0050401B" w:rsidRDefault="00000000" w:rsidP="00474A4E">
                        <w:pPr>
                          <w:spacing w:line="254" w:lineRule="auto"/>
                          <w:jc w:val="right"/>
                          <w:rPr>
                            <w:rFonts w:cstheme="minorHAnsi"/>
                            <w:b/>
                            <w:sz w:val="12"/>
                            <w:szCs w:val="12"/>
                            <w:lang w:bidi="he-IL"/>
                          </w:rPr>
                        </w:pPr>
                        <w:r w:rsidRPr="007C5A00">
                          <w:rPr>
                            <w:color w:val="231F20"/>
                            <w:sz w:val="12"/>
                            <w:szCs w:val="12"/>
                          </w:rPr>
                          <w:t>[●]</w:t>
                        </w:r>
                      </w:p>
                    </w:tc>
                  </w:tr>
                  <w:tr w:rsidR="00474A4E" w14:paraId="2C8703B8" w14:textId="77777777" w:rsidTr="004B2DD3">
                    <w:trPr>
                      <w:trHeight w:val="379"/>
                    </w:trPr>
                    <w:tc>
                      <w:tcPr>
                        <w:tcW w:w="1428" w:type="pct"/>
                        <w:tcBorders>
                          <w:top w:val="single" w:sz="4" w:space="0" w:color="auto"/>
                          <w:left w:val="single" w:sz="4" w:space="0" w:color="auto"/>
                          <w:bottom w:val="single" w:sz="4" w:space="0" w:color="auto"/>
                          <w:right w:val="single" w:sz="4" w:space="0" w:color="auto"/>
                        </w:tcBorders>
                        <w:hideMark/>
                      </w:tcPr>
                      <w:p w14:paraId="2A2AFD51" w14:textId="77777777" w:rsidR="00474A4E" w:rsidRDefault="00000000" w:rsidP="00474A4E">
                        <w:pPr>
                          <w:spacing w:line="254" w:lineRule="auto"/>
                          <w:rPr>
                            <w:rFonts w:cstheme="minorHAnsi"/>
                            <w:b/>
                            <w:sz w:val="12"/>
                            <w:szCs w:val="12"/>
                            <w:lang w:bidi="he-IL"/>
                          </w:rPr>
                        </w:pPr>
                        <w:r>
                          <w:rPr>
                            <w:rFonts w:cstheme="minorHAnsi"/>
                            <w:b/>
                            <w:sz w:val="12"/>
                            <w:szCs w:val="12"/>
                            <w:lang w:bidi="he-IL"/>
                          </w:rPr>
                          <w:t>Total comprehensive income for the year/period attributable to the equity owners</w:t>
                        </w:r>
                      </w:p>
                    </w:tc>
                    <w:tc>
                      <w:tcPr>
                        <w:tcW w:w="645" w:type="pct"/>
                        <w:tcBorders>
                          <w:top w:val="single" w:sz="4" w:space="0" w:color="auto"/>
                          <w:left w:val="single" w:sz="4" w:space="0" w:color="auto"/>
                          <w:bottom w:val="single" w:sz="4" w:space="0" w:color="auto"/>
                          <w:right w:val="single" w:sz="4" w:space="0" w:color="auto"/>
                        </w:tcBorders>
                      </w:tcPr>
                      <w:p w14:paraId="4E44DDA6" w14:textId="77777777" w:rsidR="00474A4E" w:rsidRPr="009E6BE1" w:rsidRDefault="00000000" w:rsidP="00474A4E">
                        <w:pPr>
                          <w:spacing w:line="254" w:lineRule="auto"/>
                          <w:jc w:val="right"/>
                          <w:rPr>
                            <w:rFonts w:cstheme="minorHAnsi"/>
                            <w:b/>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42F7FF3F" w14:textId="77777777" w:rsidR="00474A4E" w:rsidRDefault="00000000" w:rsidP="00474A4E">
                        <w:pPr>
                          <w:spacing w:line="254" w:lineRule="auto"/>
                          <w:jc w:val="right"/>
                          <w:rPr>
                            <w:rFonts w:cstheme="minorHAnsi"/>
                            <w:b/>
                            <w:sz w:val="12"/>
                            <w:szCs w:val="12"/>
                          </w:rPr>
                        </w:pPr>
                        <w:r w:rsidRPr="007C5A00">
                          <w:rPr>
                            <w:color w:val="231F20"/>
                            <w:sz w:val="12"/>
                            <w:szCs w:val="12"/>
                          </w:rPr>
                          <w:t>[●]</w:t>
                        </w:r>
                      </w:p>
                    </w:tc>
                    <w:tc>
                      <w:tcPr>
                        <w:tcW w:w="789" w:type="pct"/>
                        <w:tcBorders>
                          <w:top w:val="single" w:sz="4" w:space="0" w:color="auto"/>
                          <w:left w:val="single" w:sz="4" w:space="0" w:color="auto"/>
                          <w:bottom w:val="single" w:sz="4" w:space="0" w:color="auto"/>
                          <w:right w:val="single" w:sz="4" w:space="0" w:color="auto"/>
                        </w:tcBorders>
                      </w:tcPr>
                      <w:p w14:paraId="3F07FAD7" w14:textId="77777777" w:rsidR="00474A4E" w:rsidRDefault="00000000" w:rsidP="00474A4E">
                        <w:pPr>
                          <w:spacing w:line="254" w:lineRule="auto"/>
                          <w:jc w:val="right"/>
                          <w:rPr>
                            <w:rFonts w:cstheme="minorHAnsi"/>
                            <w:b/>
                            <w:sz w:val="12"/>
                            <w:szCs w:val="12"/>
                          </w:rPr>
                        </w:pPr>
                        <w:r w:rsidRPr="007C5A00">
                          <w:rPr>
                            <w:color w:val="231F20"/>
                            <w:sz w:val="12"/>
                            <w:szCs w:val="12"/>
                          </w:rPr>
                          <w:t>[●]</w:t>
                        </w:r>
                      </w:p>
                    </w:tc>
                    <w:tc>
                      <w:tcPr>
                        <w:tcW w:w="716" w:type="pct"/>
                        <w:tcBorders>
                          <w:top w:val="single" w:sz="4" w:space="0" w:color="auto"/>
                          <w:left w:val="single" w:sz="4" w:space="0" w:color="auto"/>
                          <w:bottom w:val="single" w:sz="4" w:space="0" w:color="auto"/>
                          <w:right w:val="single" w:sz="4" w:space="0" w:color="auto"/>
                        </w:tcBorders>
                      </w:tcPr>
                      <w:p w14:paraId="302ED39D" w14:textId="77777777" w:rsidR="00474A4E" w:rsidRPr="0050401B" w:rsidRDefault="00000000" w:rsidP="00474A4E">
                        <w:pPr>
                          <w:spacing w:line="254" w:lineRule="auto"/>
                          <w:jc w:val="right"/>
                          <w:rPr>
                            <w:rFonts w:cstheme="minorHAnsi"/>
                            <w:b/>
                            <w:sz w:val="12"/>
                            <w:szCs w:val="12"/>
                            <w:lang w:bidi="he-IL"/>
                          </w:rPr>
                        </w:pPr>
                        <w:r w:rsidRPr="007C5A00">
                          <w:rPr>
                            <w:color w:val="231F20"/>
                            <w:sz w:val="12"/>
                            <w:szCs w:val="12"/>
                          </w:rPr>
                          <w:t>[●]</w:t>
                        </w:r>
                      </w:p>
                    </w:tc>
                    <w:tc>
                      <w:tcPr>
                        <w:tcW w:w="706" w:type="pct"/>
                        <w:tcBorders>
                          <w:top w:val="single" w:sz="4" w:space="0" w:color="auto"/>
                          <w:left w:val="single" w:sz="4" w:space="0" w:color="auto"/>
                          <w:bottom w:val="single" w:sz="4" w:space="0" w:color="auto"/>
                          <w:right w:val="single" w:sz="4" w:space="0" w:color="auto"/>
                        </w:tcBorders>
                      </w:tcPr>
                      <w:p w14:paraId="0F78E8C8" w14:textId="77777777" w:rsidR="00474A4E" w:rsidRPr="00E46BCE" w:rsidRDefault="00000000" w:rsidP="00474A4E">
                        <w:pPr>
                          <w:spacing w:line="254" w:lineRule="auto"/>
                          <w:jc w:val="right"/>
                          <w:rPr>
                            <w:rFonts w:cstheme="minorHAnsi"/>
                            <w:b/>
                            <w:sz w:val="12"/>
                            <w:szCs w:val="12"/>
                            <w:lang w:bidi="he-IL"/>
                          </w:rPr>
                        </w:pPr>
                        <w:r w:rsidRPr="007C5A00">
                          <w:rPr>
                            <w:color w:val="231F20"/>
                            <w:sz w:val="12"/>
                            <w:szCs w:val="12"/>
                          </w:rPr>
                          <w:t>[●]</w:t>
                        </w:r>
                      </w:p>
                    </w:tc>
                  </w:tr>
                </w:tbl>
                <w:p w14:paraId="52A6731F" w14:textId="77777777" w:rsidR="003A39B4" w:rsidRPr="00142C09" w:rsidRDefault="00000000" w:rsidP="00695ABB">
                  <w:pPr>
                    <w:ind w:right="-22"/>
                    <w:rPr>
                      <w:sz w:val="12"/>
                      <w:szCs w:val="12"/>
                    </w:rPr>
                  </w:pPr>
                  <w:r w:rsidRPr="00142C09">
                    <w:rPr>
                      <w:noProof/>
                    </w:rPr>
                    <mc:AlternateContent>
                      <mc:Choice Requires="wps">
                        <w:drawing>
                          <wp:anchor distT="0" distB="0" distL="114300" distR="114300" simplePos="0" relativeHeight="252101632" behindDoc="0" locked="0" layoutInCell="1" allowOverlap="1" wp14:anchorId="596E7C1F" wp14:editId="7E9C93B7">
                            <wp:simplePos x="0" y="0"/>
                            <wp:positionH relativeFrom="rightMargin">
                              <wp:posOffset>-89217</wp:posOffset>
                            </wp:positionH>
                            <wp:positionV relativeFrom="paragraph">
                              <wp:posOffset>833438</wp:posOffset>
                            </wp:positionV>
                            <wp:extent cx="633095" cy="427355"/>
                            <wp:effectExtent l="0" t="0" r="0" b="0"/>
                            <wp:wrapNone/>
                            <wp:docPr id="7677" name="Text Box 7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427355"/>
                                    </a:xfrm>
                                    <a:prstGeom prst="rect">
                                      <a:avLst/>
                                    </a:prstGeom>
                                    <a:solidFill>
                                      <a:srgbClr val="FFFFFF"/>
                                    </a:solidFill>
                                    <a:ln w="9525">
                                      <a:noFill/>
                                      <a:miter lim="800000"/>
                                      <a:headEnd/>
                                      <a:tailEnd/>
                                    </a:ln>
                                  </wps:spPr>
                                  <wps:txbx>
                                    <w:txbxContent>
                                      <w:p w14:paraId="4B54EA1A" w14:textId="77777777" w:rsidR="003A39B4" w:rsidRDefault="00000000" w:rsidP="00BF2C80">
                                        <w:pPr>
                                          <w:rPr>
                                            <w:sz w:val="14"/>
                                            <w:szCs w:val="14"/>
                                          </w:rPr>
                                        </w:pPr>
                                      </w:p>
                                      <w:p w14:paraId="13A5B573" w14:textId="77777777" w:rsidR="003A39B4" w:rsidRDefault="00000000" w:rsidP="00BF2C80">
                                        <w:pPr>
                                          <w:rPr>
                                            <w:color w:val="C0504D" w:themeColor="accent2"/>
                                            <w:sz w:val="14"/>
                                            <w:szCs w:val="14"/>
                                          </w:rPr>
                                        </w:pPr>
                                        <w:r>
                                          <w:rPr>
                                            <w:color w:val="C0504D" w:themeColor="accent2"/>
                                            <w:sz w:val="14"/>
                                            <w:szCs w:val="14"/>
                                          </w:rPr>
                                          <w:t>Ax 11 (4.6)</w:t>
                                        </w:r>
                                      </w:p>
                                      <w:p w14:paraId="572EB3A0" w14:textId="77777777" w:rsidR="003A39B4" w:rsidRDefault="00000000" w:rsidP="00BF2C80">
                                        <w:pPr>
                                          <w:rPr>
                                            <w:color w:val="C0504D" w:themeColor="accent2"/>
                                            <w:sz w:val="14"/>
                                            <w:szCs w:val="14"/>
                                          </w:rPr>
                                        </w:pPr>
                                        <w:r>
                                          <w:rPr>
                                            <w:color w:val="C0504D" w:themeColor="accent2"/>
                                            <w:sz w:val="14"/>
                                            <w:szCs w:val="14"/>
                                          </w:rPr>
                                          <w:t>Ax 11 (4.7)</w:t>
                                        </w:r>
                                      </w:p>
                                      <w:p w14:paraId="35ADD977" w14:textId="77777777" w:rsidR="003A39B4" w:rsidRDefault="00000000" w:rsidP="00BF2C80">
                                        <w:pPr>
                                          <w:rPr>
                                            <w:color w:val="C0504D" w:themeColor="accent2"/>
                                            <w:sz w:val="14"/>
                                            <w:szCs w:val="14"/>
                                          </w:rPr>
                                        </w:pPr>
                                      </w:p>
                                      <w:p w14:paraId="697C89FD" w14:textId="77777777" w:rsidR="003A39B4" w:rsidRDefault="00000000" w:rsidP="00BF2C80">
                                        <w:pPr>
                                          <w:rPr>
                                            <w:color w:val="00B050"/>
                                            <w:sz w:val="14"/>
                                            <w:szCs w:val="14"/>
                                          </w:rPr>
                                        </w:pPr>
                                      </w:p>
                                      <w:p w14:paraId="69C68DFE" w14:textId="77777777" w:rsidR="003A39B4" w:rsidRDefault="00000000" w:rsidP="00BF2C80">
                                        <w:pPr>
                                          <w:rPr>
                                            <w:sz w:val="14"/>
                                            <w:szCs w:val="14"/>
                                          </w:rPr>
                                        </w:pPr>
                                      </w:p>
                                      <w:p w14:paraId="01423660" w14:textId="77777777" w:rsidR="003A39B4" w:rsidRDefault="00000000" w:rsidP="00BF2C80">
                                        <w:pPr>
                                          <w:rPr>
                                            <w:sz w:val="14"/>
                                            <w:szCs w:val="14"/>
                                          </w:rPr>
                                        </w:pPr>
                                      </w:p>
                                      <w:p w14:paraId="642C9FF8" w14:textId="77777777" w:rsidR="003A39B4" w:rsidRDefault="00000000" w:rsidP="00BF2C80">
                                        <w:pPr>
                                          <w:rPr>
                                            <w:sz w:val="14"/>
                                            <w:szCs w:val="14"/>
                                          </w:rPr>
                                        </w:pPr>
                                      </w:p>
                                      <w:p w14:paraId="1F01D58C" w14:textId="77777777" w:rsidR="003A39B4" w:rsidRDefault="00000000" w:rsidP="00BF2C80">
                                        <w:pPr>
                                          <w:rPr>
                                            <w:sz w:val="14"/>
                                            <w:szCs w:val="14"/>
                                          </w:rPr>
                                        </w:pPr>
                                      </w:p>
                                      <w:p w14:paraId="246A22BE" w14:textId="77777777" w:rsidR="003A39B4" w:rsidRDefault="00000000" w:rsidP="00BF2C80">
                                        <w:pPr>
                                          <w:rPr>
                                            <w:sz w:val="14"/>
                                            <w:szCs w:val="14"/>
                                          </w:rPr>
                                        </w:pPr>
                                      </w:p>
                                      <w:p w14:paraId="16C3A66C" w14:textId="77777777" w:rsidR="003A39B4" w:rsidRDefault="00000000" w:rsidP="00BF2C80">
                                        <w:pPr>
                                          <w:rPr>
                                            <w:sz w:val="14"/>
                                            <w:szCs w:val="14"/>
                                          </w:rPr>
                                        </w:pPr>
                                      </w:p>
                                      <w:p w14:paraId="6AD43714" w14:textId="77777777" w:rsidR="003A39B4" w:rsidRDefault="00000000" w:rsidP="00BF2C80">
                                        <w:pPr>
                                          <w:rPr>
                                            <w:sz w:val="14"/>
                                            <w:szCs w:val="14"/>
                                          </w:rPr>
                                        </w:pPr>
                                      </w:p>
                                      <w:p w14:paraId="6A51DCCB" w14:textId="77777777" w:rsidR="003A39B4" w:rsidRDefault="00000000" w:rsidP="00BF2C80">
                                        <w:pPr>
                                          <w:rPr>
                                            <w:sz w:val="14"/>
                                            <w:szCs w:val="14"/>
                                          </w:rPr>
                                        </w:pPr>
                                      </w:p>
                                      <w:p w14:paraId="6190528D" w14:textId="77777777" w:rsidR="003A39B4" w:rsidRDefault="00000000" w:rsidP="00BF2C80">
                                        <w:pPr>
                                          <w:rPr>
                                            <w:sz w:val="14"/>
                                            <w:szCs w:val="14"/>
                                          </w:rPr>
                                        </w:pPr>
                                      </w:p>
                                      <w:p w14:paraId="78BBE042" w14:textId="77777777" w:rsidR="003A39B4" w:rsidRDefault="00000000" w:rsidP="00BF2C80">
                                        <w:pPr>
                                          <w:rPr>
                                            <w:sz w:val="14"/>
                                            <w:szCs w:val="14"/>
                                          </w:rPr>
                                        </w:pPr>
                                      </w:p>
                                      <w:p w14:paraId="5A97398A" w14:textId="77777777" w:rsidR="003A39B4" w:rsidRDefault="00000000" w:rsidP="00BF2C80">
                                        <w:pPr>
                                          <w:rPr>
                                            <w:sz w:val="14"/>
                                            <w:szCs w:val="14"/>
                                          </w:rPr>
                                        </w:pPr>
                                      </w:p>
                                      <w:p w14:paraId="76873CD2" w14:textId="77777777" w:rsidR="003A39B4" w:rsidRDefault="00000000" w:rsidP="00BF2C80">
                                        <w:pPr>
                                          <w:rPr>
                                            <w:sz w:val="14"/>
                                            <w:szCs w:val="14"/>
                                          </w:rPr>
                                        </w:pPr>
                                      </w:p>
                                      <w:p w14:paraId="3D352E63" w14:textId="77777777" w:rsidR="003A39B4" w:rsidRDefault="00000000" w:rsidP="00BF2C80">
                                        <w:pPr>
                                          <w:rPr>
                                            <w:sz w:val="14"/>
                                            <w:szCs w:val="14"/>
                                          </w:rPr>
                                        </w:pPr>
                                      </w:p>
                                      <w:p w14:paraId="3C416D99" w14:textId="77777777" w:rsidR="003A39B4" w:rsidRDefault="00000000" w:rsidP="00BF2C80">
                                        <w:pPr>
                                          <w:rPr>
                                            <w:sz w:val="14"/>
                                            <w:szCs w:val="14"/>
                                          </w:rPr>
                                        </w:pPr>
                                      </w:p>
                                    </w:txbxContent>
                                  </wps:txbx>
                                  <wps:bodyPr rot="0" vert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E7C1F" id="Text Box 7677" o:spid="_x0000_s1028" type="#_x0000_t202" style="position:absolute;margin-left:-7pt;margin-top:65.65pt;width:49.85pt;height:33.65pt;z-index:2521016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" stroked="f">
                            <v:textbox>
                              <w:txbxContent>
                                <w:p w14:paraId="4B54EA1A" w14:textId="77777777" w:rsidR="003A39B4" w:rsidRDefault="00000000" w:rsidP="00BF2C80">
                                  <w:pPr>
                                    <w:rPr>
                                      <w:sz w:val="14"/>
                                      <w:szCs w:val="14"/>
                                    </w:rPr>
                                  </w:pPr>
                                </w:p>
                                <w:p w14:paraId="13A5B573" w14:textId="77777777" w:rsidR="003A39B4" w:rsidRDefault="00000000" w:rsidP="00BF2C80">
                                  <w:pPr>
                                    <w:rPr>
                                      <w:color w:val="C0504D" w:themeColor="accent2"/>
                                      <w:sz w:val="14"/>
                                      <w:szCs w:val="14"/>
                                    </w:rPr>
                                  </w:pPr>
                                  <w:r>
                                    <w:rPr>
                                      <w:color w:val="C0504D" w:themeColor="accent2"/>
                                      <w:sz w:val="14"/>
                                      <w:szCs w:val="14"/>
                                    </w:rPr>
                                    <w:t>Ax 11 (4.6)</w:t>
                                  </w:r>
                                </w:p>
                                <w:p w14:paraId="572EB3A0" w14:textId="77777777" w:rsidR="003A39B4" w:rsidRDefault="00000000" w:rsidP="00BF2C80">
                                  <w:pPr>
                                    <w:rPr>
                                      <w:color w:val="C0504D" w:themeColor="accent2"/>
                                      <w:sz w:val="14"/>
                                      <w:szCs w:val="14"/>
                                    </w:rPr>
                                  </w:pPr>
                                  <w:r>
                                    <w:rPr>
                                      <w:color w:val="C0504D" w:themeColor="accent2"/>
                                      <w:sz w:val="14"/>
                                      <w:szCs w:val="14"/>
                                    </w:rPr>
                                    <w:t>Ax 11 (4.7)</w:t>
                                  </w:r>
                                </w:p>
                                <w:p w14:paraId="35ADD977" w14:textId="77777777" w:rsidR="003A39B4" w:rsidRDefault="00000000" w:rsidP="00BF2C80">
                                  <w:pPr>
                                    <w:rPr>
                                      <w:color w:val="C0504D" w:themeColor="accent2"/>
                                      <w:sz w:val="14"/>
                                      <w:szCs w:val="14"/>
                                    </w:rPr>
                                  </w:pPr>
                                </w:p>
                                <w:p w14:paraId="697C89FD" w14:textId="77777777" w:rsidR="003A39B4" w:rsidRDefault="00000000" w:rsidP="00BF2C80">
                                  <w:pPr>
                                    <w:rPr>
                                      <w:color w:val="00B050"/>
                                      <w:sz w:val="14"/>
                                      <w:szCs w:val="14"/>
                                    </w:rPr>
                                  </w:pPr>
                                </w:p>
                                <w:p w14:paraId="69C68DFE" w14:textId="77777777" w:rsidR="003A39B4" w:rsidRDefault="00000000" w:rsidP="00BF2C80">
                                  <w:pPr>
                                    <w:rPr>
                                      <w:sz w:val="14"/>
                                      <w:szCs w:val="14"/>
                                    </w:rPr>
                                  </w:pPr>
                                </w:p>
                                <w:p w14:paraId="01423660" w14:textId="77777777" w:rsidR="003A39B4" w:rsidRDefault="00000000" w:rsidP="00BF2C80">
                                  <w:pPr>
                                    <w:rPr>
                                      <w:sz w:val="14"/>
                                      <w:szCs w:val="14"/>
                                    </w:rPr>
                                  </w:pPr>
                                </w:p>
                                <w:p w14:paraId="642C9FF8" w14:textId="77777777" w:rsidR="003A39B4" w:rsidRDefault="00000000" w:rsidP="00BF2C80">
                                  <w:pPr>
                                    <w:rPr>
                                      <w:sz w:val="14"/>
                                      <w:szCs w:val="14"/>
                                    </w:rPr>
                                  </w:pPr>
                                </w:p>
                                <w:p w14:paraId="1F01D58C" w14:textId="77777777" w:rsidR="003A39B4" w:rsidRDefault="00000000" w:rsidP="00BF2C80">
                                  <w:pPr>
                                    <w:rPr>
                                      <w:sz w:val="14"/>
                                      <w:szCs w:val="14"/>
                                    </w:rPr>
                                  </w:pPr>
                                </w:p>
                                <w:p w14:paraId="246A22BE" w14:textId="77777777" w:rsidR="003A39B4" w:rsidRDefault="00000000" w:rsidP="00BF2C80">
                                  <w:pPr>
                                    <w:rPr>
                                      <w:sz w:val="14"/>
                                      <w:szCs w:val="14"/>
                                    </w:rPr>
                                  </w:pPr>
                                </w:p>
                                <w:p w14:paraId="16C3A66C" w14:textId="77777777" w:rsidR="003A39B4" w:rsidRDefault="00000000" w:rsidP="00BF2C80">
                                  <w:pPr>
                                    <w:rPr>
                                      <w:sz w:val="14"/>
                                      <w:szCs w:val="14"/>
                                    </w:rPr>
                                  </w:pPr>
                                </w:p>
                                <w:p w14:paraId="6AD43714" w14:textId="77777777" w:rsidR="003A39B4" w:rsidRDefault="00000000" w:rsidP="00BF2C80">
                                  <w:pPr>
                                    <w:rPr>
                                      <w:sz w:val="14"/>
                                      <w:szCs w:val="14"/>
                                    </w:rPr>
                                  </w:pPr>
                                </w:p>
                                <w:p w14:paraId="6A51DCCB" w14:textId="77777777" w:rsidR="003A39B4" w:rsidRDefault="00000000" w:rsidP="00BF2C80">
                                  <w:pPr>
                                    <w:rPr>
                                      <w:sz w:val="14"/>
                                      <w:szCs w:val="14"/>
                                    </w:rPr>
                                  </w:pPr>
                                </w:p>
                                <w:p w14:paraId="6190528D" w14:textId="77777777" w:rsidR="003A39B4" w:rsidRDefault="00000000" w:rsidP="00BF2C80">
                                  <w:pPr>
                                    <w:rPr>
                                      <w:sz w:val="14"/>
                                      <w:szCs w:val="14"/>
                                    </w:rPr>
                                  </w:pPr>
                                </w:p>
                                <w:p w14:paraId="78BBE042" w14:textId="77777777" w:rsidR="003A39B4" w:rsidRDefault="00000000" w:rsidP="00BF2C80">
                                  <w:pPr>
                                    <w:rPr>
                                      <w:sz w:val="14"/>
                                      <w:szCs w:val="14"/>
                                    </w:rPr>
                                  </w:pPr>
                                </w:p>
                                <w:p w14:paraId="5A97398A" w14:textId="77777777" w:rsidR="003A39B4" w:rsidRDefault="00000000" w:rsidP="00BF2C80">
                                  <w:pPr>
                                    <w:rPr>
                                      <w:sz w:val="14"/>
                                      <w:szCs w:val="14"/>
                                    </w:rPr>
                                  </w:pPr>
                                </w:p>
                                <w:p w14:paraId="76873CD2" w14:textId="77777777" w:rsidR="003A39B4" w:rsidRDefault="00000000" w:rsidP="00BF2C80">
                                  <w:pPr>
                                    <w:rPr>
                                      <w:sz w:val="14"/>
                                      <w:szCs w:val="14"/>
                                    </w:rPr>
                                  </w:pPr>
                                </w:p>
                                <w:p w14:paraId="3D352E63" w14:textId="77777777" w:rsidR="003A39B4" w:rsidRDefault="00000000" w:rsidP="00BF2C80">
                                  <w:pPr>
                                    <w:rPr>
                                      <w:sz w:val="14"/>
                                      <w:szCs w:val="14"/>
                                    </w:rPr>
                                  </w:pPr>
                                </w:p>
                                <w:p w14:paraId="3C416D99" w14:textId="77777777" w:rsidR="003A39B4" w:rsidRDefault="00000000" w:rsidP="00BF2C80">
                                  <w:pPr>
                                    <w:rPr>
                                      <w:sz w:val="14"/>
                                      <w:szCs w:val="14"/>
                                    </w:rPr>
                                  </w:pPr>
                                </w:p>
                              </w:txbxContent>
                            </v:textbox>
                            <w10:wrap anchorx="margin"/>
                          </v:shape>
                        </w:pict>
                      </mc:Fallback>
                    </mc:AlternateContent>
                  </w:r>
                </w:p>
                <w:tbl>
                  <w:tblPr>
                    <w:tblW w:w="9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4"/>
                    <w:gridCol w:w="1281"/>
                    <w:gridCol w:w="1416"/>
                    <w:gridCol w:w="1558"/>
                    <w:gridCol w:w="1416"/>
                    <w:gridCol w:w="1478"/>
                  </w:tblGrid>
                  <w:tr w:rsidR="00865207" w14:paraId="72C08789" w14:textId="77777777" w:rsidTr="004B2DD3">
                    <w:trPr>
                      <w:trHeight w:val="463"/>
                    </w:trPr>
                    <w:tc>
                      <w:tcPr>
                        <w:tcW w:w="1416" w:type="pct"/>
                        <w:tcBorders>
                          <w:top w:val="single" w:sz="4" w:space="0" w:color="auto"/>
                          <w:left w:val="single" w:sz="4" w:space="0" w:color="auto"/>
                          <w:bottom w:val="single" w:sz="4" w:space="0" w:color="auto"/>
                          <w:right w:val="single" w:sz="4" w:space="0" w:color="auto"/>
                        </w:tcBorders>
                        <w:shd w:val="clear" w:color="auto" w:fill="F2F2F2"/>
                        <w:hideMark/>
                      </w:tcPr>
                      <w:p w14:paraId="569B5ED3" w14:textId="77777777" w:rsidR="00865207" w:rsidRDefault="00000000" w:rsidP="00865207">
                        <w:pPr>
                          <w:spacing w:line="254" w:lineRule="auto"/>
                          <w:rPr>
                            <w:rFonts w:cstheme="minorHAnsi"/>
                            <w:b/>
                            <w:sz w:val="12"/>
                            <w:szCs w:val="12"/>
                            <w:u w:val="single"/>
                          </w:rPr>
                        </w:pPr>
                        <w:r>
                          <w:rPr>
                            <w:rFonts w:cstheme="minorHAnsi"/>
                            <w:b/>
                            <w:sz w:val="12"/>
                            <w:szCs w:val="12"/>
                            <w:u w:val="single"/>
                          </w:rPr>
                          <w:t>Statement of cash flows</w:t>
                        </w:r>
                        <w:r>
                          <w:rPr>
                            <w:rFonts w:cstheme="minorHAnsi"/>
                            <w:b/>
                            <w:sz w:val="12"/>
                            <w:szCs w:val="12"/>
                            <w:u w:val="single"/>
                          </w:rPr>
                          <w:t xml:space="preserve"> of </w:t>
                        </w:r>
                        <w:r>
                          <w:rPr>
                            <w:rFonts w:cstheme="minorHAnsi"/>
                            <w:b/>
                            <w:sz w:val="12"/>
                            <w:szCs w:val="12"/>
                            <w:u w:val="single"/>
                          </w:rPr>
                          <w:t>[●]</w:t>
                        </w:r>
                      </w:p>
                    </w:tc>
                    <w:tc>
                      <w:tcPr>
                        <w:tcW w:w="642" w:type="pct"/>
                        <w:tcBorders>
                          <w:top w:val="single" w:sz="4" w:space="0" w:color="auto"/>
                          <w:left w:val="single" w:sz="4" w:space="0" w:color="auto"/>
                          <w:bottom w:val="single" w:sz="4" w:space="0" w:color="auto"/>
                          <w:right w:val="single" w:sz="4" w:space="0" w:color="auto"/>
                        </w:tcBorders>
                        <w:shd w:val="clear" w:color="auto" w:fill="F2F2F2"/>
                      </w:tcPr>
                      <w:p w14:paraId="2191BA71" w14:textId="77777777" w:rsidR="00865207" w:rsidRDefault="00000000" w:rsidP="00865207">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r>
                          <w:rPr>
                            <w:rFonts w:cstheme="minorHAnsi"/>
                            <w:b/>
                            <w:sz w:val="12"/>
                            <w:szCs w:val="12"/>
                          </w:rPr>
                          <w:t xml:space="preserve"> (Unaudited) (£’000)</w:t>
                        </w:r>
                      </w:p>
                    </w:tc>
                    <w:tc>
                      <w:tcPr>
                        <w:tcW w:w="710" w:type="pct"/>
                        <w:tcBorders>
                          <w:top w:val="single" w:sz="4" w:space="0" w:color="auto"/>
                          <w:left w:val="single" w:sz="4" w:space="0" w:color="auto"/>
                          <w:bottom w:val="single" w:sz="4" w:space="0" w:color="auto"/>
                          <w:right w:val="single" w:sz="4" w:space="0" w:color="auto"/>
                        </w:tcBorders>
                        <w:shd w:val="clear" w:color="auto" w:fill="F2F2F2"/>
                      </w:tcPr>
                      <w:p w14:paraId="6EAA4934" w14:textId="77777777" w:rsidR="00865207" w:rsidRDefault="00000000" w:rsidP="00865207">
                        <w:pPr>
                          <w:spacing w:line="254" w:lineRule="auto"/>
                          <w:jc w:val="right"/>
                          <w:rPr>
                            <w:rFonts w:cstheme="minorHAnsi"/>
                            <w:b/>
                            <w:sz w:val="12"/>
                            <w:szCs w:val="12"/>
                          </w:rPr>
                        </w:pPr>
                        <w:r>
                          <w:rPr>
                            <w:rFonts w:cstheme="minorHAnsi"/>
                            <w:b/>
                            <w:sz w:val="12"/>
                            <w:szCs w:val="12"/>
                          </w:rPr>
                          <w:t xml:space="preserve">As at </w:t>
                        </w:r>
                        <w:r>
                          <w:rPr>
                            <w:rFonts w:cstheme="minorHAnsi"/>
                            <w:b/>
                            <w:sz w:val="12"/>
                            <w:szCs w:val="12"/>
                          </w:rPr>
                          <w:t>[</w:t>
                        </w:r>
                        <w:proofErr w:type="gramStart"/>
                        <w:r>
                          <w:rPr>
                            <w:rFonts w:cstheme="minorHAnsi"/>
                            <w:b/>
                            <w:sz w:val="12"/>
                            <w:szCs w:val="12"/>
                          </w:rPr>
                          <w:t>●]</w:t>
                        </w:r>
                        <w:r>
                          <w:rPr>
                            <w:rFonts w:cstheme="minorHAnsi"/>
                            <w:b/>
                            <w:sz w:val="12"/>
                            <w:szCs w:val="12"/>
                          </w:rPr>
                          <w:t>(</w:t>
                        </w:r>
                        <w:proofErr w:type="gramEnd"/>
                        <w:r>
                          <w:rPr>
                            <w:rFonts w:cstheme="minorHAnsi"/>
                            <w:b/>
                            <w:sz w:val="12"/>
                            <w:szCs w:val="12"/>
                          </w:rPr>
                          <w:t>Unaudited) (£’000)</w:t>
                        </w:r>
                      </w:p>
                    </w:tc>
                    <w:tc>
                      <w:tcPr>
                        <w:tcW w:w="781" w:type="pct"/>
                        <w:tcBorders>
                          <w:top w:val="single" w:sz="4" w:space="0" w:color="auto"/>
                          <w:left w:val="single" w:sz="4" w:space="0" w:color="auto"/>
                          <w:bottom w:val="single" w:sz="4" w:space="0" w:color="auto"/>
                          <w:right w:val="single" w:sz="4" w:space="0" w:color="auto"/>
                        </w:tcBorders>
                        <w:shd w:val="clear" w:color="auto" w:fill="F2F2F2"/>
                      </w:tcPr>
                      <w:p w14:paraId="15C74D06" w14:textId="77777777" w:rsidR="00865207" w:rsidRDefault="00000000" w:rsidP="00865207">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c>
                      <w:tcPr>
                        <w:tcW w:w="710" w:type="pct"/>
                        <w:tcBorders>
                          <w:top w:val="single" w:sz="4" w:space="0" w:color="auto"/>
                          <w:left w:val="single" w:sz="4" w:space="0" w:color="auto"/>
                          <w:bottom w:val="single" w:sz="4" w:space="0" w:color="auto"/>
                          <w:right w:val="single" w:sz="4" w:space="0" w:color="auto"/>
                        </w:tcBorders>
                        <w:shd w:val="clear" w:color="auto" w:fill="F2F2F2"/>
                        <w:hideMark/>
                      </w:tcPr>
                      <w:p w14:paraId="19E29FD8" w14:textId="77777777" w:rsidR="00865207" w:rsidRDefault="00000000" w:rsidP="00865207">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c>
                      <w:tcPr>
                        <w:tcW w:w="741" w:type="pct"/>
                        <w:tcBorders>
                          <w:top w:val="single" w:sz="4" w:space="0" w:color="auto"/>
                          <w:left w:val="single" w:sz="4" w:space="0" w:color="auto"/>
                          <w:bottom w:val="single" w:sz="4" w:space="0" w:color="auto"/>
                          <w:right w:val="single" w:sz="4" w:space="0" w:color="auto"/>
                        </w:tcBorders>
                        <w:shd w:val="clear" w:color="auto" w:fill="F2F2F2"/>
                        <w:hideMark/>
                      </w:tcPr>
                      <w:p w14:paraId="261AF1F2" w14:textId="77777777" w:rsidR="00865207" w:rsidRDefault="00000000" w:rsidP="00865207">
                        <w:pPr>
                          <w:spacing w:line="254" w:lineRule="auto"/>
                          <w:jc w:val="right"/>
                          <w:rPr>
                            <w:rFonts w:cstheme="minorHAnsi"/>
                            <w:b/>
                            <w:sz w:val="12"/>
                            <w:szCs w:val="12"/>
                          </w:rPr>
                        </w:pPr>
                        <w:r>
                          <w:rPr>
                            <w:rFonts w:cstheme="minorHAnsi"/>
                            <w:b/>
                            <w:sz w:val="12"/>
                            <w:szCs w:val="12"/>
                          </w:rPr>
                          <w:t xml:space="preserve">Year ended </w:t>
                        </w:r>
                        <w:r>
                          <w:rPr>
                            <w:rFonts w:cstheme="minorHAnsi"/>
                            <w:b/>
                            <w:sz w:val="12"/>
                            <w:szCs w:val="12"/>
                          </w:rPr>
                          <w:t>[●]</w:t>
                        </w:r>
                        <w:r>
                          <w:rPr>
                            <w:rFonts w:cstheme="minorHAnsi"/>
                            <w:b/>
                            <w:sz w:val="12"/>
                            <w:szCs w:val="12"/>
                          </w:rPr>
                          <w:t xml:space="preserve"> (Audited) (£’000)</w:t>
                        </w:r>
                      </w:p>
                    </w:tc>
                  </w:tr>
                  <w:tr w:rsidR="00474A4E" w14:paraId="33284461" w14:textId="77777777" w:rsidTr="004B2DD3">
                    <w:trPr>
                      <w:trHeight w:val="157"/>
                    </w:trPr>
                    <w:tc>
                      <w:tcPr>
                        <w:tcW w:w="1416" w:type="pct"/>
                        <w:tcBorders>
                          <w:top w:val="single" w:sz="4" w:space="0" w:color="auto"/>
                          <w:left w:val="single" w:sz="4" w:space="0" w:color="auto"/>
                          <w:bottom w:val="single" w:sz="4" w:space="0" w:color="auto"/>
                          <w:right w:val="single" w:sz="4" w:space="0" w:color="auto"/>
                        </w:tcBorders>
                        <w:hideMark/>
                      </w:tcPr>
                      <w:p w14:paraId="5F1C7C91" w14:textId="77777777" w:rsidR="00474A4E" w:rsidRDefault="00000000" w:rsidP="00474A4E">
                        <w:pPr>
                          <w:spacing w:line="254" w:lineRule="auto"/>
                          <w:rPr>
                            <w:rFonts w:cstheme="minorHAnsi"/>
                            <w:b/>
                            <w:sz w:val="12"/>
                            <w:szCs w:val="12"/>
                            <w:lang w:bidi="he-IL"/>
                          </w:rPr>
                        </w:pPr>
                        <w:r>
                          <w:rPr>
                            <w:rFonts w:cstheme="minorHAnsi"/>
                            <w:b/>
                            <w:sz w:val="12"/>
                            <w:szCs w:val="12"/>
                            <w:lang w:bidi="he-IL"/>
                          </w:rPr>
                          <w:t>Net cash used in operations</w:t>
                        </w:r>
                      </w:p>
                    </w:tc>
                    <w:tc>
                      <w:tcPr>
                        <w:tcW w:w="642" w:type="pct"/>
                        <w:tcBorders>
                          <w:top w:val="single" w:sz="4" w:space="0" w:color="auto"/>
                          <w:left w:val="single" w:sz="4" w:space="0" w:color="auto"/>
                          <w:bottom w:val="single" w:sz="4" w:space="0" w:color="auto"/>
                          <w:right w:val="single" w:sz="4" w:space="0" w:color="auto"/>
                        </w:tcBorders>
                      </w:tcPr>
                      <w:p w14:paraId="62E3B2CC" w14:textId="77777777" w:rsidR="00474A4E" w:rsidRPr="009E6BE1" w:rsidRDefault="00000000" w:rsidP="00474A4E">
                        <w:pPr>
                          <w:spacing w:line="254" w:lineRule="auto"/>
                          <w:jc w:val="right"/>
                          <w:rPr>
                            <w:rFonts w:cstheme="minorHAnsi"/>
                            <w:b/>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544F1A12" w14:textId="77777777" w:rsidR="00474A4E" w:rsidRDefault="00000000" w:rsidP="00474A4E">
                        <w:pPr>
                          <w:spacing w:line="254" w:lineRule="auto"/>
                          <w:jc w:val="right"/>
                          <w:rPr>
                            <w:rFonts w:cstheme="minorHAnsi"/>
                            <w:b/>
                            <w:sz w:val="12"/>
                            <w:szCs w:val="12"/>
                          </w:rPr>
                        </w:pPr>
                        <w:r w:rsidRPr="00045AD1">
                          <w:rPr>
                            <w:color w:val="231F20"/>
                            <w:sz w:val="12"/>
                            <w:szCs w:val="12"/>
                          </w:rPr>
                          <w:t>[●]</w:t>
                        </w:r>
                      </w:p>
                    </w:tc>
                    <w:tc>
                      <w:tcPr>
                        <w:tcW w:w="781" w:type="pct"/>
                        <w:tcBorders>
                          <w:top w:val="single" w:sz="4" w:space="0" w:color="auto"/>
                          <w:left w:val="single" w:sz="4" w:space="0" w:color="auto"/>
                          <w:bottom w:val="single" w:sz="4" w:space="0" w:color="auto"/>
                          <w:right w:val="single" w:sz="4" w:space="0" w:color="auto"/>
                        </w:tcBorders>
                      </w:tcPr>
                      <w:p w14:paraId="79A7F5D5" w14:textId="77777777" w:rsidR="00474A4E" w:rsidRDefault="00000000" w:rsidP="00474A4E">
                        <w:pPr>
                          <w:spacing w:line="254" w:lineRule="auto"/>
                          <w:jc w:val="right"/>
                          <w:rPr>
                            <w:rFonts w:cstheme="minorHAnsi"/>
                            <w:b/>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3B8EEFA7" w14:textId="77777777" w:rsidR="00474A4E" w:rsidRDefault="00000000" w:rsidP="00474A4E">
                        <w:pPr>
                          <w:spacing w:line="254" w:lineRule="auto"/>
                          <w:jc w:val="right"/>
                          <w:rPr>
                            <w:rFonts w:cstheme="minorHAnsi"/>
                            <w:b/>
                            <w:bCs/>
                            <w:sz w:val="12"/>
                            <w:szCs w:val="12"/>
                            <w:lang w:bidi="he-IL"/>
                          </w:rPr>
                        </w:pPr>
                        <w:r w:rsidRPr="00045AD1">
                          <w:rPr>
                            <w:color w:val="231F20"/>
                            <w:sz w:val="12"/>
                            <w:szCs w:val="12"/>
                          </w:rPr>
                          <w:t>[●]</w:t>
                        </w:r>
                      </w:p>
                    </w:tc>
                    <w:tc>
                      <w:tcPr>
                        <w:tcW w:w="741" w:type="pct"/>
                        <w:tcBorders>
                          <w:top w:val="single" w:sz="4" w:space="0" w:color="auto"/>
                          <w:left w:val="single" w:sz="4" w:space="0" w:color="auto"/>
                          <w:bottom w:val="single" w:sz="4" w:space="0" w:color="auto"/>
                          <w:right w:val="single" w:sz="4" w:space="0" w:color="auto"/>
                        </w:tcBorders>
                      </w:tcPr>
                      <w:p w14:paraId="758CBC7F" w14:textId="77777777" w:rsidR="00474A4E" w:rsidRDefault="00000000" w:rsidP="00474A4E">
                        <w:pPr>
                          <w:spacing w:line="254" w:lineRule="auto"/>
                          <w:jc w:val="right"/>
                          <w:rPr>
                            <w:rFonts w:cstheme="minorHAnsi"/>
                            <w:b/>
                            <w:bCs/>
                            <w:sz w:val="12"/>
                            <w:szCs w:val="12"/>
                            <w:lang w:bidi="he-IL"/>
                          </w:rPr>
                        </w:pPr>
                        <w:r w:rsidRPr="00045AD1">
                          <w:rPr>
                            <w:color w:val="231F20"/>
                            <w:sz w:val="12"/>
                            <w:szCs w:val="12"/>
                          </w:rPr>
                          <w:t>[●]</w:t>
                        </w:r>
                      </w:p>
                    </w:tc>
                  </w:tr>
                  <w:tr w:rsidR="00474A4E" w14:paraId="1AE7711B" w14:textId="77777777" w:rsidTr="004B2DD3">
                    <w:trPr>
                      <w:trHeight w:val="157"/>
                    </w:trPr>
                    <w:tc>
                      <w:tcPr>
                        <w:tcW w:w="1416" w:type="pct"/>
                        <w:tcBorders>
                          <w:top w:val="single" w:sz="4" w:space="0" w:color="auto"/>
                          <w:left w:val="single" w:sz="4" w:space="0" w:color="auto"/>
                          <w:bottom w:val="single" w:sz="4" w:space="0" w:color="auto"/>
                          <w:right w:val="single" w:sz="4" w:space="0" w:color="auto"/>
                        </w:tcBorders>
                        <w:hideMark/>
                      </w:tcPr>
                      <w:p w14:paraId="2AD41AFA" w14:textId="77777777" w:rsidR="00474A4E" w:rsidRDefault="00000000" w:rsidP="00474A4E">
                        <w:pPr>
                          <w:spacing w:line="254" w:lineRule="auto"/>
                          <w:rPr>
                            <w:rFonts w:cstheme="minorHAnsi"/>
                            <w:b/>
                            <w:sz w:val="12"/>
                            <w:szCs w:val="12"/>
                            <w:lang w:bidi="he-IL"/>
                          </w:rPr>
                        </w:pPr>
                        <w:r>
                          <w:rPr>
                            <w:rFonts w:cstheme="minorHAnsi"/>
                            <w:b/>
                            <w:sz w:val="12"/>
                            <w:szCs w:val="12"/>
                            <w:lang w:bidi="he-IL"/>
                          </w:rPr>
                          <w:t xml:space="preserve">Net cash used in investing activities </w:t>
                        </w:r>
                      </w:p>
                    </w:tc>
                    <w:tc>
                      <w:tcPr>
                        <w:tcW w:w="642" w:type="pct"/>
                        <w:tcBorders>
                          <w:top w:val="single" w:sz="4" w:space="0" w:color="auto"/>
                          <w:left w:val="single" w:sz="4" w:space="0" w:color="auto"/>
                          <w:bottom w:val="single" w:sz="4" w:space="0" w:color="auto"/>
                          <w:right w:val="single" w:sz="4" w:space="0" w:color="auto"/>
                        </w:tcBorders>
                      </w:tcPr>
                      <w:p w14:paraId="261BA537" w14:textId="77777777" w:rsidR="00474A4E" w:rsidRPr="009E6BE1" w:rsidRDefault="00000000" w:rsidP="00474A4E">
                        <w:pPr>
                          <w:tabs>
                            <w:tab w:val="left" w:pos="729"/>
                            <w:tab w:val="right" w:pos="2482"/>
                          </w:tabs>
                          <w:spacing w:line="254" w:lineRule="auto"/>
                          <w:jc w:val="right"/>
                          <w:rPr>
                            <w:rFonts w:cstheme="minorHAnsi"/>
                            <w:b/>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0D9DF1E5" w14:textId="77777777" w:rsidR="00474A4E" w:rsidRDefault="00000000" w:rsidP="00474A4E">
                        <w:pPr>
                          <w:tabs>
                            <w:tab w:val="left" w:pos="729"/>
                            <w:tab w:val="right" w:pos="2482"/>
                          </w:tabs>
                          <w:spacing w:line="254" w:lineRule="auto"/>
                          <w:jc w:val="right"/>
                          <w:rPr>
                            <w:rFonts w:cstheme="minorHAnsi"/>
                            <w:b/>
                            <w:sz w:val="12"/>
                            <w:szCs w:val="12"/>
                          </w:rPr>
                        </w:pPr>
                        <w:r w:rsidRPr="00045AD1">
                          <w:rPr>
                            <w:color w:val="231F20"/>
                            <w:sz w:val="12"/>
                            <w:szCs w:val="12"/>
                          </w:rPr>
                          <w:t>[●]</w:t>
                        </w:r>
                      </w:p>
                    </w:tc>
                    <w:tc>
                      <w:tcPr>
                        <w:tcW w:w="781" w:type="pct"/>
                        <w:tcBorders>
                          <w:top w:val="single" w:sz="4" w:space="0" w:color="auto"/>
                          <w:left w:val="single" w:sz="4" w:space="0" w:color="auto"/>
                          <w:bottom w:val="single" w:sz="4" w:space="0" w:color="auto"/>
                          <w:right w:val="single" w:sz="4" w:space="0" w:color="auto"/>
                        </w:tcBorders>
                      </w:tcPr>
                      <w:p w14:paraId="7F559988" w14:textId="77777777" w:rsidR="00474A4E" w:rsidRDefault="00000000" w:rsidP="00474A4E">
                        <w:pPr>
                          <w:tabs>
                            <w:tab w:val="left" w:pos="729"/>
                            <w:tab w:val="right" w:pos="2482"/>
                          </w:tabs>
                          <w:spacing w:line="254" w:lineRule="auto"/>
                          <w:jc w:val="right"/>
                          <w:rPr>
                            <w:rFonts w:cstheme="minorHAnsi"/>
                            <w:b/>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11EFF138" w14:textId="77777777" w:rsidR="00474A4E" w:rsidRDefault="00000000" w:rsidP="00474A4E">
                        <w:pPr>
                          <w:tabs>
                            <w:tab w:val="left" w:pos="729"/>
                            <w:tab w:val="right" w:pos="2482"/>
                          </w:tabs>
                          <w:spacing w:line="254" w:lineRule="auto"/>
                          <w:jc w:val="right"/>
                          <w:rPr>
                            <w:rFonts w:cstheme="minorHAnsi"/>
                            <w:sz w:val="12"/>
                            <w:szCs w:val="12"/>
                            <w:lang w:bidi="he-IL"/>
                          </w:rPr>
                        </w:pPr>
                        <w:r w:rsidRPr="00045AD1">
                          <w:rPr>
                            <w:color w:val="231F20"/>
                            <w:sz w:val="12"/>
                            <w:szCs w:val="12"/>
                          </w:rPr>
                          <w:t>[●]</w:t>
                        </w:r>
                      </w:p>
                    </w:tc>
                    <w:tc>
                      <w:tcPr>
                        <w:tcW w:w="741" w:type="pct"/>
                        <w:tcBorders>
                          <w:top w:val="single" w:sz="4" w:space="0" w:color="auto"/>
                          <w:left w:val="single" w:sz="4" w:space="0" w:color="auto"/>
                          <w:bottom w:val="single" w:sz="4" w:space="0" w:color="auto"/>
                          <w:right w:val="single" w:sz="4" w:space="0" w:color="auto"/>
                        </w:tcBorders>
                      </w:tcPr>
                      <w:p w14:paraId="3D0599BB" w14:textId="77777777" w:rsidR="00474A4E" w:rsidRDefault="00000000" w:rsidP="00474A4E">
                        <w:pPr>
                          <w:tabs>
                            <w:tab w:val="left" w:pos="729"/>
                            <w:tab w:val="right" w:pos="2482"/>
                          </w:tabs>
                          <w:spacing w:line="254" w:lineRule="auto"/>
                          <w:jc w:val="right"/>
                          <w:rPr>
                            <w:rFonts w:cstheme="minorHAnsi"/>
                            <w:sz w:val="12"/>
                            <w:szCs w:val="12"/>
                            <w:lang w:bidi="he-IL"/>
                          </w:rPr>
                        </w:pPr>
                        <w:r w:rsidRPr="00045AD1">
                          <w:rPr>
                            <w:color w:val="231F20"/>
                            <w:sz w:val="12"/>
                            <w:szCs w:val="12"/>
                          </w:rPr>
                          <w:t>[●]</w:t>
                        </w:r>
                      </w:p>
                    </w:tc>
                  </w:tr>
                  <w:tr w:rsidR="00474A4E" w14:paraId="36F8A24A" w14:textId="77777777" w:rsidTr="004B2DD3">
                    <w:trPr>
                      <w:trHeight w:val="157"/>
                    </w:trPr>
                    <w:tc>
                      <w:tcPr>
                        <w:tcW w:w="1416" w:type="pct"/>
                        <w:tcBorders>
                          <w:top w:val="single" w:sz="4" w:space="0" w:color="auto"/>
                          <w:left w:val="single" w:sz="4" w:space="0" w:color="auto"/>
                          <w:bottom w:val="single" w:sz="4" w:space="0" w:color="auto"/>
                          <w:right w:val="single" w:sz="4" w:space="0" w:color="auto"/>
                        </w:tcBorders>
                        <w:hideMark/>
                      </w:tcPr>
                      <w:p w14:paraId="3BEAC7F0" w14:textId="77777777" w:rsidR="00474A4E" w:rsidRDefault="00000000" w:rsidP="00474A4E">
                        <w:pPr>
                          <w:spacing w:line="254" w:lineRule="auto"/>
                          <w:rPr>
                            <w:rFonts w:cstheme="minorHAnsi"/>
                            <w:b/>
                            <w:sz w:val="12"/>
                            <w:szCs w:val="12"/>
                            <w:lang w:bidi="he-IL"/>
                          </w:rPr>
                        </w:pPr>
                        <w:r>
                          <w:rPr>
                            <w:rFonts w:cstheme="minorHAnsi"/>
                            <w:b/>
                            <w:sz w:val="12"/>
                            <w:szCs w:val="12"/>
                            <w:lang w:bidi="he-IL"/>
                          </w:rPr>
                          <w:t xml:space="preserve">Net cash from financing activities </w:t>
                        </w:r>
                      </w:p>
                    </w:tc>
                    <w:tc>
                      <w:tcPr>
                        <w:tcW w:w="642" w:type="pct"/>
                        <w:tcBorders>
                          <w:top w:val="single" w:sz="4" w:space="0" w:color="auto"/>
                          <w:left w:val="single" w:sz="4" w:space="0" w:color="auto"/>
                          <w:bottom w:val="single" w:sz="4" w:space="0" w:color="auto"/>
                          <w:right w:val="single" w:sz="4" w:space="0" w:color="auto"/>
                        </w:tcBorders>
                      </w:tcPr>
                      <w:p w14:paraId="390525B1" w14:textId="77777777" w:rsidR="00474A4E" w:rsidRPr="009E6BE1" w:rsidRDefault="00000000" w:rsidP="00474A4E">
                        <w:pPr>
                          <w:spacing w:line="254" w:lineRule="auto"/>
                          <w:jc w:val="right"/>
                          <w:rPr>
                            <w:rFonts w:cstheme="minorHAnsi"/>
                            <w:b/>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1583D989" w14:textId="77777777" w:rsidR="00474A4E" w:rsidRDefault="00000000" w:rsidP="00474A4E">
                        <w:pPr>
                          <w:spacing w:line="254" w:lineRule="auto"/>
                          <w:jc w:val="right"/>
                          <w:rPr>
                            <w:rFonts w:cstheme="minorHAnsi"/>
                            <w:b/>
                            <w:sz w:val="12"/>
                            <w:szCs w:val="12"/>
                          </w:rPr>
                        </w:pPr>
                        <w:r w:rsidRPr="00045AD1">
                          <w:rPr>
                            <w:color w:val="231F20"/>
                            <w:sz w:val="12"/>
                            <w:szCs w:val="12"/>
                          </w:rPr>
                          <w:t>[●]</w:t>
                        </w:r>
                      </w:p>
                    </w:tc>
                    <w:tc>
                      <w:tcPr>
                        <w:tcW w:w="781" w:type="pct"/>
                        <w:tcBorders>
                          <w:top w:val="single" w:sz="4" w:space="0" w:color="auto"/>
                          <w:left w:val="single" w:sz="4" w:space="0" w:color="auto"/>
                          <w:bottom w:val="single" w:sz="4" w:space="0" w:color="auto"/>
                          <w:right w:val="single" w:sz="4" w:space="0" w:color="auto"/>
                        </w:tcBorders>
                      </w:tcPr>
                      <w:p w14:paraId="7E3D1543" w14:textId="77777777" w:rsidR="00474A4E" w:rsidRDefault="00000000" w:rsidP="00474A4E">
                        <w:pPr>
                          <w:spacing w:line="254" w:lineRule="auto"/>
                          <w:jc w:val="right"/>
                          <w:rPr>
                            <w:rFonts w:cstheme="minorHAnsi"/>
                            <w:b/>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0865A9E6" w14:textId="77777777" w:rsidR="00474A4E" w:rsidRDefault="00000000" w:rsidP="00474A4E">
                        <w:pPr>
                          <w:spacing w:line="254" w:lineRule="auto"/>
                          <w:jc w:val="right"/>
                          <w:rPr>
                            <w:rFonts w:cstheme="minorHAnsi"/>
                            <w:b/>
                            <w:bCs/>
                            <w:sz w:val="12"/>
                            <w:szCs w:val="12"/>
                            <w:lang w:bidi="he-IL"/>
                          </w:rPr>
                        </w:pPr>
                        <w:r w:rsidRPr="00045AD1">
                          <w:rPr>
                            <w:color w:val="231F20"/>
                            <w:sz w:val="12"/>
                            <w:szCs w:val="12"/>
                          </w:rPr>
                          <w:t>[●]</w:t>
                        </w:r>
                      </w:p>
                    </w:tc>
                    <w:tc>
                      <w:tcPr>
                        <w:tcW w:w="741" w:type="pct"/>
                        <w:tcBorders>
                          <w:top w:val="single" w:sz="4" w:space="0" w:color="auto"/>
                          <w:left w:val="single" w:sz="4" w:space="0" w:color="auto"/>
                          <w:bottom w:val="single" w:sz="4" w:space="0" w:color="auto"/>
                          <w:right w:val="single" w:sz="4" w:space="0" w:color="auto"/>
                        </w:tcBorders>
                      </w:tcPr>
                      <w:p w14:paraId="3F338817" w14:textId="77777777" w:rsidR="00474A4E" w:rsidRDefault="00000000" w:rsidP="00474A4E">
                        <w:pPr>
                          <w:spacing w:line="254" w:lineRule="auto"/>
                          <w:jc w:val="right"/>
                          <w:rPr>
                            <w:rFonts w:cstheme="minorHAnsi"/>
                            <w:b/>
                            <w:bCs/>
                            <w:sz w:val="12"/>
                            <w:szCs w:val="12"/>
                            <w:lang w:bidi="he-IL"/>
                          </w:rPr>
                        </w:pPr>
                        <w:r w:rsidRPr="00045AD1">
                          <w:rPr>
                            <w:color w:val="231F20"/>
                            <w:sz w:val="12"/>
                            <w:szCs w:val="12"/>
                          </w:rPr>
                          <w:t>[●]</w:t>
                        </w:r>
                      </w:p>
                    </w:tc>
                  </w:tr>
                  <w:tr w:rsidR="00474A4E" w14:paraId="0D1E7569" w14:textId="77777777" w:rsidTr="004B2DD3">
                    <w:trPr>
                      <w:trHeight w:val="164"/>
                    </w:trPr>
                    <w:tc>
                      <w:tcPr>
                        <w:tcW w:w="1416" w:type="pct"/>
                        <w:tcBorders>
                          <w:top w:val="single" w:sz="4" w:space="0" w:color="auto"/>
                          <w:left w:val="single" w:sz="4" w:space="0" w:color="auto"/>
                          <w:bottom w:val="single" w:sz="4" w:space="0" w:color="auto"/>
                          <w:right w:val="single" w:sz="4" w:space="0" w:color="auto"/>
                        </w:tcBorders>
                        <w:hideMark/>
                      </w:tcPr>
                      <w:p w14:paraId="7B76B2BE" w14:textId="77777777" w:rsidR="00474A4E" w:rsidRDefault="00000000" w:rsidP="00474A4E">
                        <w:pPr>
                          <w:spacing w:line="254" w:lineRule="auto"/>
                          <w:rPr>
                            <w:rFonts w:cstheme="minorHAnsi"/>
                            <w:sz w:val="12"/>
                            <w:szCs w:val="12"/>
                            <w:lang w:bidi="he-IL"/>
                          </w:rPr>
                        </w:pPr>
                        <w:r>
                          <w:rPr>
                            <w:rFonts w:cstheme="minorHAnsi"/>
                            <w:sz w:val="12"/>
                            <w:szCs w:val="12"/>
                            <w:lang w:bidi="he-IL"/>
                          </w:rPr>
                          <w:t>Net increase/(decrease) in cash and cash equivalent</w:t>
                        </w:r>
                      </w:p>
                    </w:tc>
                    <w:tc>
                      <w:tcPr>
                        <w:tcW w:w="642" w:type="pct"/>
                        <w:tcBorders>
                          <w:top w:val="single" w:sz="4" w:space="0" w:color="auto"/>
                          <w:left w:val="single" w:sz="4" w:space="0" w:color="auto"/>
                          <w:bottom w:val="single" w:sz="4" w:space="0" w:color="auto"/>
                          <w:right w:val="single" w:sz="4" w:space="0" w:color="auto"/>
                        </w:tcBorders>
                      </w:tcPr>
                      <w:p w14:paraId="13B41644" w14:textId="77777777" w:rsidR="00474A4E" w:rsidRPr="009E6BE1" w:rsidRDefault="00000000" w:rsidP="00474A4E">
                        <w:pPr>
                          <w:spacing w:line="254" w:lineRule="auto"/>
                          <w:jc w:val="right"/>
                          <w:rPr>
                            <w:rFonts w:cstheme="minorHAnsi"/>
                            <w:bCs/>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7EC6F043" w14:textId="77777777" w:rsidR="00474A4E" w:rsidRDefault="00000000" w:rsidP="00474A4E">
                        <w:pPr>
                          <w:spacing w:line="254" w:lineRule="auto"/>
                          <w:jc w:val="right"/>
                          <w:rPr>
                            <w:rFonts w:cstheme="minorHAnsi"/>
                            <w:bCs/>
                            <w:sz w:val="12"/>
                            <w:szCs w:val="12"/>
                          </w:rPr>
                        </w:pPr>
                        <w:r w:rsidRPr="00045AD1">
                          <w:rPr>
                            <w:color w:val="231F20"/>
                            <w:sz w:val="12"/>
                            <w:szCs w:val="12"/>
                          </w:rPr>
                          <w:t>[●]</w:t>
                        </w:r>
                      </w:p>
                    </w:tc>
                    <w:tc>
                      <w:tcPr>
                        <w:tcW w:w="781" w:type="pct"/>
                        <w:tcBorders>
                          <w:top w:val="single" w:sz="4" w:space="0" w:color="auto"/>
                          <w:left w:val="single" w:sz="4" w:space="0" w:color="auto"/>
                          <w:bottom w:val="single" w:sz="4" w:space="0" w:color="auto"/>
                          <w:right w:val="single" w:sz="4" w:space="0" w:color="auto"/>
                        </w:tcBorders>
                      </w:tcPr>
                      <w:p w14:paraId="30FC3812" w14:textId="77777777" w:rsidR="00474A4E" w:rsidRPr="008472CB" w:rsidRDefault="00000000" w:rsidP="00474A4E">
                        <w:pPr>
                          <w:spacing w:line="254" w:lineRule="auto"/>
                          <w:jc w:val="right"/>
                          <w:rPr>
                            <w:rFonts w:cstheme="minorHAnsi"/>
                            <w:bCs/>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56FFDC96" w14:textId="77777777" w:rsidR="00474A4E" w:rsidRPr="00EF6D76" w:rsidRDefault="00000000" w:rsidP="00474A4E">
                        <w:pPr>
                          <w:spacing w:line="254" w:lineRule="auto"/>
                          <w:jc w:val="right"/>
                          <w:rPr>
                            <w:rFonts w:cstheme="minorHAnsi"/>
                            <w:bCs/>
                            <w:sz w:val="12"/>
                            <w:szCs w:val="12"/>
                            <w:lang w:bidi="he-IL"/>
                          </w:rPr>
                        </w:pPr>
                        <w:r w:rsidRPr="00045AD1">
                          <w:rPr>
                            <w:color w:val="231F20"/>
                            <w:sz w:val="12"/>
                            <w:szCs w:val="12"/>
                          </w:rPr>
                          <w:t>[●]</w:t>
                        </w:r>
                      </w:p>
                    </w:tc>
                    <w:tc>
                      <w:tcPr>
                        <w:tcW w:w="741" w:type="pct"/>
                        <w:tcBorders>
                          <w:top w:val="single" w:sz="4" w:space="0" w:color="auto"/>
                          <w:left w:val="single" w:sz="4" w:space="0" w:color="auto"/>
                          <w:bottom w:val="single" w:sz="4" w:space="0" w:color="auto"/>
                          <w:right w:val="single" w:sz="4" w:space="0" w:color="auto"/>
                        </w:tcBorders>
                      </w:tcPr>
                      <w:p w14:paraId="30BE3C5C" w14:textId="77777777" w:rsidR="00474A4E" w:rsidRDefault="00000000" w:rsidP="00474A4E">
                        <w:pPr>
                          <w:spacing w:line="254" w:lineRule="auto"/>
                          <w:jc w:val="right"/>
                          <w:rPr>
                            <w:rFonts w:cstheme="minorHAnsi"/>
                            <w:sz w:val="12"/>
                            <w:szCs w:val="12"/>
                            <w:lang w:bidi="he-IL"/>
                          </w:rPr>
                        </w:pPr>
                        <w:r w:rsidRPr="00045AD1">
                          <w:rPr>
                            <w:color w:val="231F20"/>
                            <w:sz w:val="12"/>
                            <w:szCs w:val="12"/>
                          </w:rPr>
                          <w:t>[●]</w:t>
                        </w:r>
                      </w:p>
                    </w:tc>
                  </w:tr>
                  <w:tr w:rsidR="00474A4E" w14:paraId="394A5E99" w14:textId="77777777" w:rsidTr="00474A4E">
                    <w:trPr>
                      <w:trHeight w:val="44"/>
                    </w:trPr>
                    <w:tc>
                      <w:tcPr>
                        <w:tcW w:w="1416" w:type="pct"/>
                        <w:tcBorders>
                          <w:top w:val="single" w:sz="4" w:space="0" w:color="auto"/>
                          <w:left w:val="single" w:sz="4" w:space="0" w:color="auto"/>
                          <w:bottom w:val="single" w:sz="4" w:space="0" w:color="auto"/>
                          <w:right w:val="single" w:sz="4" w:space="0" w:color="auto"/>
                        </w:tcBorders>
                        <w:hideMark/>
                      </w:tcPr>
                      <w:p w14:paraId="648AE468" w14:textId="77777777" w:rsidR="00474A4E" w:rsidRDefault="00000000" w:rsidP="00474A4E">
                        <w:pPr>
                          <w:spacing w:line="254" w:lineRule="auto"/>
                          <w:rPr>
                            <w:rFonts w:cstheme="minorHAnsi"/>
                            <w:b/>
                            <w:sz w:val="12"/>
                            <w:szCs w:val="12"/>
                            <w:lang w:bidi="he-IL"/>
                          </w:rPr>
                        </w:pPr>
                        <w:r>
                          <w:rPr>
                            <w:rFonts w:cstheme="minorHAnsi"/>
                            <w:b/>
                            <w:sz w:val="12"/>
                            <w:szCs w:val="12"/>
                            <w:lang w:bidi="he-IL"/>
                          </w:rPr>
                          <w:t>Cash and cash equivalents at beginning of period</w:t>
                        </w:r>
                      </w:p>
                    </w:tc>
                    <w:tc>
                      <w:tcPr>
                        <w:tcW w:w="642" w:type="pct"/>
                        <w:tcBorders>
                          <w:top w:val="single" w:sz="4" w:space="0" w:color="auto"/>
                          <w:left w:val="single" w:sz="4" w:space="0" w:color="auto"/>
                          <w:bottom w:val="single" w:sz="4" w:space="0" w:color="auto"/>
                          <w:right w:val="single" w:sz="4" w:space="0" w:color="auto"/>
                        </w:tcBorders>
                      </w:tcPr>
                      <w:p w14:paraId="3F694A84" w14:textId="77777777" w:rsidR="00474A4E" w:rsidRPr="009E6BE1" w:rsidRDefault="00000000" w:rsidP="00474A4E">
                        <w:pPr>
                          <w:spacing w:line="254" w:lineRule="auto"/>
                          <w:jc w:val="right"/>
                          <w:rPr>
                            <w:rFonts w:cstheme="minorHAnsi"/>
                            <w:bCs/>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455C7089" w14:textId="77777777" w:rsidR="00474A4E" w:rsidRDefault="00000000" w:rsidP="00474A4E">
                        <w:pPr>
                          <w:spacing w:line="254" w:lineRule="auto"/>
                          <w:jc w:val="right"/>
                          <w:rPr>
                            <w:rFonts w:cstheme="minorHAnsi"/>
                            <w:bCs/>
                            <w:sz w:val="12"/>
                            <w:szCs w:val="12"/>
                          </w:rPr>
                        </w:pPr>
                        <w:r w:rsidRPr="00045AD1">
                          <w:rPr>
                            <w:color w:val="231F20"/>
                            <w:sz w:val="12"/>
                            <w:szCs w:val="12"/>
                          </w:rPr>
                          <w:t>[●]</w:t>
                        </w:r>
                      </w:p>
                    </w:tc>
                    <w:tc>
                      <w:tcPr>
                        <w:tcW w:w="781" w:type="pct"/>
                        <w:tcBorders>
                          <w:top w:val="single" w:sz="4" w:space="0" w:color="auto"/>
                          <w:left w:val="single" w:sz="4" w:space="0" w:color="auto"/>
                          <w:bottom w:val="single" w:sz="4" w:space="0" w:color="auto"/>
                          <w:right w:val="single" w:sz="4" w:space="0" w:color="auto"/>
                        </w:tcBorders>
                      </w:tcPr>
                      <w:p w14:paraId="065615A9" w14:textId="77777777" w:rsidR="00474A4E" w:rsidRPr="008472CB" w:rsidRDefault="00000000" w:rsidP="00474A4E">
                        <w:pPr>
                          <w:spacing w:line="254" w:lineRule="auto"/>
                          <w:jc w:val="right"/>
                          <w:rPr>
                            <w:rFonts w:cstheme="minorHAnsi"/>
                            <w:bCs/>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2F89985D" w14:textId="77777777" w:rsidR="00474A4E" w:rsidRDefault="00000000" w:rsidP="00474A4E">
                        <w:pPr>
                          <w:spacing w:line="254" w:lineRule="auto"/>
                          <w:jc w:val="right"/>
                          <w:rPr>
                            <w:rFonts w:cstheme="minorHAnsi"/>
                            <w:b/>
                            <w:bCs/>
                            <w:sz w:val="12"/>
                            <w:szCs w:val="12"/>
                            <w:lang w:bidi="he-IL"/>
                          </w:rPr>
                        </w:pPr>
                        <w:r w:rsidRPr="00045AD1">
                          <w:rPr>
                            <w:color w:val="231F20"/>
                            <w:sz w:val="12"/>
                            <w:szCs w:val="12"/>
                          </w:rPr>
                          <w:t>[●]</w:t>
                        </w:r>
                      </w:p>
                    </w:tc>
                    <w:tc>
                      <w:tcPr>
                        <w:tcW w:w="741" w:type="pct"/>
                        <w:tcBorders>
                          <w:top w:val="single" w:sz="4" w:space="0" w:color="auto"/>
                          <w:left w:val="single" w:sz="4" w:space="0" w:color="auto"/>
                          <w:bottom w:val="single" w:sz="4" w:space="0" w:color="auto"/>
                          <w:right w:val="single" w:sz="4" w:space="0" w:color="auto"/>
                        </w:tcBorders>
                      </w:tcPr>
                      <w:p w14:paraId="4CA6E274" w14:textId="77777777" w:rsidR="00474A4E" w:rsidRDefault="00000000" w:rsidP="00474A4E">
                        <w:pPr>
                          <w:spacing w:line="254" w:lineRule="auto"/>
                          <w:jc w:val="right"/>
                          <w:rPr>
                            <w:rFonts w:cstheme="minorHAnsi"/>
                            <w:b/>
                            <w:bCs/>
                            <w:sz w:val="12"/>
                            <w:szCs w:val="12"/>
                            <w:lang w:bidi="he-IL"/>
                          </w:rPr>
                        </w:pPr>
                        <w:r w:rsidRPr="00045AD1">
                          <w:rPr>
                            <w:color w:val="231F20"/>
                            <w:sz w:val="12"/>
                            <w:szCs w:val="12"/>
                          </w:rPr>
                          <w:t>[●]</w:t>
                        </w:r>
                      </w:p>
                    </w:tc>
                  </w:tr>
                  <w:tr w:rsidR="00474A4E" w14:paraId="661C5E27" w14:textId="77777777" w:rsidTr="004B2DD3">
                    <w:trPr>
                      <w:trHeight w:val="157"/>
                    </w:trPr>
                    <w:tc>
                      <w:tcPr>
                        <w:tcW w:w="1416" w:type="pct"/>
                        <w:tcBorders>
                          <w:top w:val="single" w:sz="4" w:space="0" w:color="auto"/>
                          <w:left w:val="single" w:sz="4" w:space="0" w:color="auto"/>
                          <w:bottom w:val="single" w:sz="4" w:space="0" w:color="auto"/>
                          <w:right w:val="single" w:sz="4" w:space="0" w:color="auto"/>
                        </w:tcBorders>
                        <w:hideMark/>
                      </w:tcPr>
                      <w:p w14:paraId="751BE0FB" w14:textId="77777777" w:rsidR="00474A4E" w:rsidRDefault="00000000" w:rsidP="00474A4E">
                        <w:pPr>
                          <w:spacing w:line="254" w:lineRule="auto"/>
                          <w:rPr>
                            <w:rFonts w:cstheme="minorHAnsi"/>
                            <w:b/>
                            <w:sz w:val="12"/>
                            <w:szCs w:val="12"/>
                            <w:lang w:bidi="he-IL"/>
                          </w:rPr>
                        </w:pPr>
                        <w:r>
                          <w:rPr>
                            <w:rFonts w:cstheme="minorHAnsi"/>
                            <w:b/>
                            <w:sz w:val="12"/>
                            <w:szCs w:val="12"/>
                            <w:lang w:bidi="he-IL"/>
                          </w:rPr>
                          <w:t>Cash and cash equivalents at end of period</w:t>
                        </w:r>
                      </w:p>
                    </w:tc>
                    <w:tc>
                      <w:tcPr>
                        <w:tcW w:w="642" w:type="pct"/>
                        <w:tcBorders>
                          <w:top w:val="single" w:sz="4" w:space="0" w:color="auto"/>
                          <w:left w:val="single" w:sz="4" w:space="0" w:color="auto"/>
                          <w:bottom w:val="single" w:sz="4" w:space="0" w:color="auto"/>
                          <w:right w:val="single" w:sz="4" w:space="0" w:color="auto"/>
                        </w:tcBorders>
                      </w:tcPr>
                      <w:p w14:paraId="4992EF60" w14:textId="77777777" w:rsidR="00474A4E" w:rsidRPr="009E6BE1" w:rsidRDefault="00000000" w:rsidP="00474A4E">
                        <w:pPr>
                          <w:spacing w:line="254" w:lineRule="auto"/>
                          <w:jc w:val="right"/>
                          <w:rPr>
                            <w:rFonts w:cstheme="minorHAnsi"/>
                            <w:b/>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24F608D3" w14:textId="77777777" w:rsidR="00474A4E" w:rsidRDefault="00000000" w:rsidP="00474A4E">
                        <w:pPr>
                          <w:spacing w:line="254" w:lineRule="auto"/>
                          <w:jc w:val="right"/>
                          <w:rPr>
                            <w:rFonts w:cstheme="minorHAnsi"/>
                            <w:b/>
                            <w:sz w:val="12"/>
                            <w:szCs w:val="12"/>
                          </w:rPr>
                        </w:pPr>
                        <w:r w:rsidRPr="00045AD1">
                          <w:rPr>
                            <w:color w:val="231F20"/>
                            <w:sz w:val="12"/>
                            <w:szCs w:val="12"/>
                          </w:rPr>
                          <w:t>[●]</w:t>
                        </w:r>
                      </w:p>
                    </w:tc>
                    <w:tc>
                      <w:tcPr>
                        <w:tcW w:w="781" w:type="pct"/>
                        <w:tcBorders>
                          <w:top w:val="single" w:sz="4" w:space="0" w:color="auto"/>
                          <w:left w:val="single" w:sz="4" w:space="0" w:color="auto"/>
                          <w:bottom w:val="single" w:sz="4" w:space="0" w:color="auto"/>
                          <w:right w:val="single" w:sz="4" w:space="0" w:color="auto"/>
                        </w:tcBorders>
                      </w:tcPr>
                      <w:p w14:paraId="0DBD3D0E" w14:textId="77777777" w:rsidR="00474A4E" w:rsidRDefault="00000000" w:rsidP="00474A4E">
                        <w:pPr>
                          <w:spacing w:line="254" w:lineRule="auto"/>
                          <w:jc w:val="right"/>
                          <w:rPr>
                            <w:rFonts w:cstheme="minorHAnsi"/>
                            <w:b/>
                            <w:sz w:val="12"/>
                            <w:szCs w:val="12"/>
                          </w:rPr>
                        </w:pPr>
                        <w:r w:rsidRPr="00045AD1">
                          <w:rPr>
                            <w:color w:val="231F20"/>
                            <w:sz w:val="12"/>
                            <w:szCs w:val="12"/>
                          </w:rPr>
                          <w:t>[●]</w:t>
                        </w:r>
                      </w:p>
                    </w:tc>
                    <w:tc>
                      <w:tcPr>
                        <w:tcW w:w="710" w:type="pct"/>
                        <w:tcBorders>
                          <w:top w:val="single" w:sz="4" w:space="0" w:color="auto"/>
                          <w:left w:val="single" w:sz="4" w:space="0" w:color="auto"/>
                          <w:bottom w:val="single" w:sz="4" w:space="0" w:color="auto"/>
                          <w:right w:val="single" w:sz="4" w:space="0" w:color="auto"/>
                        </w:tcBorders>
                      </w:tcPr>
                      <w:p w14:paraId="2FDBF09E" w14:textId="77777777" w:rsidR="00474A4E" w:rsidRDefault="00000000" w:rsidP="00474A4E">
                        <w:pPr>
                          <w:spacing w:line="254" w:lineRule="auto"/>
                          <w:jc w:val="right"/>
                          <w:rPr>
                            <w:rFonts w:cstheme="minorHAnsi"/>
                            <w:b/>
                            <w:sz w:val="12"/>
                            <w:szCs w:val="12"/>
                            <w:lang w:bidi="he-IL"/>
                          </w:rPr>
                        </w:pPr>
                        <w:r w:rsidRPr="00045AD1">
                          <w:rPr>
                            <w:color w:val="231F20"/>
                            <w:sz w:val="12"/>
                            <w:szCs w:val="12"/>
                          </w:rPr>
                          <w:t>[●]</w:t>
                        </w:r>
                      </w:p>
                    </w:tc>
                    <w:tc>
                      <w:tcPr>
                        <w:tcW w:w="741" w:type="pct"/>
                        <w:tcBorders>
                          <w:top w:val="single" w:sz="4" w:space="0" w:color="auto"/>
                          <w:left w:val="single" w:sz="4" w:space="0" w:color="auto"/>
                          <w:bottom w:val="single" w:sz="4" w:space="0" w:color="auto"/>
                          <w:right w:val="single" w:sz="4" w:space="0" w:color="auto"/>
                        </w:tcBorders>
                      </w:tcPr>
                      <w:p w14:paraId="23AAAF86" w14:textId="77777777" w:rsidR="00474A4E" w:rsidRDefault="00000000" w:rsidP="00474A4E">
                        <w:pPr>
                          <w:spacing w:line="254" w:lineRule="auto"/>
                          <w:jc w:val="right"/>
                          <w:rPr>
                            <w:rFonts w:cstheme="minorHAnsi"/>
                            <w:b/>
                            <w:sz w:val="12"/>
                            <w:szCs w:val="12"/>
                            <w:lang w:bidi="he-IL"/>
                          </w:rPr>
                        </w:pPr>
                        <w:r w:rsidRPr="00045AD1">
                          <w:rPr>
                            <w:color w:val="231F20"/>
                            <w:sz w:val="12"/>
                            <w:szCs w:val="12"/>
                          </w:rPr>
                          <w:t>[●]</w:t>
                        </w:r>
                      </w:p>
                    </w:tc>
                  </w:tr>
                </w:tbl>
                <w:p w14:paraId="6954DA07" w14:textId="77777777" w:rsidR="003A39B4" w:rsidRPr="00142C09" w:rsidRDefault="00000000" w:rsidP="00695ABB">
                  <w:pPr>
                    <w:ind w:right="174"/>
                    <w:rPr>
                      <w:sz w:val="12"/>
                      <w:szCs w:val="12"/>
                    </w:rPr>
                  </w:pPr>
                </w:p>
                <w:p w14:paraId="773D32E7" w14:textId="77777777" w:rsidR="003A39B4" w:rsidRDefault="00000000" w:rsidP="004B2DD3">
                  <w:pPr>
                    <w:spacing w:after="120"/>
                    <w:ind w:left="125" w:right="139"/>
                    <w:jc w:val="both"/>
                    <w:rPr>
                      <w:sz w:val="12"/>
                      <w:szCs w:val="12"/>
                    </w:rPr>
                  </w:pPr>
                  <w:bookmarkStart w:id="89" w:name="_Hlk116248693"/>
                  <w:proofErr w:type="gramStart"/>
                  <w:r w:rsidRPr="00142C09">
                    <w:rPr>
                      <w:sz w:val="12"/>
                      <w:szCs w:val="12"/>
                    </w:rPr>
                    <w:t>Subsequent to</w:t>
                  </w:r>
                  <w:proofErr w:type="gramEnd"/>
                  <w:r w:rsidRPr="00142C09">
                    <w:rPr>
                      <w:sz w:val="12"/>
                      <w:szCs w:val="12"/>
                    </w:rPr>
                    <w:t xml:space="preserve"> </w:t>
                  </w:r>
                  <w:r>
                    <w:rPr>
                      <w:sz w:val="12"/>
                      <w:szCs w:val="12"/>
                    </w:rPr>
                    <w:t>[●]</w:t>
                  </w:r>
                  <w:r w:rsidRPr="00142C09">
                    <w:rPr>
                      <w:sz w:val="12"/>
                      <w:szCs w:val="12"/>
                    </w:rPr>
                    <w:t xml:space="preserve">, being the date to which the </w:t>
                  </w:r>
                  <w:r>
                    <w:rPr>
                      <w:sz w:val="12"/>
                      <w:szCs w:val="12"/>
                    </w:rPr>
                    <w:t xml:space="preserve">latest </w:t>
                  </w:r>
                  <w:r>
                    <w:rPr>
                      <w:sz w:val="12"/>
                      <w:szCs w:val="12"/>
                    </w:rPr>
                    <w:t>un</w:t>
                  </w:r>
                  <w:r w:rsidRPr="00142C09">
                    <w:rPr>
                      <w:sz w:val="12"/>
                      <w:szCs w:val="12"/>
                    </w:rPr>
                    <w:t xml:space="preserve">audited </w:t>
                  </w:r>
                  <w:r>
                    <w:rPr>
                      <w:sz w:val="12"/>
                      <w:szCs w:val="12"/>
                    </w:rPr>
                    <w:t xml:space="preserve">interim </w:t>
                  </w:r>
                  <w:r>
                    <w:rPr>
                      <w:sz w:val="12"/>
                      <w:szCs w:val="12"/>
                    </w:rPr>
                    <w:t>f</w:t>
                  </w:r>
                  <w:r w:rsidRPr="00142C09">
                    <w:rPr>
                      <w:sz w:val="12"/>
                      <w:szCs w:val="12"/>
                    </w:rPr>
                    <w:t xml:space="preserve">inancial information in respect </w:t>
                  </w:r>
                  <w:r>
                    <w:rPr>
                      <w:sz w:val="12"/>
                      <w:szCs w:val="12"/>
                    </w:rPr>
                    <w:t xml:space="preserve">of </w:t>
                  </w:r>
                  <w:r>
                    <w:rPr>
                      <w:sz w:val="12"/>
                      <w:szCs w:val="12"/>
                    </w:rPr>
                    <w:t>[●]</w:t>
                  </w:r>
                  <w:r w:rsidRPr="00142C09">
                    <w:rPr>
                      <w:sz w:val="12"/>
                      <w:szCs w:val="12"/>
                    </w:rPr>
                    <w:t xml:space="preserve"> was p</w:t>
                  </w:r>
                  <w:r>
                    <w:rPr>
                      <w:sz w:val="12"/>
                      <w:szCs w:val="12"/>
                    </w:rPr>
                    <w:t xml:space="preserve">ublished the following significant changes in the in the financial condition of </w:t>
                  </w:r>
                  <w:r>
                    <w:rPr>
                      <w:sz w:val="12"/>
                      <w:szCs w:val="12"/>
                    </w:rPr>
                    <w:t>[●]</w:t>
                  </w:r>
                  <w:r>
                    <w:rPr>
                      <w:sz w:val="12"/>
                      <w:szCs w:val="12"/>
                    </w:rPr>
                    <w:t xml:space="preserve"> have occurred</w:t>
                  </w:r>
                  <w:r w:rsidRPr="00142C09">
                    <w:rPr>
                      <w:sz w:val="12"/>
                      <w:szCs w:val="12"/>
                    </w:rPr>
                    <w:t xml:space="preserve">: </w:t>
                  </w:r>
                </w:p>
                <w:p w14:paraId="01D6CB7F" w14:textId="77777777" w:rsidR="003A39B4" w:rsidRDefault="00000000" w:rsidP="00F13FDA">
                  <w:pPr>
                    <w:pStyle w:val="ListParagraph"/>
                    <w:numPr>
                      <w:ilvl w:val="0"/>
                      <w:numId w:val="11"/>
                    </w:numPr>
                    <w:spacing w:after="120"/>
                    <w:ind w:left="409" w:right="139" w:hanging="284"/>
                    <w:rPr>
                      <w:sz w:val="12"/>
                      <w:szCs w:val="12"/>
                    </w:rPr>
                  </w:pPr>
                  <w:r w:rsidRPr="00142C09">
                    <w:rPr>
                      <w:noProof/>
                      <w:sz w:val="12"/>
                      <w:szCs w:val="12"/>
                    </w:rPr>
                    <mc:AlternateContent>
                      <mc:Choice Requires="wps">
                        <w:drawing>
                          <wp:anchor distT="0" distB="0" distL="114300" distR="114300" simplePos="0" relativeHeight="252100608" behindDoc="0" locked="0" layoutInCell="1" allowOverlap="1" wp14:anchorId="57DBC73E" wp14:editId="257787CB">
                            <wp:simplePos x="0" y="0"/>
                            <wp:positionH relativeFrom="page">
                              <wp:posOffset>6471603</wp:posOffset>
                            </wp:positionH>
                            <wp:positionV relativeFrom="paragraph">
                              <wp:posOffset>152400</wp:posOffset>
                            </wp:positionV>
                            <wp:extent cx="633095" cy="507682"/>
                            <wp:effectExtent l="0" t="0" r="0" b="698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507682"/>
                                    </a:xfrm>
                                    <a:prstGeom prst="rect">
                                      <a:avLst/>
                                    </a:prstGeom>
                                    <a:solidFill>
                                      <a:srgbClr val="FFFFFF"/>
                                    </a:solidFill>
                                    <a:ln w="9525">
                                      <a:noFill/>
                                      <a:miter lim="800000"/>
                                      <a:headEnd/>
                                      <a:tailEnd/>
                                    </a:ln>
                                  </wps:spPr>
                                  <wps:txbx>
                                    <w:txbxContent>
                                      <w:p w14:paraId="34A3963F" w14:textId="77777777" w:rsidR="003A39B4" w:rsidRDefault="00000000" w:rsidP="007A70AA">
                                        <w:pPr>
                                          <w:rPr>
                                            <w:sz w:val="14"/>
                                            <w:szCs w:val="14"/>
                                          </w:rPr>
                                        </w:pPr>
                                      </w:p>
                                      <w:p w14:paraId="02C7BDB7" w14:textId="77777777" w:rsidR="003A39B4" w:rsidRPr="005C22D1" w:rsidRDefault="00000000" w:rsidP="007A70AA">
                                        <w:pPr>
                                          <w:rPr>
                                            <w:color w:val="00B050"/>
                                            <w:sz w:val="14"/>
                                            <w:szCs w:val="14"/>
                                          </w:rPr>
                                        </w:pPr>
                                        <w:r>
                                          <w:rPr>
                                            <w:color w:val="00B050"/>
                                            <w:sz w:val="14"/>
                                            <w:szCs w:val="14"/>
                                          </w:rPr>
                                          <w:t>Ax 1 (19.1.1)</w:t>
                                        </w:r>
                                      </w:p>
                                      <w:p w14:paraId="43C5CC41" w14:textId="77777777" w:rsidR="003A39B4" w:rsidRDefault="00000000" w:rsidP="007A70AA">
                                        <w:pPr>
                                          <w:rPr>
                                            <w:sz w:val="14"/>
                                            <w:szCs w:val="14"/>
                                          </w:rPr>
                                        </w:pPr>
                                      </w:p>
                                      <w:p w14:paraId="1639AAFE" w14:textId="77777777" w:rsidR="003A39B4" w:rsidRDefault="00000000" w:rsidP="007A70AA">
                                        <w:pPr>
                                          <w:rPr>
                                            <w:sz w:val="14"/>
                                            <w:szCs w:val="14"/>
                                          </w:rPr>
                                        </w:pPr>
                                      </w:p>
                                      <w:p w14:paraId="3D61806E" w14:textId="77777777" w:rsidR="003A39B4" w:rsidRDefault="00000000" w:rsidP="007A70AA">
                                        <w:pPr>
                                          <w:rPr>
                                            <w:sz w:val="14"/>
                                            <w:szCs w:val="14"/>
                                          </w:rPr>
                                        </w:pPr>
                                      </w:p>
                                      <w:p w14:paraId="6088D19A" w14:textId="77777777" w:rsidR="003A39B4" w:rsidRDefault="00000000" w:rsidP="007A70AA">
                                        <w:pPr>
                                          <w:rPr>
                                            <w:sz w:val="14"/>
                                            <w:szCs w:val="14"/>
                                          </w:rPr>
                                        </w:pPr>
                                      </w:p>
                                      <w:p w14:paraId="7BDDF262" w14:textId="77777777" w:rsidR="003A39B4" w:rsidRDefault="00000000" w:rsidP="007A70AA">
                                        <w:pPr>
                                          <w:rPr>
                                            <w:sz w:val="14"/>
                                            <w:szCs w:val="14"/>
                                          </w:rPr>
                                        </w:pPr>
                                      </w:p>
                                      <w:p w14:paraId="0CA899F5" w14:textId="77777777" w:rsidR="003A39B4" w:rsidRDefault="00000000" w:rsidP="007A70AA">
                                        <w:pPr>
                                          <w:rPr>
                                            <w:sz w:val="14"/>
                                            <w:szCs w:val="14"/>
                                          </w:rPr>
                                        </w:pPr>
                                      </w:p>
                                      <w:p w14:paraId="3B270553" w14:textId="77777777" w:rsidR="003A39B4" w:rsidRDefault="00000000" w:rsidP="007A70AA">
                                        <w:pPr>
                                          <w:rPr>
                                            <w:sz w:val="14"/>
                                            <w:szCs w:val="14"/>
                                          </w:rPr>
                                        </w:pPr>
                                      </w:p>
                                      <w:p w14:paraId="63041944" w14:textId="77777777" w:rsidR="003A39B4" w:rsidRDefault="00000000" w:rsidP="007A70AA">
                                        <w:pPr>
                                          <w:rPr>
                                            <w:sz w:val="14"/>
                                            <w:szCs w:val="14"/>
                                          </w:rPr>
                                        </w:pPr>
                                      </w:p>
                                      <w:p w14:paraId="2F4A36EC" w14:textId="77777777" w:rsidR="003A39B4" w:rsidRDefault="00000000" w:rsidP="007A70AA">
                                        <w:pPr>
                                          <w:rPr>
                                            <w:sz w:val="14"/>
                                            <w:szCs w:val="14"/>
                                          </w:rPr>
                                        </w:pPr>
                                      </w:p>
                                      <w:p w14:paraId="4D29C0D1" w14:textId="77777777" w:rsidR="003A39B4" w:rsidRDefault="00000000" w:rsidP="007A70AA">
                                        <w:pPr>
                                          <w:rPr>
                                            <w:sz w:val="14"/>
                                            <w:szCs w:val="14"/>
                                          </w:rPr>
                                        </w:pPr>
                                      </w:p>
                                      <w:p w14:paraId="55D6FDE5" w14:textId="77777777" w:rsidR="003A39B4" w:rsidRDefault="00000000" w:rsidP="007A70AA">
                                        <w:pPr>
                                          <w:rPr>
                                            <w:sz w:val="14"/>
                                            <w:szCs w:val="14"/>
                                          </w:rPr>
                                        </w:pPr>
                                      </w:p>
                                      <w:p w14:paraId="33D73094" w14:textId="77777777" w:rsidR="003A39B4" w:rsidRPr="008B02A8" w:rsidRDefault="00000000" w:rsidP="007A70AA">
                                        <w:pPr>
                                          <w:rPr>
                                            <w:sz w:val="14"/>
                                            <w:szCs w:val="14"/>
                                          </w:rPr>
                                        </w:pPr>
                                      </w:p>
                                      <w:p w14:paraId="616F774E" w14:textId="77777777" w:rsidR="003A39B4" w:rsidRPr="008B02A8" w:rsidRDefault="00000000" w:rsidP="007A70AA">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BC73E" id="_x0000_s1029" type="#_x0000_t202" style="position:absolute;left:0;text-align:left;margin-left:509.6pt;margin-top:12pt;width:49.85pt;height:39.95pt;z-index:252100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" stroked="f">
                            <v:textbox>
                              <w:txbxContent>
                                <w:p w14:paraId="34A3963F" w14:textId="77777777" w:rsidR="003A39B4" w:rsidRDefault="00000000" w:rsidP="007A70AA">
                                  <w:pPr>
                                    <w:rPr>
                                      <w:sz w:val="14"/>
                                      <w:szCs w:val="14"/>
                                    </w:rPr>
                                  </w:pPr>
                                </w:p>
                                <w:p w14:paraId="02C7BDB7" w14:textId="77777777" w:rsidR="003A39B4" w:rsidRPr="005C22D1" w:rsidRDefault="00000000" w:rsidP="007A70AA">
                                  <w:pPr>
                                    <w:rPr>
                                      <w:color w:val="00B050"/>
                                      <w:sz w:val="14"/>
                                      <w:szCs w:val="14"/>
                                    </w:rPr>
                                  </w:pPr>
                                  <w:r>
                                    <w:rPr>
                                      <w:color w:val="00B050"/>
                                      <w:sz w:val="14"/>
                                      <w:szCs w:val="14"/>
                                    </w:rPr>
                                    <w:t>Ax 1 (19.1.1)</w:t>
                                  </w:r>
                                </w:p>
                                <w:p w14:paraId="43C5CC41" w14:textId="77777777" w:rsidR="003A39B4" w:rsidRDefault="00000000" w:rsidP="007A70AA">
                                  <w:pPr>
                                    <w:rPr>
                                      <w:sz w:val="14"/>
                                      <w:szCs w:val="14"/>
                                    </w:rPr>
                                  </w:pPr>
                                </w:p>
                                <w:p w14:paraId="1639AAFE" w14:textId="77777777" w:rsidR="003A39B4" w:rsidRDefault="00000000" w:rsidP="007A70AA">
                                  <w:pPr>
                                    <w:rPr>
                                      <w:sz w:val="14"/>
                                      <w:szCs w:val="14"/>
                                    </w:rPr>
                                  </w:pPr>
                                </w:p>
                                <w:p w14:paraId="3D61806E" w14:textId="77777777" w:rsidR="003A39B4" w:rsidRDefault="00000000" w:rsidP="007A70AA">
                                  <w:pPr>
                                    <w:rPr>
                                      <w:sz w:val="14"/>
                                      <w:szCs w:val="14"/>
                                    </w:rPr>
                                  </w:pPr>
                                </w:p>
                                <w:p w14:paraId="6088D19A" w14:textId="77777777" w:rsidR="003A39B4" w:rsidRDefault="00000000" w:rsidP="007A70AA">
                                  <w:pPr>
                                    <w:rPr>
                                      <w:sz w:val="14"/>
                                      <w:szCs w:val="14"/>
                                    </w:rPr>
                                  </w:pPr>
                                </w:p>
                                <w:p w14:paraId="7BDDF262" w14:textId="77777777" w:rsidR="003A39B4" w:rsidRDefault="00000000" w:rsidP="007A70AA">
                                  <w:pPr>
                                    <w:rPr>
                                      <w:sz w:val="14"/>
                                      <w:szCs w:val="14"/>
                                    </w:rPr>
                                  </w:pPr>
                                </w:p>
                                <w:p w14:paraId="0CA899F5" w14:textId="77777777" w:rsidR="003A39B4" w:rsidRDefault="00000000" w:rsidP="007A70AA">
                                  <w:pPr>
                                    <w:rPr>
                                      <w:sz w:val="14"/>
                                      <w:szCs w:val="14"/>
                                    </w:rPr>
                                  </w:pPr>
                                </w:p>
                                <w:p w14:paraId="3B270553" w14:textId="77777777" w:rsidR="003A39B4" w:rsidRDefault="00000000" w:rsidP="007A70AA">
                                  <w:pPr>
                                    <w:rPr>
                                      <w:sz w:val="14"/>
                                      <w:szCs w:val="14"/>
                                    </w:rPr>
                                  </w:pPr>
                                </w:p>
                                <w:p w14:paraId="63041944" w14:textId="77777777" w:rsidR="003A39B4" w:rsidRDefault="00000000" w:rsidP="007A70AA">
                                  <w:pPr>
                                    <w:rPr>
                                      <w:sz w:val="14"/>
                                      <w:szCs w:val="14"/>
                                    </w:rPr>
                                  </w:pPr>
                                </w:p>
                                <w:p w14:paraId="2F4A36EC" w14:textId="77777777" w:rsidR="003A39B4" w:rsidRDefault="00000000" w:rsidP="007A70AA">
                                  <w:pPr>
                                    <w:rPr>
                                      <w:sz w:val="14"/>
                                      <w:szCs w:val="14"/>
                                    </w:rPr>
                                  </w:pPr>
                                </w:p>
                                <w:p w14:paraId="4D29C0D1" w14:textId="77777777" w:rsidR="003A39B4" w:rsidRDefault="00000000" w:rsidP="007A70AA">
                                  <w:pPr>
                                    <w:rPr>
                                      <w:sz w:val="14"/>
                                      <w:szCs w:val="14"/>
                                    </w:rPr>
                                  </w:pPr>
                                </w:p>
                                <w:p w14:paraId="55D6FDE5" w14:textId="77777777" w:rsidR="003A39B4" w:rsidRDefault="00000000" w:rsidP="007A70AA">
                                  <w:pPr>
                                    <w:rPr>
                                      <w:sz w:val="14"/>
                                      <w:szCs w:val="14"/>
                                    </w:rPr>
                                  </w:pPr>
                                </w:p>
                                <w:p w14:paraId="33D73094" w14:textId="77777777" w:rsidR="003A39B4" w:rsidRPr="008B02A8" w:rsidRDefault="00000000" w:rsidP="007A70AA">
                                  <w:pPr>
                                    <w:rPr>
                                      <w:sz w:val="14"/>
                                      <w:szCs w:val="14"/>
                                    </w:rPr>
                                  </w:pPr>
                                </w:p>
                                <w:p w14:paraId="616F774E" w14:textId="77777777" w:rsidR="003A39B4" w:rsidRPr="008B02A8" w:rsidRDefault="00000000" w:rsidP="007A70AA">
                                  <w:pPr>
                                    <w:rPr>
                                      <w:sz w:val="14"/>
                                      <w:szCs w:val="14"/>
                                    </w:rPr>
                                  </w:pPr>
                                </w:p>
                              </w:txbxContent>
                            </v:textbox>
                            <w10:wrap anchorx="page"/>
                          </v:shape>
                        </w:pict>
                      </mc:Fallback>
                    </mc:AlternateContent>
                  </w:r>
                  <w:r>
                    <w:rPr>
                      <w:color w:val="231F20"/>
                      <w:sz w:val="12"/>
                      <w:szCs w:val="12"/>
                    </w:rPr>
                    <w:t>[●]</w:t>
                  </w:r>
                </w:p>
                <w:p w14:paraId="2849791E" w14:textId="77777777" w:rsidR="00474A4E" w:rsidRPr="00474A4E" w:rsidRDefault="00000000" w:rsidP="00F13FDA">
                  <w:pPr>
                    <w:pStyle w:val="ListParagraph"/>
                    <w:numPr>
                      <w:ilvl w:val="0"/>
                      <w:numId w:val="11"/>
                    </w:numPr>
                    <w:spacing w:after="120"/>
                    <w:ind w:left="409" w:right="139" w:hanging="284"/>
                    <w:rPr>
                      <w:i/>
                      <w:iCs/>
                      <w:color w:val="231F20"/>
                      <w:sz w:val="12"/>
                      <w:szCs w:val="12"/>
                    </w:rPr>
                  </w:pPr>
                  <w:r>
                    <w:rPr>
                      <w:color w:val="231F20"/>
                      <w:sz w:val="12"/>
                      <w:szCs w:val="12"/>
                    </w:rPr>
                    <w:lastRenderedPageBreak/>
                    <w:t>[●]</w:t>
                  </w:r>
                </w:p>
                <w:p w14:paraId="25B82D4C" w14:textId="77777777" w:rsidR="003A39B4" w:rsidRPr="00474A4E" w:rsidRDefault="00000000" w:rsidP="00474A4E">
                  <w:pPr>
                    <w:spacing w:after="120"/>
                    <w:ind w:left="125" w:right="139"/>
                    <w:rPr>
                      <w:i/>
                      <w:iCs/>
                      <w:color w:val="231F20"/>
                      <w:sz w:val="12"/>
                      <w:szCs w:val="12"/>
                    </w:rPr>
                  </w:pPr>
                  <w:r w:rsidRPr="00474A4E">
                    <w:rPr>
                      <w:color w:val="231F20"/>
                      <w:sz w:val="12"/>
                      <w:szCs w:val="12"/>
                    </w:rPr>
                    <w:t xml:space="preserve">Other than the above, there have been no significant changes in the financial condition or operating results of </w:t>
                  </w:r>
                  <w:r w:rsidRPr="00474A4E">
                    <w:rPr>
                      <w:color w:val="231F20"/>
                      <w:sz w:val="12"/>
                      <w:szCs w:val="12"/>
                    </w:rPr>
                    <w:t>[●]</w:t>
                  </w:r>
                  <w:r w:rsidRPr="00474A4E">
                    <w:rPr>
                      <w:color w:val="231F20"/>
                      <w:sz w:val="12"/>
                      <w:szCs w:val="12"/>
                    </w:rPr>
                    <w:t xml:space="preserve"> </w:t>
                  </w:r>
                  <w:proofErr w:type="gramStart"/>
                  <w:r w:rsidRPr="00474A4E">
                    <w:rPr>
                      <w:color w:val="231F20"/>
                      <w:sz w:val="12"/>
                      <w:szCs w:val="12"/>
                    </w:rPr>
                    <w:t>subsequent to</w:t>
                  </w:r>
                  <w:proofErr w:type="gramEnd"/>
                  <w:r w:rsidRPr="00474A4E">
                    <w:rPr>
                      <w:color w:val="231F20"/>
                      <w:sz w:val="12"/>
                      <w:szCs w:val="12"/>
                    </w:rPr>
                    <w:t xml:space="preserve"> </w:t>
                  </w:r>
                  <w:r w:rsidRPr="00474A4E">
                    <w:rPr>
                      <w:color w:val="231F20"/>
                      <w:sz w:val="12"/>
                      <w:szCs w:val="12"/>
                    </w:rPr>
                    <w:t>[●]</w:t>
                  </w:r>
                  <w:r w:rsidRPr="00474A4E">
                    <w:rPr>
                      <w:color w:val="231F20"/>
                      <w:sz w:val="12"/>
                      <w:szCs w:val="12"/>
                    </w:rPr>
                    <w:t xml:space="preserve"> (being the end of the last financial period of </w:t>
                  </w:r>
                  <w:r w:rsidRPr="00474A4E">
                    <w:rPr>
                      <w:color w:val="231F20"/>
                      <w:sz w:val="12"/>
                      <w:szCs w:val="12"/>
                    </w:rPr>
                    <w:t>[●]</w:t>
                  </w:r>
                  <w:r w:rsidRPr="00474A4E">
                    <w:rPr>
                      <w:color w:val="231F20"/>
                      <w:sz w:val="12"/>
                      <w:szCs w:val="12"/>
                    </w:rPr>
                    <w:t xml:space="preserve"> for which </w:t>
                  </w:r>
                  <w:r w:rsidRPr="00474A4E">
                    <w:rPr>
                      <w:color w:val="231F20"/>
                      <w:sz w:val="12"/>
                      <w:szCs w:val="12"/>
                    </w:rPr>
                    <w:t>interim un</w:t>
                  </w:r>
                  <w:r w:rsidRPr="00474A4E">
                    <w:rPr>
                      <w:color w:val="231F20"/>
                      <w:sz w:val="12"/>
                      <w:szCs w:val="12"/>
                    </w:rPr>
                    <w:t xml:space="preserve">audited financial information has been </w:t>
                  </w:r>
                  <w:r w:rsidRPr="00474A4E">
                    <w:rPr>
                      <w:color w:val="231F20"/>
                      <w:sz w:val="12"/>
                      <w:szCs w:val="12"/>
                    </w:rPr>
                    <w:t>published).</w:t>
                  </w:r>
                  <w:bookmarkEnd w:id="89"/>
                </w:p>
              </w:tc>
            </w:tr>
            <w:tr w:rsidR="003A39B4" w:rsidRPr="00142C09" w14:paraId="1BF26F8D" w14:textId="77777777" w:rsidTr="004B2DD3">
              <w:tblPrEx>
                <w:tblLook w:val="04A0" w:firstRow="1" w:lastRow="0" w:firstColumn="1" w:lastColumn="0" w:noHBand="0" w:noVBand="1"/>
              </w:tblPrEx>
              <w:trPr>
                <w:trHeight w:val="132"/>
              </w:trPr>
              <w:tc>
                <w:tcPr>
                  <w:tcW w:w="10207" w:type="dxa"/>
                  <w:tcBorders>
                    <w:top w:val="single" w:sz="4" w:space="0" w:color="231F20"/>
                    <w:left w:val="single" w:sz="4" w:space="0" w:color="231F20"/>
                    <w:bottom w:val="single" w:sz="4" w:space="0" w:color="231F20"/>
                    <w:right w:val="single" w:sz="4" w:space="0" w:color="231F20"/>
                  </w:tcBorders>
                </w:tcPr>
                <w:p w14:paraId="344A7CE9" w14:textId="77777777" w:rsidR="00395A74" w:rsidRPr="00142C09" w:rsidRDefault="00000000" w:rsidP="00206C70">
                  <w:pPr>
                    <w:spacing w:before="120"/>
                    <w:ind w:left="129" w:right="133"/>
                    <w:jc w:val="both"/>
                    <w:rPr>
                      <w:color w:val="231F20"/>
                      <w:sz w:val="12"/>
                      <w:szCs w:val="12"/>
                    </w:rPr>
                  </w:pPr>
                  <w:bookmarkStart w:id="90" w:name="_Hlk81584271"/>
                  <w:r w:rsidRPr="00142C09">
                    <w:rPr>
                      <w:color w:val="231F20"/>
                      <w:sz w:val="12"/>
                      <w:szCs w:val="12"/>
                    </w:rPr>
                    <w:lastRenderedPageBreak/>
                    <w:t>The</w:t>
                  </w:r>
                  <w:r w:rsidRPr="00142C09">
                    <w:rPr>
                      <w:noProof/>
                      <w:sz w:val="12"/>
                      <w:szCs w:val="12"/>
                    </w:rPr>
                    <w:t xml:space="preserve"> </w:t>
                  </w:r>
                  <w:r w:rsidRPr="00142C09">
                    <w:rPr>
                      <w:color w:val="231F20"/>
                      <w:sz w:val="12"/>
                      <w:szCs w:val="12"/>
                    </w:rPr>
                    <w:t xml:space="preserve">unaudited Pro Forma Financial Information for the Enlarged Group has been prepared to illustrate the effects of the acquisition of </w:t>
                  </w:r>
                  <w:r>
                    <w:rPr>
                      <w:color w:val="231F20"/>
                      <w:sz w:val="12"/>
                      <w:szCs w:val="12"/>
                    </w:rPr>
                    <w:t>[●]</w:t>
                  </w:r>
                  <w:r>
                    <w:rPr>
                      <w:color w:val="231F20"/>
                      <w:sz w:val="12"/>
                      <w:szCs w:val="12"/>
                    </w:rPr>
                    <w:t xml:space="preserve"> and</w:t>
                  </w:r>
                  <w:r w:rsidRPr="00142C09">
                    <w:rPr>
                      <w:color w:val="231F20"/>
                      <w:sz w:val="12"/>
                      <w:szCs w:val="12"/>
                    </w:rPr>
                    <w:t xml:space="preserve"> </w:t>
                  </w:r>
                  <w:r>
                    <w:rPr>
                      <w:color w:val="231F20"/>
                      <w:sz w:val="12"/>
                      <w:szCs w:val="12"/>
                    </w:rPr>
                    <w:t xml:space="preserve">the acquisition of </w:t>
                  </w:r>
                  <w:r>
                    <w:rPr>
                      <w:color w:val="231F20"/>
                      <w:sz w:val="12"/>
                      <w:szCs w:val="12"/>
                    </w:rPr>
                    <w:t>[●]</w:t>
                  </w:r>
                  <w:r w:rsidRPr="00142C09">
                    <w:rPr>
                      <w:color w:val="231F20"/>
                      <w:sz w:val="12"/>
                      <w:szCs w:val="12"/>
                    </w:rPr>
                    <w:t xml:space="preserve"> on the assets</w:t>
                  </w:r>
                  <w:r>
                    <w:rPr>
                      <w:color w:val="231F20"/>
                      <w:sz w:val="12"/>
                      <w:szCs w:val="12"/>
                    </w:rPr>
                    <w:t xml:space="preserve"> and</w:t>
                  </w:r>
                  <w:r w:rsidRPr="00142C09">
                    <w:rPr>
                      <w:color w:val="231F20"/>
                      <w:sz w:val="12"/>
                      <w:szCs w:val="12"/>
                    </w:rPr>
                    <w:t xml:space="preserve"> liabilities of the </w:t>
                  </w:r>
                  <w:r>
                    <w:rPr>
                      <w:color w:val="231F20"/>
                      <w:sz w:val="12"/>
                      <w:szCs w:val="12"/>
                    </w:rPr>
                    <w:t>Enlarged Group</w:t>
                  </w:r>
                  <w:r w:rsidRPr="00142C09">
                    <w:rPr>
                      <w:color w:val="231F20"/>
                      <w:sz w:val="12"/>
                      <w:szCs w:val="12"/>
                    </w:rPr>
                    <w:t xml:space="preserve"> </w:t>
                  </w:r>
                  <w:r>
                    <w:rPr>
                      <w:color w:val="231F20"/>
                      <w:sz w:val="12"/>
                      <w:szCs w:val="12"/>
                    </w:rPr>
                    <w:t xml:space="preserve">as at </w:t>
                  </w:r>
                  <w:r>
                    <w:rPr>
                      <w:color w:val="231F20"/>
                      <w:sz w:val="12"/>
                      <w:szCs w:val="12"/>
                    </w:rPr>
                    <w:t>[●]</w:t>
                  </w:r>
                  <w:r>
                    <w:rPr>
                      <w:color w:val="231F20"/>
                      <w:sz w:val="12"/>
                      <w:szCs w:val="12"/>
                    </w:rPr>
                    <w:t xml:space="preserve"> </w:t>
                  </w:r>
                  <w:r w:rsidRPr="00142C09">
                    <w:rPr>
                      <w:color w:val="231F20"/>
                      <w:sz w:val="12"/>
                      <w:szCs w:val="12"/>
                    </w:rPr>
                    <w:t>had the acquisition</w:t>
                  </w:r>
                  <w:r>
                    <w:rPr>
                      <w:color w:val="231F20"/>
                      <w:sz w:val="12"/>
                      <w:szCs w:val="12"/>
                    </w:rPr>
                    <w:t>s</w:t>
                  </w:r>
                  <w:r w:rsidRPr="00142C09">
                    <w:rPr>
                      <w:color w:val="231F20"/>
                      <w:sz w:val="12"/>
                      <w:szCs w:val="12"/>
                    </w:rPr>
                    <w:t xml:space="preserve"> and assignm</w:t>
                  </w:r>
                  <w:r w:rsidRPr="00142C09">
                    <w:rPr>
                      <w:color w:val="231F20"/>
                      <w:sz w:val="12"/>
                      <w:szCs w:val="12"/>
                    </w:rPr>
                    <w:t xml:space="preserve">ent all occurred on </w:t>
                  </w:r>
                  <w:r>
                    <w:rPr>
                      <w:color w:val="231F20"/>
                      <w:sz w:val="12"/>
                      <w:szCs w:val="12"/>
                    </w:rPr>
                    <w:t>[●]</w:t>
                  </w:r>
                  <w:r w:rsidRPr="00142C09">
                    <w:rPr>
                      <w:color w:val="231F20"/>
                      <w:sz w:val="12"/>
                      <w:szCs w:val="12"/>
                    </w:rPr>
                    <w:t xml:space="preserve"> and on its earnings for the period </w:t>
                  </w:r>
                  <w:r>
                    <w:rPr>
                      <w:color w:val="231F20"/>
                      <w:sz w:val="12"/>
                      <w:szCs w:val="12"/>
                    </w:rPr>
                    <w:t xml:space="preserve">to </w:t>
                  </w:r>
                  <w:r>
                    <w:rPr>
                      <w:color w:val="231F20"/>
                      <w:sz w:val="12"/>
                      <w:szCs w:val="12"/>
                    </w:rPr>
                    <w:t>[●]</w:t>
                  </w:r>
                  <w:r>
                    <w:rPr>
                      <w:color w:val="231F20"/>
                      <w:sz w:val="12"/>
                      <w:szCs w:val="12"/>
                    </w:rPr>
                    <w:t xml:space="preserve"> </w:t>
                  </w:r>
                  <w:r w:rsidRPr="00142C09">
                    <w:rPr>
                      <w:color w:val="231F20"/>
                      <w:sz w:val="12"/>
                      <w:szCs w:val="12"/>
                    </w:rPr>
                    <w:t>had the acquisition</w:t>
                  </w:r>
                  <w:r>
                    <w:rPr>
                      <w:color w:val="231F20"/>
                      <w:sz w:val="12"/>
                      <w:szCs w:val="12"/>
                    </w:rPr>
                    <w:t>s</w:t>
                  </w:r>
                  <w:r w:rsidRPr="00142C09">
                    <w:rPr>
                      <w:color w:val="231F20"/>
                      <w:sz w:val="12"/>
                      <w:szCs w:val="12"/>
                    </w:rPr>
                    <w:t xml:space="preserve"> and assignment all occurred on </w:t>
                  </w:r>
                  <w:r>
                    <w:rPr>
                      <w:color w:val="231F20"/>
                      <w:sz w:val="12"/>
                      <w:szCs w:val="12"/>
                    </w:rPr>
                    <w:t>[●].</w:t>
                  </w:r>
                </w:p>
                <w:p w14:paraId="28A6BCEE" w14:textId="77777777" w:rsidR="00395A74" w:rsidRDefault="00000000" w:rsidP="004B2DD3">
                  <w:pPr>
                    <w:spacing w:before="120" w:after="120"/>
                    <w:ind w:left="135"/>
                    <w:rPr>
                      <w:b/>
                      <w:bCs/>
                      <w:sz w:val="12"/>
                      <w:szCs w:val="12"/>
                    </w:rPr>
                  </w:pPr>
                  <w:r>
                    <w:rPr>
                      <w:b/>
                      <w:bCs/>
                      <w:sz w:val="12"/>
                      <w:szCs w:val="12"/>
                    </w:rPr>
                    <w:t xml:space="preserve">Unaudited pro forma statement of net assets/(liabilities) at </w:t>
                  </w:r>
                  <w:r>
                    <w:rPr>
                      <w:b/>
                      <w:bCs/>
                      <w:sz w:val="12"/>
                      <w:szCs w:val="12"/>
                    </w:rPr>
                    <w:t>[●]</w:t>
                  </w:r>
                </w:p>
                <w:tbl>
                  <w:tblPr>
                    <w:tblW w:w="9795"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7"/>
                    <w:gridCol w:w="1742"/>
                    <w:gridCol w:w="1843"/>
                    <w:gridCol w:w="1843"/>
                    <w:gridCol w:w="2410"/>
                  </w:tblGrid>
                  <w:tr w:rsidR="00B10979" w14:paraId="628D953D" w14:textId="77777777" w:rsidTr="00B10979">
                    <w:tc>
                      <w:tcPr>
                        <w:tcW w:w="1957" w:type="dxa"/>
                        <w:tcBorders>
                          <w:top w:val="single" w:sz="4" w:space="0" w:color="auto"/>
                          <w:left w:val="single" w:sz="4" w:space="0" w:color="auto"/>
                          <w:bottom w:val="single" w:sz="4" w:space="0" w:color="auto"/>
                          <w:right w:val="single" w:sz="4" w:space="0" w:color="auto"/>
                        </w:tcBorders>
                        <w:shd w:val="clear" w:color="auto" w:fill="F2F2F2"/>
                        <w:hideMark/>
                      </w:tcPr>
                      <w:p w14:paraId="1FAAB87A" w14:textId="77777777" w:rsidR="00B10979" w:rsidRDefault="00000000" w:rsidP="00395A74">
                        <w:pPr>
                          <w:spacing w:line="252" w:lineRule="auto"/>
                          <w:ind w:left="135"/>
                          <w:jc w:val="both"/>
                          <w:rPr>
                            <w:b/>
                            <w:sz w:val="12"/>
                            <w:szCs w:val="12"/>
                          </w:rPr>
                        </w:pPr>
                        <w:r>
                          <w:rPr>
                            <w:b/>
                            <w:sz w:val="12"/>
                            <w:szCs w:val="12"/>
                            <w:u w:val="single"/>
                          </w:rPr>
                          <w:t>Unaudited Statement of net assets/ (liabilities)</w:t>
                        </w:r>
                      </w:p>
                    </w:tc>
                    <w:tc>
                      <w:tcPr>
                        <w:tcW w:w="1742" w:type="dxa"/>
                        <w:tcBorders>
                          <w:top w:val="single" w:sz="4" w:space="0" w:color="auto"/>
                          <w:left w:val="single" w:sz="4" w:space="0" w:color="auto"/>
                          <w:bottom w:val="single" w:sz="4" w:space="0" w:color="auto"/>
                          <w:right w:val="single" w:sz="4" w:space="0" w:color="auto"/>
                        </w:tcBorders>
                        <w:shd w:val="clear" w:color="auto" w:fill="F2F2F2"/>
                        <w:hideMark/>
                      </w:tcPr>
                      <w:p w14:paraId="7373D4C4" w14:textId="77777777" w:rsidR="00B10979" w:rsidRDefault="00000000" w:rsidP="00395A74">
                        <w:pPr>
                          <w:spacing w:line="252" w:lineRule="auto"/>
                          <w:jc w:val="right"/>
                          <w:rPr>
                            <w:b/>
                            <w:sz w:val="12"/>
                            <w:szCs w:val="12"/>
                          </w:rPr>
                        </w:pPr>
                        <w:r>
                          <w:rPr>
                            <w:b/>
                            <w:sz w:val="12"/>
                            <w:szCs w:val="12"/>
                          </w:rPr>
                          <w:t>The Company</w:t>
                        </w:r>
                      </w:p>
                      <w:p w14:paraId="3DB6691A" w14:textId="77777777" w:rsidR="00B10979" w:rsidRDefault="00000000" w:rsidP="00395A74">
                        <w:pPr>
                          <w:spacing w:line="252" w:lineRule="auto"/>
                          <w:ind w:left="135"/>
                          <w:jc w:val="right"/>
                          <w:rPr>
                            <w:b/>
                            <w:sz w:val="12"/>
                            <w:szCs w:val="12"/>
                          </w:rPr>
                        </w:pPr>
                        <w:r>
                          <w:rPr>
                            <w:b/>
                            <w:sz w:val="12"/>
                            <w:szCs w:val="12"/>
                          </w:rPr>
                          <w:t xml:space="preserve">as at </w:t>
                        </w:r>
                        <w:r>
                          <w:rPr>
                            <w:b/>
                            <w:sz w:val="12"/>
                            <w:szCs w:val="12"/>
                          </w:rPr>
                          <w:t>[●]</w:t>
                        </w:r>
                        <w:r>
                          <w:rPr>
                            <w:b/>
                            <w:sz w:val="12"/>
                            <w:szCs w:val="12"/>
                          </w:rPr>
                          <w:t xml:space="preserve"> </w:t>
                        </w:r>
                      </w:p>
                      <w:p w14:paraId="19EAD4B4" w14:textId="77777777" w:rsidR="00B10979" w:rsidRDefault="00000000" w:rsidP="00395A74">
                        <w:pPr>
                          <w:spacing w:line="252" w:lineRule="auto"/>
                          <w:ind w:left="135"/>
                          <w:jc w:val="right"/>
                          <w:rPr>
                            <w:b/>
                            <w:sz w:val="12"/>
                            <w:szCs w:val="12"/>
                          </w:rPr>
                        </w:pPr>
                        <w:r>
                          <w:rPr>
                            <w:b/>
                            <w:sz w:val="12"/>
                            <w:szCs w:val="12"/>
                          </w:rPr>
                          <w:t>(£’000)</w:t>
                        </w:r>
                      </w:p>
                      <w:p w14:paraId="60EEB117" w14:textId="77777777" w:rsidR="00B10979" w:rsidRDefault="00000000" w:rsidP="00395A74">
                        <w:pPr>
                          <w:spacing w:line="252" w:lineRule="auto"/>
                          <w:ind w:left="135"/>
                          <w:jc w:val="right"/>
                          <w:rPr>
                            <w:b/>
                            <w:sz w:val="12"/>
                            <w:szCs w:val="12"/>
                          </w:rPr>
                        </w:pPr>
                        <w:r>
                          <w:rPr>
                            <w:b/>
                            <w:sz w:val="12"/>
                            <w:szCs w:val="12"/>
                          </w:rPr>
                          <w:t>(Note 1)</w:t>
                        </w:r>
                      </w:p>
                    </w:tc>
                    <w:tc>
                      <w:tcPr>
                        <w:tcW w:w="1843" w:type="dxa"/>
                        <w:tcBorders>
                          <w:top w:val="single" w:sz="4" w:space="0" w:color="auto"/>
                          <w:left w:val="single" w:sz="4" w:space="0" w:color="auto"/>
                          <w:bottom w:val="single" w:sz="4" w:space="0" w:color="auto"/>
                          <w:right w:val="single" w:sz="4" w:space="0" w:color="auto"/>
                        </w:tcBorders>
                        <w:shd w:val="clear" w:color="auto" w:fill="F2F2F2"/>
                        <w:hideMark/>
                      </w:tcPr>
                      <w:p w14:paraId="400CA5EF" w14:textId="77777777" w:rsidR="00B10979" w:rsidRDefault="00000000" w:rsidP="00395A74">
                        <w:pPr>
                          <w:spacing w:line="252" w:lineRule="auto"/>
                          <w:ind w:left="135"/>
                          <w:jc w:val="right"/>
                          <w:rPr>
                            <w:b/>
                            <w:sz w:val="12"/>
                            <w:szCs w:val="12"/>
                          </w:rPr>
                        </w:pPr>
                        <w:r>
                          <w:rPr>
                            <w:b/>
                            <w:sz w:val="12"/>
                            <w:szCs w:val="12"/>
                          </w:rPr>
                          <w:t>[●]</w:t>
                        </w:r>
                        <w:r>
                          <w:rPr>
                            <w:b/>
                            <w:sz w:val="12"/>
                            <w:szCs w:val="12"/>
                          </w:rPr>
                          <w:t xml:space="preserve"> Ltd</w:t>
                        </w:r>
                      </w:p>
                      <w:p w14:paraId="40468EDA" w14:textId="77777777" w:rsidR="00B10979" w:rsidRDefault="00000000" w:rsidP="00395A74">
                        <w:pPr>
                          <w:spacing w:line="252" w:lineRule="auto"/>
                          <w:ind w:left="135"/>
                          <w:jc w:val="right"/>
                          <w:rPr>
                            <w:b/>
                            <w:sz w:val="12"/>
                            <w:szCs w:val="12"/>
                          </w:rPr>
                        </w:pPr>
                        <w:r>
                          <w:rPr>
                            <w:b/>
                            <w:sz w:val="12"/>
                            <w:szCs w:val="12"/>
                          </w:rPr>
                          <w:t xml:space="preserve">as at </w:t>
                        </w:r>
                        <w:r>
                          <w:rPr>
                            <w:b/>
                            <w:sz w:val="12"/>
                            <w:szCs w:val="12"/>
                          </w:rPr>
                          <w:t>[●]</w:t>
                        </w:r>
                        <w:r>
                          <w:rPr>
                            <w:b/>
                            <w:sz w:val="12"/>
                            <w:szCs w:val="12"/>
                          </w:rPr>
                          <w:t xml:space="preserve"> </w:t>
                        </w:r>
                      </w:p>
                      <w:p w14:paraId="6DE3108B" w14:textId="77777777" w:rsidR="00B10979" w:rsidRDefault="00000000" w:rsidP="00395A74">
                        <w:pPr>
                          <w:spacing w:line="252" w:lineRule="auto"/>
                          <w:ind w:left="135"/>
                          <w:jc w:val="right"/>
                          <w:rPr>
                            <w:b/>
                            <w:sz w:val="12"/>
                            <w:szCs w:val="12"/>
                          </w:rPr>
                        </w:pPr>
                        <w:r>
                          <w:rPr>
                            <w:b/>
                            <w:sz w:val="12"/>
                            <w:szCs w:val="12"/>
                          </w:rPr>
                          <w:t>(£’000)</w:t>
                        </w:r>
                      </w:p>
                      <w:p w14:paraId="3AFE8C0C" w14:textId="77777777" w:rsidR="00B10979" w:rsidRDefault="00000000" w:rsidP="00395A74">
                        <w:pPr>
                          <w:spacing w:line="252" w:lineRule="auto"/>
                          <w:ind w:left="135"/>
                          <w:jc w:val="right"/>
                          <w:rPr>
                            <w:b/>
                            <w:sz w:val="12"/>
                            <w:szCs w:val="12"/>
                          </w:rPr>
                        </w:pPr>
                        <w:r>
                          <w:rPr>
                            <w:b/>
                            <w:sz w:val="12"/>
                            <w:szCs w:val="12"/>
                          </w:rPr>
                          <w:t>(Note 2)</w:t>
                        </w:r>
                      </w:p>
                    </w:tc>
                    <w:tc>
                      <w:tcPr>
                        <w:tcW w:w="1843" w:type="dxa"/>
                        <w:tcBorders>
                          <w:top w:val="single" w:sz="4" w:space="0" w:color="auto"/>
                          <w:left w:val="single" w:sz="4" w:space="0" w:color="auto"/>
                          <w:bottom w:val="single" w:sz="4" w:space="0" w:color="auto"/>
                          <w:right w:val="single" w:sz="4" w:space="0" w:color="auto"/>
                        </w:tcBorders>
                        <w:shd w:val="clear" w:color="auto" w:fill="F2F2F2"/>
                      </w:tcPr>
                      <w:p w14:paraId="524F8365" w14:textId="77777777" w:rsidR="00B10979" w:rsidRDefault="00000000" w:rsidP="009836FE">
                        <w:pPr>
                          <w:spacing w:line="252" w:lineRule="auto"/>
                          <w:jc w:val="right"/>
                          <w:rPr>
                            <w:b/>
                            <w:sz w:val="12"/>
                            <w:szCs w:val="12"/>
                          </w:rPr>
                        </w:pPr>
                        <w:r>
                          <w:rPr>
                            <w:b/>
                            <w:sz w:val="12"/>
                            <w:szCs w:val="12"/>
                          </w:rPr>
                          <w:t>[●]</w:t>
                        </w:r>
                        <w:r>
                          <w:rPr>
                            <w:b/>
                            <w:sz w:val="12"/>
                            <w:szCs w:val="12"/>
                          </w:rPr>
                          <w:t xml:space="preserve"> </w:t>
                        </w:r>
                        <w:r>
                          <w:rPr>
                            <w:b/>
                            <w:sz w:val="12"/>
                            <w:szCs w:val="12"/>
                          </w:rPr>
                          <w:t xml:space="preserve">as at </w:t>
                        </w:r>
                        <w:r>
                          <w:rPr>
                            <w:b/>
                            <w:sz w:val="12"/>
                            <w:szCs w:val="12"/>
                          </w:rPr>
                          <w:t>[●]</w:t>
                        </w:r>
                        <w:r>
                          <w:rPr>
                            <w:b/>
                            <w:sz w:val="12"/>
                            <w:szCs w:val="12"/>
                          </w:rPr>
                          <w:t xml:space="preserve"> </w:t>
                        </w:r>
                      </w:p>
                      <w:p w14:paraId="4F70AE21" w14:textId="77777777" w:rsidR="00B10979" w:rsidRDefault="00000000" w:rsidP="00395A74">
                        <w:pPr>
                          <w:spacing w:line="252" w:lineRule="auto"/>
                          <w:ind w:left="135"/>
                          <w:jc w:val="right"/>
                          <w:rPr>
                            <w:b/>
                            <w:sz w:val="12"/>
                            <w:szCs w:val="12"/>
                          </w:rPr>
                        </w:pPr>
                        <w:r>
                          <w:rPr>
                            <w:b/>
                            <w:sz w:val="12"/>
                            <w:szCs w:val="12"/>
                          </w:rPr>
                          <w:t>(£’000)</w:t>
                        </w:r>
                      </w:p>
                      <w:p w14:paraId="30D50C2B" w14:textId="77777777" w:rsidR="00B10979" w:rsidRDefault="00000000" w:rsidP="00395A74">
                        <w:pPr>
                          <w:spacing w:line="252" w:lineRule="auto"/>
                          <w:ind w:left="135"/>
                          <w:jc w:val="right"/>
                          <w:rPr>
                            <w:b/>
                            <w:sz w:val="12"/>
                            <w:szCs w:val="12"/>
                          </w:rPr>
                        </w:pPr>
                        <w:r>
                          <w:rPr>
                            <w:b/>
                            <w:sz w:val="12"/>
                            <w:szCs w:val="12"/>
                          </w:rPr>
                          <w:t>(Note 3)</w:t>
                        </w:r>
                      </w:p>
                    </w:tc>
                    <w:tc>
                      <w:tcPr>
                        <w:tcW w:w="2410" w:type="dxa"/>
                        <w:tcBorders>
                          <w:top w:val="single" w:sz="4" w:space="0" w:color="auto"/>
                          <w:left w:val="single" w:sz="4" w:space="0" w:color="auto"/>
                          <w:bottom w:val="single" w:sz="4" w:space="0" w:color="auto"/>
                          <w:right w:val="single" w:sz="4" w:space="0" w:color="auto"/>
                        </w:tcBorders>
                        <w:shd w:val="clear" w:color="auto" w:fill="F2F2F2"/>
                        <w:hideMark/>
                      </w:tcPr>
                      <w:p w14:paraId="7840A1D6" w14:textId="77777777" w:rsidR="00B10979" w:rsidRDefault="00000000" w:rsidP="00395A74">
                        <w:pPr>
                          <w:spacing w:line="252" w:lineRule="auto"/>
                          <w:jc w:val="right"/>
                          <w:rPr>
                            <w:b/>
                            <w:sz w:val="12"/>
                            <w:szCs w:val="12"/>
                          </w:rPr>
                        </w:pPr>
                        <w:r>
                          <w:rPr>
                            <w:b/>
                            <w:sz w:val="12"/>
                            <w:szCs w:val="12"/>
                          </w:rPr>
                          <w:t>Unaudited pro forma adjusted net assets/(liabilities) of the Enlarged Group on Admission (£’000)</w:t>
                        </w:r>
                      </w:p>
                    </w:tc>
                  </w:tr>
                  <w:tr w:rsidR="0043323B" w14:paraId="1D528E2B" w14:textId="77777777" w:rsidTr="00664460">
                    <w:tc>
                      <w:tcPr>
                        <w:tcW w:w="1957" w:type="dxa"/>
                        <w:tcBorders>
                          <w:top w:val="single" w:sz="4" w:space="0" w:color="auto"/>
                          <w:left w:val="single" w:sz="4" w:space="0" w:color="auto"/>
                          <w:bottom w:val="single" w:sz="4" w:space="0" w:color="auto"/>
                          <w:right w:val="single" w:sz="4" w:space="0" w:color="auto"/>
                        </w:tcBorders>
                        <w:vAlign w:val="bottom"/>
                        <w:hideMark/>
                      </w:tcPr>
                      <w:p w14:paraId="6CA320CC" w14:textId="77777777" w:rsidR="0043323B" w:rsidRDefault="00000000" w:rsidP="0043323B">
                        <w:pPr>
                          <w:spacing w:line="252" w:lineRule="auto"/>
                          <w:ind w:left="135"/>
                          <w:jc w:val="both"/>
                          <w:rPr>
                            <w:b/>
                            <w:sz w:val="12"/>
                            <w:szCs w:val="12"/>
                          </w:rPr>
                        </w:pPr>
                        <w:r>
                          <w:rPr>
                            <w:b/>
                            <w:sz w:val="12"/>
                            <w:szCs w:val="12"/>
                          </w:rPr>
                          <w:t>Assets</w:t>
                        </w:r>
                      </w:p>
                    </w:tc>
                    <w:tc>
                      <w:tcPr>
                        <w:tcW w:w="1742" w:type="dxa"/>
                        <w:tcBorders>
                          <w:top w:val="single" w:sz="4" w:space="0" w:color="auto"/>
                          <w:left w:val="single" w:sz="4" w:space="0" w:color="auto"/>
                          <w:bottom w:val="single" w:sz="4" w:space="0" w:color="auto"/>
                          <w:right w:val="single" w:sz="4" w:space="0" w:color="auto"/>
                        </w:tcBorders>
                      </w:tcPr>
                      <w:p w14:paraId="492E1191" w14:textId="77777777" w:rsidR="0043323B" w:rsidRDefault="00000000" w:rsidP="0043323B">
                        <w:pPr>
                          <w:spacing w:line="252" w:lineRule="auto"/>
                          <w:ind w:left="135"/>
                          <w:jc w:val="right"/>
                          <w:rPr>
                            <w:b/>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0764D167" w14:textId="77777777" w:rsidR="0043323B" w:rsidRDefault="00000000" w:rsidP="0043323B">
                        <w:pPr>
                          <w:spacing w:line="252" w:lineRule="auto"/>
                          <w:ind w:left="135"/>
                          <w:jc w:val="right"/>
                          <w:rPr>
                            <w:b/>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41C21B35" w14:textId="77777777" w:rsidR="0043323B" w:rsidRDefault="00000000" w:rsidP="0043323B">
                        <w:pPr>
                          <w:spacing w:line="252" w:lineRule="auto"/>
                          <w:ind w:left="135"/>
                          <w:jc w:val="right"/>
                          <w:rPr>
                            <w:b/>
                            <w:sz w:val="12"/>
                            <w:szCs w:val="12"/>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4E9AA256" w14:textId="77777777" w:rsidR="0043323B" w:rsidRDefault="00000000" w:rsidP="0043323B">
                        <w:pPr>
                          <w:spacing w:line="252" w:lineRule="auto"/>
                          <w:ind w:left="135"/>
                          <w:jc w:val="right"/>
                          <w:rPr>
                            <w:b/>
                            <w:sz w:val="12"/>
                            <w:szCs w:val="12"/>
                          </w:rPr>
                        </w:pPr>
                        <w:r w:rsidRPr="00D732F2">
                          <w:rPr>
                            <w:color w:val="231F20"/>
                            <w:sz w:val="12"/>
                            <w:szCs w:val="12"/>
                          </w:rPr>
                          <w:t>[●]</w:t>
                        </w:r>
                      </w:p>
                    </w:tc>
                  </w:tr>
                  <w:tr w:rsidR="0043323B" w14:paraId="65598359" w14:textId="77777777" w:rsidTr="00664460">
                    <w:tc>
                      <w:tcPr>
                        <w:tcW w:w="1957" w:type="dxa"/>
                        <w:tcBorders>
                          <w:top w:val="single" w:sz="4" w:space="0" w:color="auto"/>
                          <w:left w:val="single" w:sz="4" w:space="0" w:color="auto"/>
                          <w:bottom w:val="single" w:sz="4" w:space="0" w:color="auto"/>
                          <w:right w:val="single" w:sz="4" w:space="0" w:color="auto"/>
                        </w:tcBorders>
                        <w:vAlign w:val="bottom"/>
                      </w:tcPr>
                      <w:p w14:paraId="0324C1B2" w14:textId="77777777" w:rsidR="0043323B" w:rsidRDefault="00000000" w:rsidP="0043323B">
                        <w:pPr>
                          <w:spacing w:line="252" w:lineRule="auto"/>
                          <w:ind w:left="135"/>
                          <w:jc w:val="both"/>
                          <w:rPr>
                            <w:b/>
                            <w:sz w:val="12"/>
                            <w:szCs w:val="12"/>
                          </w:rPr>
                        </w:pPr>
                        <w:r>
                          <w:rPr>
                            <w:b/>
                            <w:sz w:val="12"/>
                            <w:szCs w:val="12"/>
                          </w:rPr>
                          <w:t>Non-Current assets</w:t>
                        </w:r>
                      </w:p>
                    </w:tc>
                    <w:tc>
                      <w:tcPr>
                        <w:tcW w:w="1742" w:type="dxa"/>
                        <w:tcBorders>
                          <w:top w:val="single" w:sz="4" w:space="0" w:color="auto"/>
                          <w:left w:val="single" w:sz="4" w:space="0" w:color="auto"/>
                          <w:bottom w:val="single" w:sz="4" w:space="0" w:color="auto"/>
                          <w:right w:val="single" w:sz="4" w:space="0" w:color="auto"/>
                        </w:tcBorders>
                      </w:tcPr>
                      <w:p w14:paraId="34277460" w14:textId="77777777" w:rsidR="0043323B" w:rsidRPr="00AB0A81" w:rsidRDefault="00000000" w:rsidP="0043323B">
                        <w:pPr>
                          <w:spacing w:line="252" w:lineRule="auto"/>
                          <w:ind w:left="135"/>
                          <w:jc w:val="right"/>
                          <w:rPr>
                            <w:b/>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68A84EE2" w14:textId="77777777" w:rsidR="0043323B" w:rsidRPr="00AB0A81" w:rsidRDefault="00000000" w:rsidP="0043323B">
                        <w:pPr>
                          <w:spacing w:line="252" w:lineRule="auto"/>
                          <w:ind w:left="135"/>
                          <w:jc w:val="right"/>
                          <w:rPr>
                            <w:b/>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1BE713F0" w14:textId="77777777" w:rsidR="0043323B" w:rsidRPr="00AB0A81" w:rsidRDefault="00000000" w:rsidP="0043323B">
                        <w:pPr>
                          <w:spacing w:line="252" w:lineRule="auto"/>
                          <w:ind w:left="135"/>
                          <w:jc w:val="right"/>
                          <w:rPr>
                            <w:b/>
                            <w:sz w:val="12"/>
                            <w:szCs w:val="12"/>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0AF49DE1" w14:textId="77777777" w:rsidR="0043323B" w:rsidRPr="00AB0A81" w:rsidRDefault="00000000" w:rsidP="0043323B">
                        <w:pPr>
                          <w:spacing w:line="252" w:lineRule="auto"/>
                          <w:ind w:left="135"/>
                          <w:jc w:val="right"/>
                          <w:rPr>
                            <w:b/>
                            <w:sz w:val="12"/>
                            <w:szCs w:val="12"/>
                          </w:rPr>
                        </w:pPr>
                        <w:r w:rsidRPr="00D732F2">
                          <w:rPr>
                            <w:color w:val="231F20"/>
                            <w:sz w:val="12"/>
                            <w:szCs w:val="12"/>
                          </w:rPr>
                          <w:t>[●]</w:t>
                        </w:r>
                      </w:p>
                    </w:tc>
                  </w:tr>
                  <w:tr w:rsidR="0043323B" w14:paraId="12EEB0D2" w14:textId="77777777" w:rsidTr="00664460">
                    <w:tc>
                      <w:tcPr>
                        <w:tcW w:w="1957" w:type="dxa"/>
                        <w:tcBorders>
                          <w:top w:val="single" w:sz="4" w:space="0" w:color="auto"/>
                          <w:left w:val="single" w:sz="4" w:space="0" w:color="auto"/>
                          <w:bottom w:val="single" w:sz="4" w:space="0" w:color="auto"/>
                          <w:right w:val="single" w:sz="4" w:space="0" w:color="auto"/>
                        </w:tcBorders>
                        <w:vAlign w:val="bottom"/>
                      </w:tcPr>
                      <w:p w14:paraId="3610D988" w14:textId="77777777" w:rsidR="0043323B" w:rsidRPr="00E46BCE" w:rsidRDefault="00000000" w:rsidP="0043323B">
                        <w:pPr>
                          <w:spacing w:line="252" w:lineRule="auto"/>
                          <w:ind w:left="135"/>
                          <w:jc w:val="both"/>
                          <w:rPr>
                            <w:bCs/>
                            <w:sz w:val="12"/>
                            <w:szCs w:val="12"/>
                          </w:rPr>
                        </w:pPr>
                        <w:r w:rsidRPr="00E46BCE">
                          <w:rPr>
                            <w:bCs/>
                            <w:sz w:val="12"/>
                            <w:szCs w:val="12"/>
                          </w:rPr>
                          <w:t>Investments</w:t>
                        </w:r>
                      </w:p>
                    </w:tc>
                    <w:tc>
                      <w:tcPr>
                        <w:tcW w:w="1742" w:type="dxa"/>
                        <w:tcBorders>
                          <w:top w:val="single" w:sz="4" w:space="0" w:color="auto"/>
                          <w:left w:val="single" w:sz="4" w:space="0" w:color="auto"/>
                          <w:bottom w:val="single" w:sz="4" w:space="0" w:color="auto"/>
                          <w:right w:val="single" w:sz="4" w:space="0" w:color="auto"/>
                        </w:tcBorders>
                      </w:tcPr>
                      <w:p w14:paraId="3F75F4F9" w14:textId="77777777" w:rsidR="0043323B" w:rsidRPr="00AB0A81" w:rsidRDefault="00000000" w:rsidP="0043323B">
                        <w:pPr>
                          <w:spacing w:line="252" w:lineRule="auto"/>
                          <w:ind w:left="135"/>
                          <w:jc w:val="right"/>
                          <w:rPr>
                            <w:b/>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2B43C1A2" w14:textId="77777777" w:rsidR="0043323B" w:rsidRPr="00AB0A81" w:rsidRDefault="00000000" w:rsidP="0043323B">
                        <w:pPr>
                          <w:spacing w:line="252" w:lineRule="auto"/>
                          <w:ind w:left="135"/>
                          <w:jc w:val="right"/>
                          <w:rPr>
                            <w:b/>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61684123" w14:textId="77777777" w:rsidR="0043323B" w:rsidRPr="00AB0A81" w:rsidRDefault="00000000" w:rsidP="0043323B">
                        <w:pPr>
                          <w:spacing w:line="252" w:lineRule="auto"/>
                          <w:ind w:left="135"/>
                          <w:jc w:val="right"/>
                          <w:rPr>
                            <w:b/>
                            <w:sz w:val="12"/>
                            <w:szCs w:val="12"/>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7797BB05" w14:textId="77777777" w:rsidR="0043323B" w:rsidRPr="00AB0A81" w:rsidRDefault="00000000" w:rsidP="0043323B">
                        <w:pPr>
                          <w:spacing w:line="252" w:lineRule="auto"/>
                          <w:ind w:left="135"/>
                          <w:jc w:val="right"/>
                          <w:rPr>
                            <w:b/>
                            <w:sz w:val="12"/>
                            <w:szCs w:val="12"/>
                          </w:rPr>
                        </w:pPr>
                        <w:r w:rsidRPr="00D732F2">
                          <w:rPr>
                            <w:color w:val="231F20"/>
                            <w:sz w:val="12"/>
                            <w:szCs w:val="12"/>
                          </w:rPr>
                          <w:t>[●]</w:t>
                        </w:r>
                      </w:p>
                    </w:tc>
                  </w:tr>
                  <w:tr w:rsidR="0043323B" w14:paraId="1D8DE03E" w14:textId="77777777" w:rsidTr="00664460">
                    <w:tc>
                      <w:tcPr>
                        <w:tcW w:w="1957" w:type="dxa"/>
                        <w:tcBorders>
                          <w:top w:val="single" w:sz="4" w:space="0" w:color="auto"/>
                          <w:left w:val="single" w:sz="4" w:space="0" w:color="auto"/>
                          <w:bottom w:val="single" w:sz="4" w:space="0" w:color="auto"/>
                          <w:right w:val="single" w:sz="4" w:space="0" w:color="auto"/>
                        </w:tcBorders>
                        <w:vAlign w:val="bottom"/>
                      </w:tcPr>
                      <w:p w14:paraId="6A022175" w14:textId="77777777" w:rsidR="0043323B" w:rsidRDefault="00000000" w:rsidP="0043323B">
                        <w:pPr>
                          <w:spacing w:line="252" w:lineRule="auto"/>
                          <w:ind w:left="135"/>
                          <w:jc w:val="both"/>
                          <w:rPr>
                            <w:b/>
                            <w:sz w:val="12"/>
                            <w:szCs w:val="12"/>
                          </w:rPr>
                        </w:pPr>
                        <w:r>
                          <w:rPr>
                            <w:b/>
                            <w:sz w:val="12"/>
                            <w:szCs w:val="12"/>
                          </w:rPr>
                          <w:t>Current Assets</w:t>
                        </w:r>
                      </w:p>
                    </w:tc>
                    <w:tc>
                      <w:tcPr>
                        <w:tcW w:w="1742" w:type="dxa"/>
                        <w:tcBorders>
                          <w:top w:val="single" w:sz="4" w:space="0" w:color="auto"/>
                          <w:left w:val="single" w:sz="4" w:space="0" w:color="auto"/>
                          <w:bottom w:val="single" w:sz="4" w:space="0" w:color="auto"/>
                          <w:right w:val="single" w:sz="4" w:space="0" w:color="auto"/>
                        </w:tcBorders>
                      </w:tcPr>
                      <w:p w14:paraId="6ECA760B" w14:textId="77777777" w:rsidR="0043323B" w:rsidRPr="00AB0A81" w:rsidRDefault="00000000" w:rsidP="0043323B">
                        <w:pPr>
                          <w:spacing w:line="252" w:lineRule="auto"/>
                          <w:ind w:left="135"/>
                          <w:jc w:val="right"/>
                          <w:rPr>
                            <w:b/>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681F7D74" w14:textId="77777777" w:rsidR="0043323B" w:rsidRPr="00AB0A81" w:rsidRDefault="00000000" w:rsidP="0043323B">
                        <w:pPr>
                          <w:spacing w:line="252" w:lineRule="auto"/>
                          <w:ind w:left="135"/>
                          <w:jc w:val="right"/>
                          <w:rPr>
                            <w:b/>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1B1CB5EB" w14:textId="77777777" w:rsidR="0043323B" w:rsidRPr="00AB0A81" w:rsidRDefault="00000000" w:rsidP="0043323B">
                        <w:pPr>
                          <w:spacing w:line="252" w:lineRule="auto"/>
                          <w:ind w:left="135"/>
                          <w:jc w:val="right"/>
                          <w:rPr>
                            <w:b/>
                            <w:sz w:val="12"/>
                            <w:szCs w:val="12"/>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377BA5A1" w14:textId="77777777" w:rsidR="0043323B" w:rsidRPr="00AB0A81" w:rsidRDefault="00000000" w:rsidP="0043323B">
                        <w:pPr>
                          <w:spacing w:line="252" w:lineRule="auto"/>
                          <w:ind w:left="135"/>
                          <w:jc w:val="right"/>
                          <w:rPr>
                            <w:b/>
                            <w:sz w:val="12"/>
                            <w:szCs w:val="12"/>
                          </w:rPr>
                        </w:pPr>
                        <w:r w:rsidRPr="00D732F2">
                          <w:rPr>
                            <w:color w:val="231F20"/>
                            <w:sz w:val="12"/>
                            <w:szCs w:val="12"/>
                          </w:rPr>
                          <w:t>[●]</w:t>
                        </w:r>
                      </w:p>
                    </w:tc>
                  </w:tr>
                  <w:tr w:rsidR="0043323B" w14:paraId="68882CBD" w14:textId="77777777" w:rsidTr="00B10979">
                    <w:tc>
                      <w:tcPr>
                        <w:tcW w:w="1957" w:type="dxa"/>
                        <w:tcBorders>
                          <w:top w:val="single" w:sz="4" w:space="0" w:color="auto"/>
                          <w:left w:val="single" w:sz="4" w:space="0" w:color="auto"/>
                          <w:bottom w:val="single" w:sz="4" w:space="0" w:color="auto"/>
                          <w:right w:val="single" w:sz="4" w:space="0" w:color="auto"/>
                        </w:tcBorders>
                        <w:hideMark/>
                      </w:tcPr>
                      <w:p w14:paraId="66E05A53" w14:textId="77777777" w:rsidR="0043323B" w:rsidRDefault="00000000" w:rsidP="0043323B">
                        <w:pPr>
                          <w:spacing w:line="252" w:lineRule="auto"/>
                          <w:ind w:left="135"/>
                          <w:rPr>
                            <w:sz w:val="12"/>
                            <w:szCs w:val="12"/>
                          </w:rPr>
                        </w:pPr>
                        <w:r>
                          <w:rPr>
                            <w:sz w:val="12"/>
                            <w:szCs w:val="12"/>
                          </w:rPr>
                          <w:t xml:space="preserve">Cash </w:t>
                        </w:r>
                      </w:p>
                    </w:tc>
                    <w:tc>
                      <w:tcPr>
                        <w:tcW w:w="1742" w:type="dxa"/>
                        <w:tcBorders>
                          <w:top w:val="single" w:sz="4" w:space="0" w:color="auto"/>
                          <w:left w:val="single" w:sz="4" w:space="0" w:color="auto"/>
                          <w:bottom w:val="single" w:sz="4" w:space="0" w:color="auto"/>
                          <w:right w:val="single" w:sz="4" w:space="0" w:color="auto"/>
                        </w:tcBorders>
                      </w:tcPr>
                      <w:p w14:paraId="47F61E02" w14:textId="77777777" w:rsidR="0043323B" w:rsidRPr="00AB0A81" w:rsidRDefault="00000000" w:rsidP="0043323B">
                        <w:pPr>
                          <w:spacing w:line="252" w:lineRule="auto"/>
                          <w:ind w:left="135"/>
                          <w:jc w:val="right"/>
                          <w:rPr>
                            <w:bCs/>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47EA163B" w14:textId="77777777" w:rsidR="0043323B" w:rsidRPr="00AB0A81" w:rsidRDefault="00000000" w:rsidP="0043323B">
                        <w:pPr>
                          <w:spacing w:line="252" w:lineRule="auto"/>
                          <w:ind w:left="135"/>
                          <w:jc w:val="right"/>
                          <w:rPr>
                            <w:b/>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7A63B7A9" w14:textId="77777777" w:rsidR="0043323B" w:rsidRPr="00AB0A81" w:rsidRDefault="00000000" w:rsidP="0043323B">
                        <w:pPr>
                          <w:spacing w:line="252" w:lineRule="auto"/>
                          <w:ind w:left="135"/>
                          <w:jc w:val="right"/>
                          <w:rPr>
                            <w:sz w:val="12"/>
                            <w:szCs w:val="12"/>
                            <w:highlight w:val="yellow"/>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5E89D39E" w14:textId="77777777" w:rsidR="0043323B" w:rsidRPr="00AB0A81" w:rsidRDefault="00000000" w:rsidP="0043323B">
                        <w:pPr>
                          <w:spacing w:line="252" w:lineRule="auto"/>
                          <w:ind w:left="135"/>
                          <w:jc w:val="right"/>
                          <w:rPr>
                            <w:b/>
                            <w:sz w:val="12"/>
                            <w:szCs w:val="12"/>
                            <w:highlight w:val="yellow"/>
                          </w:rPr>
                        </w:pPr>
                        <w:r w:rsidRPr="00D732F2">
                          <w:rPr>
                            <w:color w:val="231F20"/>
                            <w:sz w:val="12"/>
                            <w:szCs w:val="12"/>
                          </w:rPr>
                          <w:t>[●]</w:t>
                        </w:r>
                      </w:p>
                    </w:tc>
                  </w:tr>
                  <w:tr w:rsidR="0043323B" w14:paraId="0AC5F8FD" w14:textId="77777777" w:rsidTr="00B10979">
                    <w:tc>
                      <w:tcPr>
                        <w:tcW w:w="1957" w:type="dxa"/>
                        <w:tcBorders>
                          <w:top w:val="single" w:sz="4" w:space="0" w:color="auto"/>
                          <w:left w:val="single" w:sz="4" w:space="0" w:color="auto"/>
                          <w:bottom w:val="single" w:sz="4" w:space="0" w:color="auto"/>
                          <w:right w:val="single" w:sz="4" w:space="0" w:color="auto"/>
                        </w:tcBorders>
                        <w:hideMark/>
                      </w:tcPr>
                      <w:p w14:paraId="4B292E6B" w14:textId="77777777" w:rsidR="0043323B" w:rsidRDefault="00000000" w:rsidP="0043323B">
                        <w:pPr>
                          <w:spacing w:line="252" w:lineRule="auto"/>
                          <w:ind w:left="135"/>
                          <w:rPr>
                            <w:sz w:val="12"/>
                            <w:szCs w:val="12"/>
                          </w:rPr>
                        </w:pPr>
                        <w:r>
                          <w:rPr>
                            <w:sz w:val="12"/>
                            <w:szCs w:val="12"/>
                          </w:rPr>
                          <w:t>Trade and other receivables</w:t>
                        </w:r>
                      </w:p>
                    </w:tc>
                    <w:tc>
                      <w:tcPr>
                        <w:tcW w:w="1742" w:type="dxa"/>
                        <w:tcBorders>
                          <w:top w:val="single" w:sz="4" w:space="0" w:color="auto"/>
                          <w:left w:val="single" w:sz="4" w:space="0" w:color="auto"/>
                          <w:bottom w:val="single" w:sz="4" w:space="0" w:color="auto"/>
                          <w:right w:val="single" w:sz="4" w:space="0" w:color="auto"/>
                        </w:tcBorders>
                      </w:tcPr>
                      <w:p w14:paraId="05E69DF5" w14:textId="77777777" w:rsidR="0043323B" w:rsidRPr="00AB0A81" w:rsidRDefault="00000000" w:rsidP="0043323B">
                        <w:pPr>
                          <w:spacing w:line="252" w:lineRule="auto"/>
                          <w:ind w:left="135"/>
                          <w:jc w:val="right"/>
                          <w:rPr>
                            <w:bCs/>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7B4686BC" w14:textId="77777777" w:rsidR="0043323B" w:rsidRPr="00AB0A81" w:rsidRDefault="00000000" w:rsidP="0043323B">
                        <w:pPr>
                          <w:spacing w:line="252" w:lineRule="auto"/>
                          <w:ind w:left="135"/>
                          <w:jc w:val="right"/>
                          <w:rPr>
                            <w:b/>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5BABC61E" w14:textId="77777777" w:rsidR="0043323B" w:rsidRPr="00AB0A81" w:rsidRDefault="00000000" w:rsidP="0043323B">
                        <w:pPr>
                          <w:spacing w:line="252" w:lineRule="auto"/>
                          <w:ind w:left="135"/>
                          <w:jc w:val="right"/>
                          <w:rPr>
                            <w:b/>
                            <w:sz w:val="12"/>
                            <w:szCs w:val="12"/>
                            <w:highlight w:val="yellow"/>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67DC556C" w14:textId="77777777" w:rsidR="0043323B" w:rsidRPr="0021508E" w:rsidRDefault="00000000" w:rsidP="0043323B">
                        <w:pPr>
                          <w:spacing w:line="252" w:lineRule="auto"/>
                          <w:ind w:left="135"/>
                          <w:jc w:val="right"/>
                          <w:rPr>
                            <w:bCs/>
                            <w:sz w:val="12"/>
                            <w:szCs w:val="12"/>
                            <w:highlight w:val="yellow"/>
                          </w:rPr>
                        </w:pPr>
                        <w:r w:rsidRPr="00D732F2">
                          <w:rPr>
                            <w:color w:val="231F20"/>
                            <w:sz w:val="12"/>
                            <w:szCs w:val="12"/>
                          </w:rPr>
                          <w:t>[●]</w:t>
                        </w:r>
                      </w:p>
                    </w:tc>
                  </w:tr>
                  <w:tr w:rsidR="0043323B" w14:paraId="7456B2D6" w14:textId="77777777" w:rsidTr="00664460">
                    <w:tc>
                      <w:tcPr>
                        <w:tcW w:w="1957" w:type="dxa"/>
                        <w:tcBorders>
                          <w:top w:val="single" w:sz="4" w:space="0" w:color="auto"/>
                          <w:left w:val="single" w:sz="4" w:space="0" w:color="auto"/>
                          <w:bottom w:val="single" w:sz="4" w:space="0" w:color="auto"/>
                          <w:right w:val="single" w:sz="4" w:space="0" w:color="auto"/>
                        </w:tcBorders>
                        <w:hideMark/>
                      </w:tcPr>
                      <w:p w14:paraId="67EDB2D6" w14:textId="77777777" w:rsidR="0043323B" w:rsidRDefault="00000000" w:rsidP="0043323B">
                        <w:pPr>
                          <w:spacing w:line="252" w:lineRule="auto"/>
                          <w:ind w:left="135"/>
                          <w:rPr>
                            <w:b/>
                            <w:sz w:val="12"/>
                            <w:szCs w:val="12"/>
                          </w:rPr>
                        </w:pPr>
                        <w:r>
                          <w:rPr>
                            <w:b/>
                            <w:sz w:val="12"/>
                            <w:szCs w:val="12"/>
                          </w:rPr>
                          <w:t>Total assets</w:t>
                        </w:r>
                      </w:p>
                    </w:tc>
                    <w:tc>
                      <w:tcPr>
                        <w:tcW w:w="1742" w:type="dxa"/>
                        <w:tcBorders>
                          <w:top w:val="single" w:sz="4" w:space="0" w:color="auto"/>
                          <w:left w:val="single" w:sz="4" w:space="0" w:color="auto"/>
                          <w:bottom w:val="single" w:sz="4" w:space="0" w:color="auto"/>
                          <w:right w:val="single" w:sz="4" w:space="0" w:color="auto"/>
                        </w:tcBorders>
                      </w:tcPr>
                      <w:p w14:paraId="24F2AD09" w14:textId="77777777" w:rsidR="0043323B" w:rsidRPr="00AB0A81" w:rsidRDefault="00000000" w:rsidP="0043323B">
                        <w:pPr>
                          <w:spacing w:line="252" w:lineRule="auto"/>
                          <w:ind w:left="135"/>
                          <w:jc w:val="right"/>
                          <w:rPr>
                            <w:b/>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0CE4FE53" w14:textId="77777777" w:rsidR="0043323B" w:rsidRPr="00AB0A81" w:rsidRDefault="00000000" w:rsidP="0043323B">
                        <w:pPr>
                          <w:spacing w:line="252" w:lineRule="auto"/>
                          <w:ind w:left="135"/>
                          <w:jc w:val="right"/>
                          <w:rPr>
                            <w:b/>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47FD77A4" w14:textId="77777777" w:rsidR="0043323B" w:rsidRPr="00AB0A81" w:rsidRDefault="00000000" w:rsidP="0043323B">
                        <w:pPr>
                          <w:spacing w:line="252" w:lineRule="auto"/>
                          <w:ind w:left="135"/>
                          <w:jc w:val="right"/>
                          <w:rPr>
                            <w:b/>
                            <w:sz w:val="12"/>
                            <w:szCs w:val="12"/>
                            <w:highlight w:val="yellow"/>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61E39EF9" w14:textId="77777777" w:rsidR="0043323B" w:rsidRPr="00AB0A81" w:rsidRDefault="00000000" w:rsidP="0043323B">
                        <w:pPr>
                          <w:spacing w:line="252" w:lineRule="auto"/>
                          <w:ind w:left="135"/>
                          <w:jc w:val="right"/>
                          <w:rPr>
                            <w:b/>
                            <w:sz w:val="12"/>
                            <w:szCs w:val="12"/>
                            <w:highlight w:val="yellow"/>
                          </w:rPr>
                        </w:pPr>
                        <w:r w:rsidRPr="00D732F2">
                          <w:rPr>
                            <w:color w:val="231F20"/>
                            <w:sz w:val="12"/>
                            <w:szCs w:val="12"/>
                          </w:rPr>
                          <w:t>[●]</w:t>
                        </w:r>
                      </w:p>
                    </w:tc>
                  </w:tr>
                  <w:tr w:rsidR="0043323B" w14:paraId="0FFFBE3F" w14:textId="77777777" w:rsidTr="00664460">
                    <w:tc>
                      <w:tcPr>
                        <w:tcW w:w="1957" w:type="dxa"/>
                        <w:tcBorders>
                          <w:top w:val="single" w:sz="4" w:space="0" w:color="auto"/>
                          <w:left w:val="single" w:sz="4" w:space="0" w:color="auto"/>
                          <w:bottom w:val="single" w:sz="4" w:space="0" w:color="auto"/>
                          <w:right w:val="single" w:sz="4" w:space="0" w:color="auto"/>
                        </w:tcBorders>
                        <w:vAlign w:val="bottom"/>
                        <w:hideMark/>
                      </w:tcPr>
                      <w:p w14:paraId="3D17A9AA" w14:textId="77777777" w:rsidR="0043323B" w:rsidRDefault="00000000" w:rsidP="0043323B">
                        <w:pPr>
                          <w:spacing w:line="252" w:lineRule="auto"/>
                          <w:ind w:left="135"/>
                          <w:rPr>
                            <w:b/>
                            <w:sz w:val="12"/>
                            <w:szCs w:val="12"/>
                          </w:rPr>
                        </w:pPr>
                        <w:r>
                          <w:rPr>
                            <w:b/>
                            <w:sz w:val="12"/>
                            <w:szCs w:val="12"/>
                          </w:rPr>
                          <w:t xml:space="preserve">Liabilities </w:t>
                        </w:r>
                      </w:p>
                    </w:tc>
                    <w:tc>
                      <w:tcPr>
                        <w:tcW w:w="1742" w:type="dxa"/>
                        <w:tcBorders>
                          <w:top w:val="single" w:sz="4" w:space="0" w:color="auto"/>
                          <w:left w:val="single" w:sz="4" w:space="0" w:color="auto"/>
                          <w:bottom w:val="single" w:sz="4" w:space="0" w:color="auto"/>
                          <w:right w:val="single" w:sz="4" w:space="0" w:color="auto"/>
                        </w:tcBorders>
                      </w:tcPr>
                      <w:p w14:paraId="4FD4A437" w14:textId="77777777" w:rsidR="0043323B" w:rsidRPr="00AB0A81" w:rsidRDefault="00000000" w:rsidP="0043323B">
                        <w:pPr>
                          <w:spacing w:line="252" w:lineRule="auto"/>
                          <w:ind w:left="135"/>
                          <w:jc w:val="right"/>
                          <w:rPr>
                            <w:b/>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2BACBA6F" w14:textId="77777777" w:rsidR="0043323B" w:rsidRPr="00AB0A81" w:rsidRDefault="00000000" w:rsidP="0043323B">
                        <w:pPr>
                          <w:spacing w:line="252" w:lineRule="auto"/>
                          <w:ind w:left="135"/>
                          <w:jc w:val="right"/>
                          <w:rPr>
                            <w:b/>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1C78EFBF" w14:textId="77777777" w:rsidR="0043323B" w:rsidRPr="00AB0A81" w:rsidRDefault="00000000" w:rsidP="0043323B">
                        <w:pPr>
                          <w:spacing w:line="252" w:lineRule="auto"/>
                          <w:ind w:left="135"/>
                          <w:jc w:val="right"/>
                          <w:rPr>
                            <w:b/>
                            <w:sz w:val="12"/>
                            <w:szCs w:val="12"/>
                            <w:highlight w:val="yellow"/>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6692276F" w14:textId="77777777" w:rsidR="0043323B" w:rsidRPr="00AB0A81" w:rsidRDefault="00000000" w:rsidP="0043323B">
                        <w:pPr>
                          <w:spacing w:line="252" w:lineRule="auto"/>
                          <w:ind w:left="135"/>
                          <w:jc w:val="right"/>
                          <w:rPr>
                            <w:b/>
                            <w:sz w:val="12"/>
                            <w:szCs w:val="12"/>
                            <w:highlight w:val="yellow"/>
                          </w:rPr>
                        </w:pPr>
                        <w:r w:rsidRPr="00D732F2">
                          <w:rPr>
                            <w:color w:val="231F20"/>
                            <w:sz w:val="12"/>
                            <w:szCs w:val="12"/>
                          </w:rPr>
                          <w:t>[●]</w:t>
                        </w:r>
                      </w:p>
                    </w:tc>
                  </w:tr>
                  <w:tr w:rsidR="0043323B" w14:paraId="5965AB12" w14:textId="77777777" w:rsidTr="00B10979">
                    <w:tc>
                      <w:tcPr>
                        <w:tcW w:w="1957" w:type="dxa"/>
                        <w:tcBorders>
                          <w:top w:val="single" w:sz="4" w:space="0" w:color="auto"/>
                          <w:left w:val="single" w:sz="4" w:space="0" w:color="auto"/>
                          <w:bottom w:val="single" w:sz="4" w:space="0" w:color="auto"/>
                          <w:right w:val="single" w:sz="4" w:space="0" w:color="auto"/>
                        </w:tcBorders>
                        <w:hideMark/>
                      </w:tcPr>
                      <w:p w14:paraId="61322018" w14:textId="77777777" w:rsidR="0043323B" w:rsidRDefault="00000000" w:rsidP="0043323B">
                        <w:pPr>
                          <w:spacing w:line="252" w:lineRule="auto"/>
                          <w:ind w:left="135"/>
                          <w:rPr>
                            <w:b/>
                            <w:sz w:val="12"/>
                            <w:szCs w:val="12"/>
                          </w:rPr>
                        </w:pPr>
                        <w:r>
                          <w:rPr>
                            <w:sz w:val="12"/>
                            <w:szCs w:val="12"/>
                          </w:rPr>
                          <w:t>Trade and other payables</w:t>
                        </w:r>
                      </w:p>
                    </w:tc>
                    <w:tc>
                      <w:tcPr>
                        <w:tcW w:w="1742" w:type="dxa"/>
                        <w:tcBorders>
                          <w:top w:val="single" w:sz="4" w:space="0" w:color="auto"/>
                          <w:left w:val="single" w:sz="4" w:space="0" w:color="auto"/>
                          <w:bottom w:val="single" w:sz="4" w:space="0" w:color="auto"/>
                          <w:right w:val="single" w:sz="4" w:space="0" w:color="auto"/>
                        </w:tcBorders>
                      </w:tcPr>
                      <w:p w14:paraId="5B06352C" w14:textId="77777777" w:rsidR="0043323B" w:rsidRPr="00AB0A81" w:rsidRDefault="00000000" w:rsidP="0043323B">
                        <w:pPr>
                          <w:spacing w:line="252" w:lineRule="auto"/>
                          <w:ind w:left="135"/>
                          <w:jc w:val="right"/>
                          <w:rPr>
                            <w:bCs/>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1832CDE0" w14:textId="77777777" w:rsidR="0043323B" w:rsidRPr="00AB0A81" w:rsidRDefault="00000000" w:rsidP="0043323B">
                        <w:pPr>
                          <w:spacing w:line="252" w:lineRule="auto"/>
                          <w:ind w:left="135"/>
                          <w:jc w:val="right"/>
                          <w:rPr>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7010CBA3" w14:textId="77777777" w:rsidR="0043323B" w:rsidRPr="00AB0A81" w:rsidRDefault="00000000" w:rsidP="0043323B">
                        <w:pPr>
                          <w:spacing w:line="252" w:lineRule="auto"/>
                          <w:ind w:left="135"/>
                          <w:jc w:val="right"/>
                          <w:rPr>
                            <w:sz w:val="12"/>
                            <w:szCs w:val="12"/>
                            <w:highlight w:val="yellow"/>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4F610E12" w14:textId="77777777" w:rsidR="0043323B" w:rsidRPr="00AB0A81" w:rsidRDefault="00000000" w:rsidP="0043323B">
                        <w:pPr>
                          <w:spacing w:line="252" w:lineRule="auto"/>
                          <w:ind w:left="135"/>
                          <w:jc w:val="right"/>
                          <w:rPr>
                            <w:b/>
                            <w:sz w:val="12"/>
                            <w:szCs w:val="12"/>
                            <w:highlight w:val="yellow"/>
                          </w:rPr>
                        </w:pPr>
                        <w:r w:rsidRPr="00D732F2">
                          <w:rPr>
                            <w:color w:val="231F20"/>
                            <w:sz w:val="12"/>
                            <w:szCs w:val="12"/>
                          </w:rPr>
                          <w:t>[●]</w:t>
                        </w:r>
                      </w:p>
                    </w:tc>
                  </w:tr>
                  <w:tr w:rsidR="0043323B" w14:paraId="687AC5A2" w14:textId="77777777" w:rsidTr="00B10979">
                    <w:tc>
                      <w:tcPr>
                        <w:tcW w:w="1957" w:type="dxa"/>
                        <w:tcBorders>
                          <w:top w:val="single" w:sz="4" w:space="0" w:color="auto"/>
                          <w:left w:val="single" w:sz="4" w:space="0" w:color="auto"/>
                          <w:bottom w:val="single" w:sz="4" w:space="0" w:color="auto"/>
                          <w:right w:val="single" w:sz="4" w:space="0" w:color="auto"/>
                        </w:tcBorders>
                        <w:hideMark/>
                      </w:tcPr>
                      <w:p w14:paraId="2C60A5E9" w14:textId="77777777" w:rsidR="0043323B" w:rsidRDefault="00000000" w:rsidP="0043323B">
                        <w:pPr>
                          <w:spacing w:line="252" w:lineRule="auto"/>
                          <w:ind w:left="135"/>
                          <w:rPr>
                            <w:b/>
                            <w:sz w:val="12"/>
                            <w:szCs w:val="12"/>
                          </w:rPr>
                        </w:pPr>
                        <w:r>
                          <w:rPr>
                            <w:color w:val="000000"/>
                            <w:sz w:val="12"/>
                            <w:szCs w:val="12"/>
                          </w:rPr>
                          <w:t>Borrowings</w:t>
                        </w:r>
                      </w:p>
                    </w:tc>
                    <w:tc>
                      <w:tcPr>
                        <w:tcW w:w="1742" w:type="dxa"/>
                        <w:tcBorders>
                          <w:top w:val="single" w:sz="4" w:space="0" w:color="auto"/>
                          <w:left w:val="single" w:sz="4" w:space="0" w:color="auto"/>
                          <w:bottom w:val="single" w:sz="4" w:space="0" w:color="auto"/>
                          <w:right w:val="single" w:sz="4" w:space="0" w:color="auto"/>
                        </w:tcBorders>
                      </w:tcPr>
                      <w:p w14:paraId="12C9A35B" w14:textId="77777777" w:rsidR="0043323B" w:rsidRPr="00AB0A81" w:rsidRDefault="00000000" w:rsidP="0043323B">
                        <w:pPr>
                          <w:spacing w:line="252" w:lineRule="auto"/>
                          <w:ind w:left="135"/>
                          <w:jc w:val="right"/>
                          <w:rPr>
                            <w:bCs/>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5C8C8704" w14:textId="77777777" w:rsidR="0043323B" w:rsidRPr="00AB0A81" w:rsidRDefault="00000000" w:rsidP="0043323B">
                        <w:pPr>
                          <w:spacing w:line="252" w:lineRule="auto"/>
                          <w:ind w:left="135"/>
                          <w:jc w:val="right"/>
                          <w:rPr>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16247DB2" w14:textId="77777777" w:rsidR="0043323B" w:rsidRPr="00AB0A81" w:rsidRDefault="00000000" w:rsidP="0043323B">
                        <w:pPr>
                          <w:spacing w:line="252" w:lineRule="auto"/>
                          <w:ind w:left="135"/>
                          <w:jc w:val="right"/>
                          <w:rPr>
                            <w:bCs/>
                            <w:sz w:val="12"/>
                            <w:szCs w:val="12"/>
                            <w:highlight w:val="yellow"/>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10F6D5F5" w14:textId="77777777" w:rsidR="0043323B" w:rsidRPr="0021508E" w:rsidRDefault="00000000" w:rsidP="0043323B">
                        <w:pPr>
                          <w:spacing w:line="252" w:lineRule="auto"/>
                          <w:ind w:left="135"/>
                          <w:jc w:val="right"/>
                          <w:rPr>
                            <w:bCs/>
                            <w:sz w:val="12"/>
                            <w:szCs w:val="12"/>
                            <w:highlight w:val="yellow"/>
                          </w:rPr>
                        </w:pPr>
                        <w:r w:rsidRPr="00D732F2">
                          <w:rPr>
                            <w:color w:val="231F20"/>
                            <w:sz w:val="12"/>
                            <w:szCs w:val="12"/>
                          </w:rPr>
                          <w:t>[●]</w:t>
                        </w:r>
                      </w:p>
                    </w:tc>
                  </w:tr>
                  <w:tr w:rsidR="0043323B" w14:paraId="5FB94B35" w14:textId="77777777" w:rsidTr="00664460">
                    <w:tc>
                      <w:tcPr>
                        <w:tcW w:w="1957" w:type="dxa"/>
                        <w:tcBorders>
                          <w:top w:val="single" w:sz="4" w:space="0" w:color="auto"/>
                          <w:left w:val="single" w:sz="4" w:space="0" w:color="auto"/>
                          <w:bottom w:val="single" w:sz="4" w:space="0" w:color="auto"/>
                          <w:right w:val="single" w:sz="4" w:space="0" w:color="auto"/>
                        </w:tcBorders>
                        <w:vAlign w:val="bottom"/>
                        <w:hideMark/>
                      </w:tcPr>
                      <w:p w14:paraId="48FCC971" w14:textId="77777777" w:rsidR="0043323B" w:rsidRDefault="00000000" w:rsidP="0043323B">
                        <w:pPr>
                          <w:spacing w:line="252" w:lineRule="auto"/>
                          <w:ind w:left="135"/>
                          <w:jc w:val="both"/>
                          <w:rPr>
                            <w:b/>
                            <w:sz w:val="12"/>
                            <w:szCs w:val="12"/>
                          </w:rPr>
                        </w:pPr>
                        <w:r>
                          <w:rPr>
                            <w:b/>
                            <w:sz w:val="12"/>
                            <w:szCs w:val="12"/>
                          </w:rPr>
                          <w:t>Total liabilities</w:t>
                        </w:r>
                      </w:p>
                    </w:tc>
                    <w:tc>
                      <w:tcPr>
                        <w:tcW w:w="1742" w:type="dxa"/>
                        <w:tcBorders>
                          <w:top w:val="single" w:sz="4" w:space="0" w:color="auto"/>
                          <w:left w:val="single" w:sz="4" w:space="0" w:color="auto"/>
                          <w:bottom w:val="single" w:sz="4" w:space="0" w:color="auto"/>
                          <w:right w:val="single" w:sz="4" w:space="0" w:color="auto"/>
                        </w:tcBorders>
                      </w:tcPr>
                      <w:p w14:paraId="24C8DBFA" w14:textId="77777777" w:rsidR="0043323B" w:rsidRPr="00AB0A81" w:rsidRDefault="00000000" w:rsidP="0043323B">
                        <w:pPr>
                          <w:spacing w:line="252" w:lineRule="auto"/>
                          <w:ind w:left="135"/>
                          <w:jc w:val="right"/>
                          <w:rPr>
                            <w:b/>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48ABDD30" w14:textId="77777777" w:rsidR="0043323B" w:rsidRPr="00AB0A81" w:rsidRDefault="00000000" w:rsidP="0043323B">
                        <w:pPr>
                          <w:spacing w:line="252" w:lineRule="auto"/>
                          <w:ind w:left="135"/>
                          <w:jc w:val="right"/>
                          <w:rPr>
                            <w:b/>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04514C57" w14:textId="77777777" w:rsidR="0043323B" w:rsidRPr="00AB0A81" w:rsidRDefault="00000000" w:rsidP="0043323B">
                        <w:pPr>
                          <w:spacing w:line="252" w:lineRule="auto"/>
                          <w:ind w:left="135"/>
                          <w:jc w:val="right"/>
                          <w:rPr>
                            <w:b/>
                            <w:sz w:val="12"/>
                            <w:szCs w:val="12"/>
                            <w:highlight w:val="yellow"/>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3DEA472C" w14:textId="77777777" w:rsidR="0043323B" w:rsidRPr="0021508E" w:rsidRDefault="00000000" w:rsidP="0043323B">
                        <w:pPr>
                          <w:spacing w:line="252" w:lineRule="auto"/>
                          <w:ind w:left="135"/>
                          <w:jc w:val="right"/>
                          <w:rPr>
                            <w:b/>
                            <w:bCs/>
                            <w:sz w:val="12"/>
                            <w:szCs w:val="12"/>
                            <w:highlight w:val="yellow"/>
                          </w:rPr>
                        </w:pPr>
                        <w:r w:rsidRPr="00D732F2">
                          <w:rPr>
                            <w:color w:val="231F20"/>
                            <w:sz w:val="12"/>
                            <w:szCs w:val="12"/>
                          </w:rPr>
                          <w:t>[●]</w:t>
                        </w:r>
                      </w:p>
                    </w:tc>
                  </w:tr>
                  <w:tr w:rsidR="0043323B" w14:paraId="13876661" w14:textId="77777777" w:rsidTr="00664460">
                    <w:tc>
                      <w:tcPr>
                        <w:tcW w:w="1957" w:type="dxa"/>
                        <w:tcBorders>
                          <w:top w:val="single" w:sz="4" w:space="0" w:color="auto"/>
                          <w:left w:val="single" w:sz="4" w:space="0" w:color="auto"/>
                          <w:bottom w:val="single" w:sz="4" w:space="0" w:color="auto"/>
                          <w:right w:val="single" w:sz="4" w:space="0" w:color="auto"/>
                        </w:tcBorders>
                        <w:hideMark/>
                      </w:tcPr>
                      <w:p w14:paraId="6287237E" w14:textId="77777777" w:rsidR="0043323B" w:rsidRDefault="00000000" w:rsidP="0043323B">
                        <w:pPr>
                          <w:spacing w:line="252" w:lineRule="auto"/>
                          <w:ind w:left="135"/>
                          <w:rPr>
                            <w:b/>
                            <w:sz w:val="12"/>
                            <w:szCs w:val="12"/>
                          </w:rPr>
                        </w:pPr>
                        <w:r>
                          <w:rPr>
                            <w:b/>
                            <w:sz w:val="12"/>
                            <w:szCs w:val="12"/>
                          </w:rPr>
                          <w:t xml:space="preserve">Total assets </w:t>
                        </w:r>
                        <w:proofErr w:type="gramStart"/>
                        <w:r>
                          <w:rPr>
                            <w:b/>
                            <w:sz w:val="12"/>
                            <w:szCs w:val="12"/>
                          </w:rPr>
                          <w:t>less</w:t>
                        </w:r>
                        <w:proofErr w:type="gramEnd"/>
                        <w:r>
                          <w:rPr>
                            <w:b/>
                            <w:sz w:val="12"/>
                            <w:szCs w:val="12"/>
                          </w:rPr>
                          <w:t xml:space="preserve"> total liabilities</w:t>
                        </w:r>
                      </w:p>
                    </w:tc>
                    <w:tc>
                      <w:tcPr>
                        <w:tcW w:w="1742" w:type="dxa"/>
                        <w:tcBorders>
                          <w:top w:val="single" w:sz="4" w:space="0" w:color="auto"/>
                          <w:left w:val="single" w:sz="4" w:space="0" w:color="auto"/>
                          <w:bottom w:val="single" w:sz="4" w:space="0" w:color="auto"/>
                          <w:right w:val="single" w:sz="4" w:space="0" w:color="auto"/>
                        </w:tcBorders>
                      </w:tcPr>
                      <w:p w14:paraId="7569808C" w14:textId="77777777" w:rsidR="0043323B" w:rsidRPr="00AB0A81" w:rsidRDefault="00000000" w:rsidP="0043323B">
                        <w:pPr>
                          <w:spacing w:line="252" w:lineRule="auto"/>
                          <w:ind w:left="135"/>
                          <w:jc w:val="right"/>
                          <w:rPr>
                            <w:b/>
                            <w:sz w:val="12"/>
                            <w:szCs w:val="12"/>
                          </w:rPr>
                        </w:pPr>
                        <w:r w:rsidRPr="00387D58">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6B756AA6" w14:textId="77777777" w:rsidR="0043323B" w:rsidRPr="00AB0A81" w:rsidRDefault="00000000" w:rsidP="0043323B">
                        <w:pPr>
                          <w:spacing w:line="252" w:lineRule="auto"/>
                          <w:ind w:left="135"/>
                          <w:jc w:val="right"/>
                          <w:rPr>
                            <w:sz w:val="12"/>
                            <w:szCs w:val="12"/>
                          </w:rPr>
                        </w:pPr>
                        <w:r w:rsidRPr="00D703B2">
                          <w:rPr>
                            <w:color w:val="231F20"/>
                            <w:sz w:val="12"/>
                            <w:szCs w:val="12"/>
                          </w:rPr>
                          <w:t>[●]</w:t>
                        </w:r>
                      </w:p>
                    </w:tc>
                    <w:tc>
                      <w:tcPr>
                        <w:tcW w:w="1843" w:type="dxa"/>
                        <w:tcBorders>
                          <w:top w:val="single" w:sz="4" w:space="0" w:color="auto"/>
                          <w:left w:val="single" w:sz="4" w:space="0" w:color="auto"/>
                          <w:bottom w:val="single" w:sz="4" w:space="0" w:color="auto"/>
                          <w:right w:val="single" w:sz="4" w:space="0" w:color="auto"/>
                        </w:tcBorders>
                      </w:tcPr>
                      <w:p w14:paraId="128962CF" w14:textId="77777777" w:rsidR="0043323B" w:rsidRPr="00AB0A81" w:rsidRDefault="00000000" w:rsidP="0043323B">
                        <w:pPr>
                          <w:spacing w:line="252" w:lineRule="auto"/>
                          <w:ind w:left="135"/>
                          <w:jc w:val="right"/>
                          <w:rPr>
                            <w:b/>
                            <w:bCs/>
                            <w:sz w:val="12"/>
                            <w:szCs w:val="12"/>
                            <w:highlight w:val="yellow"/>
                          </w:rPr>
                        </w:pPr>
                        <w:r w:rsidRPr="00F11D21">
                          <w:rPr>
                            <w:color w:val="231F20"/>
                            <w:sz w:val="12"/>
                            <w:szCs w:val="12"/>
                          </w:rPr>
                          <w:t>[●]</w:t>
                        </w:r>
                      </w:p>
                    </w:tc>
                    <w:tc>
                      <w:tcPr>
                        <w:tcW w:w="2410" w:type="dxa"/>
                        <w:tcBorders>
                          <w:top w:val="single" w:sz="4" w:space="0" w:color="auto"/>
                          <w:left w:val="single" w:sz="4" w:space="0" w:color="auto"/>
                          <w:bottom w:val="single" w:sz="4" w:space="0" w:color="auto"/>
                          <w:right w:val="single" w:sz="4" w:space="0" w:color="auto"/>
                        </w:tcBorders>
                      </w:tcPr>
                      <w:p w14:paraId="3BA06675" w14:textId="77777777" w:rsidR="0043323B" w:rsidRPr="0021508E" w:rsidRDefault="00000000" w:rsidP="0043323B">
                        <w:pPr>
                          <w:spacing w:line="252" w:lineRule="auto"/>
                          <w:ind w:left="135"/>
                          <w:jc w:val="right"/>
                          <w:rPr>
                            <w:b/>
                            <w:bCs/>
                            <w:sz w:val="12"/>
                            <w:szCs w:val="12"/>
                            <w:highlight w:val="yellow"/>
                          </w:rPr>
                        </w:pPr>
                        <w:r w:rsidRPr="00D732F2">
                          <w:rPr>
                            <w:color w:val="231F20"/>
                            <w:sz w:val="12"/>
                            <w:szCs w:val="12"/>
                          </w:rPr>
                          <w:t>[●]</w:t>
                        </w:r>
                      </w:p>
                    </w:tc>
                  </w:tr>
                </w:tbl>
                <w:p w14:paraId="4C6F62D7" w14:textId="77777777" w:rsidR="00395A74" w:rsidRDefault="00000000" w:rsidP="00395A74">
                  <w:pPr>
                    <w:spacing w:before="120" w:after="120"/>
                    <w:ind w:left="135" w:right="274"/>
                    <w:jc w:val="both"/>
                    <w:rPr>
                      <w:sz w:val="12"/>
                      <w:szCs w:val="12"/>
                    </w:rPr>
                  </w:pPr>
                  <w:r w:rsidRPr="00142C09">
                    <w:rPr>
                      <w:sz w:val="12"/>
                      <w:szCs w:val="12"/>
                    </w:rPr>
                    <w:t xml:space="preserve">The </w:t>
                  </w:r>
                  <w:r>
                    <w:rPr>
                      <w:sz w:val="12"/>
                      <w:szCs w:val="12"/>
                    </w:rPr>
                    <w:t xml:space="preserve">unaudited </w:t>
                  </w:r>
                  <w:r w:rsidRPr="00142C09">
                    <w:rPr>
                      <w:sz w:val="12"/>
                      <w:szCs w:val="12"/>
                    </w:rPr>
                    <w:t>pro forma statement of net assets</w:t>
                  </w:r>
                  <w:r>
                    <w:rPr>
                      <w:sz w:val="12"/>
                      <w:szCs w:val="12"/>
                    </w:rPr>
                    <w:t>/(liabilities)</w:t>
                  </w:r>
                  <w:r w:rsidRPr="00142C09">
                    <w:rPr>
                      <w:sz w:val="12"/>
                      <w:szCs w:val="12"/>
                    </w:rPr>
                    <w:t xml:space="preserve"> has been prepared on the following basis:</w:t>
                  </w:r>
                </w:p>
                <w:p w14:paraId="682FB682" w14:textId="77777777" w:rsidR="0043323B" w:rsidRPr="00142C09" w:rsidRDefault="00000000" w:rsidP="00395A74">
                  <w:pPr>
                    <w:spacing w:before="120" w:after="120"/>
                    <w:ind w:left="135" w:right="274"/>
                    <w:jc w:val="both"/>
                    <w:rPr>
                      <w:sz w:val="12"/>
                      <w:szCs w:val="12"/>
                    </w:rPr>
                  </w:pPr>
                  <w:r>
                    <w:rPr>
                      <w:color w:val="231F20"/>
                      <w:sz w:val="12"/>
                      <w:szCs w:val="12"/>
                    </w:rPr>
                    <w:t>[●]</w:t>
                  </w:r>
                </w:p>
                <w:p w14:paraId="0979825B" w14:textId="77777777" w:rsidR="00362D5C" w:rsidRDefault="00000000" w:rsidP="00395A74">
                  <w:pPr>
                    <w:spacing w:after="120"/>
                    <w:ind w:left="135"/>
                    <w:rPr>
                      <w:b/>
                      <w:bCs/>
                      <w:sz w:val="12"/>
                      <w:szCs w:val="12"/>
                    </w:rPr>
                  </w:pPr>
                </w:p>
                <w:p w14:paraId="158A8A78" w14:textId="77777777" w:rsidR="00395A74" w:rsidRDefault="00000000" w:rsidP="00395A74">
                  <w:pPr>
                    <w:spacing w:after="120"/>
                    <w:ind w:left="135"/>
                    <w:rPr>
                      <w:b/>
                      <w:bCs/>
                      <w:sz w:val="12"/>
                      <w:szCs w:val="12"/>
                    </w:rPr>
                  </w:pPr>
                  <w:r>
                    <w:rPr>
                      <w:b/>
                      <w:bCs/>
                      <w:sz w:val="12"/>
                      <w:szCs w:val="12"/>
                    </w:rPr>
                    <w:t xml:space="preserve">Unaudited pro forma statement of Comprehensive income for the year to </w:t>
                  </w:r>
                  <w:r>
                    <w:rPr>
                      <w:b/>
                      <w:bCs/>
                      <w:sz w:val="12"/>
                      <w:szCs w:val="12"/>
                    </w:rPr>
                    <w:t>[●]</w:t>
                  </w:r>
                </w:p>
                <w:tbl>
                  <w:tblPr>
                    <w:tblW w:w="9497" w:type="dxa"/>
                    <w:tblLayout w:type="fixed"/>
                    <w:tblCellMar>
                      <w:left w:w="30" w:type="dxa"/>
                      <w:right w:w="30" w:type="dxa"/>
                    </w:tblCellMar>
                    <w:tblLook w:val="04A0" w:firstRow="1" w:lastRow="0" w:firstColumn="1" w:lastColumn="0" w:noHBand="0" w:noVBand="1"/>
                  </w:tblPr>
                  <w:tblGrid>
                    <w:gridCol w:w="1985"/>
                    <w:gridCol w:w="1842"/>
                    <w:gridCol w:w="1843"/>
                    <w:gridCol w:w="1985"/>
                    <w:gridCol w:w="1842"/>
                  </w:tblGrid>
                  <w:tr w:rsidR="005219C7" w14:paraId="3299E99D" w14:textId="77777777" w:rsidTr="005219C7">
                    <w:trPr>
                      <w:trHeight w:val="563"/>
                    </w:trPr>
                    <w:tc>
                      <w:tcPr>
                        <w:tcW w:w="1985" w:type="dxa"/>
                        <w:vAlign w:val="bottom"/>
                        <w:hideMark/>
                      </w:tcPr>
                      <w:p w14:paraId="7EEED3EA" w14:textId="77777777" w:rsidR="00395A74" w:rsidRDefault="00000000" w:rsidP="00395A74">
                        <w:pPr>
                          <w:spacing w:line="254" w:lineRule="auto"/>
                          <w:ind w:left="103"/>
                          <w:rPr>
                            <w:i/>
                            <w:color w:val="000000"/>
                            <w:sz w:val="12"/>
                            <w:szCs w:val="12"/>
                          </w:rPr>
                        </w:pPr>
                        <w:r>
                          <w:rPr>
                            <w:i/>
                            <w:color w:val="000000"/>
                            <w:sz w:val="12"/>
                            <w:szCs w:val="12"/>
                          </w:rPr>
                          <w:lastRenderedPageBreak/>
                          <w:tab/>
                        </w:r>
                      </w:p>
                    </w:tc>
                    <w:tc>
                      <w:tcPr>
                        <w:tcW w:w="1842" w:type="dxa"/>
                        <w:vAlign w:val="bottom"/>
                      </w:tcPr>
                      <w:p w14:paraId="2B44AC4C" w14:textId="77777777" w:rsidR="00395A74" w:rsidRDefault="00000000" w:rsidP="00395A74">
                        <w:pPr>
                          <w:tabs>
                            <w:tab w:val="decimal" w:pos="962"/>
                          </w:tabs>
                          <w:spacing w:line="254" w:lineRule="auto"/>
                          <w:jc w:val="right"/>
                          <w:rPr>
                            <w:b/>
                            <w:sz w:val="12"/>
                            <w:szCs w:val="12"/>
                          </w:rPr>
                        </w:pPr>
                        <w:r>
                          <w:rPr>
                            <w:b/>
                            <w:sz w:val="12"/>
                            <w:szCs w:val="12"/>
                          </w:rPr>
                          <w:t>The Company</w:t>
                        </w:r>
                      </w:p>
                      <w:p w14:paraId="0492B5DB" w14:textId="77777777" w:rsidR="00395A74" w:rsidRDefault="00000000" w:rsidP="007C1C50">
                        <w:pPr>
                          <w:tabs>
                            <w:tab w:val="decimal" w:pos="1134"/>
                          </w:tabs>
                          <w:spacing w:line="254" w:lineRule="auto"/>
                          <w:jc w:val="right"/>
                          <w:rPr>
                            <w:b/>
                            <w:sz w:val="12"/>
                            <w:szCs w:val="12"/>
                          </w:rPr>
                        </w:pPr>
                        <w:r>
                          <w:rPr>
                            <w:b/>
                            <w:sz w:val="12"/>
                            <w:szCs w:val="12"/>
                          </w:rPr>
                          <w:t>Income statement</w:t>
                        </w:r>
                        <w:r>
                          <w:rPr>
                            <w:rFonts w:eastAsia="MS Mincho"/>
                            <w:b/>
                            <w:bCs/>
                            <w:snapToGrid w:val="0"/>
                            <w:sz w:val="12"/>
                            <w:szCs w:val="12"/>
                          </w:rPr>
                          <w:t xml:space="preserve"> for the year to </w:t>
                        </w:r>
                        <w:r>
                          <w:rPr>
                            <w:rFonts w:eastAsia="MS Mincho"/>
                            <w:b/>
                            <w:bCs/>
                            <w:snapToGrid w:val="0"/>
                            <w:sz w:val="12"/>
                            <w:szCs w:val="12"/>
                          </w:rPr>
                          <w:t>[●]</w:t>
                        </w:r>
                        <w:r>
                          <w:rPr>
                            <w:rFonts w:eastAsia="MS Mincho"/>
                            <w:sz w:val="12"/>
                            <w:szCs w:val="12"/>
                          </w:rPr>
                          <w:t xml:space="preserve"> </w:t>
                        </w:r>
                        <w:r>
                          <w:rPr>
                            <w:rFonts w:eastAsia="MS Mincho"/>
                            <w:b/>
                            <w:bCs/>
                            <w:snapToGrid w:val="0"/>
                            <w:sz w:val="12"/>
                            <w:szCs w:val="12"/>
                          </w:rPr>
                          <w:t>(Audited)</w:t>
                        </w:r>
                        <w:r>
                          <w:rPr>
                            <w:rFonts w:eastAsia="MS Mincho"/>
                            <w:sz w:val="12"/>
                            <w:szCs w:val="12"/>
                          </w:rPr>
                          <w:t xml:space="preserve"> </w:t>
                        </w:r>
                        <w:r>
                          <w:rPr>
                            <w:b/>
                            <w:sz w:val="12"/>
                            <w:szCs w:val="12"/>
                          </w:rPr>
                          <w:t>(Note 1)</w:t>
                        </w:r>
                      </w:p>
                      <w:p w14:paraId="0B5748A9" w14:textId="77777777" w:rsidR="007C1C50" w:rsidRDefault="00000000" w:rsidP="007C1C50">
                        <w:pPr>
                          <w:tabs>
                            <w:tab w:val="decimal" w:pos="1134"/>
                          </w:tabs>
                          <w:spacing w:line="254" w:lineRule="auto"/>
                          <w:jc w:val="right"/>
                          <w:rPr>
                            <w:b/>
                            <w:sz w:val="12"/>
                            <w:szCs w:val="12"/>
                          </w:rPr>
                        </w:pPr>
                      </w:p>
                      <w:p w14:paraId="2E8B346B" w14:textId="77777777" w:rsidR="007C1C50" w:rsidRPr="007C1C50" w:rsidRDefault="00000000" w:rsidP="007C1C50">
                        <w:pPr>
                          <w:tabs>
                            <w:tab w:val="decimal" w:pos="1134"/>
                          </w:tabs>
                          <w:spacing w:line="254" w:lineRule="auto"/>
                          <w:jc w:val="right"/>
                          <w:rPr>
                            <w:rFonts w:eastAsia="MS Mincho"/>
                            <w:b/>
                            <w:bCs/>
                            <w:snapToGrid w:val="0"/>
                            <w:sz w:val="12"/>
                            <w:szCs w:val="12"/>
                          </w:rPr>
                        </w:pPr>
                      </w:p>
                    </w:tc>
                    <w:tc>
                      <w:tcPr>
                        <w:tcW w:w="1843" w:type="dxa"/>
                        <w:vAlign w:val="bottom"/>
                      </w:tcPr>
                      <w:p w14:paraId="2D66A91D" w14:textId="77777777" w:rsidR="009836FE" w:rsidRDefault="00000000" w:rsidP="002F75CB">
                        <w:pPr>
                          <w:tabs>
                            <w:tab w:val="decimal" w:pos="870"/>
                          </w:tabs>
                          <w:spacing w:line="254" w:lineRule="auto"/>
                          <w:ind w:right="-30"/>
                          <w:jc w:val="right"/>
                          <w:rPr>
                            <w:b/>
                            <w:sz w:val="12"/>
                            <w:szCs w:val="12"/>
                          </w:rPr>
                        </w:pPr>
                        <w:r>
                          <w:rPr>
                            <w:b/>
                            <w:sz w:val="12"/>
                            <w:szCs w:val="12"/>
                          </w:rPr>
                          <w:t>[●]</w:t>
                        </w:r>
                        <w:r>
                          <w:rPr>
                            <w:b/>
                            <w:sz w:val="12"/>
                            <w:szCs w:val="12"/>
                          </w:rPr>
                          <w:t xml:space="preserve"> Ltd</w:t>
                        </w:r>
                      </w:p>
                      <w:p w14:paraId="567298DF" w14:textId="77777777" w:rsidR="00395A74" w:rsidRDefault="00000000" w:rsidP="002F75CB">
                        <w:pPr>
                          <w:tabs>
                            <w:tab w:val="decimal" w:pos="870"/>
                          </w:tabs>
                          <w:spacing w:line="254" w:lineRule="auto"/>
                          <w:ind w:right="-30"/>
                          <w:jc w:val="right"/>
                          <w:rPr>
                            <w:b/>
                            <w:sz w:val="12"/>
                            <w:szCs w:val="12"/>
                          </w:rPr>
                        </w:pPr>
                        <w:r>
                          <w:rPr>
                            <w:b/>
                            <w:sz w:val="12"/>
                            <w:szCs w:val="12"/>
                          </w:rPr>
                          <w:t>i</w:t>
                        </w:r>
                        <w:r>
                          <w:rPr>
                            <w:b/>
                            <w:sz w:val="12"/>
                            <w:szCs w:val="12"/>
                          </w:rPr>
                          <w:t>ncome statement</w:t>
                        </w:r>
                        <w:r>
                          <w:rPr>
                            <w:rFonts w:eastAsia="MS Mincho"/>
                            <w:b/>
                            <w:bCs/>
                            <w:snapToGrid w:val="0"/>
                            <w:sz w:val="12"/>
                            <w:szCs w:val="12"/>
                          </w:rPr>
                          <w:t xml:space="preserve"> for the year to </w:t>
                        </w:r>
                        <w:r>
                          <w:rPr>
                            <w:rFonts w:eastAsia="MS Mincho"/>
                            <w:b/>
                            <w:bCs/>
                            <w:snapToGrid w:val="0"/>
                            <w:sz w:val="12"/>
                            <w:szCs w:val="12"/>
                          </w:rPr>
                          <w:t>[●]</w:t>
                        </w:r>
                        <w:r>
                          <w:rPr>
                            <w:rFonts w:eastAsia="MS Mincho"/>
                            <w:sz w:val="12"/>
                            <w:szCs w:val="12"/>
                          </w:rPr>
                          <w:t xml:space="preserve"> </w:t>
                        </w:r>
                        <w:r>
                          <w:rPr>
                            <w:rFonts w:eastAsia="MS Mincho"/>
                            <w:b/>
                            <w:bCs/>
                            <w:snapToGrid w:val="0"/>
                            <w:sz w:val="12"/>
                            <w:szCs w:val="12"/>
                          </w:rPr>
                          <w:t>(Audited)</w:t>
                        </w:r>
                      </w:p>
                      <w:p w14:paraId="055F8CF7" w14:textId="77777777" w:rsidR="00395A74" w:rsidRDefault="00000000" w:rsidP="002F75CB">
                        <w:pPr>
                          <w:tabs>
                            <w:tab w:val="decimal" w:pos="870"/>
                          </w:tabs>
                          <w:spacing w:line="254" w:lineRule="auto"/>
                          <w:jc w:val="right"/>
                          <w:rPr>
                            <w:b/>
                            <w:sz w:val="12"/>
                            <w:szCs w:val="12"/>
                          </w:rPr>
                        </w:pPr>
                        <w:r>
                          <w:rPr>
                            <w:b/>
                            <w:sz w:val="12"/>
                            <w:szCs w:val="12"/>
                          </w:rPr>
                          <w:t>(Note 2)</w:t>
                        </w:r>
                      </w:p>
                      <w:p w14:paraId="3DAF8D10" w14:textId="77777777" w:rsidR="009836FE" w:rsidRDefault="00000000" w:rsidP="00395A74">
                        <w:pPr>
                          <w:tabs>
                            <w:tab w:val="decimal" w:pos="870"/>
                          </w:tabs>
                          <w:spacing w:line="254" w:lineRule="auto"/>
                          <w:jc w:val="right"/>
                          <w:rPr>
                            <w:b/>
                            <w:sz w:val="12"/>
                            <w:szCs w:val="12"/>
                          </w:rPr>
                        </w:pPr>
                      </w:p>
                      <w:p w14:paraId="12C37489" w14:textId="77777777" w:rsidR="009836FE" w:rsidRDefault="00000000" w:rsidP="00395A74">
                        <w:pPr>
                          <w:tabs>
                            <w:tab w:val="decimal" w:pos="870"/>
                          </w:tabs>
                          <w:spacing w:line="254" w:lineRule="auto"/>
                          <w:jc w:val="right"/>
                          <w:rPr>
                            <w:b/>
                            <w:sz w:val="12"/>
                            <w:szCs w:val="12"/>
                          </w:rPr>
                        </w:pPr>
                      </w:p>
                    </w:tc>
                    <w:tc>
                      <w:tcPr>
                        <w:tcW w:w="1985" w:type="dxa"/>
                      </w:tcPr>
                      <w:p w14:paraId="6F5A5773" w14:textId="77777777" w:rsidR="00395A74" w:rsidRDefault="00000000" w:rsidP="00395A74">
                        <w:pPr>
                          <w:tabs>
                            <w:tab w:val="decimal" w:pos="1134"/>
                          </w:tabs>
                          <w:spacing w:line="254" w:lineRule="auto"/>
                          <w:jc w:val="right"/>
                          <w:rPr>
                            <w:b/>
                            <w:sz w:val="12"/>
                            <w:szCs w:val="12"/>
                          </w:rPr>
                        </w:pPr>
                        <w:r>
                          <w:rPr>
                            <w:b/>
                            <w:sz w:val="12"/>
                            <w:szCs w:val="12"/>
                          </w:rPr>
                          <w:t>[●]</w:t>
                        </w:r>
                        <w:r>
                          <w:rPr>
                            <w:b/>
                            <w:sz w:val="12"/>
                            <w:szCs w:val="12"/>
                          </w:rPr>
                          <w:t xml:space="preserve">. </w:t>
                        </w:r>
                      </w:p>
                      <w:p w14:paraId="77D9D301" w14:textId="77777777" w:rsidR="00395A74" w:rsidRDefault="00000000" w:rsidP="00395A74">
                        <w:pPr>
                          <w:tabs>
                            <w:tab w:val="decimal" w:pos="1134"/>
                          </w:tabs>
                          <w:spacing w:line="254" w:lineRule="auto"/>
                          <w:jc w:val="right"/>
                          <w:rPr>
                            <w:rFonts w:eastAsia="MS Mincho"/>
                            <w:b/>
                            <w:bCs/>
                            <w:snapToGrid w:val="0"/>
                            <w:sz w:val="12"/>
                            <w:szCs w:val="12"/>
                          </w:rPr>
                        </w:pPr>
                        <w:r>
                          <w:rPr>
                            <w:b/>
                            <w:sz w:val="12"/>
                            <w:szCs w:val="12"/>
                          </w:rPr>
                          <w:t>Income statement</w:t>
                        </w:r>
                        <w:r>
                          <w:rPr>
                            <w:rFonts w:eastAsia="MS Mincho"/>
                            <w:b/>
                            <w:bCs/>
                            <w:snapToGrid w:val="0"/>
                            <w:sz w:val="12"/>
                            <w:szCs w:val="12"/>
                          </w:rPr>
                          <w:t xml:space="preserve"> for the year to </w:t>
                        </w:r>
                        <w:r>
                          <w:rPr>
                            <w:rFonts w:eastAsia="MS Mincho"/>
                            <w:b/>
                            <w:bCs/>
                            <w:snapToGrid w:val="0"/>
                            <w:sz w:val="12"/>
                            <w:szCs w:val="12"/>
                          </w:rPr>
                          <w:t>[●]</w:t>
                        </w:r>
                        <w:r>
                          <w:rPr>
                            <w:rFonts w:eastAsia="MS Mincho"/>
                            <w:b/>
                            <w:bCs/>
                            <w:snapToGrid w:val="0"/>
                            <w:sz w:val="12"/>
                            <w:szCs w:val="12"/>
                          </w:rPr>
                          <w:t xml:space="preserve"> </w:t>
                        </w:r>
                        <w:r>
                          <w:rPr>
                            <w:rFonts w:eastAsia="MS Mincho"/>
                            <w:b/>
                            <w:bCs/>
                            <w:snapToGrid w:val="0"/>
                            <w:sz w:val="12"/>
                            <w:szCs w:val="12"/>
                          </w:rPr>
                          <w:t>(Audited)</w:t>
                        </w:r>
                      </w:p>
                      <w:p w14:paraId="7A80D3DB" w14:textId="77777777" w:rsidR="00395A74" w:rsidRDefault="00000000" w:rsidP="00395A74">
                        <w:pPr>
                          <w:tabs>
                            <w:tab w:val="decimal" w:pos="1134"/>
                          </w:tabs>
                          <w:spacing w:line="254" w:lineRule="auto"/>
                          <w:jc w:val="right"/>
                          <w:rPr>
                            <w:b/>
                            <w:sz w:val="12"/>
                            <w:szCs w:val="12"/>
                          </w:rPr>
                        </w:pPr>
                        <w:r>
                          <w:rPr>
                            <w:rFonts w:eastAsia="MS Mincho"/>
                            <w:b/>
                            <w:bCs/>
                            <w:snapToGrid w:val="0"/>
                            <w:sz w:val="12"/>
                            <w:szCs w:val="12"/>
                          </w:rPr>
                          <w:t>(Note 3)</w:t>
                        </w:r>
                      </w:p>
                    </w:tc>
                    <w:tc>
                      <w:tcPr>
                        <w:tcW w:w="1842" w:type="dxa"/>
                        <w:vAlign w:val="bottom"/>
                      </w:tcPr>
                      <w:p w14:paraId="3B4C7A8F" w14:textId="77777777" w:rsidR="00395A74" w:rsidRDefault="00000000" w:rsidP="007C1C50">
                        <w:pPr>
                          <w:tabs>
                            <w:tab w:val="decimal" w:pos="1134"/>
                          </w:tabs>
                          <w:spacing w:line="254" w:lineRule="auto"/>
                          <w:jc w:val="right"/>
                          <w:rPr>
                            <w:b/>
                            <w:sz w:val="12"/>
                            <w:szCs w:val="12"/>
                          </w:rPr>
                        </w:pPr>
                        <w:r>
                          <w:rPr>
                            <w:b/>
                            <w:sz w:val="12"/>
                            <w:szCs w:val="12"/>
                          </w:rPr>
                          <w:t>Unaudited</w:t>
                        </w:r>
                        <w:r>
                          <w:rPr>
                            <w:b/>
                            <w:sz w:val="12"/>
                            <w:szCs w:val="12"/>
                          </w:rPr>
                          <w:t xml:space="preserve"> </w:t>
                        </w:r>
                        <w:r>
                          <w:rPr>
                            <w:b/>
                            <w:sz w:val="12"/>
                            <w:szCs w:val="12"/>
                          </w:rPr>
                          <w:t>pro forma</w:t>
                        </w:r>
                        <w:r>
                          <w:rPr>
                            <w:b/>
                            <w:sz w:val="12"/>
                            <w:szCs w:val="12"/>
                          </w:rPr>
                          <w:t xml:space="preserve"> </w:t>
                        </w:r>
                        <w:r>
                          <w:rPr>
                            <w:b/>
                            <w:sz w:val="12"/>
                            <w:szCs w:val="12"/>
                          </w:rPr>
                          <w:t>adjusted income statement of the Enlarged</w:t>
                        </w:r>
                        <w:r>
                          <w:rPr>
                            <w:b/>
                            <w:sz w:val="12"/>
                            <w:szCs w:val="12"/>
                          </w:rPr>
                          <w:t xml:space="preserve"> </w:t>
                        </w:r>
                        <w:r>
                          <w:rPr>
                            <w:b/>
                            <w:sz w:val="12"/>
                            <w:szCs w:val="12"/>
                          </w:rPr>
                          <w:t>Group on</w:t>
                        </w:r>
                        <w:r>
                          <w:rPr>
                            <w:b/>
                            <w:sz w:val="12"/>
                            <w:szCs w:val="12"/>
                          </w:rPr>
                          <w:t xml:space="preserve"> </w:t>
                        </w:r>
                        <w:r>
                          <w:rPr>
                            <w:b/>
                            <w:sz w:val="12"/>
                            <w:szCs w:val="12"/>
                          </w:rPr>
                          <w:t>Admission</w:t>
                        </w:r>
                      </w:p>
                      <w:p w14:paraId="00069F7D" w14:textId="77777777" w:rsidR="009836FE" w:rsidRDefault="00000000" w:rsidP="009836FE">
                        <w:pPr>
                          <w:tabs>
                            <w:tab w:val="decimal" w:pos="1134"/>
                          </w:tabs>
                          <w:spacing w:line="254" w:lineRule="auto"/>
                          <w:rPr>
                            <w:b/>
                            <w:sz w:val="12"/>
                            <w:szCs w:val="12"/>
                          </w:rPr>
                        </w:pPr>
                      </w:p>
                      <w:p w14:paraId="1921223B" w14:textId="77777777" w:rsidR="00206C70" w:rsidRDefault="00000000" w:rsidP="009836FE">
                        <w:pPr>
                          <w:tabs>
                            <w:tab w:val="decimal" w:pos="1134"/>
                          </w:tabs>
                          <w:spacing w:line="254" w:lineRule="auto"/>
                          <w:rPr>
                            <w:b/>
                            <w:sz w:val="12"/>
                            <w:szCs w:val="12"/>
                          </w:rPr>
                        </w:pPr>
                      </w:p>
                      <w:p w14:paraId="272ADE2B" w14:textId="77777777" w:rsidR="00395A74" w:rsidRDefault="00000000" w:rsidP="00395A74">
                        <w:pPr>
                          <w:tabs>
                            <w:tab w:val="decimal" w:pos="1134"/>
                          </w:tabs>
                          <w:spacing w:line="254" w:lineRule="auto"/>
                          <w:jc w:val="right"/>
                          <w:rPr>
                            <w:b/>
                            <w:sz w:val="12"/>
                            <w:szCs w:val="12"/>
                          </w:rPr>
                        </w:pPr>
                      </w:p>
                    </w:tc>
                  </w:tr>
                  <w:tr w:rsidR="005219C7" w14:paraId="7C824BDC" w14:textId="77777777" w:rsidTr="005219C7">
                    <w:trPr>
                      <w:trHeight w:val="232"/>
                    </w:trPr>
                    <w:tc>
                      <w:tcPr>
                        <w:tcW w:w="1985" w:type="dxa"/>
                        <w:vAlign w:val="center"/>
                      </w:tcPr>
                      <w:p w14:paraId="55A3F311" w14:textId="77777777" w:rsidR="00395A74" w:rsidRDefault="00000000" w:rsidP="00395A74">
                        <w:pPr>
                          <w:spacing w:line="254" w:lineRule="auto"/>
                          <w:ind w:left="103"/>
                          <w:rPr>
                            <w:color w:val="000000"/>
                            <w:sz w:val="12"/>
                            <w:szCs w:val="12"/>
                          </w:rPr>
                        </w:pPr>
                      </w:p>
                    </w:tc>
                    <w:tc>
                      <w:tcPr>
                        <w:tcW w:w="1842" w:type="dxa"/>
                        <w:vAlign w:val="center"/>
                        <w:hideMark/>
                      </w:tcPr>
                      <w:p w14:paraId="0DB0B483" w14:textId="77777777" w:rsidR="00395A74" w:rsidRDefault="00000000" w:rsidP="007C1C50">
                        <w:pPr>
                          <w:tabs>
                            <w:tab w:val="decimal" w:pos="962"/>
                          </w:tabs>
                          <w:spacing w:line="254" w:lineRule="auto"/>
                          <w:jc w:val="right"/>
                          <w:rPr>
                            <w:b/>
                            <w:sz w:val="12"/>
                            <w:szCs w:val="12"/>
                          </w:rPr>
                        </w:pPr>
                        <w:r>
                          <w:rPr>
                            <w:b/>
                            <w:sz w:val="12"/>
                            <w:szCs w:val="12"/>
                          </w:rPr>
                          <w:t>£’000</w:t>
                        </w:r>
                      </w:p>
                    </w:tc>
                    <w:tc>
                      <w:tcPr>
                        <w:tcW w:w="1843" w:type="dxa"/>
                        <w:vAlign w:val="center"/>
                        <w:hideMark/>
                      </w:tcPr>
                      <w:p w14:paraId="4F09B731" w14:textId="77777777" w:rsidR="00395A74" w:rsidRDefault="00000000" w:rsidP="007C1C50">
                        <w:pPr>
                          <w:tabs>
                            <w:tab w:val="decimal" w:pos="870"/>
                          </w:tabs>
                          <w:spacing w:line="254" w:lineRule="auto"/>
                          <w:jc w:val="right"/>
                          <w:rPr>
                            <w:b/>
                            <w:sz w:val="12"/>
                            <w:szCs w:val="12"/>
                          </w:rPr>
                        </w:pPr>
                        <w:r>
                          <w:rPr>
                            <w:b/>
                            <w:sz w:val="12"/>
                            <w:szCs w:val="12"/>
                          </w:rPr>
                          <w:t>£’000</w:t>
                        </w:r>
                      </w:p>
                    </w:tc>
                    <w:tc>
                      <w:tcPr>
                        <w:tcW w:w="1985" w:type="dxa"/>
                        <w:vAlign w:val="center"/>
                      </w:tcPr>
                      <w:p w14:paraId="42C5B615" w14:textId="77777777" w:rsidR="00395A74" w:rsidRDefault="00000000" w:rsidP="007C1C50">
                        <w:pPr>
                          <w:tabs>
                            <w:tab w:val="decimal" w:pos="1134"/>
                          </w:tabs>
                          <w:spacing w:line="254" w:lineRule="auto"/>
                          <w:jc w:val="right"/>
                          <w:rPr>
                            <w:b/>
                            <w:sz w:val="12"/>
                            <w:szCs w:val="12"/>
                          </w:rPr>
                        </w:pPr>
                        <w:r>
                          <w:rPr>
                            <w:b/>
                            <w:sz w:val="12"/>
                            <w:szCs w:val="12"/>
                          </w:rPr>
                          <w:t>£’000</w:t>
                        </w:r>
                      </w:p>
                    </w:tc>
                    <w:tc>
                      <w:tcPr>
                        <w:tcW w:w="1842" w:type="dxa"/>
                        <w:vAlign w:val="center"/>
                        <w:hideMark/>
                      </w:tcPr>
                      <w:p w14:paraId="35E710F5" w14:textId="77777777" w:rsidR="00395A74" w:rsidRDefault="00000000" w:rsidP="007C1C50">
                        <w:pPr>
                          <w:tabs>
                            <w:tab w:val="decimal" w:pos="1134"/>
                          </w:tabs>
                          <w:spacing w:line="254" w:lineRule="auto"/>
                          <w:jc w:val="right"/>
                          <w:rPr>
                            <w:b/>
                            <w:sz w:val="12"/>
                            <w:szCs w:val="12"/>
                          </w:rPr>
                        </w:pPr>
                        <w:r>
                          <w:rPr>
                            <w:b/>
                            <w:sz w:val="12"/>
                            <w:szCs w:val="12"/>
                          </w:rPr>
                          <w:t>£’000</w:t>
                        </w:r>
                      </w:p>
                    </w:tc>
                  </w:tr>
                  <w:tr w:rsidR="0043323B" w14:paraId="220860B4" w14:textId="77777777" w:rsidTr="005219C7">
                    <w:trPr>
                      <w:trHeight w:val="232"/>
                    </w:trPr>
                    <w:tc>
                      <w:tcPr>
                        <w:tcW w:w="1985" w:type="dxa"/>
                        <w:vAlign w:val="center"/>
                        <w:hideMark/>
                      </w:tcPr>
                      <w:p w14:paraId="2DA5345A" w14:textId="77777777" w:rsidR="0043323B" w:rsidRPr="00EA7C69" w:rsidRDefault="00000000" w:rsidP="0043323B">
                        <w:pPr>
                          <w:spacing w:line="254" w:lineRule="auto"/>
                          <w:ind w:left="103"/>
                          <w:rPr>
                            <w:color w:val="000000"/>
                            <w:sz w:val="12"/>
                            <w:szCs w:val="12"/>
                          </w:rPr>
                        </w:pPr>
                        <w:r w:rsidRPr="00EA7C69">
                          <w:rPr>
                            <w:sz w:val="12"/>
                            <w:szCs w:val="12"/>
                          </w:rPr>
                          <w:t>Administration expenses</w:t>
                        </w:r>
                      </w:p>
                    </w:tc>
                    <w:tc>
                      <w:tcPr>
                        <w:tcW w:w="1842" w:type="dxa"/>
                      </w:tcPr>
                      <w:p w14:paraId="35D63D3C" w14:textId="77777777" w:rsidR="0043323B" w:rsidRPr="00EA7C69" w:rsidRDefault="00000000" w:rsidP="0043323B">
                        <w:pPr>
                          <w:tabs>
                            <w:tab w:val="decimal" w:pos="1152"/>
                          </w:tabs>
                          <w:spacing w:line="254" w:lineRule="auto"/>
                          <w:jc w:val="right"/>
                          <w:rPr>
                            <w:bCs/>
                            <w:sz w:val="12"/>
                            <w:szCs w:val="12"/>
                          </w:rPr>
                        </w:pPr>
                        <w:r>
                          <w:rPr>
                            <w:color w:val="231F20"/>
                            <w:sz w:val="12"/>
                            <w:szCs w:val="12"/>
                          </w:rPr>
                          <w:t>[●]</w:t>
                        </w:r>
                      </w:p>
                    </w:tc>
                    <w:tc>
                      <w:tcPr>
                        <w:tcW w:w="1843" w:type="dxa"/>
                      </w:tcPr>
                      <w:p w14:paraId="76F7E6C8" w14:textId="77777777" w:rsidR="0043323B" w:rsidRPr="00EA7C69" w:rsidRDefault="00000000" w:rsidP="0043323B">
                        <w:pPr>
                          <w:tabs>
                            <w:tab w:val="decimal" w:pos="1152"/>
                          </w:tabs>
                          <w:spacing w:line="254" w:lineRule="auto"/>
                          <w:jc w:val="right"/>
                          <w:rPr>
                            <w:sz w:val="12"/>
                            <w:szCs w:val="12"/>
                          </w:rPr>
                        </w:pPr>
                        <w:r w:rsidRPr="00172379">
                          <w:rPr>
                            <w:color w:val="231F20"/>
                            <w:sz w:val="12"/>
                            <w:szCs w:val="12"/>
                          </w:rPr>
                          <w:t>[●]</w:t>
                        </w:r>
                      </w:p>
                    </w:tc>
                    <w:tc>
                      <w:tcPr>
                        <w:tcW w:w="1985" w:type="dxa"/>
                      </w:tcPr>
                      <w:p w14:paraId="1F5D8B82" w14:textId="77777777" w:rsidR="0043323B" w:rsidRPr="00EA7C69" w:rsidRDefault="00000000" w:rsidP="0043323B">
                        <w:pPr>
                          <w:tabs>
                            <w:tab w:val="decimal" w:pos="1134"/>
                          </w:tabs>
                          <w:spacing w:line="254" w:lineRule="auto"/>
                          <w:jc w:val="right"/>
                          <w:rPr>
                            <w:bCs/>
                            <w:sz w:val="12"/>
                            <w:szCs w:val="12"/>
                          </w:rPr>
                        </w:pPr>
                        <w:r w:rsidRPr="00172379">
                          <w:rPr>
                            <w:color w:val="231F20"/>
                            <w:sz w:val="12"/>
                            <w:szCs w:val="12"/>
                          </w:rPr>
                          <w:t>[●]</w:t>
                        </w:r>
                      </w:p>
                    </w:tc>
                    <w:tc>
                      <w:tcPr>
                        <w:tcW w:w="1842" w:type="dxa"/>
                      </w:tcPr>
                      <w:p w14:paraId="62BDAFA6" w14:textId="77777777" w:rsidR="0043323B" w:rsidRPr="00EA7C69" w:rsidRDefault="00000000" w:rsidP="0043323B">
                        <w:pPr>
                          <w:tabs>
                            <w:tab w:val="decimal" w:pos="1134"/>
                          </w:tabs>
                          <w:spacing w:line="254" w:lineRule="auto"/>
                          <w:jc w:val="right"/>
                          <w:rPr>
                            <w:bCs/>
                            <w:sz w:val="12"/>
                            <w:szCs w:val="12"/>
                          </w:rPr>
                        </w:pPr>
                        <w:r w:rsidRPr="00172379">
                          <w:rPr>
                            <w:color w:val="231F20"/>
                            <w:sz w:val="12"/>
                            <w:szCs w:val="12"/>
                          </w:rPr>
                          <w:t>[●]</w:t>
                        </w:r>
                      </w:p>
                    </w:tc>
                  </w:tr>
                  <w:tr w:rsidR="0043323B" w14:paraId="49B1892C" w14:textId="77777777" w:rsidTr="005219C7">
                    <w:trPr>
                      <w:trHeight w:val="232"/>
                    </w:trPr>
                    <w:tc>
                      <w:tcPr>
                        <w:tcW w:w="1985" w:type="dxa"/>
                        <w:vAlign w:val="center"/>
                        <w:hideMark/>
                      </w:tcPr>
                      <w:p w14:paraId="3672945C" w14:textId="77777777" w:rsidR="0043323B" w:rsidRPr="00EA7C69" w:rsidRDefault="00000000" w:rsidP="0043323B">
                        <w:pPr>
                          <w:spacing w:line="254" w:lineRule="auto"/>
                          <w:ind w:left="103"/>
                          <w:rPr>
                            <w:b/>
                            <w:color w:val="000000"/>
                            <w:sz w:val="12"/>
                            <w:szCs w:val="12"/>
                          </w:rPr>
                        </w:pPr>
                        <w:r w:rsidRPr="00EA7C69">
                          <w:rPr>
                            <w:b/>
                            <w:sz w:val="12"/>
                            <w:szCs w:val="12"/>
                          </w:rPr>
                          <w:t>Operating loss</w:t>
                        </w:r>
                      </w:p>
                    </w:tc>
                    <w:tc>
                      <w:tcPr>
                        <w:tcW w:w="1842" w:type="dxa"/>
                        <w:tcBorders>
                          <w:top w:val="single" w:sz="4" w:space="0" w:color="auto"/>
                          <w:left w:val="nil"/>
                          <w:bottom w:val="nil"/>
                          <w:right w:val="nil"/>
                        </w:tcBorders>
                      </w:tcPr>
                      <w:p w14:paraId="64B26563"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c>
                      <w:tcPr>
                        <w:tcW w:w="1843" w:type="dxa"/>
                        <w:tcBorders>
                          <w:top w:val="single" w:sz="4" w:space="0" w:color="auto"/>
                          <w:left w:val="nil"/>
                          <w:bottom w:val="nil"/>
                          <w:right w:val="nil"/>
                        </w:tcBorders>
                      </w:tcPr>
                      <w:p w14:paraId="2AE86A3F"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c>
                      <w:tcPr>
                        <w:tcW w:w="1985" w:type="dxa"/>
                        <w:tcBorders>
                          <w:top w:val="single" w:sz="4" w:space="0" w:color="auto"/>
                          <w:left w:val="nil"/>
                          <w:bottom w:val="nil"/>
                          <w:right w:val="nil"/>
                        </w:tcBorders>
                      </w:tcPr>
                      <w:p w14:paraId="3140C037" w14:textId="77777777" w:rsidR="0043323B" w:rsidRPr="00EA7C69" w:rsidRDefault="00000000" w:rsidP="0043323B">
                        <w:pPr>
                          <w:tabs>
                            <w:tab w:val="decimal" w:pos="1134"/>
                          </w:tabs>
                          <w:spacing w:line="254" w:lineRule="auto"/>
                          <w:jc w:val="right"/>
                          <w:rPr>
                            <w:b/>
                            <w:bCs/>
                            <w:sz w:val="12"/>
                            <w:szCs w:val="12"/>
                          </w:rPr>
                        </w:pPr>
                        <w:r w:rsidRPr="005C7FBD">
                          <w:rPr>
                            <w:color w:val="231F20"/>
                            <w:sz w:val="12"/>
                            <w:szCs w:val="12"/>
                          </w:rPr>
                          <w:t>[●]</w:t>
                        </w:r>
                      </w:p>
                    </w:tc>
                    <w:tc>
                      <w:tcPr>
                        <w:tcW w:w="1842" w:type="dxa"/>
                        <w:tcBorders>
                          <w:top w:val="single" w:sz="4" w:space="0" w:color="auto"/>
                          <w:left w:val="nil"/>
                          <w:bottom w:val="nil"/>
                          <w:right w:val="nil"/>
                        </w:tcBorders>
                      </w:tcPr>
                      <w:p w14:paraId="1C1AC2D8" w14:textId="77777777" w:rsidR="0043323B" w:rsidRPr="00EA7C69" w:rsidRDefault="00000000" w:rsidP="0043323B">
                        <w:pPr>
                          <w:tabs>
                            <w:tab w:val="decimal" w:pos="1134"/>
                          </w:tabs>
                          <w:spacing w:line="254" w:lineRule="auto"/>
                          <w:jc w:val="right"/>
                          <w:rPr>
                            <w:b/>
                            <w:bCs/>
                            <w:sz w:val="12"/>
                            <w:szCs w:val="12"/>
                          </w:rPr>
                        </w:pPr>
                        <w:r w:rsidRPr="005C7FBD">
                          <w:rPr>
                            <w:color w:val="231F20"/>
                            <w:sz w:val="12"/>
                            <w:szCs w:val="12"/>
                          </w:rPr>
                          <w:t>[●]</w:t>
                        </w:r>
                      </w:p>
                    </w:tc>
                  </w:tr>
                  <w:tr w:rsidR="0043323B" w14:paraId="50DEF734" w14:textId="77777777" w:rsidTr="005219C7">
                    <w:trPr>
                      <w:trHeight w:val="232"/>
                    </w:trPr>
                    <w:tc>
                      <w:tcPr>
                        <w:tcW w:w="1985" w:type="dxa"/>
                        <w:vAlign w:val="center"/>
                        <w:hideMark/>
                      </w:tcPr>
                      <w:p w14:paraId="3AE8395F" w14:textId="77777777" w:rsidR="0043323B" w:rsidRPr="00EA7C69" w:rsidRDefault="00000000" w:rsidP="0043323B">
                        <w:pPr>
                          <w:spacing w:line="254" w:lineRule="auto"/>
                          <w:ind w:left="103"/>
                          <w:rPr>
                            <w:sz w:val="12"/>
                            <w:szCs w:val="12"/>
                          </w:rPr>
                        </w:pPr>
                        <w:r w:rsidRPr="00EA7C69">
                          <w:rPr>
                            <w:sz w:val="12"/>
                            <w:szCs w:val="12"/>
                          </w:rPr>
                          <w:t xml:space="preserve">Finance </w:t>
                        </w:r>
                        <w:r w:rsidRPr="00EA7C69">
                          <w:rPr>
                            <w:sz w:val="12"/>
                            <w:szCs w:val="12"/>
                          </w:rPr>
                          <w:t>income/(cost)</w:t>
                        </w:r>
                      </w:p>
                    </w:tc>
                    <w:tc>
                      <w:tcPr>
                        <w:tcW w:w="1842" w:type="dxa"/>
                      </w:tcPr>
                      <w:p w14:paraId="79EDC9ED" w14:textId="77777777" w:rsidR="0043323B" w:rsidRPr="00EA7C69" w:rsidRDefault="00000000" w:rsidP="0043323B">
                        <w:pPr>
                          <w:tabs>
                            <w:tab w:val="decimal" w:pos="1152"/>
                          </w:tabs>
                          <w:spacing w:line="254" w:lineRule="auto"/>
                          <w:jc w:val="right"/>
                          <w:rPr>
                            <w:bCs/>
                            <w:sz w:val="12"/>
                            <w:szCs w:val="12"/>
                          </w:rPr>
                        </w:pPr>
                        <w:r w:rsidRPr="005C7FBD">
                          <w:rPr>
                            <w:color w:val="231F20"/>
                            <w:sz w:val="12"/>
                            <w:szCs w:val="12"/>
                          </w:rPr>
                          <w:t>[●]</w:t>
                        </w:r>
                      </w:p>
                    </w:tc>
                    <w:tc>
                      <w:tcPr>
                        <w:tcW w:w="1843" w:type="dxa"/>
                      </w:tcPr>
                      <w:p w14:paraId="32686FD3" w14:textId="77777777" w:rsidR="0043323B" w:rsidRPr="00EA7C69" w:rsidRDefault="00000000" w:rsidP="0043323B">
                        <w:pPr>
                          <w:tabs>
                            <w:tab w:val="decimal" w:pos="1152"/>
                          </w:tabs>
                          <w:spacing w:line="254" w:lineRule="auto"/>
                          <w:jc w:val="right"/>
                          <w:rPr>
                            <w:sz w:val="12"/>
                            <w:szCs w:val="12"/>
                          </w:rPr>
                        </w:pPr>
                        <w:r w:rsidRPr="005C7FBD">
                          <w:rPr>
                            <w:color w:val="231F20"/>
                            <w:sz w:val="12"/>
                            <w:szCs w:val="12"/>
                          </w:rPr>
                          <w:t>[●]</w:t>
                        </w:r>
                      </w:p>
                    </w:tc>
                    <w:tc>
                      <w:tcPr>
                        <w:tcW w:w="1985" w:type="dxa"/>
                      </w:tcPr>
                      <w:p w14:paraId="6B96CCB0" w14:textId="77777777" w:rsidR="0043323B" w:rsidRPr="00EA7C69" w:rsidRDefault="00000000" w:rsidP="0043323B">
                        <w:pPr>
                          <w:tabs>
                            <w:tab w:val="decimal" w:pos="1134"/>
                          </w:tabs>
                          <w:spacing w:line="254" w:lineRule="auto"/>
                          <w:jc w:val="right"/>
                          <w:rPr>
                            <w:bCs/>
                            <w:sz w:val="12"/>
                            <w:szCs w:val="12"/>
                          </w:rPr>
                        </w:pPr>
                        <w:r w:rsidRPr="005C7FBD">
                          <w:rPr>
                            <w:color w:val="231F20"/>
                            <w:sz w:val="12"/>
                            <w:szCs w:val="12"/>
                          </w:rPr>
                          <w:t>[●]</w:t>
                        </w:r>
                      </w:p>
                    </w:tc>
                    <w:tc>
                      <w:tcPr>
                        <w:tcW w:w="1842" w:type="dxa"/>
                      </w:tcPr>
                      <w:p w14:paraId="13377061" w14:textId="77777777" w:rsidR="0043323B" w:rsidRPr="00EA7C69" w:rsidRDefault="00000000" w:rsidP="0043323B">
                        <w:pPr>
                          <w:tabs>
                            <w:tab w:val="decimal" w:pos="1134"/>
                          </w:tabs>
                          <w:spacing w:line="254" w:lineRule="auto"/>
                          <w:jc w:val="right"/>
                          <w:rPr>
                            <w:bCs/>
                            <w:sz w:val="12"/>
                            <w:szCs w:val="12"/>
                          </w:rPr>
                        </w:pPr>
                        <w:r w:rsidRPr="005C7FBD">
                          <w:rPr>
                            <w:color w:val="231F20"/>
                            <w:sz w:val="12"/>
                            <w:szCs w:val="12"/>
                          </w:rPr>
                          <w:t>[●]</w:t>
                        </w:r>
                      </w:p>
                    </w:tc>
                  </w:tr>
                  <w:tr w:rsidR="0043323B" w14:paraId="5058EBBD" w14:textId="77777777" w:rsidTr="005219C7">
                    <w:trPr>
                      <w:trHeight w:val="232"/>
                    </w:trPr>
                    <w:tc>
                      <w:tcPr>
                        <w:tcW w:w="1985" w:type="dxa"/>
                        <w:vAlign w:val="center"/>
                      </w:tcPr>
                      <w:p w14:paraId="14BE680D" w14:textId="77777777" w:rsidR="0043323B" w:rsidRPr="00EA7C69" w:rsidRDefault="00000000" w:rsidP="0043323B">
                        <w:pPr>
                          <w:spacing w:line="254" w:lineRule="auto"/>
                          <w:ind w:left="103"/>
                          <w:rPr>
                            <w:sz w:val="12"/>
                            <w:szCs w:val="12"/>
                          </w:rPr>
                        </w:pPr>
                        <w:r w:rsidRPr="00EA7C69">
                          <w:rPr>
                            <w:sz w:val="12"/>
                            <w:szCs w:val="12"/>
                          </w:rPr>
                          <w:t>Loss in share in associate</w:t>
                        </w:r>
                      </w:p>
                    </w:tc>
                    <w:tc>
                      <w:tcPr>
                        <w:tcW w:w="1842" w:type="dxa"/>
                      </w:tcPr>
                      <w:p w14:paraId="67AA6C40" w14:textId="77777777" w:rsidR="0043323B" w:rsidRPr="00EA7C69" w:rsidRDefault="00000000" w:rsidP="0043323B">
                        <w:pPr>
                          <w:tabs>
                            <w:tab w:val="decimal" w:pos="1152"/>
                          </w:tabs>
                          <w:spacing w:line="254" w:lineRule="auto"/>
                          <w:jc w:val="right"/>
                          <w:rPr>
                            <w:sz w:val="12"/>
                            <w:szCs w:val="12"/>
                          </w:rPr>
                        </w:pPr>
                        <w:r w:rsidRPr="005C7FBD">
                          <w:rPr>
                            <w:color w:val="231F20"/>
                            <w:sz w:val="12"/>
                            <w:szCs w:val="12"/>
                          </w:rPr>
                          <w:t>[●]</w:t>
                        </w:r>
                      </w:p>
                    </w:tc>
                    <w:tc>
                      <w:tcPr>
                        <w:tcW w:w="1843" w:type="dxa"/>
                      </w:tcPr>
                      <w:p w14:paraId="1007AF91" w14:textId="77777777" w:rsidR="0043323B" w:rsidRPr="00EA7C69" w:rsidRDefault="00000000" w:rsidP="0043323B">
                        <w:pPr>
                          <w:tabs>
                            <w:tab w:val="decimal" w:pos="1152"/>
                          </w:tabs>
                          <w:spacing w:line="254" w:lineRule="auto"/>
                          <w:jc w:val="right"/>
                          <w:rPr>
                            <w:sz w:val="12"/>
                            <w:szCs w:val="12"/>
                          </w:rPr>
                        </w:pPr>
                        <w:r w:rsidRPr="005C7FBD">
                          <w:rPr>
                            <w:color w:val="231F20"/>
                            <w:sz w:val="12"/>
                            <w:szCs w:val="12"/>
                          </w:rPr>
                          <w:t>[●]</w:t>
                        </w:r>
                      </w:p>
                    </w:tc>
                    <w:tc>
                      <w:tcPr>
                        <w:tcW w:w="1985" w:type="dxa"/>
                      </w:tcPr>
                      <w:p w14:paraId="11E6F8C3" w14:textId="77777777" w:rsidR="0043323B" w:rsidRPr="00EA7C69" w:rsidRDefault="00000000" w:rsidP="0043323B">
                        <w:pPr>
                          <w:tabs>
                            <w:tab w:val="decimal" w:pos="1134"/>
                          </w:tabs>
                          <w:spacing w:line="254" w:lineRule="auto"/>
                          <w:jc w:val="right"/>
                          <w:rPr>
                            <w:sz w:val="12"/>
                            <w:szCs w:val="12"/>
                          </w:rPr>
                        </w:pPr>
                        <w:r w:rsidRPr="005C7FBD">
                          <w:rPr>
                            <w:color w:val="231F20"/>
                            <w:sz w:val="12"/>
                            <w:szCs w:val="12"/>
                          </w:rPr>
                          <w:t>[●]</w:t>
                        </w:r>
                      </w:p>
                    </w:tc>
                    <w:tc>
                      <w:tcPr>
                        <w:tcW w:w="1842" w:type="dxa"/>
                      </w:tcPr>
                      <w:p w14:paraId="64E21553" w14:textId="77777777" w:rsidR="0043323B" w:rsidRPr="00EA7C69" w:rsidRDefault="00000000" w:rsidP="0043323B">
                        <w:pPr>
                          <w:tabs>
                            <w:tab w:val="decimal" w:pos="1134"/>
                          </w:tabs>
                          <w:spacing w:line="254" w:lineRule="auto"/>
                          <w:jc w:val="right"/>
                          <w:rPr>
                            <w:sz w:val="12"/>
                            <w:szCs w:val="12"/>
                          </w:rPr>
                        </w:pPr>
                        <w:r w:rsidRPr="005C7FBD">
                          <w:rPr>
                            <w:color w:val="231F20"/>
                            <w:sz w:val="12"/>
                            <w:szCs w:val="12"/>
                          </w:rPr>
                          <w:t>[●]</w:t>
                        </w:r>
                      </w:p>
                    </w:tc>
                  </w:tr>
                  <w:tr w:rsidR="0043323B" w14:paraId="13822CE0" w14:textId="77777777" w:rsidTr="005219C7">
                    <w:trPr>
                      <w:trHeight w:val="232"/>
                    </w:trPr>
                    <w:tc>
                      <w:tcPr>
                        <w:tcW w:w="1985" w:type="dxa"/>
                        <w:vAlign w:val="center"/>
                        <w:hideMark/>
                      </w:tcPr>
                      <w:p w14:paraId="7E58A2A6" w14:textId="77777777" w:rsidR="0043323B" w:rsidRPr="00EA7C69" w:rsidRDefault="00000000" w:rsidP="0043323B">
                        <w:pPr>
                          <w:spacing w:line="254" w:lineRule="auto"/>
                          <w:ind w:left="103"/>
                          <w:rPr>
                            <w:b/>
                            <w:color w:val="000000"/>
                            <w:sz w:val="12"/>
                            <w:szCs w:val="12"/>
                          </w:rPr>
                        </w:pPr>
                        <w:r w:rsidRPr="00EA7C69">
                          <w:rPr>
                            <w:b/>
                            <w:sz w:val="12"/>
                            <w:szCs w:val="12"/>
                          </w:rPr>
                          <w:t>Loss before tax</w:t>
                        </w:r>
                      </w:p>
                    </w:tc>
                    <w:tc>
                      <w:tcPr>
                        <w:tcW w:w="1842" w:type="dxa"/>
                        <w:tcBorders>
                          <w:top w:val="single" w:sz="4" w:space="0" w:color="auto"/>
                          <w:left w:val="nil"/>
                          <w:bottom w:val="nil"/>
                          <w:right w:val="nil"/>
                        </w:tcBorders>
                      </w:tcPr>
                      <w:p w14:paraId="2964B736"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c>
                      <w:tcPr>
                        <w:tcW w:w="1843" w:type="dxa"/>
                        <w:tcBorders>
                          <w:top w:val="single" w:sz="4" w:space="0" w:color="auto"/>
                          <w:left w:val="nil"/>
                          <w:bottom w:val="nil"/>
                          <w:right w:val="nil"/>
                        </w:tcBorders>
                      </w:tcPr>
                      <w:p w14:paraId="17D564AB"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c>
                      <w:tcPr>
                        <w:tcW w:w="1985" w:type="dxa"/>
                        <w:tcBorders>
                          <w:top w:val="single" w:sz="4" w:space="0" w:color="auto"/>
                          <w:left w:val="nil"/>
                          <w:bottom w:val="nil"/>
                          <w:right w:val="nil"/>
                        </w:tcBorders>
                      </w:tcPr>
                      <w:p w14:paraId="7083A39F" w14:textId="77777777" w:rsidR="0043323B" w:rsidRPr="00EA7C69" w:rsidRDefault="00000000" w:rsidP="0043323B">
                        <w:pPr>
                          <w:tabs>
                            <w:tab w:val="decimal" w:pos="1134"/>
                          </w:tabs>
                          <w:spacing w:line="254" w:lineRule="auto"/>
                          <w:jc w:val="right"/>
                          <w:rPr>
                            <w:b/>
                            <w:bCs/>
                            <w:sz w:val="12"/>
                            <w:szCs w:val="12"/>
                          </w:rPr>
                        </w:pPr>
                        <w:r w:rsidRPr="005C7FBD">
                          <w:rPr>
                            <w:color w:val="231F20"/>
                            <w:sz w:val="12"/>
                            <w:szCs w:val="12"/>
                          </w:rPr>
                          <w:t>[●]</w:t>
                        </w:r>
                      </w:p>
                    </w:tc>
                    <w:tc>
                      <w:tcPr>
                        <w:tcW w:w="1842" w:type="dxa"/>
                        <w:tcBorders>
                          <w:top w:val="single" w:sz="4" w:space="0" w:color="auto"/>
                          <w:left w:val="nil"/>
                          <w:bottom w:val="nil"/>
                          <w:right w:val="nil"/>
                        </w:tcBorders>
                      </w:tcPr>
                      <w:p w14:paraId="0529111D" w14:textId="77777777" w:rsidR="0043323B" w:rsidRPr="00EA7C69" w:rsidRDefault="00000000" w:rsidP="0043323B">
                        <w:pPr>
                          <w:tabs>
                            <w:tab w:val="decimal" w:pos="1134"/>
                          </w:tabs>
                          <w:spacing w:line="254" w:lineRule="auto"/>
                          <w:jc w:val="right"/>
                          <w:rPr>
                            <w:b/>
                            <w:bCs/>
                            <w:sz w:val="12"/>
                            <w:szCs w:val="12"/>
                          </w:rPr>
                        </w:pPr>
                        <w:r w:rsidRPr="005C7FBD">
                          <w:rPr>
                            <w:color w:val="231F20"/>
                            <w:sz w:val="12"/>
                            <w:szCs w:val="12"/>
                          </w:rPr>
                          <w:t>[●]</w:t>
                        </w:r>
                      </w:p>
                    </w:tc>
                  </w:tr>
                  <w:tr w:rsidR="0043323B" w14:paraId="014D5064" w14:textId="77777777" w:rsidTr="005219C7">
                    <w:trPr>
                      <w:trHeight w:val="232"/>
                    </w:trPr>
                    <w:tc>
                      <w:tcPr>
                        <w:tcW w:w="1985" w:type="dxa"/>
                        <w:vAlign w:val="center"/>
                        <w:hideMark/>
                      </w:tcPr>
                      <w:p w14:paraId="04004EB7" w14:textId="77777777" w:rsidR="0043323B" w:rsidRPr="00EA7C69" w:rsidRDefault="00000000" w:rsidP="0043323B">
                        <w:pPr>
                          <w:spacing w:line="254" w:lineRule="auto"/>
                          <w:ind w:left="103"/>
                          <w:rPr>
                            <w:color w:val="000000"/>
                            <w:sz w:val="12"/>
                            <w:szCs w:val="12"/>
                          </w:rPr>
                        </w:pPr>
                        <w:r w:rsidRPr="00EA7C69">
                          <w:rPr>
                            <w:color w:val="000000"/>
                            <w:sz w:val="12"/>
                            <w:szCs w:val="12"/>
                          </w:rPr>
                          <w:t>Tax</w:t>
                        </w:r>
                      </w:p>
                    </w:tc>
                    <w:tc>
                      <w:tcPr>
                        <w:tcW w:w="1842" w:type="dxa"/>
                        <w:tcBorders>
                          <w:top w:val="nil"/>
                          <w:left w:val="nil"/>
                          <w:bottom w:val="single" w:sz="4" w:space="0" w:color="auto"/>
                          <w:right w:val="nil"/>
                        </w:tcBorders>
                      </w:tcPr>
                      <w:p w14:paraId="1AD884F2" w14:textId="77777777" w:rsidR="0043323B" w:rsidRPr="00EA7C69" w:rsidRDefault="00000000" w:rsidP="0043323B">
                        <w:pPr>
                          <w:tabs>
                            <w:tab w:val="decimal" w:pos="1152"/>
                          </w:tabs>
                          <w:spacing w:line="254" w:lineRule="auto"/>
                          <w:jc w:val="right"/>
                          <w:rPr>
                            <w:sz w:val="12"/>
                            <w:szCs w:val="12"/>
                          </w:rPr>
                        </w:pPr>
                        <w:r w:rsidRPr="005C7FBD">
                          <w:rPr>
                            <w:color w:val="231F20"/>
                            <w:sz w:val="12"/>
                            <w:szCs w:val="12"/>
                          </w:rPr>
                          <w:t>[●]</w:t>
                        </w:r>
                      </w:p>
                    </w:tc>
                    <w:tc>
                      <w:tcPr>
                        <w:tcW w:w="1843" w:type="dxa"/>
                        <w:tcBorders>
                          <w:top w:val="nil"/>
                          <w:left w:val="nil"/>
                          <w:bottom w:val="single" w:sz="4" w:space="0" w:color="auto"/>
                          <w:right w:val="nil"/>
                        </w:tcBorders>
                      </w:tcPr>
                      <w:p w14:paraId="7F70EFCF" w14:textId="77777777" w:rsidR="0043323B" w:rsidRPr="00EA7C69" w:rsidRDefault="00000000" w:rsidP="0043323B">
                        <w:pPr>
                          <w:tabs>
                            <w:tab w:val="decimal" w:pos="1152"/>
                          </w:tabs>
                          <w:spacing w:line="254" w:lineRule="auto"/>
                          <w:jc w:val="right"/>
                          <w:rPr>
                            <w:sz w:val="12"/>
                            <w:szCs w:val="12"/>
                          </w:rPr>
                        </w:pPr>
                        <w:r w:rsidRPr="005C7FBD">
                          <w:rPr>
                            <w:color w:val="231F20"/>
                            <w:sz w:val="12"/>
                            <w:szCs w:val="12"/>
                          </w:rPr>
                          <w:t>[●]</w:t>
                        </w:r>
                      </w:p>
                    </w:tc>
                    <w:tc>
                      <w:tcPr>
                        <w:tcW w:w="1985" w:type="dxa"/>
                        <w:tcBorders>
                          <w:top w:val="nil"/>
                          <w:left w:val="nil"/>
                          <w:bottom w:val="single" w:sz="4" w:space="0" w:color="auto"/>
                          <w:right w:val="nil"/>
                        </w:tcBorders>
                      </w:tcPr>
                      <w:p w14:paraId="2AACC55F" w14:textId="77777777" w:rsidR="0043323B" w:rsidRPr="00EA7C69" w:rsidRDefault="00000000" w:rsidP="0043323B">
                        <w:pPr>
                          <w:tabs>
                            <w:tab w:val="decimal" w:pos="1134"/>
                          </w:tabs>
                          <w:spacing w:line="254" w:lineRule="auto"/>
                          <w:jc w:val="right"/>
                          <w:rPr>
                            <w:b/>
                            <w:sz w:val="12"/>
                            <w:szCs w:val="12"/>
                          </w:rPr>
                        </w:pPr>
                        <w:r w:rsidRPr="005C7FBD">
                          <w:rPr>
                            <w:color w:val="231F20"/>
                            <w:sz w:val="12"/>
                            <w:szCs w:val="12"/>
                          </w:rPr>
                          <w:t>[●]</w:t>
                        </w:r>
                      </w:p>
                    </w:tc>
                    <w:tc>
                      <w:tcPr>
                        <w:tcW w:w="1842" w:type="dxa"/>
                        <w:tcBorders>
                          <w:top w:val="nil"/>
                          <w:left w:val="nil"/>
                          <w:bottom w:val="single" w:sz="4" w:space="0" w:color="auto"/>
                          <w:right w:val="nil"/>
                        </w:tcBorders>
                      </w:tcPr>
                      <w:p w14:paraId="411C9A04" w14:textId="77777777" w:rsidR="0043323B" w:rsidRPr="00EA7C69" w:rsidRDefault="00000000" w:rsidP="0043323B">
                        <w:pPr>
                          <w:tabs>
                            <w:tab w:val="decimal" w:pos="1134"/>
                          </w:tabs>
                          <w:spacing w:line="254" w:lineRule="auto"/>
                          <w:jc w:val="right"/>
                          <w:rPr>
                            <w:b/>
                            <w:sz w:val="12"/>
                            <w:szCs w:val="12"/>
                          </w:rPr>
                        </w:pPr>
                        <w:r w:rsidRPr="005C7FBD">
                          <w:rPr>
                            <w:color w:val="231F20"/>
                            <w:sz w:val="12"/>
                            <w:szCs w:val="12"/>
                          </w:rPr>
                          <w:t>[●]</w:t>
                        </w:r>
                      </w:p>
                    </w:tc>
                  </w:tr>
                  <w:tr w:rsidR="0043323B" w14:paraId="606DBD9F" w14:textId="77777777" w:rsidTr="005219C7">
                    <w:trPr>
                      <w:trHeight w:val="232"/>
                    </w:trPr>
                    <w:tc>
                      <w:tcPr>
                        <w:tcW w:w="1985" w:type="dxa"/>
                        <w:vAlign w:val="center"/>
                        <w:hideMark/>
                      </w:tcPr>
                      <w:p w14:paraId="0E11C401" w14:textId="77777777" w:rsidR="0043323B" w:rsidRPr="00EA7C69" w:rsidRDefault="00000000" w:rsidP="0043323B">
                        <w:pPr>
                          <w:spacing w:line="254" w:lineRule="auto"/>
                          <w:ind w:left="103"/>
                          <w:rPr>
                            <w:b/>
                            <w:color w:val="000000"/>
                            <w:sz w:val="12"/>
                            <w:szCs w:val="12"/>
                          </w:rPr>
                        </w:pPr>
                        <w:r w:rsidRPr="00EA7C69">
                          <w:rPr>
                            <w:b/>
                            <w:color w:val="000000"/>
                            <w:sz w:val="12"/>
                            <w:szCs w:val="12"/>
                          </w:rPr>
                          <w:t xml:space="preserve">Loss from continuing operations </w:t>
                        </w:r>
                      </w:p>
                    </w:tc>
                    <w:tc>
                      <w:tcPr>
                        <w:tcW w:w="1842" w:type="dxa"/>
                        <w:tcBorders>
                          <w:top w:val="single" w:sz="4" w:space="0" w:color="auto"/>
                          <w:left w:val="nil"/>
                          <w:bottom w:val="single" w:sz="4" w:space="0" w:color="auto"/>
                          <w:right w:val="nil"/>
                        </w:tcBorders>
                      </w:tcPr>
                      <w:p w14:paraId="5A990C44"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c>
                      <w:tcPr>
                        <w:tcW w:w="1843" w:type="dxa"/>
                        <w:tcBorders>
                          <w:top w:val="single" w:sz="4" w:space="0" w:color="auto"/>
                          <w:left w:val="nil"/>
                          <w:bottom w:val="single" w:sz="4" w:space="0" w:color="auto"/>
                          <w:right w:val="nil"/>
                        </w:tcBorders>
                      </w:tcPr>
                      <w:p w14:paraId="3C7870FF"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c>
                      <w:tcPr>
                        <w:tcW w:w="1985" w:type="dxa"/>
                        <w:tcBorders>
                          <w:top w:val="single" w:sz="4" w:space="0" w:color="auto"/>
                          <w:left w:val="nil"/>
                          <w:bottom w:val="single" w:sz="4" w:space="0" w:color="auto"/>
                          <w:right w:val="nil"/>
                        </w:tcBorders>
                      </w:tcPr>
                      <w:p w14:paraId="7393B229"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c>
                      <w:tcPr>
                        <w:tcW w:w="1842" w:type="dxa"/>
                        <w:tcBorders>
                          <w:top w:val="single" w:sz="4" w:space="0" w:color="auto"/>
                          <w:left w:val="nil"/>
                          <w:bottom w:val="single" w:sz="4" w:space="0" w:color="auto"/>
                          <w:right w:val="nil"/>
                        </w:tcBorders>
                      </w:tcPr>
                      <w:p w14:paraId="0426D2B3"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r>
                  <w:tr w:rsidR="0043323B" w14:paraId="49D95E33" w14:textId="77777777" w:rsidTr="005219C7">
                    <w:trPr>
                      <w:trHeight w:val="232"/>
                    </w:trPr>
                    <w:tc>
                      <w:tcPr>
                        <w:tcW w:w="1985" w:type="dxa"/>
                        <w:vAlign w:val="center"/>
                        <w:hideMark/>
                      </w:tcPr>
                      <w:p w14:paraId="6D10571F" w14:textId="77777777" w:rsidR="0043323B" w:rsidRPr="00EA7C69" w:rsidRDefault="00000000" w:rsidP="0043323B">
                        <w:pPr>
                          <w:spacing w:line="254" w:lineRule="auto"/>
                          <w:ind w:left="103"/>
                          <w:rPr>
                            <w:b/>
                            <w:color w:val="000000"/>
                            <w:sz w:val="12"/>
                            <w:szCs w:val="12"/>
                          </w:rPr>
                        </w:pPr>
                        <w:r w:rsidRPr="00EA7C69">
                          <w:rPr>
                            <w:b/>
                            <w:color w:val="000000"/>
                            <w:sz w:val="12"/>
                            <w:szCs w:val="12"/>
                          </w:rPr>
                          <w:t>Other comprehensive income</w:t>
                        </w:r>
                      </w:p>
                    </w:tc>
                    <w:tc>
                      <w:tcPr>
                        <w:tcW w:w="1842" w:type="dxa"/>
                      </w:tcPr>
                      <w:p w14:paraId="26EB42B7" w14:textId="77777777" w:rsidR="0043323B" w:rsidRPr="00E46BCE" w:rsidRDefault="00000000" w:rsidP="0043323B">
                        <w:pPr>
                          <w:tabs>
                            <w:tab w:val="decimal" w:pos="1152"/>
                          </w:tabs>
                          <w:spacing w:line="254" w:lineRule="auto"/>
                          <w:jc w:val="right"/>
                          <w:rPr>
                            <w:b/>
                            <w:bCs/>
                            <w:sz w:val="12"/>
                            <w:szCs w:val="12"/>
                          </w:rPr>
                        </w:pPr>
                        <w:r w:rsidRPr="005C7FBD">
                          <w:rPr>
                            <w:color w:val="231F20"/>
                            <w:sz w:val="12"/>
                            <w:szCs w:val="12"/>
                          </w:rPr>
                          <w:t>[●]</w:t>
                        </w:r>
                      </w:p>
                    </w:tc>
                    <w:tc>
                      <w:tcPr>
                        <w:tcW w:w="1843" w:type="dxa"/>
                      </w:tcPr>
                      <w:p w14:paraId="2A6B2319" w14:textId="77777777" w:rsidR="0043323B" w:rsidRPr="00E46BCE" w:rsidRDefault="00000000" w:rsidP="0043323B">
                        <w:pPr>
                          <w:tabs>
                            <w:tab w:val="decimal" w:pos="1152"/>
                          </w:tabs>
                          <w:spacing w:line="254" w:lineRule="auto"/>
                          <w:jc w:val="right"/>
                          <w:rPr>
                            <w:b/>
                            <w:bCs/>
                            <w:sz w:val="12"/>
                            <w:szCs w:val="12"/>
                          </w:rPr>
                        </w:pPr>
                        <w:r w:rsidRPr="005C7FBD">
                          <w:rPr>
                            <w:color w:val="231F20"/>
                            <w:sz w:val="12"/>
                            <w:szCs w:val="12"/>
                          </w:rPr>
                          <w:t>[●]</w:t>
                        </w:r>
                      </w:p>
                    </w:tc>
                    <w:tc>
                      <w:tcPr>
                        <w:tcW w:w="1985" w:type="dxa"/>
                      </w:tcPr>
                      <w:p w14:paraId="6B2E4DE5"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c>
                      <w:tcPr>
                        <w:tcW w:w="1842" w:type="dxa"/>
                      </w:tcPr>
                      <w:p w14:paraId="6A6F45E5"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r>
                  <w:tr w:rsidR="0043323B" w14:paraId="2FEEAB76" w14:textId="77777777" w:rsidTr="005219C7">
                    <w:trPr>
                      <w:trHeight w:val="483"/>
                    </w:trPr>
                    <w:tc>
                      <w:tcPr>
                        <w:tcW w:w="1985" w:type="dxa"/>
                        <w:vAlign w:val="center"/>
                        <w:hideMark/>
                      </w:tcPr>
                      <w:p w14:paraId="32FF959B" w14:textId="77777777" w:rsidR="0043323B" w:rsidRPr="00EA7C69" w:rsidRDefault="00000000" w:rsidP="0043323B">
                        <w:pPr>
                          <w:spacing w:line="254" w:lineRule="auto"/>
                          <w:ind w:left="103"/>
                          <w:rPr>
                            <w:rFonts w:eastAsia="MS Mincho"/>
                            <w:snapToGrid w:val="0"/>
                            <w:color w:val="000000"/>
                            <w:sz w:val="12"/>
                            <w:szCs w:val="12"/>
                          </w:rPr>
                        </w:pPr>
                        <w:r w:rsidRPr="00EA7C69">
                          <w:rPr>
                            <w:rFonts w:eastAsia="MS Mincho"/>
                            <w:snapToGrid w:val="0"/>
                            <w:color w:val="000000"/>
                            <w:sz w:val="12"/>
                            <w:szCs w:val="12"/>
                          </w:rPr>
                          <w:t xml:space="preserve">Fair value movement on </w:t>
                        </w:r>
                        <w:r w:rsidRPr="00EA7C69">
                          <w:rPr>
                            <w:rFonts w:eastAsia="MS Mincho"/>
                            <w:snapToGrid w:val="0"/>
                            <w:color w:val="000000"/>
                            <w:sz w:val="12"/>
                            <w:szCs w:val="12"/>
                          </w:rPr>
                          <w:t>available for sale financial asset</w:t>
                        </w:r>
                      </w:p>
                    </w:tc>
                    <w:tc>
                      <w:tcPr>
                        <w:tcW w:w="1842" w:type="dxa"/>
                      </w:tcPr>
                      <w:p w14:paraId="121B354D" w14:textId="77777777" w:rsidR="0043323B" w:rsidRPr="00EA7C69" w:rsidRDefault="00000000" w:rsidP="0043323B">
                        <w:pPr>
                          <w:tabs>
                            <w:tab w:val="decimal" w:pos="1152"/>
                          </w:tabs>
                          <w:spacing w:line="254" w:lineRule="auto"/>
                          <w:jc w:val="right"/>
                          <w:rPr>
                            <w:rFonts w:eastAsia="MS Mincho"/>
                            <w:snapToGrid w:val="0"/>
                            <w:color w:val="000000"/>
                            <w:sz w:val="12"/>
                            <w:szCs w:val="12"/>
                          </w:rPr>
                        </w:pPr>
                        <w:r w:rsidRPr="005C7FBD">
                          <w:rPr>
                            <w:color w:val="231F20"/>
                            <w:sz w:val="12"/>
                            <w:szCs w:val="12"/>
                          </w:rPr>
                          <w:t>[●]</w:t>
                        </w:r>
                      </w:p>
                    </w:tc>
                    <w:tc>
                      <w:tcPr>
                        <w:tcW w:w="1843" w:type="dxa"/>
                      </w:tcPr>
                      <w:p w14:paraId="38D88438" w14:textId="77777777" w:rsidR="0043323B" w:rsidRPr="00EA7C69" w:rsidRDefault="00000000" w:rsidP="0043323B">
                        <w:pPr>
                          <w:tabs>
                            <w:tab w:val="decimal" w:pos="1152"/>
                          </w:tabs>
                          <w:spacing w:line="254" w:lineRule="auto"/>
                          <w:jc w:val="right"/>
                          <w:rPr>
                            <w:rFonts w:eastAsia="MS Mincho"/>
                            <w:snapToGrid w:val="0"/>
                            <w:color w:val="000000"/>
                            <w:sz w:val="12"/>
                            <w:szCs w:val="12"/>
                          </w:rPr>
                        </w:pPr>
                        <w:r w:rsidRPr="005C7FBD">
                          <w:rPr>
                            <w:color w:val="231F20"/>
                            <w:sz w:val="12"/>
                            <w:szCs w:val="12"/>
                          </w:rPr>
                          <w:t>[●]</w:t>
                        </w:r>
                      </w:p>
                    </w:tc>
                    <w:tc>
                      <w:tcPr>
                        <w:tcW w:w="1985" w:type="dxa"/>
                      </w:tcPr>
                      <w:p w14:paraId="6555297D" w14:textId="77777777" w:rsidR="0043323B" w:rsidRPr="00EA7C69" w:rsidRDefault="00000000" w:rsidP="0043323B">
                        <w:pPr>
                          <w:tabs>
                            <w:tab w:val="decimal" w:pos="1152"/>
                          </w:tabs>
                          <w:spacing w:line="254" w:lineRule="auto"/>
                          <w:jc w:val="right"/>
                          <w:rPr>
                            <w:b/>
                            <w:sz w:val="12"/>
                            <w:szCs w:val="12"/>
                          </w:rPr>
                        </w:pPr>
                        <w:r w:rsidRPr="005C7FBD">
                          <w:rPr>
                            <w:color w:val="231F20"/>
                            <w:sz w:val="12"/>
                            <w:szCs w:val="12"/>
                          </w:rPr>
                          <w:t>[●]</w:t>
                        </w:r>
                      </w:p>
                    </w:tc>
                    <w:tc>
                      <w:tcPr>
                        <w:tcW w:w="1842" w:type="dxa"/>
                      </w:tcPr>
                      <w:p w14:paraId="0F2595C0" w14:textId="77777777" w:rsidR="0043323B" w:rsidRPr="00EA7C69" w:rsidRDefault="00000000" w:rsidP="0043323B">
                        <w:pPr>
                          <w:tabs>
                            <w:tab w:val="decimal" w:pos="1152"/>
                          </w:tabs>
                          <w:spacing w:line="254" w:lineRule="auto"/>
                          <w:jc w:val="right"/>
                          <w:rPr>
                            <w:rFonts w:eastAsia="MS Mincho"/>
                            <w:snapToGrid w:val="0"/>
                            <w:color w:val="000000"/>
                            <w:sz w:val="12"/>
                            <w:szCs w:val="12"/>
                          </w:rPr>
                        </w:pPr>
                        <w:r w:rsidRPr="005C7FBD">
                          <w:rPr>
                            <w:color w:val="231F20"/>
                            <w:sz w:val="12"/>
                            <w:szCs w:val="12"/>
                          </w:rPr>
                          <w:t>[●]</w:t>
                        </w:r>
                      </w:p>
                    </w:tc>
                  </w:tr>
                  <w:tr w:rsidR="0043323B" w14:paraId="2787EB61" w14:textId="77777777" w:rsidTr="005219C7">
                    <w:trPr>
                      <w:trHeight w:val="232"/>
                    </w:trPr>
                    <w:tc>
                      <w:tcPr>
                        <w:tcW w:w="1985" w:type="dxa"/>
                        <w:vAlign w:val="center"/>
                        <w:hideMark/>
                      </w:tcPr>
                      <w:p w14:paraId="723496FF" w14:textId="77777777" w:rsidR="0043323B" w:rsidRPr="00EA7C69" w:rsidRDefault="00000000" w:rsidP="0043323B">
                        <w:pPr>
                          <w:spacing w:line="254" w:lineRule="auto"/>
                          <w:ind w:left="103"/>
                          <w:rPr>
                            <w:color w:val="000000"/>
                            <w:sz w:val="12"/>
                            <w:szCs w:val="12"/>
                          </w:rPr>
                        </w:pPr>
                        <w:r w:rsidRPr="00EA7C69">
                          <w:rPr>
                            <w:b/>
                            <w:sz w:val="12"/>
                            <w:szCs w:val="12"/>
                          </w:rPr>
                          <w:t>Total comprehensive loss for the period</w:t>
                        </w:r>
                      </w:p>
                    </w:tc>
                    <w:tc>
                      <w:tcPr>
                        <w:tcW w:w="1842" w:type="dxa"/>
                        <w:tcBorders>
                          <w:top w:val="single" w:sz="4" w:space="0" w:color="auto"/>
                          <w:left w:val="nil"/>
                          <w:bottom w:val="single" w:sz="4" w:space="0" w:color="auto"/>
                          <w:right w:val="nil"/>
                        </w:tcBorders>
                      </w:tcPr>
                      <w:p w14:paraId="66919943"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c>
                      <w:tcPr>
                        <w:tcW w:w="1843" w:type="dxa"/>
                        <w:tcBorders>
                          <w:top w:val="single" w:sz="4" w:space="0" w:color="auto"/>
                          <w:left w:val="nil"/>
                          <w:bottom w:val="single" w:sz="4" w:space="0" w:color="auto"/>
                          <w:right w:val="nil"/>
                        </w:tcBorders>
                      </w:tcPr>
                      <w:p w14:paraId="7AB19D71"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c>
                      <w:tcPr>
                        <w:tcW w:w="1985" w:type="dxa"/>
                        <w:tcBorders>
                          <w:top w:val="single" w:sz="4" w:space="0" w:color="auto"/>
                          <w:left w:val="nil"/>
                          <w:bottom w:val="single" w:sz="4" w:space="0" w:color="auto"/>
                          <w:right w:val="nil"/>
                        </w:tcBorders>
                      </w:tcPr>
                      <w:p w14:paraId="0AF1ECCB"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c>
                      <w:tcPr>
                        <w:tcW w:w="1842" w:type="dxa"/>
                        <w:tcBorders>
                          <w:top w:val="single" w:sz="4" w:space="0" w:color="auto"/>
                          <w:left w:val="nil"/>
                          <w:bottom w:val="single" w:sz="4" w:space="0" w:color="auto"/>
                          <w:right w:val="nil"/>
                        </w:tcBorders>
                      </w:tcPr>
                      <w:p w14:paraId="7E15DB38" w14:textId="77777777" w:rsidR="0043323B" w:rsidRPr="00EA7C69" w:rsidRDefault="00000000" w:rsidP="0043323B">
                        <w:pPr>
                          <w:tabs>
                            <w:tab w:val="decimal" w:pos="1152"/>
                          </w:tabs>
                          <w:spacing w:line="254" w:lineRule="auto"/>
                          <w:jc w:val="right"/>
                          <w:rPr>
                            <w:b/>
                            <w:bCs/>
                            <w:sz w:val="12"/>
                            <w:szCs w:val="12"/>
                          </w:rPr>
                        </w:pPr>
                        <w:r w:rsidRPr="005C7FBD">
                          <w:rPr>
                            <w:color w:val="231F20"/>
                            <w:sz w:val="12"/>
                            <w:szCs w:val="12"/>
                          </w:rPr>
                          <w:t>[●]</w:t>
                        </w:r>
                      </w:p>
                    </w:tc>
                  </w:tr>
                </w:tbl>
                <w:p w14:paraId="245DC1C8" w14:textId="77777777" w:rsidR="00395A74" w:rsidRDefault="00000000" w:rsidP="007C1C50">
                  <w:pPr>
                    <w:spacing w:before="120" w:after="120"/>
                    <w:ind w:left="135" w:right="700"/>
                    <w:jc w:val="both"/>
                    <w:rPr>
                      <w:sz w:val="12"/>
                      <w:szCs w:val="12"/>
                    </w:rPr>
                  </w:pPr>
                  <w:r>
                    <w:rPr>
                      <w:sz w:val="12"/>
                      <w:szCs w:val="12"/>
                    </w:rPr>
                    <w:t>The unaudited pro forma statement of comprehensive income has been prepared on the following basis:</w:t>
                  </w:r>
                </w:p>
                <w:p w14:paraId="3BDFCB75" w14:textId="77777777" w:rsidR="0043323B" w:rsidRDefault="00000000" w:rsidP="00F13FDA">
                  <w:pPr>
                    <w:pStyle w:val="ListParagraph"/>
                    <w:numPr>
                      <w:ilvl w:val="0"/>
                      <w:numId w:val="12"/>
                    </w:numPr>
                    <w:spacing w:after="120"/>
                    <w:ind w:right="700"/>
                    <w:rPr>
                      <w:color w:val="231F20"/>
                      <w:sz w:val="12"/>
                      <w:szCs w:val="12"/>
                    </w:rPr>
                  </w:pPr>
                  <w:r w:rsidRPr="0043323B">
                    <w:rPr>
                      <w:color w:val="231F20"/>
                      <w:sz w:val="12"/>
                      <w:szCs w:val="12"/>
                    </w:rPr>
                    <w:t>[●]</w:t>
                  </w:r>
                </w:p>
                <w:p w14:paraId="138D0B04" w14:textId="77777777" w:rsidR="0043323B" w:rsidRPr="0043323B" w:rsidRDefault="00000000" w:rsidP="00F13FDA">
                  <w:pPr>
                    <w:pStyle w:val="ListParagraph"/>
                    <w:numPr>
                      <w:ilvl w:val="0"/>
                      <w:numId w:val="12"/>
                    </w:numPr>
                    <w:spacing w:after="120"/>
                    <w:ind w:right="700"/>
                    <w:rPr>
                      <w:color w:val="231F20"/>
                      <w:sz w:val="12"/>
                      <w:szCs w:val="12"/>
                    </w:rPr>
                  </w:pPr>
                  <w:r>
                    <w:rPr>
                      <w:color w:val="231F20"/>
                      <w:sz w:val="12"/>
                      <w:szCs w:val="12"/>
                    </w:rPr>
                    <w:t>[●]</w:t>
                  </w:r>
                </w:p>
                <w:p w14:paraId="24EC652F" w14:textId="77777777" w:rsidR="003A39B4" w:rsidRPr="00142C09" w:rsidRDefault="00000000" w:rsidP="00206C70">
                  <w:pPr>
                    <w:spacing w:after="120"/>
                    <w:ind w:right="700"/>
                    <w:jc w:val="both"/>
                    <w:rPr>
                      <w:color w:val="231F20"/>
                      <w:sz w:val="12"/>
                      <w:szCs w:val="12"/>
                    </w:rPr>
                  </w:pPr>
                  <w:r>
                    <w:rPr>
                      <w:sz w:val="12"/>
                      <w:szCs w:val="12"/>
                    </w:rPr>
                    <w:t xml:space="preserve">With respect to the </w:t>
                  </w:r>
                  <w:r>
                    <w:rPr>
                      <w:sz w:val="12"/>
                      <w:szCs w:val="12"/>
                    </w:rPr>
                    <w:t>adjustments to the unaudited pro forma Statement of Comprehensive Income, none of the adjustments will have a continuing impact on the Company</w:t>
                  </w:r>
                  <w:r>
                    <w:rPr>
                      <w:sz w:val="12"/>
                      <w:szCs w:val="12"/>
                    </w:rPr>
                    <w:t>.</w:t>
                  </w:r>
                </w:p>
              </w:tc>
            </w:tr>
            <w:bookmarkEnd w:id="90"/>
            <w:tr w:rsidR="00BD000F" w:rsidRPr="00142C09" w14:paraId="3EBC3B95" w14:textId="77777777" w:rsidTr="004B2DD3">
              <w:trPr>
                <w:trHeight w:val="145"/>
              </w:trPr>
              <w:tc>
                <w:tcPr>
                  <w:tcW w:w="10207" w:type="dxa"/>
                  <w:tcBorders>
                    <w:top w:val="single" w:sz="4" w:space="0" w:color="000000"/>
                    <w:left w:val="nil"/>
                    <w:bottom w:val="single" w:sz="4" w:space="0" w:color="000000"/>
                    <w:right w:val="nil"/>
                  </w:tcBorders>
                </w:tcPr>
                <w:p w14:paraId="3EAE45E5" w14:textId="77777777" w:rsidR="00BD000F" w:rsidRPr="00142C09" w:rsidRDefault="00000000" w:rsidP="008809B2">
                  <w:pPr>
                    <w:ind w:left="92" w:right="91" w:firstLine="2"/>
                    <w:jc w:val="both"/>
                    <w:rPr>
                      <w:rFonts w:ascii="Times New Roman" w:hAnsi="Times New Roman"/>
                      <w:color w:val="231F20"/>
                      <w:sz w:val="12"/>
                      <w:szCs w:val="12"/>
                    </w:rPr>
                  </w:pPr>
                  <w:r w:rsidRPr="00142C09">
                    <w:rPr>
                      <w:noProof/>
                      <w:sz w:val="12"/>
                      <w:szCs w:val="12"/>
                    </w:rPr>
                    <w:lastRenderedPageBreak/>
                    <mc:AlternateContent>
                      <mc:Choice Requires="wps">
                        <w:drawing>
                          <wp:anchor distT="0" distB="0" distL="114300" distR="114300" simplePos="0" relativeHeight="251961344" behindDoc="0" locked="0" layoutInCell="1" allowOverlap="1" wp14:anchorId="75A12A4B" wp14:editId="42E07E40">
                            <wp:simplePos x="0" y="0"/>
                            <wp:positionH relativeFrom="leftMargin">
                              <wp:posOffset>-691751</wp:posOffset>
                            </wp:positionH>
                            <wp:positionV relativeFrom="paragraph">
                              <wp:posOffset>304857</wp:posOffset>
                            </wp:positionV>
                            <wp:extent cx="847725" cy="429904"/>
                            <wp:effectExtent l="0" t="0" r="0" b="0"/>
                            <wp:wrapNone/>
                            <wp:docPr id="7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29904"/>
                                    </a:xfrm>
                                    <a:prstGeom prst="rect">
                                      <a:avLst/>
                                    </a:prstGeom>
                                    <a:noFill/>
                                    <a:ln w="9525">
                                      <a:noFill/>
                                      <a:miter lim="800000"/>
                                      <a:headEnd/>
                                      <a:tailEnd/>
                                    </a:ln>
                                  </wps:spPr>
                                  <wps:txbx>
                                    <w:txbxContent>
                                      <w:p w14:paraId="2C323D03" w14:textId="77777777" w:rsidR="00BD000F" w:rsidRDefault="00000000" w:rsidP="00BD000F">
                                        <w:pPr>
                                          <w:rPr>
                                            <w:sz w:val="14"/>
                                            <w:szCs w:val="14"/>
                                          </w:rPr>
                                        </w:pPr>
                                      </w:p>
                                      <w:p w14:paraId="1E5B68D2" w14:textId="77777777" w:rsidR="00BD000F" w:rsidRDefault="00000000" w:rsidP="00BD000F">
                                        <w:pPr>
                                          <w:rPr>
                                            <w:color w:val="C0504D" w:themeColor="accent2"/>
                                            <w:sz w:val="14"/>
                                            <w:szCs w:val="14"/>
                                          </w:rPr>
                                        </w:pPr>
                                        <w:r w:rsidRPr="00725661">
                                          <w:rPr>
                                            <w:color w:val="C0504D" w:themeColor="accent2"/>
                                            <w:sz w:val="14"/>
                                            <w:szCs w:val="14"/>
                                          </w:rPr>
                                          <w:t>Ax Art 7</w:t>
                                        </w:r>
                                        <w:r>
                                          <w:rPr>
                                            <w:color w:val="C0504D" w:themeColor="accent2"/>
                                            <w:sz w:val="14"/>
                                            <w:szCs w:val="14"/>
                                          </w:rPr>
                                          <w:t xml:space="preserve"> (6(c))</w:t>
                                        </w:r>
                                      </w:p>
                                      <w:p w14:paraId="33D0F3C4" w14:textId="77777777" w:rsidR="00BD000F" w:rsidRDefault="00000000" w:rsidP="00BD000F">
                                        <w:pPr>
                                          <w:rPr>
                                            <w:color w:val="C0504D" w:themeColor="accent2"/>
                                            <w:sz w:val="14"/>
                                            <w:szCs w:val="14"/>
                                          </w:rPr>
                                        </w:pPr>
                                        <w:r w:rsidRPr="00725661">
                                          <w:rPr>
                                            <w:color w:val="C0504D" w:themeColor="accent2"/>
                                            <w:sz w:val="14"/>
                                            <w:szCs w:val="14"/>
                                          </w:rPr>
                                          <w:t>Ax Art 7</w:t>
                                        </w:r>
                                        <w:r>
                                          <w:rPr>
                                            <w:color w:val="C0504D" w:themeColor="accent2"/>
                                            <w:sz w:val="14"/>
                                            <w:szCs w:val="14"/>
                                          </w:rPr>
                                          <w:t xml:space="preserve"> (10)</w:t>
                                        </w:r>
                                      </w:p>
                                      <w:p w14:paraId="722477DF" w14:textId="77777777" w:rsidR="00BD000F" w:rsidRDefault="00000000" w:rsidP="00BD000F">
                                        <w:pPr>
                                          <w:rPr>
                                            <w:color w:val="C0504D" w:themeColor="accent2"/>
                                            <w:sz w:val="14"/>
                                            <w:szCs w:val="14"/>
                                          </w:rPr>
                                        </w:pPr>
                                      </w:p>
                                      <w:p w14:paraId="7C17A5C3" w14:textId="77777777" w:rsidR="00BD000F" w:rsidRDefault="00000000" w:rsidP="00BD000F">
                                        <w:pPr>
                                          <w:rPr>
                                            <w:color w:val="C0504D" w:themeColor="accent2"/>
                                            <w:sz w:val="14"/>
                                            <w:szCs w:val="14"/>
                                          </w:rPr>
                                        </w:pPr>
                                      </w:p>
                                      <w:p w14:paraId="323F1E81" w14:textId="77777777" w:rsidR="00BD000F" w:rsidRDefault="00000000" w:rsidP="00BD000F">
                                        <w:pPr>
                                          <w:rPr>
                                            <w:color w:val="C0504D" w:themeColor="accent2"/>
                                            <w:sz w:val="14"/>
                                            <w:szCs w:val="14"/>
                                          </w:rPr>
                                        </w:pPr>
                                      </w:p>
                                      <w:p w14:paraId="3A820DA9" w14:textId="77777777" w:rsidR="00BD000F" w:rsidRDefault="00000000" w:rsidP="00BD000F">
                                        <w:pPr>
                                          <w:rPr>
                                            <w:color w:val="C0504D" w:themeColor="accent2"/>
                                            <w:sz w:val="14"/>
                                            <w:szCs w:val="14"/>
                                          </w:rPr>
                                        </w:pPr>
                                      </w:p>
                                      <w:p w14:paraId="2A52DB39" w14:textId="77777777" w:rsidR="00BD000F" w:rsidRDefault="00000000" w:rsidP="00BD000F">
                                        <w:pPr>
                                          <w:rPr>
                                            <w:color w:val="C0504D" w:themeColor="accent2"/>
                                            <w:sz w:val="14"/>
                                            <w:szCs w:val="14"/>
                                          </w:rPr>
                                        </w:pPr>
                                      </w:p>
                                      <w:p w14:paraId="47B0D07B" w14:textId="77777777" w:rsidR="00BD000F" w:rsidRPr="00725661" w:rsidRDefault="00000000" w:rsidP="00BD000F">
                                        <w:pPr>
                                          <w:rPr>
                                            <w:color w:val="C0504D" w:themeColor="accent2"/>
                                            <w:sz w:val="14"/>
                                            <w:szCs w:val="14"/>
                                          </w:rPr>
                                        </w:pPr>
                                      </w:p>
                                      <w:p w14:paraId="653AD00E" w14:textId="77777777" w:rsidR="00BD000F" w:rsidRPr="00485186" w:rsidRDefault="00000000" w:rsidP="00BD000F">
                                        <w:pPr>
                                          <w:rPr>
                                            <w:color w:val="00B050"/>
                                            <w:sz w:val="14"/>
                                            <w:szCs w:val="14"/>
                                          </w:rPr>
                                        </w:pPr>
                                      </w:p>
                                      <w:p w14:paraId="1C4C8CF8" w14:textId="77777777" w:rsidR="00BD000F" w:rsidRDefault="00000000" w:rsidP="00BD000F">
                                        <w:pPr>
                                          <w:rPr>
                                            <w:sz w:val="14"/>
                                            <w:szCs w:val="14"/>
                                          </w:rPr>
                                        </w:pPr>
                                      </w:p>
                                      <w:p w14:paraId="3FC8BE71" w14:textId="77777777" w:rsidR="00BD000F" w:rsidRDefault="00000000" w:rsidP="00BD000F">
                                        <w:pPr>
                                          <w:rPr>
                                            <w:sz w:val="14"/>
                                            <w:szCs w:val="14"/>
                                          </w:rPr>
                                        </w:pPr>
                                      </w:p>
                                      <w:p w14:paraId="133EBF4F" w14:textId="77777777" w:rsidR="00BD000F" w:rsidRDefault="00000000" w:rsidP="00BD000F">
                                        <w:pPr>
                                          <w:rPr>
                                            <w:sz w:val="14"/>
                                            <w:szCs w:val="14"/>
                                          </w:rPr>
                                        </w:pPr>
                                      </w:p>
                                      <w:p w14:paraId="693DED66" w14:textId="77777777" w:rsidR="00BD000F" w:rsidRDefault="00000000" w:rsidP="00BD000F">
                                        <w:pPr>
                                          <w:rPr>
                                            <w:sz w:val="14"/>
                                            <w:szCs w:val="14"/>
                                          </w:rPr>
                                        </w:pPr>
                                      </w:p>
                                      <w:p w14:paraId="07C948A3" w14:textId="77777777" w:rsidR="00BD000F" w:rsidRDefault="00000000" w:rsidP="00BD000F">
                                        <w:pPr>
                                          <w:rPr>
                                            <w:sz w:val="14"/>
                                            <w:szCs w:val="14"/>
                                          </w:rPr>
                                        </w:pPr>
                                      </w:p>
                                      <w:p w14:paraId="4FF43BE1" w14:textId="77777777" w:rsidR="00BD000F" w:rsidRDefault="00000000" w:rsidP="00BD000F">
                                        <w:pPr>
                                          <w:rPr>
                                            <w:sz w:val="14"/>
                                            <w:szCs w:val="14"/>
                                          </w:rPr>
                                        </w:pPr>
                                      </w:p>
                                      <w:p w14:paraId="67A9F616" w14:textId="77777777" w:rsidR="00BD000F" w:rsidRDefault="00000000" w:rsidP="00BD000F">
                                        <w:pPr>
                                          <w:rPr>
                                            <w:sz w:val="14"/>
                                            <w:szCs w:val="14"/>
                                          </w:rPr>
                                        </w:pPr>
                                      </w:p>
                                      <w:p w14:paraId="7E52918A" w14:textId="77777777" w:rsidR="00BD000F" w:rsidRDefault="00000000" w:rsidP="00BD000F">
                                        <w:pPr>
                                          <w:rPr>
                                            <w:sz w:val="14"/>
                                            <w:szCs w:val="14"/>
                                          </w:rPr>
                                        </w:pPr>
                                      </w:p>
                                      <w:p w14:paraId="40A65C62" w14:textId="77777777" w:rsidR="00BD000F" w:rsidRDefault="00000000" w:rsidP="00BD000F">
                                        <w:pPr>
                                          <w:rPr>
                                            <w:sz w:val="14"/>
                                            <w:szCs w:val="14"/>
                                          </w:rPr>
                                        </w:pPr>
                                      </w:p>
                                      <w:p w14:paraId="4933022E" w14:textId="77777777" w:rsidR="00BD000F" w:rsidRDefault="00000000" w:rsidP="00BD000F">
                                        <w:pPr>
                                          <w:rPr>
                                            <w:sz w:val="14"/>
                                            <w:szCs w:val="14"/>
                                          </w:rPr>
                                        </w:pPr>
                                      </w:p>
                                      <w:p w14:paraId="44E76BBD" w14:textId="77777777" w:rsidR="00BD000F" w:rsidRDefault="00000000" w:rsidP="00BD000F">
                                        <w:pPr>
                                          <w:rPr>
                                            <w:sz w:val="14"/>
                                            <w:szCs w:val="14"/>
                                          </w:rPr>
                                        </w:pPr>
                                      </w:p>
                                      <w:p w14:paraId="7D1D0101" w14:textId="77777777" w:rsidR="00BD000F" w:rsidRDefault="00000000" w:rsidP="00BD000F">
                                        <w:pPr>
                                          <w:rPr>
                                            <w:sz w:val="14"/>
                                            <w:szCs w:val="14"/>
                                          </w:rPr>
                                        </w:pPr>
                                      </w:p>
                                      <w:p w14:paraId="5CBC9147" w14:textId="77777777" w:rsidR="00BD000F" w:rsidRPr="008B02A8" w:rsidRDefault="00000000" w:rsidP="00BD000F">
                                        <w:pPr>
                                          <w:rPr>
                                            <w:sz w:val="14"/>
                                            <w:szCs w:val="14"/>
                                          </w:rPr>
                                        </w:pPr>
                                      </w:p>
                                      <w:p w14:paraId="491E2BD5" w14:textId="77777777" w:rsidR="00BD000F" w:rsidRPr="008B02A8" w:rsidRDefault="00000000" w:rsidP="00BD000F">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12A4B" id="_x0000_s1030" type="#_x0000_t202" style="position:absolute;left:0;text-align:left;margin-left:-54.45pt;margin-top:24pt;width:66.75pt;height:33.85pt;z-index:251961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" filled="f" stroked="f">
                            <v:textbox>
                              <w:txbxContent>
                                <w:p w14:paraId="2C323D03" w14:textId="77777777" w:rsidR="00BD000F" w:rsidRDefault="00000000" w:rsidP="00BD000F">
                                  <w:pPr>
                                    <w:rPr>
                                      <w:sz w:val="14"/>
                                      <w:szCs w:val="14"/>
                                    </w:rPr>
                                  </w:pPr>
                                </w:p>
                                <w:p w14:paraId="1E5B68D2" w14:textId="77777777" w:rsidR="00BD000F" w:rsidRDefault="00000000" w:rsidP="00BD000F">
                                  <w:pPr>
                                    <w:rPr>
                                      <w:color w:val="C0504D" w:themeColor="accent2"/>
                                      <w:sz w:val="14"/>
                                      <w:szCs w:val="14"/>
                                    </w:rPr>
                                  </w:pPr>
                                  <w:r w:rsidRPr="00725661">
                                    <w:rPr>
                                      <w:color w:val="C0504D" w:themeColor="accent2"/>
                                      <w:sz w:val="14"/>
                                      <w:szCs w:val="14"/>
                                    </w:rPr>
                                    <w:t>Ax Art 7</w:t>
                                  </w:r>
                                  <w:r>
                                    <w:rPr>
                                      <w:color w:val="C0504D" w:themeColor="accent2"/>
                                      <w:sz w:val="14"/>
                                      <w:szCs w:val="14"/>
                                    </w:rPr>
                                    <w:t xml:space="preserve"> (6(c))</w:t>
                                  </w:r>
                                </w:p>
                                <w:p w14:paraId="33D0F3C4" w14:textId="77777777" w:rsidR="00BD000F" w:rsidRDefault="00000000" w:rsidP="00BD000F">
                                  <w:pPr>
                                    <w:rPr>
                                      <w:color w:val="C0504D" w:themeColor="accent2"/>
                                      <w:sz w:val="14"/>
                                      <w:szCs w:val="14"/>
                                    </w:rPr>
                                  </w:pPr>
                                  <w:r w:rsidRPr="00725661">
                                    <w:rPr>
                                      <w:color w:val="C0504D" w:themeColor="accent2"/>
                                      <w:sz w:val="14"/>
                                      <w:szCs w:val="14"/>
                                    </w:rPr>
                                    <w:t>Ax Art 7</w:t>
                                  </w:r>
                                  <w:r>
                                    <w:rPr>
                                      <w:color w:val="C0504D" w:themeColor="accent2"/>
                                      <w:sz w:val="14"/>
                                      <w:szCs w:val="14"/>
                                    </w:rPr>
                                    <w:t xml:space="preserve"> (10)</w:t>
                                  </w:r>
                                </w:p>
                                <w:p w14:paraId="722477DF" w14:textId="77777777" w:rsidR="00BD000F" w:rsidRDefault="00000000" w:rsidP="00BD000F">
                                  <w:pPr>
                                    <w:rPr>
                                      <w:color w:val="C0504D" w:themeColor="accent2"/>
                                      <w:sz w:val="14"/>
                                      <w:szCs w:val="14"/>
                                    </w:rPr>
                                  </w:pPr>
                                </w:p>
                                <w:p w14:paraId="7C17A5C3" w14:textId="77777777" w:rsidR="00BD000F" w:rsidRDefault="00000000" w:rsidP="00BD000F">
                                  <w:pPr>
                                    <w:rPr>
                                      <w:color w:val="C0504D" w:themeColor="accent2"/>
                                      <w:sz w:val="14"/>
                                      <w:szCs w:val="14"/>
                                    </w:rPr>
                                  </w:pPr>
                                </w:p>
                                <w:p w14:paraId="323F1E81" w14:textId="77777777" w:rsidR="00BD000F" w:rsidRDefault="00000000" w:rsidP="00BD000F">
                                  <w:pPr>
                                    <w:rPr>
                                      <w:color w:val="C0504D" w:themeColor="accent2"/>
                                      <w:sz w:val="14"/>
                                      <w:szCs w:val="14"/>
                                    </w:rPr>
                                  </w:pPr>
                                </w:p>
                                <w:p w14:paraId="3A820DA9" w14:textId="77777777" w:rsidR="00BD000F" w:rsidRDefault="00000000" w:rsidP="00BD000F">
                                  <w:pPr>
                                    <w:rPr>
                                      <w:color w:val="C0504D" w:themeColor="accent2"/>
                                      <w:sz w:val="14"/>
                                      <w:szCs w:val="14"/>
                                    </w:rPr>
                                  </w:pPr>
                                </w:p>
                                <w:p w14:paraId="2A52DB39" w14:textId="77777777" w:rsidR="00BD000F" w:rsidRDefault="00000000" w:rsidP="00BD000F">
                                  <w:pPr>
                                    <w:rPr>
                                      <w:color w:val="C0504D" w:themeColor="accent2"/>
                                      <w:sz w:val="14"/>
                                      <w:szCs w:val="14"/>
                                    </w:rPr>
                                  </w:pPr>
                                </w:p>
                                <w:p w14:paraId="47B0D07B" w14:textId="77777777" w:rsidR="00BD000F" w:rsidRPr="00725661" w:rsidRDefault="00000000" w:rsidP="00BD000F">
                                  <w:pPr>
                                    <w:rPr>
                                      <w:color w:val="C0504D" w:themeColor="accent2"/>
                                      <w:sz w:val="14"/>
                                      <w:szCs w:val="14"/>
                                    </w:rPr>
                                  </w:pPr>
                                </w:p>
                                <w:p w14:paraId="653AD00E" w14:textId="77777777" w:rsidR="00BD000F" w:rsidRPr="00485186" w:rsidRDefault="00000000" w:rsidP="00BD000F">
                                  <w:pPr>
                                    <w:rPr>
                                      <w:color w:val="00B050"/>
                                      <w:sz w:val="14"/>
                                      <w:szCs w:val="14"/>
                                    </w:rPr>
                                  </w:pPr>
                                </w:p>
                                <w:p w14:paraId="1C4C8CF8" w14:textId="77777777" w:rsidR="00BD000F" w:rsidRDefault="00000000" w:rsidP="00BD000F">
                                  <w:pPr>
                                    <w:rPr>
                                      <w:sz w:val="14"/>
                                      <w:szCs w:val="14"/>
                                    </w:rPr>
                                  </w:pPr>
                                </w:p>
                                <w:p w14:paraId="3FC8BE71" w14:textId="77777777" w:rsidR="00BD000F" w:rsidRDefault="00000000" w:rsidP="00BD000F">
                                  <w:pPr>
                                    <w:rPr>
                                      <w:sz w:val="14"/>
                                      <w:szCs w:val="14"/>
                                    </w:rPr>
                                  </w:pPr>
                                </w:p>
                                <w:p w14:paraId="133EBF4F" w14:textId="77777777" w:rsidR="00BD000F" w:rsidRDefault="00000000" w:rsidP="00BD000F">
                                  <w:pPr>
                                    <w:rPr>
                                      <w:sz w:val="14"/>
                                      <w:szCs w:val="14"/>
                                    </w:rPr>
                                  </w:pPr>
                                </w:p>
                                <w:p w14:paraId="693DED66" w14:textId="77777777" w:rsidR="00BD000F" w:rsidRDefault="00000000" w:rsidP="00BD000F">
                                  <w:pPr>
                                    <w:rPr>
                                      <w:sz w:val="14"/>
                                      <w:szCs w:val="14"/>
                                    </w:rPr>
                                  </w:pPr>
                                </w:p>
                                <w:p w14:paraId="07C948A3" w14:textId="77777777" w:rsidR="00BD000F" w:rsidRDefault="00000000" w:rsidP="00BD000F">
                                  <w:pPr>
                                    <w:rPr>
                                      <w:sz w:val="14"/>
                                      <w:szCs w:val="14"/>
                                    </w:rPr>
                                  </w:pPr>
                                </w:p>
                                <w:p w14:paraId="4FF43BE1" w14:textId="77777777" w:rsidR="00BD000F" w:rsidRDefault="00000000" w:rsidP="00BD000F">
                                  <w:pPr>
                                    <w:rPr>
                                      <w:sz w:val="14"/>
                                      <w:szCs w:val="14"/>
                                    </w:rPr>
                                  </w:pPr>
                                </w:p>
                                <w:p w14:paraId="67A9F616" w14:textId="77777777" w:rsidR="00BD000F" w:rsidRDefault="00000000" w:rsidP="00BD000F">
                                  <w:pPr>
                                    <w:rPr>
                                      <w:sz w:val="14"/>
                                      <w:szCs w:val="14"/>
                                    </w:rPr>
                                  </w:pPr>
                                </w:p>
                                <w:p w14:paraId="7E52918A" w14:textId="77777777" w:rsidR="00BD000F" w:rsidRDefault="00000000" w:rsidP="00BD000F">
                                  <w:pPr>
                                    <w:rPr>
                                      <w:sz w:val="14"/>
                                      <w:szCs w:val="14"/>
                                    </w:rPr>
                                  </w:pPr>
                                </w:p>
                                <w:p w14:paraId="40A65C62" w14:textId="77777777" w:rsidR="00BD000F" w:rsidRDefault="00000000" w:rsidP="00BD000F">
                                  <w:pPr>
                                    <w:rPr>
                                      <w:sz w:val="14"/>
                                      <w:szCs w:val="14"/>
                                    </w:rPr>
                                  </w:pPr>
                                </w:p>
                                <w:p w14:paraId="4933022E" w14:textId="77777777" w:rsidR="00BD000F" w:rsidRDefault="00000000" w:rsidP="00BD000F">
                                  <w:pPr>
                                    <w:rPr>
                                      <w:sz w:val="14"/>
                                      <w:szCs w:val="14"/>
                                    </w:rPr>
                                  </w:pPr>
                                </w:p>
                                <w:p w14:paraId="44E76BBD" w14:textId="77777777" w:rsidR="00BD000F" w:rsidRDefault="00000000" w:rsidP="00BD000F">
                                  <w:pPr>
                                    <w:rPr>
                                      <w:sz w:val="14"/>
                                      <w:szCs w:val="14"/>
                                    </w:rPr>
                                  </w:pPr>
                                </w:p>
                                <w:p w14:paraId="7D1D0101" w14:textId="77777777" w:rsidR="00BD000F" w:rsidRDefault="00000000" w:rsidP="00BD000F">
                                  <w:pPr>
                                    <w:rPr>
                                      <w:sz w:val="14"/>
                                      <w:szCs w:val="14"/>
                                    </w:rPr>
                                  </w:pPr>
                                </w:p>
                                <w:p w14:paraId="5CBC9147" w14:textId="77777777" w:rsidR="00BD000F" w:rsidRPr="008B02A8" w:rsidRDefault="00000000" w:rsidP="00BD000F">
                                  <w:pPr>
                                    <w:rPr>
                                      <w:sz w:val="14"/>
                                      <w:szCs w:val="14"/>
                                    </w:rPr>
                                  </w:pPr>
                                </w:p>
                                <w:p w14:paraId="491E2BD5" w14:textId="77777777" w:rsidR="00BD000F" w:rsidRPr="008B02A8" w:rsidRDefault="00000000" w:rsidP="00BD000F">
                                  <w:pPr>
                                    <w:rPr>
                                      <w:sz w:val="14"/>
                                      <w:szCs w:val="14"/>
                                    </w:rPr>
                                  </w:pPr>
                                </w:p>
                              </w:txbxContent>
                            </v:textbox>
                            <w10:wrap anchorx="margin"/>
                          </v:shape>
                        </w:pict>
                      </mc:Fallback>
                    </mc:AlternateContent>
                  </w:r>
                </w:p>
              </w:tc>
            </w:tr>
            <w:tr w:rsidR="00BD000F" w:rsidRPr="00142C09" w14:paraId="6C431BCF" w14:textId="77777777" w:rsidTr="004B2DD3">
              <w:trPr>
                <w:trHeight w:val="397"/>
              </w:trPr>
              <w:tc>
                <w:tcPr>
                  <w:tcW w:w="10207" w:type="dxa"/>
                  <w:tcBorders>
                    <w:top w:val="single" w:sz="4" w:space="0" w:color="000000"/>
                  </w:tcBorders>
                  <w:shd w:val="clear" w:color="auto" w:fill="D9D9D9" w:themeFill="background1" w:themeFillShade="D9"/>
                </w:tcPr>
                <w:p w14:paraId="5646915A" w14:textId="77777777" w:rsidR="00BD000F" w:rsidRPr="00142C09" w:rsidRDefault="00000000" w:rsidP="008809B2">
                  <w:pPr>
                    <w:spacing w:before="120" w:after="120"/>
                    <w:ind w:left="92" w:right="91" w:firstLine="2"/>
                    <w:jc w:val="center"/>
                    <w:rPr>
                      <w:b/>
                      <w:color w:val="231F20"/>
                      <w:sz w:val="12"/>
                      <w:szCs w:val="12"/>
                    </w:rPr>
                  </w:pPr>
                  <w:r w:rsidRPr="00142C09">
                    <w:rPr>
                      <w:b/>
                      <w:color w:val="231F20"/>
                      <w:sz w:val="12"/>
                      <w:szCs w:val="12"/>
                    </w:rPr>
                    <w:t xml:space="preserve">SUB-SECTION B.3 – WHAT ARE THE KEY RISKS THAT ARE </w:t>
                  </w:r>
                  <w:r w:rsidRPr="00142C09">
                    <w:rPr>
                      <w:b/>
                      <w:color w:val="231F20"/>
                      <w:sz w:val="12"/>
                      <w:szCs w:val="12"/>
                    </w:rPr>
                    <w:t>SPECIFIC TO THE ISSUER?</w:t>
                  </w:r>
                </w:p>
              </w:tc>
            </w:tr>
            <w:tr w:rsidR="00BD000F" w:rsidRPr="00142C09" w14:paraId="5D7549CC" w14:textId="77777777" w:rsidTr="004B2DD3">
              <w:trPr>
                <w:trHeight w:val="983"/>
              </w:trPr>
              <w:tc>
                <w:tcPr>
                  <w:tcW w:w="10207" w:type="dxa"/>
                </w:tcPr>
                <w:p w14:paraId="658EC68A" w14:textId="77777777" w:rsidR="00BA672B" w:rsidRPr="00362D5C" w:rsidRDefault="00000000" w:rsidP="003A39B4">
                  <w:pPr>
                    <w:numPr>
                      <w:ilvl w:val="0"/>
                      <w:numId w:val="13"/>
                    </w:numPr>
                    <w:spacing w:before="120" w:after="120"/>
                    <w:ind w:left="283" w:right="140" w:hanging="141"/>
                    <w:jc w:val="both"/>
                    <w:rPr>
                      <w:sz w:val="12"/>
                      <w:szCs w:val="12"/>
                    </w:rPr>
                  </w:pPr>
                  <w:r>
                    <w:rPr>
                      <w:b/>
                      <w:bCs/>
                      <w:sz w:val="12"/>
                      <w:szCs w:val="12"/>
                    </w:rPr>
                    <w:t>[........]</w:t>
                  </w:r>
                </w:p>
                <w:p w14:paraId="31637D2B" w14:textId="77777777" w:rsidR="00362D5C" w:rsidRPr="00362D5C" w:rsidRDefault="00000000" w:rsidP="00362D5C">
                  <w:pPr>
                    <w:numPr>
                      <w:ilvl w:val="0"/>
                      <w:numId w:val="13"/>
                    </w:numPr>
                    <w:spacing w:before="120" w:after="120"/>
                    <w:ind w:left="283" w:right="140" w:hanging="141"/>
                    <w:jc w:val="both"/>
                    <w:rPr>
                      <w:sz w:val="12"/>
                      <w:szCs w:val="12"/>
                    </w:rPr>
                  </w:pPr>
                  <w:r>
                    <w:rPr>
                      <w:b/>
                      <w:bCs/>
                      <w:sz w:val="12"/>
                      <w:szCs w:val="12"/>
                    </w:rPr>
                    <w:t>[........]</w:t>
                  </w:r>
                </w:p>
                <w:p w14:paraId="50C596B6" w14:textId="77777777" w:rsidR="00362D5C" w:rsidRDefault="00000000" w:rsidP="00362D5C">
                  <w:pPr>
                    <w:numPr>
                      <w:ilvl w:val="0"/>
                      <w:numId w:val="13"/>
                    </w:numPr>
                    <w:spacing w:before="120" w:after="120"/>
                    <w:ind w:left="283" w:right="140" w:hanging="141"/>
                    <w:jc w:val="both"/>
                    <w:rPr>
                      <w:sz w:val="12"/>
                      <w:szCs w:val="12"/>
                    </w:rPr>
                  </w:pPr>
                  <w:r>
                    <w:rPr>
                      <w:b/>
                      <w:bCs/>
                      <w:sz w:val="12"/>
                      <w:szCs w:val="12"/>
                    </w:rPr>
                    <w:t>[........]</w:t>
                  </w:r>
                </w:p>
                <w:p w14:paraId="4733B7E2" w14:textId="77777777" w:rsidR="00362D5C" w:rsidRDefault="00000000" w:rsidP="00362D5C">
                  <w:pPr>
                    <w:numPr>
                      <w:ilvl w:val="0"/>
                      <w:numId w:val="13"/>
                    </w:numPr>
                    <w:spacing w:before="120" w:after="120"/>
                    <w:ind w:left="283" w:right="140" w:hanging="141"/>
                    <w:jc w:val="both"/>
                    <w:rPr>
                      <w:sz w:val="12"/>
                      <w:szCs w:val="12"/>
                    </w:rPr>
                  </w:pPr>
                  <w:r>
                    <w:rPr>
                      <w:b/>
                      <w:bCs/>
                      <w:sz w:val="12"/>
                      <w:szCs w:val="12"/>
                    </w:rPr>
                    <w:t>[........]</w:t>
                  </w:r>
                </w:p>
                <w:p w14:paraId="262224EE" w14:textId="77777777" w:rsidR="00362D5C" w:rsidRDefault="00000000" w:rsidP="00362D5C">
                  <w:pPr>
                    <w:numPr>
                      <w:ilvl w:val="0"/>
                      <w:numId w:val="13"/>
                    </w:numPr>
                    <w:spacing w:before="120" w:after="120"/>
                    <w:ind w:left="283" w:right="140" w:hanging="141"/>
                    <w:jc w:val="both"/>
                    <w:rPr>
                      <w:sz w:val="12"/>
                      <w:szCs w:val="12"/>
                    </w:rPr>
                  </w:pPr>
                  <w:r>
                    <w:rPr>
                      <w:b/>
                      <w:bCs/>
                      <w:sz w:val="12"/>
                      <w:szCs w:val="12"/>
                    </w:rPr>
                    <w:lastRenderedPageBreak/>
                    <w:t>[........]</w:t>
                  </w:r>
                </w:p>
                <w:p w14:paraId="06EF9169" w14:textId="77777777" w:rsidR="00362D5C" w:rsidRDefault="00000000" w:rsidP="00362D5C">
                  <w:pPr>
                    <w:numPr>
                      <w:ilvl w:val="0"/>
                      <w:numId w:val="13"/>
                    </w:numPr>
                    <w:spacing w:before="120" w:after="120"/>
                    <w:ind w:left="283" w:right="140" w:hanging="141"/>
                    <w:jc w:val="both"/>
                    <w:rPr>
                      <w:sz w:val="12"/>
                      <w:szCs w:val="12"/>
                    </w:rPr>
                  </w:pPr>
                  <w:r>
                    <w:rPr>
                      <w:b/>
                      <w:bCs/>
                      <w:sz w:val="12"/>
                      <w:szCs w:val="12"/>
                    </w:rPr>
                    <w:t>[........]</w:t>
                  </w:r>
                </w:p>
                <w:p w14:paraId="2FAA1F8B" w14:textId="77777777" w:rsidR="00362D5C" w:rsidRDefault="00000000" w:rsidP="00362D5C">
                  <w:pPr>
                    <w:numPr>
                      <w:ilvl w:val="0"/>
                      <w:numId w:val="13"/>
                    </w:numPr>
                    <w:spacing w:before="120" w:after="120"/>
                    <w:ind w:left="283" w:right="140" w:hanging="141"/>
                    <w:jc w:val="both"/>
                    <w:rPr>
                      <w:sz w:val="12"/>
                      <w:szCs w:val="12"/>
                    </w:rPr>
                  </w:pPr>
                  <w:r>
                    <w:rPr>
                      <w:b/>
                      <w:bCs/>
                      <w:sz w:val="12"/>
                      <w:szCs w:val="12"/>
                    </w:rPr>
                    <w:t>[........]</w:t>
                  </w:r>
                </w:p>
                <w:p w14:paraId="2C88EC64" w14:textId="77777777" w:rsidR="00362D5C" w:rsidRDefault="00000000" w:rsidP="00362D5C">
                  <w:pPr>
                    <w:numPr>
                      <w:ilvl w:val="0"/>
                      <w:numId w:val="13"/>
                    </w:numPr>
                    <w:spacing w:before="120" w:after="120"/>
                    <w:ind w:left="283" w:right="140" w:hanging="141"/>
                    <w:jc w:val="both"/>
                    <w:rPr>
                      <w:sz w:val="12"/>
                      <w:szCs w:val="12"/>
                    </w:rPr>
                  </w:pPr>
                  <w:r>
                    <w:rPr>
                      <w:b/>
                      <w:bCs/>
                      <w:sz w:val="12"/>
                      <w:szCs w:val="12"/>
                    </w:rPr>
                    <w:t>[........]</w:t>
                  </w:r>
                </w:p>
                <w:p w14:paraId="1BE18A74" w14:textId="77777777" w:rsidR="00362D5C" w:rsidRDefault="00000000" w:rsidP="00362D5C">
                  <w:pPr>
                    <w:numPr>
                      <w:ilvl w:val="0"/>
                      <w:numId w:val="13"/>
                    </w:numPr>
                    <w:spacing w:before="120" w:after="120"/>
                    <w:ind w:left="283" w:right="140" w:hanging="141"/>
                    <w:jc w:val="both"/>
                    <w:rPr>
                      <w:sz w:val="12"/>
                      <w:szCs w:val="12"/>
                    </w:rPr>
                  </w:pPr>
                  <w:r>
                    <w:rPr>
                      <w:b/>
                      <w:bCs/>
                      <w:sz w:val="12"/>
                      <w:szCs w:val="12"/>
                    </w:rPr>
                    <w:t>[........]</w:t>
                  </w:r>
                </w:p>
                <w:p w14:paraId="36893A9D" w14:textId="77777777" w:rsidR="00362D5C" w:rsidRDefault="00000000" w:rsidP="00362D5C">
                  <w:pPr>
                    <w:numPr>
                      <w:ilvl w:val="0"/>
                      <w:numId w:val="13"/>
                    </w:numPr>
                    <w:spacing w:before="120" w:after="120"/>
                    <w:ind w:left="283" w:right="140" w:hanging="141"/>
                    <w:jc w:val="both"/>
                    <w:rPr>
                      <w:sz w:val="12"/>
                      <w:szCs w:val="12"/>
                    </w:rPr>
                  </w:pPr>
                  <w:r>
                    <w:rPr>
                      <w:b/>
                      <w:bCs/>
                      <w:sz w:val="12"/>
                      <w:szCs w:val="12"/>
                    </w:rPr>
                    <w:t>[........]</w:t>
                  </w:r>
                </w:p>
                <w:p w14:paraId="499A74E6" w14:textId="77777777" w:rsidR="00573A7D" w:rsidRPr="007D4686" w:rsidRDefault="00000000" w:rsidP="003A39B4">
                  <w:pPr>
                    <w:numPr>
                      <w:ilvl w:val="0"/>
                      <w:numId w:val="13"/>
                    </w:numPr>
                    <w:spacing w:before="120" w:after="120"/>
                    <w:ind w:left="283" w:right="140" w:hanging="141"/>
                    <w:jc w:val="both"/>
                    <w:rPr>
                      <w:color w:val="231F20"/>
                      <w:sz w:val="12"/>
                      <w:szCs w:val="12"/>
                    </w:rPr>
                  </w:pPr>
                  <w:r w:rsidRPr="00573A7D">
                    <w:rPr>
                      <w:b/>
                      <w:iCs/>
                      <w:sz w:val="12"/>
                      <w:szCs w:val="12"/>
                    </w:rPr>
                    <w:t>Key Personnel</w:t>
                  </w:r>
                  <w:r>
                    <w:rPr>
                      <w:bCs/>
                      <w:iCs/>
                      <w:sz w:val="12"/>
                      <w:szCs w:val="12"/>
                    </w:rPr>
                    <w:t xml:space="preserve">: </w:t>
                  </w:r>
                  <w:r>
                    <w:rPr>
                      <w:bCs/>
                      <w:iCs/>
                      <w:sz w:val="12"/>
                      <w:szCs w:val="12"/>
                    </w:rPr>
                    <w:t>[●]</w:t>
                  </w:r>
                  <w:r w:rsidRPr="007D4686">
                    <w:rPr>
                      <w:bCs/>
                      <w:iCs/>
                      <w:sz w:val="12"/>
                      <w:szCs w:val="12"/>
                    </w:rPr>
                    <w:t xml:space="preserve"> relies on its key personnel and relationships, particularly </w:t>
                  </w:r>
                  <w:r>
                    <w:rPr>
                      <w:color w:val="231F20"/>
                      <w:sz w:val="12"/>
                      <w:szCs w:val="12"/>
                    </w:rPr>
                    <w:t>[●]</w:t>
                  </w:r>
                  <w:r>
                    <w:rPr>
                      <w:bCs/>
                      <w:iCs/>
                      <w:sz w:val="12"/>
                      <w:szCs w:val="12"/>
                    </w:rPr>
                    <w:t>,</w:t>
                  </w:r>
                  <w:r>
                    <w:rPr>
                      <w:color w:val="231F20"/>
                      <w:sz w:val="12"/>
                      <w:szCs w:val="12"/>
                    </w:rPr>
                    <w:t>[●]</w:t>
                  </w:r>
                  <w:r>
                    <w:rPr>
                      <w:bCs/>
                      <w:iCs/>
                      <w:sz w:val="12"/>
                      <w:szCs w:val="12"/>
                    </w:rPr>
                    <w:t xml:space="preserve">and </w:t>
                  </w:r>
                  <w:r>
                    <w:rPr>
                      <w:color w:val="231F20"/>
                      <w:sz w:val="12"/>
                      <w:szCs w:val="12"/>
                    </w:rPr>
                    <w:t>[●]</w:t>
                  </w:r>
                  <w:r>
                    <w:rPr>
                      <w:bCs/>
                      <w:iCs/>
                      <w:sz w:val="12"/>
                      <w:szCs w:val="12"/>
                    </w:rPr>
                    <w:t xml:space="preserve">, </w:t>
                  </w:r>
                  <w:r w:rsidRPr="007D4686">
                    <w:rPr>
                      <w:color w:val="231F20"/>
                      <w:sz w:val="12"/>
                      <w:szCs w:val="12"/>
                    </w:rPr>
                    <w:t xml:space="preserve">and the Group’s business may be adversely affected if it loses the services of any of these people or fails to attract, retain and develop additional appropriately skilled employees and/or if there is not proper segregation of duties </w:t>
                  </w:r>
                  <w:r w:rsidRPr="007D4686">
                    <w:rPr>
                      <w:bCs/>
                      <w:iCs/>
                      <w:sz w:val="12"/>
                      <w:szCs w:val="12"/>
                    </w:rPr>
                    <w:t>and the loss of one or</w:t>
                  </w:r>
                  <w:r w:rsidRPr="007D4686">
                    <w:rPr>
                      <w:bCs/>
                      <w:iCs/>
                      <w:sz w:val="12"/>
                      <w:szCs w:val="12"/>
                    </w:rPr>
                    <w:t xml:space="preserve"> more of these persons may adversely affect </w:t>
                  </w:r>
                  <w:r>
                    <w:rPr>
                      <w:bCs/>
                      <w:iCs/>
                      <w:sz w:val="12"/>
                      <w:szCs w:val="12"/>
                    </w:rPr>
                    <w:t>[●]</w:t>
                  </w:r>
                  <w:r w:rsidRPr="007D4686">
                    <w:rPr>
                      <w:bCs/>
                      <w:iCs/>
                      <w:sz w:val="12"/>
                      <w:szCs w:val="12"/>
                    </w:rPr>
                    <w:t xml:space="preserve">. </w:t>
                  </w:r>
                  <w:r>
                    <w:rPr>
                      <w:sz w:val="12"/>
                      <w:szCs w:val="12"/>
                    </w:rPr>
                    <w:t>[●]</w:t>
                  </w:r>
                  <w:r w:rsidRPr="007D4686">
                    <w:rPr>
                      <w:sz w:val="12"/>
                      <w:szCs w:val="12"/>
                    </w:rPr>
                    <w:t xml:space="preserve"> will be dependent upon the continued support and involvement of </w:t>
                  </w:r>
                  <w:proofErr w:type="gramStart"/>
                  <w:r w:rsidRPr="007D4686">
                    <w:rPr>
                      <w:sz w:val="12"/>
                      <w:szCs w:val="12"/>
                    </w:rPr>
                    <w:t>a number of</w:t>
                  </w:r>
                  <w:proofErr w:type="gramEnd"/>
                  <w:r w:rsidRPr="007D4686">
                    <w:rPr>
                      <w:sz w:val="12"/>
                      <w:szCs w:val="12"/>
                    </w:rPr>
                    <w:t xml:space="preserve"> key management personnel and outside contractors. Investors must be willing to rely to a significant extent on management’s dis</w:t>
                  </w:r>
                  <w:r w:rsidRPr="007D4686">
                    <w:rPr>
                      <w:sz w:val="12"/>
                      <w:szCs w:val="12"/>
                    </w:rPr>
                    <w:t xml:space="preserve">cretion and judgment, as well as the expertise and competence of outside contractors. </w:t>
                  </w:r>
                  <w:r>
                    <w:rPr>
                      <w:sz w:val="12"/>
                      <w:szCs w:val="12"/>
                    </w:rPr>
                    <w:t>[</w:t>
                  </w:r>
                  <w:r>
                    <w:rPr>
                      <w:sz w:val="12"/>
                      <w:szCs w:val="12"/>
                    </w:rPr>
                    <w:t>The Company</w:t>
                  </w:r>
                  <w:r w:rsidRPr="007D4686">
                    <w:rPr>
                      <w:sz w:val="12"/>
                      <w:szCs w:val="12"/>
                    </w:rPr>
                    <w:t xml:space="preserve"> does not have in place formal programs for succession and training of management.</w:t>
                  </w:r>
                  <w:r>
                    <w:rPr>
                      <w:sz w:val="12"/>
                      <w:szCs w:val="12"/>
                    </w:rPr>
                    <w:t>]</w:t>
                  </w:r>
                  <w:r w:rsidRPr="007D4686">
                    <w:rPr>
                      <w:sz w:val="12"/>
                      <w:szCs w:val="12"/>
                    </w:rPr>
                    <w:t xml:space="preserve"> The loss of one or more of these key employees</w:t>
                  </w:r>
                  <w:r>
                    <w:rPr>
                      <w:sz w:val="12"/>
                      <w:szCs w:val="12"/>
                    </w:rPr>
                    <w:t xml:space="preserve"> or</w:t>
                  </w:r>
                  <w:r w:rsidRPr="007D4686">
                    <w:rPr>
                      <w:sz w:val="12"/>
                      <w:szCs w:val="12"/>
                    </w:rPr>
                    <w:t xml:space="preserve"> contractors, if not repl</w:t>
                  </w:r>
                  <w:r w:rsidRPr="007D4686">
                    <w:rPr>
                      <w:sz w:val="12"/>
                      <w:szCs w:val="12"/>
                    </w:rPr>
                    <w:t xml:space="preserve">aced, could adversely affect </w:t>
                  </w:r>
                  <w:r>
                    <w:rPr>
                      <w:sz w:val="12"/>
                      <w:szCs w:val="12"/>
                    </w:rPr>
                    <w:t xml:space="preserve">the </w:t>
                  </w:r>
                  <w:r w:rsidRPr="007D4686">
                    <w:rPr>
                      <w:sz w:val="12"/>
                      <w:szCs w:val="12"/>
                    </w:rPr>
                    <w:t>C</w:t>
                  </w:r>
                  <w:r>
                    <w:rPr>
                      <w:sz w:val="12"/>
                      <w:szCs w:val="12"/>
                    </w:rPr>
                    <w:t>ompany</w:t>
                  </w:r>
                  <w:r w:rsidRPr="007D4686">
                    <w:rPr>
                      <w:sz w:val="12"/>
                      <w:szCs w:val="12"/>
                    </w:rPr>
                    <w:t xml:space="preserve">’s business, results of operations and financial condition.  </w:t>
                  </w:r>
                </w:p>
                <w:p w14:paraId="4583698E" w14:textId="77777777" w:rsidR="00BD000F" w:rsidRPr="008C675F" w:rsidRDefault="00000000" w:rsidP="00362D5C">
                  <w:pPr>
                    <w:numPr>
                      <w:ilvl w:val="0"/>
                      <w:numId w:val="13"/>
                    </w:numPr>
                    <w:spacing w:before="120" w:after="120"/>
                    <w:ind w:left="283" w:right="140" w:hanging="141"/>
                    <w:jc w:val="both"/>
                    <w:rPr>
                      <w:bCs/>
                      <w:color w:val="231F20"/>
                      <w:sz w:val="12"/>
                      <w:szCs w:val="12"/>
                    </w:rPr>
                  </w:pPr>
                  <w:r w:rsidRPr="00573A7D">
                    <w:rPr>
                      <w:b/>
                      <w:bCs/>
                      <w:sz w:val="12"/>
                      <w:szCs w:val="12"/>
                    </w:rPr>
                    <w:t>Additional Financing</w:t>
                  </w:r>
                  <w:r>
                    <w:rPr>
                      <w:sz w:val="12"/>
                      <w:szCs w:val="12"/>
                    </w:rPr>
                    <w:t xml:space="preserve">: </w:t>
                  </w:r>
                  <w:r w:rsidRPr="009D4268">
                    <w:rPr>
                      <w:sz w:val="12"/>
                      <w:szCs w:val="12"/>
                    </w:rPr>
                    <w:t>Without in any way qualifying the statement that, i</w:t>
                  </w:r>
                  <w:r w:rsidRPr="009D4268">
                    <w:rPr>
                      <w:color w:val="3D3D3D"/>
                      <w:sz w:val="12"/>
                      <w:szCs w:val="12"/>
                      <w:shd w:val="clear" w:color="auto" w:fill="FFFFFF"/>
                    </w:rPr>
                    <w:t>n the opinion of the Company, the working capital available to the Group is suffi</w:t>
                  </w:r>
                  <w:r w:rsidRPr="009D4268">
                    <w:rPr>
                      <w:color w:val="3D3D3D"/>
                      <w:sz w:val="12"/>
                      <w:szCs w:val="12"/>
                      <w:shd w:val="clear" w:color="auto" w:fill="FFFFFF"/>
                    </w:rPr>
                    <w:t>cient for the Group's present requirements, that is for at least the next 12 months from the date of this Document,</w:t>
                  </w:r>
                  <w:r w:rsidRPr="009D4268">
                    <w:rPr>
                      <w:sz w:val="12"/>
                      <w:szCs w:val="12"/>
                    </w:rPr>
                    <w:t xml:space="preserve"> that the Company makes as at the date of this Document, there can be no assurance that the Company will be able to </w:t>
                  </w:r>
                  <w:r>
                    <w:rPr>
                      <w:sz w:val="12"/>
                      <w:szCs w:val="12"/>
                    </w:rPr>
                    <w:t>raise finance in the futu</w:t>
                  </w:r>
                  <w:r>
                    <w:rPr>
                      <w:sz w:val="12"/>
                      <w:szCs w:val="12"/>
                    </w:rPr>
                    <w:t>re to continue its acquisition activities</w:t>
                  </w:r>
                  <w:r w:rsidRPr="009D4268">
                    <w:rPr>
                      <w:sz w:val="12"/>
                      <w:szCs w:val="12"/>
                    </w:rPr>
                    <w:t xml:space="preserve">. Although the Company has sufficient resources for present purposes to cover its overheads and is confident of raising additional capital from </w:t>
                  </w:r>
                  <w:r>
                    <w:rPr>
                      <w:sz w:val="12"/>
                      <w:szCs w:val="12"/>
                    </w:rPr>
                    <w:t xml:space="preserve">[    </w:t>
                  </w:r>
                  <w:proofErr w:type="gramStart"/>
                  <w:r>
                    <w:rPr>
                      <w:sz w:val="12"/>
                      <w:szCs w:val="12"/>
                    </w:rPr>
                    <w:t xml:space="preserve">  ]</w:t>
                  </w:r>
                  <w:proofErr w:type="gramEnd"/>
                  <w:r w:rsidRPr="009D4268">
                    <w:rPr>
                      <w:sz w:val="12"/>
                      <w:szCs w:val="12"/>
                    </w:rPr>
                    <w:t xml:space="preserve"> and from third-party financiers to fund particular </w:t>
                  </w:r>
                  <w:r>
                    <w:rPr>
                      <w:sz w:val="12"/>
                      <w:szCs w:val="12"/>
                    </w:rPr>
                    <w:t>acquisition</w:t>
                  </w:r>
                  <w:r w:rsidRPr="009D4268">
                    <w:rPr>
                      <w:sz w:val="12"/>
                      <w:szCs w:val="12"/>
                    </w:rPr>
                    <w:t>s, the ability of the Company to arrange such financing after the period covered by the working capital statement, may depend in part upon the prevailing capital market conditions as well as th</w:t>
                  </w:r>
                  <w:r w:rsidRPr="009D4268">
                    <w:rPr>
                      <w:sz w:val="12"/>
                      <w:szCs w:val="12"/>
                    </w:rPr>
                    <w:t xml:space="preserve">e business performance of the Company. The risk that interest rates will </w:t>
                  </w:r>
                  <w:r>
                    <w:rPr>
                      <w:sz w:val="12"/>
                      <w:szCs w:val="12"/>
                    </w:rPr>
                    <w:t xml:space="preserve">continue to </w:t>
                  </w:r>
                  <w:r w:rsidRPr="009D4268">
                    <w:rPr>
                      <w:sz w:val="12"/>
                      <w:szCs w:val="12"/>
                    </w:rPr>
                    <w:t xml:space="preserve">increase from their </w:t>
                  </w:r>
                  <w:r>
                    <w:rPr>
                      <w:sz w:val="12"/>
                      <w:szCs w:val="12"/>
                    </w:rPr>
                    <w:t>former</w:t>
                  </w:r>
                  <w:r w:rsidRPr="009D4268">
                    <w:rPr>
                      <w:sz w:val="12"/>
                      <w:szCs w:val="12"/>
                    </w:rPr>
                    <w:t xml:space="preserve"> historical low level may affect the scale and speed with which the Company is able advance its business in the future and thereby affect the via</w:t>
                  </w:r>
                  <w:r w:rsidRPr="009D4268">
                    <w:rPr>
                      <w:sz w:val="12"/>
                      <w:szCs w:val="12"/>
                    </w:rPr>
                    <w:t>bility of the Group’s</w:t>
                  </w:r>
                  <w:r>
                    <w:rPr>
                      <w:sz w:val="12"/>
                      <w:szCs w:val="12"/>
                    </w:rPr>
                    <w:t xml:space="preserve"> acquisition strategy</w:t>
                  </w:r>
                  <w:r>
                    <w:rPr>
                      <w:sz w:val="12"/>
                      <w:szCs w:val="12"/>
                    </w:rPr>
                    <w:t>.</w:t>
                  </w:r>
                  <w:r>
                    <w:rPr>
                      <w:sz w:val="20"/>
                      <w:szCs w:val="20"/>
                    </w:rPr>
                    <w:t xml:space="preserve"> </w:t>
                  </w:r>
                  <w:r w:rsidRPr="0009601D">
                    <w:rPr>
                      <w:sz w:val="12"/>
                      <w:szCs w:val="12"/>
                    </w:rPr>
                    <w:t xml:space="preserve">Additional borrowings may, at any time, increase the Company’s debt levels above industry standards and therefore preclude or reduce the Company’s ability to obtain new debt for other activities. The </w:t>
                  </w:r>
                  <w:r>
                    <w:rPr>
                      <w:sz w:val="12"/>
                      <w:szCs w:val="12"/>
                    </w:rPr>
                    <w:t>[</w:t>
                  </w:r>
                  <w:r w:rsidRPr="0009601D">
                    <w:rPr>
                      <w:sz w:val="12"/>
                      <w:szCs w:val="12"/>
                    </w:rPr>
                    <w:t>Company’s A</w:t>
                  </w:r>
                  <w:r w:rsidRPr="0009601D">
                    <w:rPr>
                      <w:sz w:val="12"/>
                      <w:szCs w:val="12"/>
                    </w:rPr>
                    <w:t>rticles limit the amount of indebtedness that the Company may incur but the</w:t>
                  </w:r>
                  <w:r>
                    <w:rPr>
                      <w:sz w:val="12"/>
                      <w:szCs w:val="12"/>
                    </w:rPr>
                    <w:t>]</w:t>
                  </w:r>
                  <w:r w:rsidRPr="0009601D">
                    <w:rPr>
                      <w:sz w:val="12"/>
                      <w:szCs w:val="12"/>
                    </w:rPr>
                    <w:t xml:space="preserve"> level of the Company’s indebtedness from time to time could impair the ability of the Company to obtain additional financing in the future on a timely basis to take advantage of b</w:t>
                  </w:r>
                  <w:r w:rsidRPr="0009601D">
                    <w:rPr>
                      <w:sz w:val="12"/>
                      <w:szCs w:val="12"/>
                    </w:rPr>
                    <w:t>usiness opportunities that may arise.</w:t>
                  </w:r>
                  <w:r w:rsidRPr="0043323B">
                    <w:rPr>
                      <w:sz w:val="12"/>
                      <w:szCs w:val="12"/>
                    </w:rPr>
                    <w:t xml:space="preserve"> </w:t>
                  </w:r>
                  <w:r w:rsidRPr="0009601D">
                    <w:rPr>
                      <w:b/>
                      <w:bCs/>
                      <w:noProof/>
                      <w:sz w:val="12"/>
                      <w:szCs w:val="12"/>
                    </w:rPr>
                    <mc:AlternateContent>
                      <mc:Choice Requires="wps">
                        <w:drawing>
                          <wp:anchor distT="0" distB="0" distL="114300" distR="114300" simplePos="0" relativeHeight="251978752" behindDoc="0" locked="0" layoutInCell="1" allowOverlap="1" wp14:anchorId="39583298" wp14:editId="0799C6CA">
                            <wp:simplePos x="0" y="0"/>
                            <wp:positionH relativeFrom="rightMargin">
                              <wp:posOffset>1270</wp:posOffset>
                            </wp:positionH>
                            <wp:positionV relativeFrom="paragraph">
                              <wp:posOffset>57785</wp:posOffset>
                            </wp:positionV>
                            <wp:extent cx="576263" cy="427511"/>
                            <wp:effectExtent l="0" t="0" r="0" b="0"/>
                            <wp:wrapNone/>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3" cy="427511"/>
                                    </a:xfrm>
                                    <a:prstGeom prst="rect">
                                      <a:avLst/>
                                    </a:prstGeom>
                                    <a:solidFill>
                                      <a:srgbClr val="FFFFFF"/>
                                    </a:solidFill>
                                    <a:ln w="9525">
                                      <a:noFill/>
                                      <a:miter lim="800000"/>
                                      <a:headEnd/>
                                      <a:tailEnd/>
                                    </a:ln>
                                  </wps:spPr>
                                  <wps:txbx>
                                    <w:txbxContent>
                                      <w:p w14:paraId="61423E51" w14:textId="77777777" w:rsidR="00BD000F" w:rsidRPr="000E7B73" w:rsidRDefault="00000000" w:rsidP="00BD000F">
                                        <w:pPr>
                                          <w:rPr>
                                            <w:color w:val="C0504D" w:themeColor="accent2"/>
                                            <w:sz w:val="14"/>
                                            <w:szCs w:val="14"/>
                                          </w:rPr>
                                        </w:pPr>
                                        <w:r w:rsidRPr="000E7B73">
                                          <w:rPr>
                                            <w:color w:val="C0504D" w:themeColor="accent2"/>
                                            <w:sz w:val="14"/>
                                            <w:szCs w:val="14"/>
                                          </w:rPr>
                                          <w:t>Ax 11 (</w:t>
                                        </w:r>
                                        <w:r>
                                          <w:rPr>
                                            <w:color w:val="C0504D" w:themeColor="accent2"/>
                                            <w:sz w:val="14"/>
                                            <w:szCs w:val="14"/>
                                          </w:rPr>
                                          <w:t>2.1)</w:t>
                                        </w:r>
                                      </w:p>
                                      <w:p w14:paraId="455DA402" w14:textId="77777777" w:rsidR="00BD000F" w:rsidRPr="00485186" w:rsidRDefault="00000000" w:rsidP="00BD000F">
                                        <w:pPr>
                                          <w:rPr>
                                            <w:color w:val="00B050"/>
                                            <w:sz w:val="14"/>
                                            <w:szCs w:val="14"/>
                                          </w:rPr>
                                        </w:pPr>
                                      </w:p>
                                      <w:p w14:paraId="3469C0DC" w14:textId="77777777" w:rsidR="00BD000F" w:rsidRDefault="00000000" w:rsidP="00BD000F">
                                        <w:pPr>
                                          <w:rPr>
                                            <w:sz w:val="14"/>
                                            <w:szCs w:val="14"/>
                                          </w:rPr>
                                        </w:pPr>
                                      </w:p>
                                      <w:p w14:paraId="5818937C" w14:textId="77777777" w:rsidR="00BD000F" w:rsidRDefault="00000000" w:rsidP="00BD000F">
                                        <w:pPr>
                                          <w:rPr>
                                            <w:sz w:val="14"/>
                                            <w:szCs w:val="14"/>
                                          </w:rPr>
                                        </w:pPr>
                                      </w:p>
                                      <w:p w14:paraId="41DED48A" w14:textId="77777777" w:rsidR="00BD000F" w:rsidRDefault="00000000" w:rsidP="00BD000F">
                                        <w:pPr>
                                          <w:rPr>
                                            <w:sz w:val="14"/>
                                            <w:szCs w:val="14"/>
                                          </w:rPr>
                                        </w:pPr>
                                      </w:p>
                                      <w:p w14:paraId="1C8C7978" w14:textId="77777777" w:rsidR="00BD000F" w:rsidRDefault="00000000" w:rsidP="00BD000F">
                                        <w:pPr>
                                          <w:rPr>
                                            <w:sz w:val="14"/>
                                            <w:szCs w:val="14"/>
                                          </w:rPr>
                                        </w:pPr>
                                      </w:p>
                                      <w:p w14:paraId="541CA112" w14:textId="77777777" w:rsidR="00BD000F" w:rsidRDefault="00000000" w:rsidP="00BD000F">
                                        <w:pPr>
                                          <w:rPr>
                                            <w:sz w:val="14"/>
                                            <w:szCs w:val="14"/>
                                          </w:rPr>
                                        </w:pPr>
                                      </w:p>
                                      <w:p w14:paraId="695C1D62" w14:textId="77777777" w:rsidR="00BD000F" w:rsidRDefault="00000000" w:rsidP="00BD000F">
                                        <w:pPr>
                                          <w:rPr>
                                            <w:sz w:val="14"/>
                                            <w:szCs w:val="14"/>
                                          </w:rPr>
                                        </w:pPr>
                                      </w:p>
                                      <w:p w14:paraId="0DE01D62" w14:textId="77777777" w:rsidR="00BD000F" w:rsidRDefault="00000000" w:rsidP="00BD000F">
                                        <w:pPr>
                                          <w:rPr>
                                            <w:sz w:val="14"/>
                                            <w:szCs w:val="14"/>
                                          </w:rPr>
                                        </w:pPr>
                                      </w:p>
                                      <w:p w14:paraId="69D3F7D7" w14:textId="77777777" w:rsidR="00BD000F" w:rsidRDefault="00000000" w:rsidP="00BD000F">
                                        <w:pPr>
                                          <w:rPr>
                                            <w:sz w:val="14"/>
                                            <w:szCs w:val="14"/>
                                          </w:rPr>
                                        </w:pPr>
                                      </w:p>
                                      <w:p w14:paraId="03D7D8A3" w14:textId="77777777" w:rsidR="00BD000F" w:rsidRDefault="00000000" w:rsidP="00BD000F">
                                        <w:pPr>
                                          <w:rPr>
                                            <w:sz w:val="14"/>
                                            <w:szCs w:val="14"/>
                                          </w:rPr>
                                        </w:pPr>
                                      </w:p>
                                      <w:p w14:paraId="0A9E9D6A" w14:textId="77777777" w:rsidR="00BD000F" w:rsidRDefault="00000000" w:rsidP="00BD000F">
                                        <w:pPr>
                                          <w:rPr>
                                            <w:sz w:val="14"/>
                                            <w:szCs w:val="14"/>
                                          </w:rPr>
                                        </w:pPr>
                                      </w:p>
                                      <w:p w14:paraId="0209A7D4" w14:textId="77777777" w:rsidR="00BD000F" w:rsidRDefault="00000000" w:rsidP="00BD000F">
                                        <w:pPr>
                                          <w:rPr>
                                            <w:sz w:val="14"/>
                                            <w:szCs w:val="14"/>
                                          </w:rPr>
                                        </w:pPr>
                                      </w:p>
                                      <w:p w14:paraId="47782BF5" w14:textId="77777777" w:rsidR="00BD000F" w:rsidRDefault="00000000" w:rsidP="00BD000F">
                                        <w:pPr>
                                          <w:rPr>
                                            <w:sz w:val="14"/>
                                            <w:szCs w:val="14"/>
                                          </w:rPr>
                                        </w:pPr>
                                      </w:p>
                                      <w:p w14:paraId="683B3BD5" w14:textId="77777777" w:rsidR="00BD000F" w:rsidRPr="008B02A8" w:rsidRDefault="00000000" w:rsidP="00BD000F">
                                        <w:pPr>
                                          <w:rPr>
                                            <w:sz w:val="14"/>
                                            <w:szCs w:val="14"/>
                                          </w:rPr>
                                        </w:pPr>
                                      </w:p>
                                      <w:p w14:paraId="43734574" w14:textId="77777777" w:rsidR="00BD000F" w:rsidRPr="008B02A8" w:rsidRDefault="00000000" w:rsidP="00BD000F">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83298" id="_x0000_s1031" type="#_x0000_t202" style="position:absolute;left:0;text-align:left;margin-left:.1pt;margin-top:4.55pt;width:45.4pt;height:33.65pt;z-index:2519787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" stroked="f">
                            <v:textbox>
                              <w:txbxContent>
                                <w:p w14:paraId="61423E51" w14:textId="77777777" w:rsidR="00BD000F" w:rsidRPr="000E7B73" w:rsidRDefault="00000000" w:rsidP="00BD000F">
                                  <w:pPr>
                                    <w:rPr>
                                      <w:color w:val="C0504D" w:themeColor="accent2"/>
                                      <w:sz w:val="14"/>
                                      <w:szCs w:val="14"/>
                                    </w:rPr>
                                  </w:pPr>
                                  <w:r w:rsidRPr="000E7B73">
                                    <w:rPr>
                                      <w:color w:val="C0504D" w:themeColor="accent2"/>
                                      <w:sz w:val="14"/>
                                      <w:szCs w:val="14"/>
                                    </w:rPr>
                                    <w:t>Ax 11 (</w:t>
                                  </w:r>
                                  <w:r>
                                    <w:rPr>
                                      <w:color w:val="C0504D" w:themeColor="accent2"/>
                                      <w:sz w:val="14"/>
                                      <w:szCs w:val="14"/>
                                    </w:rPr>
                                    <w:t>2.1)</w:t>
                                  </w:r>
                                </w:p>
                                <w:p w14:paraId="455DA402" w14:textId="77777777" w:rsidR="00BD000F" w:rsidRPr="00485186" w:rsidRDefault="00000000" w:rsidP="00BD000F">
                                  <w:pPr>
                                    <w:rPr>
                                      <w:color w:val="00B050"/>
                                      <w:sz w:val="14"/>
                                      <w:szCs w:val="14"/>
                                    </w:rPr>
                                  </w:pPr>
                                </w:p>
                                <w:p w14:paraId="3469C0DC" w14:textId="77777777" w:rsidR="00BD000F" w:rsidRDefault="00000000" w:rsidP="00BD000F">
                                  <w:pPr>
                                    <w:rPr>
                                      <w:sz w:val="14"/>
                                      <w:szCs w:val="14"/>
                                    </w:rPr>
                                  </w:pPr>
                                </w:p>
                                <w:p w14:paraId="5818937C" w14:textId="77777777" w:rsidR="00BD000F" w:rsidRDefault="00000000" w:rsidP="00BD000F">
                                  <w:pPr>
                                    <w:rPr>
                                      <w:sz w:val="14"/>
                                      <w:szCs w:val="14"/>
                                    </w:rPr>
                                  </w:pPr>
                                </w:p>
                                <w:p w14:paraId="41DED48A" w14:textId="77777777" w:rsidR="00BD000F" w:rsidRDefault="00000000" w:rsidP="00BD000F">
                                  <w:pPr>
                                    <w:rPr>
                                      <w:sz w:val="14"/>
                                      <w:szCs w:val="14"/>
                                    </w:rPr>
                                  </w:pPr>
                                </w:p>
                                <w:p w14:paraId="1C8C7978" w14:textId="77777777" w:rsidR="00BD000F" w:rsidRDefault="00000000" w:rsidP="00BD000F">
                                  <w:pPr>
                                    <w:rPr>
                                      <w:sz w:val="14"/>
                                      <w:szCs w:val="14"/>
                                    </w:rPr>
                                  </w:pPr>
                                </w:p>
                                <w:p w14:paraId="541CA112" w14:textId="77777777" w:rsidR="00BD000F" w:rsidRDefault="00000000" w:rsidP="00BD000F">
                                  <w:pPr>
                                    <w:rPr>
                                      <w:sz w:val="14"/>
                                      <w:szCs w:val="14"/>
                                    </w:rPr>
                                  </w:pPr>
                                </w:p>
                                <w:p w14:paraId="695C1D62" w14:textId="77777777" w:rsidR="00BD000F" w:rsidRDefault="00000000" w:rsidP="00BD000F">
                                  <w:pPr>
                                    <w:rPr>
                                      <w:sz w:val="14"/>
                                      <w:szCs w:val="14"/>
                                    </w:rPr>
                                  </w:pPr>
                                </w:p>
                                <w:p w14:paraId="0DE01D62" w14:textId="77777777" w:rsidR="00BD000F" w:rsidRDefault="00000000" w:rsidP="00BD000F">
                                  <w:pPr>
                                    <w:rPr>
                                      <w:sz w:val="14"/>
                                      <w:szCs w:val="14"/>
                                    </w:rPr>
                                  </w:pPr>
                                </w:p>
                                <w:p w14:paraId="69D3F7D7" w14:textId="77777777" w:rsidR="00BD000F" w:rsidRDefault="00000000" w:rsidP="00BD000F">
                                  <w:pPr>
                                    <w:rPr>
                                      <w:sz w:val="14"/>
                                      <w:szCs w:val="14"/>
                                    </w:rPr>
                                  </w:pPr>
                                </w:p>
                                <w:p w14:paraId="03D7D8A3" w14:textId="77777777" w:rsidR="00BD000F" w:rsidRDefault="00000000" w:rsidP="00BD000F">
                                  <w:pPr>
                                    <w:rPr>
                                      <w:sz w:val="14"/>
                                      <w:szCs w:val="14"/>
                                    </w:rPr>
                                  </w:pPr>
                                </w:p>
                                <w:p w14:paraId="0A9E9D6A" w14:textId="77777777" w:rsidR="00BD000F" w:rsidRDefault="00000000" w:rsidP="00BD000F">
                                  <w:pPr>
                                    <w:rPr>
                                      <w:sz w:val="14"/>
                                      <w:szCs w:val="14"/>
                                    </w:rPr>
                                  </w:pPr>
                                </w:p>
                                <w:p w14:paraId="0209A7D4" w14:textId="77777777" w:rsidR="00BD000F" w:rsidRDefault="00000000" w:rsidP="00BD000F">
                                  <w:pPr>
                                    <w:rPr>
                                      <w:sz w:val="14"/>
                                      <w:szCs w:val="14"/>
                                    </w:rPr>
                                  </w:pPr>
                                </w:p>
                                <w:p w14:paraId="47782BF5" w14:textId="77777777" w:rsidR="00BD000F" w:rsidRDefault="00000000" w:rsidP="00BD000F">
                                  <w:pPr>
                                    <w:rPr>
                                      <w:sz w:val="14"/>
                                      <w:szCs w:val="14"/>
                                    </w:rPr>
                                  </w:pPr>
                                </w:p>
                                <w:p w14:paraId="683B3BD5" w14:textId="77777777" w:rsidR="00BD000F" w:rsidRPr="008B02A8" w:rsidRDefault="00000000" w:rsidP="00BD000F">
                                  <w:pPr>
                                    <w:rPr>
                                      <w:sz w:val="14"/>
                                      <w:szCs w:val="14"/>
                                    </w:rPr>
                                  </w:pPr>
                                </w:p>
                                <w:p w14:paraId="43734574" w14:textId="77777777" w:rsidR="00BD000F" w:rsidRPr="008B02A8" w:rsidRDefault="00000000" w:rsidP="00BD000F">
                                  <w:pPr>
                                    <w:rPr>
                                      <w:sz w:val="14"/>
                                      <w:szCs w:val="14"/>
                                    </w:rPr>
                                  </w:pPr>
                                </w:p>
                              </w:txbxContent>
                            </v:textbox>
                            <w10:wrap anchorx="margin"/>
                          </v:shape>
                        </w:pict>
                      </mc:Fallback>
                    </mc:AlternateContent>
                  </w:r>
                </w:p>
              </w:tc>
            </w:tr>
          </w:tbl>
          <w:p w14:paraId="779CEF72" w14:textId="77777777" w:rsidR="00000000" w:rsidRDefault="00000000"/>
        </w:tc>
        <w:tc>
          <w:tcPr>
            <w:tcW w:w="1440" w:type="dxa"/>
          </w:tcPr>
          <w:p w14:paraId="5A9AEE89" w14:textId="77777777" w:rsidR="00C50675" w:rsidRDefault="00C50675"/>
        </w:tc>
        <w:tc>
          <w:tcPr>
            <w:tcW w:w="1440" w:type="dxa"/>
          </w:tcPr>
          <w:p w14:paraId="04BDDD02" w14:textId="77777777" w:rsidR="00C50675" w:rsidRDefault="00C50675"/>
        </w:tc>
        <w:tc>
          <w:tcPr>
            <w:tcW w:w="4320" w:type="dxa"/>
          </w:tcPr>
          <w:p w14:paraId="02D44409" w14:textId="77777777" w:rsidR="00C50675" w:rsidRDefault="00C50675"/>
        </w:tc>
      </w:tr>
      <w:tr w:rsidR="00C50675" w14:paraId="7AE36FED" w14:textId="77777777">
        <w:tc>
          <w:tcPr>
            <w:tcW w:w="720" w:type="dxa"/>
          </w:tcPr>
          <w:p w14:paraId="315EE040" w14:textId="77777777" w:rsidR="00C50675" w:rsidRDefault="00000000">
            <w:r>
              <w:lastRenderedPageBreak/>
              <w:t>899</w:t>
            </w:r>
          </w:p>
        </w:tc>
        <w:tc>
          <w:tcPr>
            <w:tcW w:w="5760" w:type="dxa"/>
          </w:tcPr>
          <w:p w14:paraId="1FCDC2A1" w14:textId="77777777" w:rsidR="00C50675" w:rsidRDefault="00C50675"/>
          <w:p w14:paraId="33B069FD" w14:textId="77777777" w:rsidR="00C50675" w:rsidRDefault="00C50675"/>
          <w:tbl>
            <w:tblPr>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3"/>
              <w:gridCol w:w="7654"/>
            </w:tblGrid>
            <w:tr w:rsidR="00BD000F" w:rsidRPr="00142C09" w14:paraId="3D99E542" w14:textId="77777777" w:rsidTr="004B2DD3">
              <w:trPr>
                <w:trHeight w:val="356"/>
              </w:trPr>
              <w:tc>
                <w:tcPr>
                  <w:tcW w:w="10207" w:type="dxa"/>
                  <w:gridSpan w:val="2"/>
                  <w:shd w:val="clear" w:color="auto" w:fill="D9D9D9" w:themeFill="background1" w:themeFillShade="D9"/>
                </w:tcPr>
                <w:p w14:paraId="11DEDE0A" w14:textId="77777777" w:rsidR="00BD000F" w:rsidRPr="00142C09" w:rsidRDefault="00000000" w:rsidP="008809B2">
                  <w:pPr>
                    <w:spacing w:before="120" w:after="120"/>
                    <w:ind w:left="6" w:right="125"/>
                    <w:jc w:val="center"/>
                    <w:rPr>
                      <w:b/>
                      <w:color w:val="231F20"/>
                      <w:sz w:val="12"/>
                      <w:szCs w:val="12"/>
                    </w:rPr>
                  </w:pPr>
                  <w:r w:rsidRPr="00142C09">
                    <w:rPr>
                      <w:b/>
                      <w:color w:val="231F20"/>
                      <w:sz w:val="12"/>
                      <w:szCs w:val="12"/>
                    </w:rPr>
                    <w:t>SECTION C – KEY INFORMATION ON THE SECURITIES</w:t>
                  </w:r>
                </w:p>
                <w:p w14:paraId="2DF8D1EB" w14:textId="77777777" w:rsidR="00BD000F" w:rsidRPr="00142C09" w:rsidRDefault="00000000" w:rsidP="008809B2">
                  <w:pPr>
                    <w:spacing w:before="120" w:after="120"/>
                    <w:ind w:left="6" w:right="125"/>
                    <w:jc w:val="center"/>
                    <w:rPr>
                      <w:b/>
                      <w:color w:val="231F20"/>
                      <w:sz w:val="12"/>
                      <w:szCs w:val="12"/>
                    </w:rPr>
                  </w:pPr>
                  <w:r w:rsidRPr="00142C09">
                    <w:rPr>
                      <w:b/>
                      <w:color w:val="231F20"/>
                      <w:sz w:val="12"/>
                      <w:szCs w:val="12"/>
                    </w:rPr>
                    <w:t>SUB-SECTION C.1 – WHAT ARE THE MAIN FEATURES OF THE SECURITIES</w:t>
                  </w:r>
                </w:p>
              </w:tc>
            </w:tr>
            <w:tr w:rsidR="00BD000F" w:rsidRPr="00142C09" w14:paraId="1D070F23" w14:textId="77777777" w:rsidTr="004B2DD3">
              <w:trPr>
                <w:trHeight w:val="274"/>
              </w:trPr>
              <w:tc>
                <w:tcPr>
                  <w:tcW w:w="2553" w:type="dxa"/>
                </w:tcPr>
                <w:p w14:paraId="53FCFA5B" w14:textId="77777777" w:rsidR="00BD000F" w:rsidRPr="00142C09" w:rsidRDefault="00000000" w:rsidP="008809B2">
                  <w:pPr>
                    <w:spacing w:before="120" w:after="120"/>
                    <w:ind w:left="108" w:right="156"/>
                    <w:jc w:val="both"/>
                    <w:rPr>
                      <w:b/>
                      <w:color w:val="231F20"/>
                      <w:sz w:val="12"/>
                      <w:szCs w:val="12"/>
                    </w:rPr>
                  </w:pPr>
                  <w:r w:rsidRPr="00142C09">
                    <w:rPr>
                      <w:b/>
                      <w:color w:val="231F20"/>
                      <w:sz w:val="12"/>
                      <w:szCs w:val="12"/>
                    </w:rPr>
                    <w:t xml:space="preserve">Type, </w:t>
                  </w:r>
                  <w:proofErr w:type="gramStart"/>
                  <w:r w:rsidRPr="00142C09">
                    <w:rPr>
                      <w:b/>
                      <w:color w:val="231F20"/>
                      <w:sz w:val="12"/>
                      <w:szCs w:val="12"/>
                    </w:rPr>
                    <w:t>class</w:t>
                  </w:r>
                  <w:proofErr w:type="gramEnd"/>
                  <w:r w:rsidRPr="00142C09">
                    <w:rPr>
                      <w:b/>
                      <w:color w:val="231F20"/>
                      <w:sz w:val="12"/>
                      <w:szCs w:val="12"/>
                    </w:rPr>
                    <w:t xml:space="preserve"> and ISIN of the securities issued </w:t>
                  </w:r>
                </w:p>
              </w:tc>
              <w:tc>
                <w:tcPr>
                  <w:tcW w:w="7654" w:type="dxa"/>
                </w:tcPr>
                <w:p w14:paraId="2B1D45AF" w14:textId="77777777" w:rsidR="00BD000F" w:rsidRPr="00142C09" w:rsidRDefault="00000000" w:rsidP="008809B2">
                  <w:pPr>
                    <w:spacing w:before="120" w:after="120"/>
                    <w:ind w:left="94" w:right="95" w:firstLine="2"/>
                    <w:jc w:val="both"/>
                    <w:rPr>
                      <w:color w:val="231F20"/>
                      <w:sz w:val="12"/>
                      <w:szCs w:val="12"/>
                    </w:rPr>
                  </w:pPr>
                  <w:r w:rsidRPr="00142C09">
                    <w:rPr>
                      <w:color w:val="231F20"/>
                      <w:sz w:val="12"/>
                      <w:szCs w:val="12"/>
                    </w:rPr>
                    <w:t>The</w:t>
                  </w:r>
                  <w:r w:rsidRPr="00142C09">
                    <w:rPr>
                      <w:color w:val="231F20"/>
                      <w:spacing w:val="-20"/>
                      <w:sz w:val="12"/>
                      <w:szCs w:val="12"/>
                    </w:rPr>
                    <w:t xml:space="preserve"> </w:t>
                  </w:r>
                  <w:r w:rsidRPr="00142C09">
                    <w:rPr>
                      <w:color w:val="231F20"/>
                      <w:sz w:val="12"/>
                      <w:szCs w:val="12"/>
                    </w:rPr>
                    <w:t>securities</w:t>
                  </w:r>
                  <w:r w:rsidRPr="00142C09">
                    <w:rPr>
                      <w:color w:val="231F20"/>
                      <w:spacing w:val="-19"/>
                      <w:sz w:val="12"/>
                      <w:szCs w:val="12"/>
                    </w:rPr>
                    <w:t xml:space="preserve"> </w:t>
                  </w:r>
                  <w:r w:rsidRPr="00142C09">
                    <w:rPr>
                      <w:color w:val="231F20"/>
                      <w:sz w:val="12"/>
                      <w:szCs w:val="12"/>
                    </w:rPr>
                    <w:t>being</w:t>
                  </w:r>
                  <w:r w:rsidRPr="00142C09">
                    <w:rPr>
                      <w:color w:val="231F20"/>
                      <w:spacing w:val="-20"/>
                      <w:sz w:val="12"/>
                      <w:szCs w:val="12"/>
                    </w:rPr>
                    <w:t xml:space="preserve"> </w:t>
                  </w:r>
                  <w:r w:rsidRPr="00142C09">
                    <w:rPr>
                      <w:color w:val="231F20"/>
                      <w:sz w:val="12"/>
                      <w:szCs w:val="12"/>
                    </w:rPr>
                    <w:t>admitted</w:t>
                  </w:r>
                  <w:r w:rsidRPr="00142C09">
                    <w:rPr>
                      <w:color w:val="231F20"/>
                      <w:spacing w:val="-19"/>
                      <w:sz w:val="12"/>
                      <w:szCs w:val="12"/>
                    </w:rPr>
                    <w:t xml:space="preserve"> </w:t>
                  </w:r>
                  <w:r w:rsidRPr="00142C09">
                    <w:rPr>
                      <w:color w:val="231F20"/>
                      <w:sz w:val="12"/>
                      <w:szCs w:val="12"/>
                    </w:rPr>
                    <w:t>to</w:t>
                  </w:r>
                  <w:r w:rsidRPr="00142C09">
                    <w:rPr>
                      <w:color w:val="231F20"/>
                      <w:spacing w:val="-20"/>
                      <w:sz w:val="12"/>
                      <w:szCs w:val="12"/>
                    </w:rPr>
                    <w:t xml:space="preserve"> </w:t>
                  </w:r>
                  <w:r w:rsidRPr="00142C09">
                    <w:rPr>
                      <w:color w:val="231F20"/>
                      <w:sz w:val="12"/>
                      <w:szCs w:val="12"/>
                    </w:rPr>
                    <w:t>trading</w:t>
                  </w:r>
                  <w:r w:rsidRPr="00142C09">
                    <w:rPr>
                      <w:color w:val="231F20"/>
                      <w:spacing w:val="-19"/>
                      <w:sz w:val="12"/>
                      <w:szCs w:val="12"/>
                    </w:rPr>
                    <w:t xml:space="preserve"> </w:t>
                  </w:r>
                  <w:r w:rsidRPr="00142C09">
                    <w:rPr>
                      <w:color w:val="231F20"/>
                      <w:sz w:val="12"/>
                      <w:szCs w:val="12"/>
                    </w:rPr>
                    <w:t>are</w:t>
                  </w:r>
                  <w:r w:rsidRPr="00142C09">
                    <w:rPr>
                      <w:color w:val="231F20"/>
                      <w:spacing w:val="-19"/>
                      <w:sz w:val="12"/>
                      <w:szCs w:val="12"/>
                    </w:rPr>
                    <w:t xml:space="preserve"> </w:t>
                  </w:r>
                  <w:r w:rsidRPr="00142C09">
                    <w:rPr>
                      <w:color w:val="231F20"/>
                      <w:sz w:val="12"/>
                      <w:szCs w:val="12"/>
                    </w:rPr>
                    <w:t>the</w:t>
                  </w:r>
                  <w:r w:rsidRPr="00142C09">
                    <w:rPr>
                      <w:color w:val="231F20"/>
                      <w:spacing w:val="-20"/>
                      <w:sz w:val="12"/>
                      <w:szCs w:val="12"/>
                    </w:rPr>
                    <w:t xml:space="preserve"> </w:t>
                  </w:r>
                  <w:r w:rsidRPr="00142C09">
                    <w:rPr>
                      <w:color w:val="231F20"/>
                      <w:sz w:val="12"/>
                      <w:szCs w:val="12"/>
                    </w:rPr>
                    <w:t>Ordinary</w:t>
                  </w:r>
                  <w:r w:rsidRPr="00142C09">
                    <w:rPr>
                      <w:color w:val="231F20"/>
                      <w:spacing w:val="-19"/>
                      <w:sz w:val="12"/>
                      <w:szCs w:val="12"/>
                    </w:rPr>
                    <w:t xml:space="preserve"> </w:t>
                  </w:r>
                  <w:r w:rsidRPr="00142C09">
                    <w:rPr>
                      <w:color w:val="231F20"/>
                      <w:sz w:val="12"/>
                      <w:szCs w:val="12"/>
                    </w:rPr>
                    <w:t xml:space="preserve">Shares of </w:t>
                  </w:r>
                  <w:proofErr w:type="gramStart"/>
                  <w:r w:rsidRPr="00142C09">
                    <w:rPr>
                      <w:color w:val="231F20"/>
                      <w:sz w:val="12"/>
                      <w:szCs w:val="12"/>
                    </w:rPr>
                    <w:t>£</w:t>
                  </w:r>
                  <w:r>
                    <w:rPr>
                      <w:color w:val="231F20"/>
                      <w:sz w:val="12"/>
                      <w:szCs w:val="12"/>
                    </w:rPr>
                    <w:t>[</w:t>
                  </w:r>
                  <w:proofErr w:type="gramEnd"/>
                  <w:r>
                    <w:rPr>
                      <w:color w:val="231F20"/>
                      <w:sz w:val="12"/>
                      <w:szCs w:val="12"/>
                    </w:rPr>
                    <w:t xml:space="preserve">●] </w:t>
                  </w:r>
                  <w:r w:rsidRPr="00142C09">
                    <w:rPr>
                      <w:color w:val="231F20"/>
                      <w:sz w:val="12"/>
                      <w:szCs w:val="12"/>
                    </w:rPr>
                    <w:t>each</w:t>
                  </w:r>
                  <w:r w:rsidRPr="00142C09">
                    <w:rPr>
                      <w:rFonts w:ascii="Times New Roman" w:hAnsi="Times New Roman"/>
                      <w:color w:val="231F20"/>
                      <w:sz w:val="12"/>
                      <w:szCs w:val="12"/>
                    </w:rPr>
                    <w:t>.</w:t>
                  </w:r>
                  <w:r w:rsidRPr="00142C09">
                    <w:rPr>
                      <w:color w:val="231F20"/>
                      <w:spacing w:val="-20"/>
                      <w:sz w:val="12"/>
                      <w:szCs w:val="12"/>
                    </w:rPr>
                    <w:t xml:space="preserve"> </w:t>
                  </w:r>
                  <w:r w:rsidRPr="00142C09">
                    <w:rPr>
                      <w:color w:val="231F20"/>
                      <w:spacing w:val="-4"/>
                      <w:sz w:val="12"/>
                      <w:szCs w:val="12"/>
                    </w:rPr>
                    <w:t xml:space="preserve">When </w:t>
                  </w:r>
                  <w:r w:rsidRPr="00142C09">
                    <w:rPr>
                      <w:color w:val="231F20"/>
                      <w:sz w:val="12"/>
                      <w:szCs w:val="12"/>
                    </w:rPr>
                    <w:t xml:space="preserve">admitted to trading the Ordinary Shares will have an ISIN </w:t>
                  </w:r>
                  <w:r w:rsidRPr="00142C09">
                    <w:rPr>
                      <w:color w:val="231F20"/>
                      <w:spacing w:val="-4"/>
                      <w:sz w:val="12"/>
                      <w:szCs w:val="12"/>
                    </w:rPr>
                    <w:t xml:space="preserve">of </w:t>
                  </w:r>
                  <w:r>
                    <w:rPr>
                      <w:sz w:val="12"/>
                      <w:szCs w:val="12"/>
                    </w:rPr>
                    <w:t>GB00BF2MWC40</w:t>
                  </w:r>
                  <w:r w:rsidRPr="003231E4">
                    <w:rPr>
                      <w:color w:val="231F20"/>
                      <w:sz w:val="12"/>
                      <w:szCs w:val="12"/>
                    </w:rPr>
                    <w:t xml:space="preserve"> </w:t>
                  </w:r>
                  <w:r w:rsidRPr="00142C09">
                    <w:rPr>
                      <w:color w:val="231F20"/>
                      <w:sz w:val="12"/>
                      <w:szCs w:val="12"/>
                    </w:rPr>
                    <w:t xml:space="preserve">and will, with effect from Admission, trade under the symbol </w:t>
                  </w:r>
                  <w:r>
                    <w:rPr>
                      <w:color w:val="231F20"/>
                      <w:sz w:val="12"/>
                      <w:szCs w:val="12"/>
                    </w:rPr>
                    <w:t>[</w:t>
                  </w:r>
                  <w:ins w:id="91" w:author="richard beresford" w:date="2023-01-23T21:45:00Z">
                    <w:r>
                      <w:rPr>
                        <w:color w:val="231F20"/>
                        <w:sz w:val="12"/>
                        <w:szCs w:val="12"/>
                      </w:rPr>
                      <w:t>A</w:t>
                    </w:r>
                  </w:ins>
                  <w:ins w:id="92" w:author="richard beresford" w:date="2023-01-23T21:46:00Z">
                    <w:r>
                      <w:rPr>
                        <w:color w:val="231F20"/>
                        <w:sz w:val="12"/>
                        <w:szCs w:val="12"/>
                      </w:rPr>
                      <w:t>MC</w:t>
                    </w:r>
                  </w:ins>
                  <w:del w:id="93" w:author="richard beresford" w:date="2023-01-23T21:45:00Z">
                    <w:r w:rsidDel="007C6C9C">
                      <w:rPr>
                        <w:color w:val="231F20"/>
                        <w:sz w:val="12"/>
                        <w:szCs w:val="12"/>
                      </w:rPr>
                      <w:delText>ROC</w:delText>
                    </w:r>
                  </w:del>
                  <w:r>
                    <w:rPr>
                      <w:color w:val="231F20"/>
                      <w:sz w:val="12"/>
                      <w:szCs w:val="12"/>
                    </w:rPr>
                    <w:t>]</w:t>
                  </w:r>
                  <w:r>
                    <w:rPr>
                      <w:color w:val="231F20"/>
                      <w:sz w:val="12"/>
                      <w:szCs w:val="12"/>
                    </w:rPr>
                    <w:t>.</w:t>
                  </w:r>
                </w:p>
              </w:tc>
            </w:tr>
            <w:tr w:rsidR="00BD000F" w:rsidRPr="00142C09" w14:paraId="4E78C816" w14:textId="77777777" w:rsidTr="004B2DD3">
              <w:trPr>
                <w:trHeight w:val="630"/>
              </w:trPr>
              <w:tc>
                <w:tcPr>
                  <w:tcW w:w="2553" w:type="dxa"/>
                </w:tcPr>
                <w:p w14:paraId="32DC6CE9" w14:textId="77777777" w:rsidR="00BD000F" w:rsidRPr="00142C09" w:rsidRDefault="00000000" w:rsidP="008809B2">
                  <w:pPr>
                    <w:spacing w:before="120" w:after="120"/>
                    <w:ind w:left="108" w:right="156"/>
                    <w:rPr>
                      <w:b/>
                      <w:color w:val="231F20"/>
                      <w:sz w:val="12"/>
                      <w:szCs w:val="12"/>
                    </w:rPr>
                  </w:pPr>
                  <w:r w:rsidRPr="00142C09">
                    <w:rPr>
                      <w:b/>
                      <w:color w:val="231F20"/>
                      <w:sz w:val="12"/>
                      <w:szCs w:val="12"/>
                    </w:rPr>
                    <w:t>Currency, denomination, par value, number of securities issued and term of the securities</w:t>
                  </w:r>
                </w:p>
              </w:tc>
              <w:tc>
                <w:tcPr>
                  <w:tcW w:w="7654" w:type="dxa"/>
                </w:tcPr>
                <w:p w14:paraId="4D4AED27" w14:textId="77777777" w:rsidR="00BD000F" w:rsidRPr="00142C09" w:rsidRDefault="00000000" w:rsidP="008809B2">
                  <w:pPr>
                    <w:spacing w:before="120" w:after="120"/>
                    <w:ind w:left="94" w:right="95" w:firstLine="2"/>
                    <w:jc w:val="both"/>
                    <w:rPr>
                      <w:color w:val="231F20"/>
                      <w:sz w:val="12"/>
                      <w:szCs w:val="12"/>
                    </w:rPr>
                  </w:pPr>
                  <w:r w:rsidRPr="00142C09">
                    <w:rPr>
                      <w:color w:val="231F20"/>
                      <w:sz w:val="12"/>
                      <w:szCs w:val="12"/>
                    </w:rPr>
                    <w:t xml:space="preserve">The nominal value of the Ordinary Shares is </w:t>
                  </w:r>
                  <w:proofErr w:type="gramStart"/>
                  <w:r w:rsidRPr="00142C09">
                    <w:rPr>
                      <w:color w:val="231F20"/>
                      <w:sz w:val="12"/>
                      <w:szCs w:val="12"/>
                    </w:rPr>
                    <w:t>£</w:t>
                  </w:r>
                  <w:r>
                    <w:rPr>
                      <w:color w:val="231F20"/>
                      <w:sz w:val="12"/>
                      <w:szCs w:val="12"/>
                    </w:rPr>
                    <w:t>[</w:t>
                  </w:r>
                  <w:proofErr w:type="gramEnd"/>
                  <w:ins w:id="94" w:author="richard beresford" w:date="2023-01-23T21:46:00Z">
                    <w:r>
                      <w:rPr>
                        <w:color w:val="231F20"/>
                        <w:sz w:val="12"/>
                        <w:szCs w:val="12"/>
                      </w:rPr>
                      <w:t>0.05</w:t>
                    </w:r>
                  </w:ins>
                  <w:del w:id="95" w:author="richard beresford" w:date="2023-01-23T21:46:00Z">
                    <w:r w:rsidDel="007C6C9C">
                      <w:rPr>
                        <w:color w:val="231F20"/>
                        <w:sz w:val="12"/>
                        <w:szCs w:val="12"/>
                      </w:rPr>
                      <w:delText>●</w:delText>
                    </w:r>
                  </w:del>
                  <w:r>
                    <w:rPr>
                      <w:color w:val="231F20"/>
                      <w:sz w:val="12"/>
                      <w:szCs w:val="12"/>
                    </w:rPr>
                    <w:t>]</w:t>
                  </w:r>
                  <w:r w:rsidRPr="00142C09">
                    <w:rPr>
                      <w:color w:val="231F20"/>
                      <w:sz w:val="12"/>
                      <w:szCs w:val="12"/>
                    </w:rPr>
                    <w:t xml:space="preserve"> and is denominated in pounds sterling. On Admission, the Company will have in issue </w:t>
                  </w:r>
                  <w:r>
                    <w:rPr>
                      <w:color w:val="231F20"/>
                      <w:sz w:val="12"/>
                      <w:szCs w:val="12"/>
                    </w:rPr>
                    <w:t>[●]</w:t>
                  </w:r>
                  <w:r w:rsidRPr="00142C09">
                    <w:rPr>
                      <w:color w:val="231F20"/>
                      <w:sz w:val="12"/>
                      <w:szCs w:val="12"/>
                    </w:rPr>
                    <w:t xml:space="preserve"> Ordinary Shares. The Ordinary Shares are perpetual and have no term. </w:t>
                  </w:r>
                </w:p>
              </w:tc>
            </w:tr>
            <w:tr w:rsidR="00563D2E" w:rsidRPr="00142C09" w14:paraId="2DBC7E1D" w14:textId="77777777" w:rsidTr="004B2DD3">
              <w:trPr>
                <w:trHeight w:val="132"/>
              </w:trPr>
              <w:tc>
                <w:tcPr>
                  <w:tcW w:w="10207" w:type="dxa"/>
                  <w:gridSpan w:val="2"/>
                </w:tcPr>
                <w:p w14:paraId="0AA0C272" w14:textId="77777777" w:rsidR="003A39B4" w:rsidRDefault="00000000" w:rsidP="003A39B4">
                  <w:pPr>
                    <w:spacing w:before="120" w:after="120"/>
                    <w:ind w:left="108" w:right="156"/>
                    <w:rPr>
                      <w:b/>
                      <w:color w:val="231F20"/>
                      <w:sz w:val="12"/>
                      <w:szCs w:val="12"/>
                    </w:rPr>
                  </w:pPr>
                  <w:r w:rsidRPr="00142C09">
                    <w:rPr>
                      <w:b/>
                      <w:color w:val="231F20"/>
                      <w:sz w:val="12"/>
                      <w:szCs w:val="12"/>
                    </w:rPr>
                    <w:t>Rights attached to the securities</w:t>
                  </w:r>
                </w:p>
                <w:p w14:paraId="545049B5" w14:textId="77777777" w:rsidR="00563D2E" w:rsidRPr="00142C09" w:rsidRDefault="00000000" w:rsidP="003A39B4">
                  <w:pPr>
                    <w:spacing w:after="120"/>
                    <w:ind w:left="108" w:right="156"/>
                    <w:rPr>
                      <w:color w:val="231F20"/>
                      <w:sz w:val="12"/>
                      <w:szCs w:val="12"/>
                    </w:rPr>
                  </w:pPr>
                  <w:r w:rsidRPr="00142C09">
                    <w:rPr>
                      <w:color w:val="231F20"/>
                      <w:sz w:val="12"/>
                      <w:szCs w:val="12"/>
                    </w:rPr>
                    <w:t xml:space="preserve">The Ordinary Shares are not redeemable and rank </w:t>
                  </w:r>
                  <w:proofErr w:type="spellStart"/>
                  <w:r w:rsidRPr="00142C09">
                    <w:rPr>
                      <w:color w:val="231F20"/>
                      <w:sz w:val="12"/>
                      <w:szCs w:val="12"/>
                    </w:rPr>
                    <w:t>pari</w:t>
                  </w:r>
                  <w:proofErr w:type="spellEnd"/>
                  <w:r w:rsidRPr="00142C09">
                    <w:rPr>
                      <w:color w:val="231F20"/>
                      <w:sz w:val="12"/>
                      <w:szCs w:val="12"/>
                    </w:rPr>
                    <w:t xml:space="preserve"> passu in all respects with the other Ordinary Shares in issue and rank in full for all dividends and other distributions thereafter declared, made or paid on the share capital of the Company and on a ret</w:t>
                  </w:r>
                  <w:r w:rsidRPr="00142C09">
                    <w:rPr>
                      <w:color w:val="231F20"/>
                      <w:sz w:val="12"/>
                      <w:szCs w:val="12"/>
                    </w:rPr>
                    <w:t xml:space="preserve">urn of capital on winding up. </w:t>
                  </w:r>
                </w:p>
                <w:p w14:paraId="27288ABC" w14:textId="77777777" w:rsidR="00563D2E" w:rsidRPr="00142C09" w:rsidRDefault="00000000" w:rsidP="008809B2">
                  <w:pPr>
                    <w:spacing w:after="120"/>
                    <w:ind w:left="94" w:right="94" w:firstLine="2"/>
                    <w:jc w:val="both"/>
                    <w:rPr>
                      <w:color w:val="231F20"/>
                      <w:sz w:val="12"/>
                      <w:szCs w:val="12"/>
                    </w:rPr>
                  </w:pPr>
                  <w:r w:rsidRPr="00142C09">
                    <w:rPr>
                      <w:color w:val="231F20"/>
                      <w:sz w:val="12"/>
                      <w:szCs w:val="12"/>
                    </w:rPr>
                    <w:t>Every Shareholder present in person, by proxy or by a duly authorised corporate representative at a general meeting of the Company shall have one vote on a show of hands and, on a poll, every Shareholder present in person, by</w:t>
                  </w:r>
                  <w:r w:rsidRPr="00142C09">
                    <w:rPr>
                      <w:color w:val="231F20"/>
                      <w:sz w:val="12"/>
                      <w:szCs w:val="12"/>
                    </w:rPr>
                    <w:t xml:space="preserve"> proxy, or by a duly authorised corporate representative, shall have one vote for every Ordinary Share of which he is the holder. </w:t>
                  </w:r>
                </w:p>
                <w:p w14:paraId="595F09F0" w14:textId="77777777" w:rsidR="00563D2E" w:rsidRPr="00142C09" w:rsidRDefault="00000000" w:rsidP="008809B2">
                  <w:pPr>
                    <w:spacing w:after="120"/>
                    <w:ind w:left="94" w:right="94" w:firstLine="2"/>
                    <w:jc w:val="both"/>
                    <w:rPr>
                      <w:color w:val="231F20"/>
                      <w:sz w:val="12"/>
                      <w:szCs w:val="12"/>
                    </w:rPr>
                  </w:pPr>
                  <w:r w:rsidRPr="00142C09">
                    <w:rPr>
                      <w:color w:val="231F20"/>
                      <w:sz w:val="12"/>
                      <w:szCs w:val="12"/>
                    </w:rPr>
                    <w:t>The Company must hold an annual general meeting each year in addition to any other general meetings held in the year. The Dir</w:t>
                  </w:r>
                  <w:r w:rsidRPr="00142C09">
                    <w:rPr>
                      <w:color w:val="231F20"/>
                      <w:sz w:val="12"/>
                      <w:szCs w:val="12"/>
                    </w:rPr>
                    <w:t>ectors can call a general meeting at any time. All members who are entitled to receive notice under the Articles of Incorporation (“</w:t>
                  </w:r>
                  <w:r w:rsidRPr="00142C09">
                    <w:rPr>
                      <w:b/>
                      <w:bCs/>
                      <w:color w:val="231F20"/>
                      <w:sz w:val="12"/>
                      <w:szCs w:val="12"/>
                    </w:rPr>
                    <w:t>Articles</w:t>
                  </w:r>
                  <w:r w:rsidRPr="00142C09">
                    <w:rPr>
                      <w:color w:val="231F20"/>
                      <w:sz w:val="12"/>
                      <w:szCs w:val="12"/>
                    </w:rPr>
                    <w:t>”) must be given notice.</w:t>
                  </w:r>
                </w:p>
                <w:p w14:paraId="2E0D2C82" w14:textId="77777777" w:rsidR="00563D2E" w:rsidRPr="00142C09" w:rsidRDefault="00000000" w:rsidP="008809B2">
                  <w:pPr>
                    <w:spacing w:after="120"/>
                    <w:ind w:left="94" w:right="94" w:firstLine="2"/>
                    <w:jc w:val="both"/>
                    <w:rPr>
                      <w:color w:val="231F20"/>
                      <w:sz w:val="12"/>
                      <w:szCs w:val="12"/>
                    </w:rPr>
                  </w:pPr>
                  <w:r w:rsidRPr="00142C09">
                    <w:rPr>
                      <w:color w:val="231F20"/>
                      <w:sz w:val="12"/>
                      <w:szCs w:val="12"/>
                    </w:rPr>
                    <w:t xml:space="preserve">Subject to the </w:t>
                  </w:r>
                  <w:r>
                    <w:rPr>
                      <w:color w:val="231F20"/>
                      <w:sz w:val="12"/>
                      <w:szCs w:val="12"/>
                    </w:rPr>
                    <w:t>Companies Act 2006</w:t>
                  </w:r>
                  <w:r w:rsidRPr="00142C09">
                    <w:rPr>
                      <w:color w:val="231F20"/>
                      <w:sz w:val="12"/>
                      <w:szCs w:val="12"/>
                    </w:rPr>
                    <w:t xml:space="preserve"> (“</w:t>
                  </w:r>
                  <w:r w:rsidRPr="00142C09">
                    <w:rPr>
                      <w:b/>
                      <w:bCs/>
                      <w:color w:val="231F20"/>
                      <w:sz w:val="12"/>
                      <w:szCs w:val="12"/>
                    </w:rPr>
                    <w:t xml:space="preserve">Companies </w:t>
                  </w:r>
                  <w:r>
                    <w:rPr>
                      <w:b/>
                      <w:bCs/>
                      <w:color w:val="231F20"/>
                      <w:sz w:val="12"/>
                      <w:szCs w:val="12"/>
                    </w:rPr>
                    <w:t>Act</w:t>
                  </w:r>
                  <w:r w:rsidRPr="00142C09">
                    <w:rPr>
                      <w:color w:val="231F20"/>
                      <w:sz w:val="12"/>
                      <w:szCs w:val="12"/>
                    </w:rPr>
                    <w:t xml:space="preserve">”), the Company may, by ordinary resolution, declare dividends to be paid to members of the Company according to their rights and interests in the profits of the Company available for distribution, but no dividend shall be declared </w:t>
                  </w:r>
                  <w:proofErr w:type="gramStart"/>
                  <w:r w:rsidRPr="00142C09">
                    <w:rPr>
                      <w:color w:val="231F20"/>
                      <w:sz w:val="12"/>
                      <w:szCs w:val="12"/>
                    </w:rPr>
                    <w:t>in excess of</w:t>
                  </w:r>
                  <w:proofErr w:type="gramEnd"/>
                  <w:r w:rsidRPr="00142C09">
                    <w:rPr>
                      <w:color w:val="231F20"/>
                      <w:sz w:val="12"/>
                      <w:szCs w:val="12"/>
                    </w:rPr>
                    <w:t xml:space="preserve"> the amount </w:t>
                  </w:r>
                  <w:r w:rsidRPr="00142C09">
                    <w:rPr>
                      <w:color w:val="231F20"/>
                      <w:sz w:val="12"/>
                      <w:szCs w:val="12"/>
                    </w:rPr>
                    <w:t xml:space="preserve">recommended by the Board. </w:t>
                  </w:r>
                </w:p>
                <w:p w14:paraId="4A71356B" w14:textId="77777777" w:rsidR="00563D2E" w:rsidRPr="00142C09" w:rsidRDefault="00000000" w:rsidP="008809B2">
                  <w:pPr>
                    <w:spacing w:after="120"/>
                    <w:ind w:left="94" w:right="94" w:firstLine="2"/>
                    <w:jc w:val="both"/>
                    <w:rPr>
                      <w:color w:val="231F20"/>
                      <w:sz w:val="12"/>
                      <w:szCs w:val="12"/>
                    </w:rPr>
                  </w:pPr>
                  <w:r w:rsidRPr="00142C09">
                    <w:rPr>
                      <w:color w:val="231F20"/>
                      <w:sz w:val="12"/>
                      <w:szCs w:val="12"/>
                    </w:rPr>
                    <w:t xml:space="preserve">On a voluntary winding-up of the Company, the liquidator may, with the sanction of a special resolution of the Company and subject to the Companies </w:t>
                  </w:r>
                  <w:r>
                    <w:rPr>
                      <w:color w:val="231F20"/>
                      <w:sz w:val="12"/>
                      <w:szCs w:val="12"/>
                    </w:rPr>
                    <w:t>Act</w:t>
                  </w:r>
                  <w:r w:rsidRPr="00142C09">
                    <w:rPr>
                      <w:color w:val="231F20"/>
                      <w:sz w:val="12"/>
                      <w:szCs w:val="12"/>
                    </w:rPr>
                    <w:t xml:space="preserve">, </w:t>
                  </w:r>
                  <w:r w:rsidRPr="00142C09">
                    <w:rPr>
                      <w:sz w:val="12"/>
                      <w:szCs w:val="12"/>
                    </w:rPr>
                    <w:t xml:space="preserve">having realised the Company’s assets and </w:t>
                  </w:r>
                  <w:r w:rsidRPr="00142C09">
                    <w:rPr>
                      <w:sz w:val="12"/>
                      <w:szCs w:val="12"/>
                    </w:rPr>
                    <w:lastRenderedPageBreak/>
                    <w:t>discharged the Company’s liabilitie</w:t>
                  </w:r>
                  <w:r w:rsidRPr="00142C09">
                    <w:rPr>
                      <w:sz w:val="12"/>
                      <w:szCs w:val="12"/>
                    </w:rPr>
                    <w:t xml:space="preserve">s, divide amongst the Shareholders </w:t>
                  </w:r>
                  <w:r w:rsidRPr="00142C09">
                    <w:rPr>
                      <w:i/>
                      <w:sz w:val="12"/>
                      <w:szCs w:val="12"/>
                    </w:rPr>
                    <w:t>in specie</w:t>
                  </w:r>
                  <w:r w:rsidRPr="00142C09">
                    <w:rPr>
                      <w:sz w:val="12"/>
                      <w:szCs w:val="12"/>
                    </w:rPr>
                    <w:t xml:space="preserve"> the whole or any part of the assets of the Company, or vest the whole or any part of the assets in trustees upon such trusts for the benefit of the member(s) as the liquidator shall determine</w:t>
                  </w:r>
                  <w:r w:rsidRPr="00142C09">
                    <w:rPr>
                      <w:color w:val="231F20"/>
                      <w:sz w:val="12"/>
                      <w:szCs w:val="12"/>
                    </w:rPr>
                    <w:t xml:space="preserve">. </w:t>
                  </w:r>
                </w:p>
                <w:p w14:paraId="741B1A91" w14:textId="77777777" w:rsidR="00563D2E" w:rsidRPr="00142C09" w:rsidRDefault="00000000" w:rsidP="008809B2">
                  <w:pPr>
                    <w:spacing w:after="120"/>
                    <w:ind w:left="94" w:right="94" w:firstLine="2"/>
                    <w:jc w:val="both"/>
                    <w:rPr>
                      <w:sz w:val="12"/>
                      <w:szCs w:val="12"/>
                    </w:rPr>
                  </w:pPr>
                  <w:r w:rsidRPr="00142C09">
                    <w:rPr>
                      <w:noProof/>
                      <w:sz w:val="12"/>
                      <w:szCs w:val="12"/>
                    </w:rPr>
                    <mc:AlternateContent>
                      <mc:Choice Requires="wps">
                        <w:drawing>
                          <wp:anchor distT="0" distB="0" distL="114300" distR="114300" simplePos="0" relativeHeight="252089344" behindDoc="0" locked="0" layoutInCell="1" allowOverlap="1" wp14:anchorId="316BF77E" wp14:editId="16027AE3">
                            <wp:simplePos x="0" y="0"/>
                            <wp:positionH relativeFrom="rightMargin">
                              <wp:posOffset>6985</wp:posOffset>
                            </wp:positionH>
                            <wp:positionV relativeFrom="paragraph">
                              <wp:posOffset>1076325</wp:posOffset>
                            </wp:positionV>
                            <wp:extent cx="847725" cy="427511"/>
                            <wp:effectExtent l="0" t="0" r="9525" b="0"/>
                            <wp:wrapNone/>
                            <wp:docPr id="7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27511"/>
                                    </a:xfrm>
                                    <a:prstGeom prst="rect">
                                      <a:avLst/>
                                    </a:prstGeom>
                                    <a:solidFill>
                                      <a:srgbClr val="FFFFFF"/>
                                    </a:solidFill>
                                    <a:ln w="9525">
                                      <a:noFill/>
                                      <a:miter lim="800000"/>
                                      <a:headEnd/>
                                      <a:tailEnd/>
                                    </a:ln>
                                  </wps:spPr>
                                  <wps:txbx>
                                    <w:txbxContent>
                                      <w:p w14:paraId="79E107B1" w14:textId="77777777" w:rsidR="00563D2E" w:rsidRDefault="00000000" w:rsidP="00BD000F">
                                        <w:pPr>
                                          <w:rPr>
                                            <w:sz w:val="14"/>
                                            <w:szCs w:val="14"/>
                                          </w:rPr>
                                        </w:pPr>
                                      </w:p>
                                      <w:p w14:paraId="48F10F54" w14:textId="77777777" w:rsidR="00563D2E" w:rsidRPr="000E7B73" w:rsidRDefault="00000000" w:rsidP="00BD000F">
                                        <w:pPr>
                                          <w:rPr>
                                            <w:color w:val="C0504D" w:themeColor="accent2"/>
                                            <w:sz w:val="14"/>
                                            <w:szCs w:val="14"/>
                                          </w:rPr>
                                        </w:pPr>
                                        <w:r w:rsidRPr="000E7B73">
                                          <w:rPr>
                                            <w:color w:val="C0504D" w:themeColor="accent2"/>
                                            <w:sz w:val="14"/>
                                            <w:szCs w:val="14"/>
                                          </w:rPr>
                                          <w:t>Ax 11 (</w:t>
                                        </w:r>
                                        <w:r>
                                          <w:rPr>
                                            <w:color w:val="C0504D" w:themeColor="accent2"/>
                                            <w:sz w:val="14"/>
                                            <w:szCs w:val="14"/>
                                          </w:rPr>
                                          <w:t>4.8)</w:t>
                                        </w:r>
                                      </w:p>
                                      <w:p w14:paraId="62E5F76F" w14:textId="77777777" w:rsidR="00563D2E" w:rsidRPr="00485186" w:rsidRDefault="00000000" w:rsidP="00BD000F">
                                        <w:pPr>
                                          <w:rPr>
                                            <w:color w:val="00B050"/>
                                            <w:sz w:val="14"/>
                                            <w:szCs w:val="14"/>
                                          </w:rPr>
                                        </w:pPr>
                                      </w:p>
                                      <w:p w14:paraId="2B524913" w14:textId="77777777" w:rsidR="00563D2E" w:rsidRDefault="00000000" w:rsidP="00BD000F">
                                        <w:pPr>
                                          <w:rPr>
                                            <w:sz w:val="14"/>
                                            <w:szCs w:val="14"/>
                                          </w:rPr>
                                        </w:pPr>
                                      </w:p>
                                      <w:p w14:paraId="0ECA1906" w14:textId="77777777" w:rsidR="00563D2E" w:rsidRDefault="00000000" w:rsidP="00BD000F">
                                        <w:pPr>
                                          <w:rPr>
                                            <w:sz w:val="14"/>
                                            <w:szCs w:val="14"/>
                                          </w:rPr>
                                        </w:pPr>
                                      </w:p>
                                      <w:p w14:paraId="7A2EBAB7" w14:textId="77777777" w:rsidR="00563D2E" w:rsidRDefault="00000000" w:rsidP="00BD000F">
                                        <w:pPr>
                                          <w:rPr>
                                            <w:sz w:val="14"/>
                                            <w:szCs w:val="14"/>
                                          </w:rPr>
                                        </w:pPr>
                                      </w:p>
                                      <w:p w14:paraId="6DBDFFE1" w14:textId="77777777" w:rsidR="00563D2E" w:rsidRDefault="00000000" w:rsidP="00BD000F">
                                        <w:pPr>
                                          <w:rPr>
                                            <w:sz w:val="14"/>
                                            <w:szCs w:val="14"/>
                                          </w:rPr>
                                        </w:pPr>
                                      </w:p>
                                      <w:p w14:paraId="2D0E4F41" w14:textId="77777777" w:rsidR="00563D2E" w:rsidRDefault="00000000" w:rsidP="00BD000F">
                                        <w:pPr>
                                          <w:rPr>
                                            <w:sz w:val="14"/>
                                            <w:szCs w:val="14"/>
                                          </w:rPr>
                                        </w:pPr>
                                      </w:p>
                                      <w:p w14:paraId="1903357A" w14:textId="77777777" w:rsidR="00563D2E" w:rsidRDefault="00000000" w:rsidP="00BD000F">
                                        <w:pPr>
                                          <w:rPr>
                                            <w:sz w:val="14"/>
                                            <w:szCs w:val="14"/>
                                          </w:rPr>
                                        </w:pPr>
                                      </w:p>
                                      <w:p w14:paraId="2B273A06" w14:textId="77777777" w:rsidR="00563D2E" w:rsidRDefault="00000000" w:rsidP="00BD000F">
                                        <w:pPr>
                                          <w:rPr>
                                            <w:sz w:val="14"/>
                                            <w:szCs w:val="14"/>
                                          </w:rPr>
                                        </w:pPr>
                                      </w:p>
                                      <w:p w14:paraId="1AE9D492" w14:textId="77777777" w:rsidR="00563D2E" w:rsidRDefault="00000000" w:rsidP="00BD000F">
                                        <w:pPr>
                                          <w:rPr>
                                            <w:sz w:val="14"/>
                                            <w:szCs w:val="14"/>
                                          </w:rPr>
                                        </w:pPr>
                                      </w:p>
                                      <w:p w14:paraId="178C9718" w14:textId="77777777" w:rsidR="00563D2E" w:rsidRDefault="00000000" w:rsidP="00BD000F">
                                        <w:pPr>
                                          <w:rPr>
                                            <w:sz w:val="14"/>
                                            <w:szCs w:val="14"/>
                                          </w:rPr>
                                        </w:pPr>
                                      </w:p>
                                      <w:p w14:paraId="078D3416" w14:textId="77777777" w:rsidR="00563D2E" w:rsidRDefault="00000000" w:rsidP="00BD000F">
                                        <w:pPr>
                                          <w:rPr>
                                            <w:sz w:val="14"/>
                                            <w:szCs w:val="14"/>
                                          </w:rPr>
                                        </w:pPr>
                                      </w:p>
                                      <w:p w14:paraId="4F13E497" w14:textId="77777777" w:rsidR="00563D2E" w:rsidRDefault="00000000" w:rsidP="00BD000F">
                                        <w:pPr>
                                          <w:rPr>
                                            <w:sz w:val="14"/>
                                            <w:szCs w:val="14"/>
                                          </w:rPr>
                                        </w:pPr>
                                      </w:p>
                                      <w:p w14:paraId="49356253" w14:textId="77777777" w:rsidR="00563D2E" w:rsidRDefault="00000000" w:rsidP="00BD000F">
                                        <w:pPr>
                                          <w:rPr>
                                            <w:sz w:val="14"/>
                                            <w:szCs w:val="14"/>
                                          </w:rPr>
                                        </w:pPr>
                                      </w:p>
                                      <w:p w14:paraId="2009F274" w14:textId="77777777" w:rsidR="00563D2E" w:rsidRPr="008B02A8" w:rsidRDefault="00000000" w:rsidP="00BD000F">
                                        <w:pPr>
                                          <w:rPr>
                                            <w:sz w:val="14"/>
                                            <w:szCs w:val="14"/>
                                          </w:rPr>
                                        </w:pPr>
                                      </w:p>
                                      <w:p w14:paraId="38A71FFC" w14:textId="77777777" w:rsidR="00563D2E" w:rsidRPr="008B02A8" w:rsidRDefault="00000000" w:rsidP="00BD000F">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BF77E" id="_x0000_s1032" type="#_x0000_t202" style="position:absolute;left:0;text-align:left;margin-left:.55pt;margin-top:84.75pt;width:66.75pt;height:33.65pt;z-index:2520893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" stroked="f">
                            <v:textbox>
                              <w:txbxContent>
                                <w:p w14:paraId="79E107B1" w14:textId="77777777" w:rsidR="00563D2E" w:rsidRDefault="00000000" w:rsidP="00BD000F">
                                  <w:pPr>
                                    <w:rPr>
                                      <w:sz w:val="14"/>
                                      <w:szCs w:val="14"/>
                                    </w:rPr>
                                  </w:pPr>
                                </w:p>
                                <w:p w14:paraId="48F10F54" w14:textId="77777777" w:rsidR="00563D2E" w:rsidRPr="000E7B73" w:rsidRDefault="00000000" w:rsidP="00BD000F">
                                  <w:pPr>
                                    <w:rPr>
                                      <w:color w:val="C0504D" w:themeColor="accent2"/>
                                      <w:sz w:val="14"/>
                                      <w:szCs w:val="14"/>
                                    </w:rPr>
                                  </w:pPr>
                                  <w:r w:rsidRPr="000E7B73">
                                    <w:rPr>
                                      <w:color w:val="C0504D" w:themeColor="accent2"/>
                                      <w:sz w:val="14"/>
                                      <w:szCs w:val="14"/>
                                    </w:rPr>
                                    <w:t>Ax 11 (</w:t>
                                  </w:r>
                                  <w:r>
                                    <w:rPr>
                                      <w:color w:val="C0504D" w:themeColor="accent2"/>
                                      <w:sz w:val="14"/>
                                      <w:szCs w:val="14"/>
                                    </w:rPr>
                                    <w:t>4.8)</w:t>
                                  </w:r>
                                </w:p>
                                <w:p w14:paraId="62E5F76F" w14:textId="77777777" w:rsidR="00563D2E" w:rsidRPr="00485186" w:rsidRDefault="00000000" w:rsidP="00BD000F">
                                  <w:pPr>
                                    <w:rPr>
                                      <w:color w:val="00B050"/>
                                      <w:sz w:val="14"/>
                                      <w:szCs w:val="14"/>
                                    </w:rPr>
                                  </w:pPr>
                                </w:p>
                                <w:p w14:paraId="2B524913" w14:textId="77777777" w:rsidR="00563D2E" w:rsidRDefault="00000000" w:rsidP="00BD000F">
                                  <w:pPr>
                                    <w:rPr>
                                      <w:sz w:val="14"/>
                                      <w:szCs w:val="14"/>
                                    </w:rPr>
                                  </w:pPr>
                                </w:p>
                                <w:p w14:paraId="0ECA1906" w14:textId="77777777" w:rsidR="00563D2E" w:rsidRDefault="00000000" w:rsidP="00BD000F">
                                  <w:pPr>
                                    <w:rPr>
                                      <w:sz w:val="14"/>
                                      <w:szCs w:val="14"/>
                                    </w:rPr>
                                  </w:pPr>
                                </w:p>
                                <w:p w14:paraId="7A2EBAB7" w14:textId="77777777" w:rsidR="00563D2E" w:rsidRDefault="00000000" w:rsidP="00BD000F">
                                  <w:pPr>
                                    <w:rPr>
                                      <w:sz w:val="14"/>
                                      <w:szCs w:val="14"/>
                                    </w:rPr>
                                  </w:pPr>
                                </w:p>
                                <w:p w14:paraId="6DBDFFE1" w14:textId="77777777" w:rsidR="00563D2E" w:rsidRDefault="00000000" w:rsidP="00BD000F">
                                  <w:pPr>
                                    <w:rPr>
                                      <w:sz w:val="14"/>
                                      <w:szCs w:val="14"/>
                                    </w:rPr>
                                  </w:pPr>
                                </w:p>
                                <w:p w14:paraId="2D0E4F41" w14:textId="77777777" w:rsidR="00563D2E" w:rsidRDefault="00000000" w:rsidP="00BD000F">
                                  <w:pPr>
                                    <w:rPr>
                                      <w:sz w:val="14"/>
                                      <w:szCs w:val="14"/>
                                    </w:rPr>
                                  </w:pPr>
                                </w:p>
                                <w:p w14:paraId="1903357A" w14:textId="77777777" w:rsidR="00563D2E" w:rsidRDefault="00000000" w:rsidP="00BD000F">
                                  <w:pPr>
                                    <w:rPr>
                                      <w:sz w:val="14"/>
                                      <w:szCs w:val="14"/>
                                    </w:rPr>
                                  </w:pPr>
                                </w:p>
                                <w:p w14:paraId="2B273A06" w14:textId="77777777" w:rsidR="00563D2E" w:rsidRDefault="00000000" w:rsidP="00BD000F">
                                  <w:pPr>
                                    <w:rPr>
                                      <w:sz w:val="14"/>
                                      <w:szCs w:val="14"/>
                                    </w:rPr>
                                  </w:pPr>
                                </w:p>
                                <w:p w14:paraId="1AE9D492" w14:textId="77777777" w:rsidR="00563D2E" w:rsidRDefault="00000000" w:rsidP="00BD000F">
                                  <w:pPr>
                                    <w:rPr>
                                      <w:sz w:val="14"/>
                                      <w:szCs w:val="14"/>
                                    </w:rPr>
                                  </w:pPr>
                                </w:p>
                                <w:p w14:paraId="178C9718" w14:textId="77777777" w:rsidR="00563D2E" w:rsidRDefault="00000000" w:rsidP="00BD000F">
                                  <w:pPr>
                                    <w:rPr>
                                      <w:sz w:val="14"/>
                                      <w:szCs w:val="14"/>
                                    </w:rPr>
                                  </w:pPr>
                                </w:p>
                                <w:p w14:paraId="078D3416" w14:textId="77777777" w:rsidR="00563D2E" w:rsidRDefault="00000000" w:rsidP="00BD000F">
                                  <w:pPr>
                                    <w:rPr>
                                      <w:sz w:val="14"/>
                                      <w:szCs w:val="14"/>
                                    </w:rPr>
                                  </w:pPr>
                                </w:p>
                                <w:p w14:paraId="4F13E497" w14:textId="77777777" w:rsidR="00563D2E" w:rsidRDefault="00000000" w:rsidP="00BD000F">
                                  <w:pPr>
                                    <w:rPr>
                                      <w:sz w:val="14"/>
                                      <w:szCs w:val="14"/>
                                    </w:rPr>
                                  </w:pPr>
                                </w:p>
                                <w:p w14:paraId="49356253" w14:textId="77777777" w:rsidR="00563D2E" w:rsidRDefault="00000000" w:rsidP="00BD000F">
                                  <w:pPr>
                                    <w:rPr>
                                      <w:sz w:val="14"/>
                                      <w:szCs w:val="14"/>
                                    </w:rPr>
                                  </w:pPr>
                                </w:p>
                                <w:p w14:paraId="2009F274" w14:textId="77777777" w:rsidR="00563D2E" w:rsidRPr="008B02A8" w:rsidRDefault="00000000" w:rsidP="00BD000F">
                                  <w:pPr>
                                    <w:rPr>
                                      <w:sz w:val="14"/>
                                      <w:szCs w:val="14"/>
                                    </w:rPr>
                                  </w:pPr>
                                </w:p>
                                <w:p w14:paraId="38A71FFC" w14:textId="77777777" w:rsidR="00563D2E" w:rsidRPr="008B02A8" w:rsidRDefault="00000000" w:rsidP="00BD000F">
                                  <w:pPr>
                                    <w:rPr>
                                      <w:sz w:val="14"/>
                                      <w:szCs w:val="14"/>
                                    </w:rPr>
                                  </w:pPr>
                                </w:p>
                              </w:txbxContent>
                            </v:textbox>
                            <w10:wrap anchorx="margin"/>
                          </v:shape>
                        </w:pict>
                      </mc:Fallback>
                    </mc:AlternateContent>
                  </w:r>
                  <w:r w:rsidRPr="00142C09">
                    <w:rPr>
                      <w:sz w:val="12"/>
                      <w:szCs w:val="12"/>
                    </w:rPr>
                    <w:t xml:space="preserve">There are no rights of pre-emption in respect of transfers of issued Ordinary Shares. </w:t>
                  </w:r>
                  <w:r>
                    <w:rPr>
                      <w:sz w:val="12"/>
                      <w:szCs w:val="12"/>
                    </w:rPr>
                    <w:t xml:space="preserve">Shares may be held and transferred in dematerialised form in the CREST system. </w:t>
                  </w:r>
                  <w:proofErr w:type="gramStart"/>
                  <w:r w:rsidRPr="00142C09">
                    <w:rPr>
                      <w:sz w:val="12"/>
                      <w:szCs w:val="12"/>
                    </w:rPr>
                    <w:t>In order to</w:t>
                  </w:r>
                  <w:proofErr w:type="gramEnd"/>
                  <w:r w:rsidRPr="00142C09">
                    <w:rPr>
                      <w:sz w:val="12"/>
                      <w:szCs w:val="12"/>
                    </w:rPr>
                    <w:t xml:space="preserve"> transfer </w:t>
                  </w:r>
                  <w:r>
                    <w:rPr>
                      <w:sz w:val="12"/>
                      <w:szCs w:val="12"/>
                    </w:rPr>
                    <w:t xml:space="preserve">certificated </w:t>
                  </w:r>
                  <w:r w:rsidRPr="00142C09">
                    <w:rPr>
                      <w:sz w:val="12"/>
                      <w:szCs w:val="12"/>
                    </w:rPr>
                    <w:t xml:space="preserve">Ordinary Shares, the instrument of transfer of any such shares must be in any usual or common form or in such other form as may be approved by </w:t>
                  </w:r>
                  <w:r w:rsidRPr="00142C09">
                    <w:rPr>
                      <w:sz w:val="12"/>
                      <w:szCs w:val="12"/>
                    </w:rPr>
                    <w:t>the Directors and must be executed by or on behalf of the transferor and, if the shares are not fully paid, by or on behalf of the transferee.  The Articles contain no restrictions on the free transferability of fully paid shares, provided that the transfe</w:t>
                  </w:r>
                  <w:r w:rsidRPr="00142C09">
                    <w:rPr>
                      <w:sz w:val="12"/>
                      <w:szCs w:val="12"/>
                    </w:rPr>
                    <w:t xml:space="preserve">r is in respect of only one class of share and is accompanied by the share certificate and any other evidence of title required by the Directors and that the provisions in the Articles relating to the deposit of instruments for transfer have been complied </w:t>
                  </w:r>
                  <w:r w:rsidRPr="00142C09">
                    <w:rPr>
                      <w:sz w:val="12"/>
                      <w:szCs w:val="12"/>
                    </w:rPr>
                    <w:t>with;</w:t>
                  </w:r>
                </w:p>
                <w:p w14:paraId="4ED71E91" w14:textId="77777777" w:rsidR="00563D2E" w:rsidRPr="00142C09" w:rsidRDefault="00000000" w:rsidP="007106CF">
                  <w:pPr>
                    <w:spacing w:after="120"/>
                    <w:ind w:left="94" w:right="94" w:firstLine="2"/>
                    <w:jc w:val="both"/>
                    <w:rPr>
                      <w:color w:val="231F20"/>
                      <w:sz w:val="12"/>
                      <w:szCs w:val="12"/>
                    </w:rPr>
                  </w:pPr>
                  <w:r w:rsidRPr="00142C09">
                    <w:rPr>
                      <w:sz w:val="12"/>
                      <w:szCs w:val="12"/>
                    </w:rPr>
                    <w:t>There are statutory rights of pre-emption in respect of the allotment of new shares in the Company.</w:t>
                  </w:r>
                  <w:r>
                    <w:rPr>
                      <w:sz w:val="12"/>
                      <w:szCs w:val="12"/>
                    </w:rPr>
                    <w:t xml:space="preserve"> </w:t>
                  </w:r>
                  <w:r w:rsidRPr="00142C09">
                    <w:rPr>
                      <w:sz w:val="12"/>
                      <w:szCs w:val="12"/>
                    </w:rPr>
                    <w:t xml:space="preserve">These rights were disapplied at the Company’s AGM held </w:t>
                  </w:r>
                  <w:ins w:id="96" w:author="richard beresford" w:date="2023-01-23T21:48:00Z">
                    <w:r>
                      <w:rPr>
                        <w:sz w:val="12"/>
                        <w:szCs w:val="12"/>
                      </w:rPr>
                      <w:t>on 19</w:t>
                    </w:r>
                    <w:r w:rsidRPr="007C6C9C">
                      <w:rPr>
                        <w:sz w:val="12"/>
                        <w:szCs w:val="12"/>
                        <w:vertAlign w:val="superscript"/>
                        <w:rPrChange w:id="97" w:author="richard beresford" w:date="2023-01-23T21:48:00Z">
                          <w:rPr>
                            <w:sz w:val="12"/>
                            <w:szCs w:val="12"/>
                          </w:rPr>
                        </w:rPrChange>
                      </w:rPr>
                      <w:t>th</w:t>
                    </w:r>
                    <w:r>
                      <w:rPr>
                        <w:sz w:val="12"/>
                        <w:szCs w:val="12"/>
                      </w:rPr>
                      <w:t xml:space="preserve"> December 2022</w:t>
                    </w:r>
                  </w:ins>
                  <w:del w:id="98" w:author="richard beresford" w:date="2023-01-23T21:48:00Z">
                    <w:r w:rsidRPr="00142C09" w:rsidDel="007C6C9C">
                      <w:rPr>
                        <w:sz w:val="12"/>
                        <w:szCs w:val="12"/>
                      </w:rPr>
                      <w:delText xml:space="preserve">in </w:delText>
                    </w:r>
                    <w:r w:rsidDel="007C6C9C">
                      <w:rPr>
                        <w:color w:val="231F20"/>
                        <w:sz w:val="12"/>
                        <w:szCs w:val="12"/>
                      </w:rPr>
                      <w:delText>[●]</w:delText>
                    </w:r>
                  </w:del>
                  <w:r>
                    <w:rPr>
                      <w:color w:val="231F20"/>
                      <w:sz w:val="12"/>
                      <w:szCs w:val="12"/>
                    </w:rPr>
                    <w:t xml:space="preserve"> </w:t>
                  </w:r>
                  <w:r w:rsidRPr="007106CF">
                    <w:rPr>
                      <w:rFonts w:eastAsia="Arial"/>
                      <w:sz w:val="12"/>
                      <w:szCs w:val="12"/>
                    </w:rPr>
                    <w:t xml:space="preserve">in respect of the allotment of Relevant Securities to such persons, in such amounts and on such terms as the Board may determine from time to time </w:t>
                  </w:r>
                  <w:del w:id="99" w:author="richard beresford" w:date="2023-01-23T21:49:00Z">
                    <w:r w:rsidRPr="007106CF" w:rsidDel="007C6C9C">
                      <w:rPr>
                        <w:rFonts w:eastAsia="Arial"/>
                        <w:sz w:val="12"/>
                        <w:szCs w:val="12"/>
                      </w:rPr>
                      <w:delText xml:space="preserve">for the purposes of settling certain convertible loan notes of the Company </w:delText>
                    </w:r>
                  </w:del>
                  <w:r w:rsidRPr="007106CF">
                    <w:rPr>
                      <w:rFonts w:eastAsia="Arial"/>
                      <w:sz w:val="12"/>
                      <w:szCs w:val="12"/>
                    </w:rPr>
                    <w:t xml:space="preserve">up to </w:t>
                  </w:r>
                  <w:r w:rsidRPr="007106CF">
                    <w:rPr>
                      <w:color w:val="000000"/>
                      <w:sz w:val="12"/>
                      <w:szCs w:val="12"/>
                    </w:rPr>
                    <w:t xml:space="preserve">an aggregate nominal amount </w:t>
                  </w:r>
                  <w:r w:rsidRPr="007106CF">
                    <w:rPr>
                      <w:color w:val="000000"/>
                      <w:sz w:val="12"/>
                      <w:szCs w:val="12"/>
                    </w:rPr>
                    <w:t>not exceeding £</w:t>
                  </w:r>
                  <w:ins w:id="100" w:author="richard beresford" w:date="2023-01-23T21:49:00Z">
                    <w:r>
                      <w:rPr>
                        <w:color w:val="231F20"/>
                        <w:sz w:val="12"/>
                        <w:szCs w:val="12"/>
                      </w:rPr>
                      <w:t>20,000,000</w:t>
                    </w:r>
                  </w:ins>
                  <w:del w:id="101" w:author="richard beresford" w:date="2023-01-23T21:49:00Z">
                    <w:r w:rsidDel="007C6C9C">
                      <w:rPr>
                        <w:color w:val="231F20"/>
                        <w:sz w:val="12"/>
                        <w:szCs w:val="12"/>
                      </w:rPr>
                      <w:delText xml:space="preserve">[●] </w:delText>
                    </w:r>
                    <w:r w:rsidRPr="007106CF" w:rsidDel="007C6C9C">
                      <w:rPr>
                        <w:rFonts w:eastAsia="Arial"/>
                        <w:sz w:val="12"/>
                        <w:szCs w:val="12"/>
                      </w:rPr>
                      <w:delText>and</w:delText>
                    </w:r>
                    <w:r w:rsidDel="007C6C9C">
                      <w:rPr>
                        <w:rFonts w:eastAsia="Arial"/>
                        <w:sz w:val="12"/>
                        <w:szCs w:val="12"/>
                      </w:rPr>
                      <w:delText xml:space="preserve"> i</w:delText>
                    </w:r>
                    <w:r w:rsidRPr="007106CF" w:rsidDel="007C6C9C">
                      <w:rPr>
                        <w:rFonts w:eastAsia="Arial"/>
                        <w:sz w:val="12"/>
                        <w:szCs w:val="12"/>
                      </w:rPr>
                      <w:delText xml:space="preserve">n respect of the allotment of Relevant Securities to such persons, in such amounts and on such terms and for such purposes as the Board may determine from time to time up to </w:delText>
                    </w:r>
                    <w:r w:rsidRPr="007106CF" w:rsidDel="007C6C9C">
                      <w:rPr>
                        <w:color w:val="000000"/>
                        <w:sz w:val="12"/>
                        <w:szCs w:val="12"/>
                      </w:rPr>
                      <w:delText xml:space="preserve">an aggregate nominal amount not exceeding </w:delText>
                    </w:r>
                    <w:r w:rsidRPr="007106CF" w:rsidDel="007C6C9C">
                      <w:rPr>
                        <w:rFonts w:eastAsia="Arial"/>
                        <w:sz w:val="12"/>
                        <w:szCs w:val="12"/>
                      </w:rPr>
                      <w:delText>£</w:delText>
                    </w:r>
                    <w:r w:rsidDel="007C6C9C">
                      <w:rPr>
                        <w:color w:val="231F20"/>
                        <w:sz w:val="12"/>
                        <w:szCs w:val="12"/>
                      </w:rPr>
                      <w:delText>[●]</w:delText>
                    </w:r>
                    <w:r w:rsidDel="007C6C9C">
                      <w:rPr>
                        <w:rFonts w:eastAsia="Arial"/>
                        <w:sz w:val="12"/>
                        <w:szCs w:val="12"/>
                      </w:rPr>
                      <w:delText xml:space="preserve">, </w:delText>
                    </w:r>
                  </w:del>
                  <w:r w:rsidRPr="007106CF">
                    <w:rPr>
                      <w:sz w:val="12"/>
                      <w:szCs w:val="12"/>
                    </w:rPr>
                    <w:t xml:space="preserve">on the basis that the above authorities shall expire </w:t>
                  </w:r>
                  <w:ins w:id="102" w:author="richard beresford" w:date="2023-01-23T21:50:00Z">
                    <w:r>
                      <w:rPr>
                        <w:sz w:val="12"/>
                        <w:szCs w:val="12"/>
                      </w:rPr>
                      <w:t>on 2</w:t>
                    </w:r>
                  </w:ins>
                  <w:ins w:id="103" w:author="richard beresford" w:date="2023-01-23T21:51:00Z">
                    <w:r>
                      <w:rPr>
                        <w:sz w:val="12"/>
                        <w:szCs w:val="12"/>
                      </w:rPr>
                      <w:t>4</w:t>
                    </w:r>
                    <w:r w:rsidRPr="007C6C9C">
                      <w:rPr>
                        <w:sz w:val="12"/>
                        <w:szCs w:val="12"/>
                        <w:vertAlign w:val="superscript"/>
                        <w:rPrChange w:id="104" w:author="richard beresford" w:date="2023-01-23T21:51:00Z">
                          <w:rPr>
                            <w:sz w:val="12"/>
                            <w:szCs w:val="12"/>
                          </w:rPr>
                        </w:rPrChange>
                      </w:rPr>
                      <w:t>th</w:t>
                    </w:r>
                    <w:r>
                      <w:rPr>
                        <w:sz w:val="12"/>
                        <w:szCs w:val="12"/>
                      </w:rPr>
                      <w:t xml:space="preserve"> December 2024</w:t>
                    </w:r>
                  </w:ins>
                  <w:del w:id="105" w:author="richard beresford" w:date="2023-01-23T21:50:00Z">
                    <w:r w:rsidRPr="007106CF" w:rsidDel="007C6C9C">
                      <w:rPr>
                        <w:sz w:val="12"/>
                        <w:szCs w:val="12"/>
                      </w:rPr>
                      <w:delText>at</w:delText>
                    </w:r>
                  </w:del>
                  <w:r w:rsidRPr="007106CF">
                    <w:rPr>
                      <w:sz w:val="12"/>
                      <w:szCs w:val="12"/>
                    </w:rPr>
                    <w:t xml:space="preserve"> the </w:t>
                  </w:r>
                  <w:del w:id="106" w:author="richard beresford" w:date="2023-01-23T21:51:00Z">
                    <w:r w:rsidRPr="007106CF" w:rsidDel="007C6C9C">
                      <w:rPr>
                        <w:sz w:val="12"/>
                        <w:szCs w:val="12"/>
                      </w:rPr>
                      <w:delText xml:space="preserve">conclusion of the earlier of the next annual general meeting of the Company </w:delText>
                    </w:r>
                  </w:del>
                  <w:r w:rsidRPr="007106CF">
                    <w:rPr>
                      <w:sz w:val="12"/>
                      <w:szCs w:val="12"/>
                    </w:rPr>
                    <w:t xml:space="preserve">and </w:t>
                  </w:r>
                  <w:r>
                    <w:rPr>
                      <w:color w:val="231F20"/>
                      <w:sz w:val="12"/>
                      <w:szCs w:val="12"/>
                    </w:rPr>
                    <w:t>[●]</w:t>
                  </w:r>
                  <w:r w:rsidRPr="007106CF">
                    <w:rPr>
                      <w:sz w:val="12"/>
                      <w:szCs w:val="12"/>
                    </w:rPr>
                    <w:t xml:space="preserve">, save that the Company shall be entitled to make an offer or agreement which would or </w:t>
                  </w:r>
                  <w:r w:rsidRPr="007106CF">
                    <w:rPr>
                      <w:sz w:val="12"/>
                      <w:szCs w:val="12"/>
                    </w:rPr>
                    <w:t>might require equity securities to be issued pursuant to those authorities before the expiry of its power to do so, and the Directors shall be entitled to issue the Relevant Securities pursuant to any such offer or agreement after that expiry dat</w:t>
                  </w:r>
                  <w:r>
                    <w:rPr>
                      <w:sz w:val="12"/>
                      <w:szCs w:val="12"/>
                    </w:rPr>
                    <w:t>e.</w:t>
                  </w:r>
                  <w:r w:rsidRPr="00142C09">
                    <w:rPr>
                      <w:sz w:val="12"/>
                      <w:szCs w:val="12"/>
                    </w:rPr>
                    <w:t xml:space="preserve"> </w:t>
                  </w:r>
                  <w:r>
                    <w:rPr>
                      <w:sz w:val="12"/>
                      <w:szCs w:val="12"/>
                    </w:rPr>
                    <w:t xml:space="preserve"> </w:t>
                  </w:r>
                  <w:del w:id="107" w:author="richard beresford" w:date="2023-01-23T21:51:00Z">
                    <w:r w:rsidDel="007C6C9C">
                      <w:rPr>
                        <w:sz w:val="12"/>
                        <w:szCs w:val="12"/>
                      </w:rPr>
                      <w:delText>Authority to allot the Consideration Shares and up to the maximum number of Subscription Shares will be sought from the Company’s shareholders at the General Meetingof the Company  to be held on [         ].</w:delText>
                    </w:r>
                  </w:del>
                </w:p>
              </w:tc>
            </w:tr>
            <w:tr w:rsidR="00BD000F" w:rsidRPr="00142C09" w14:paraId="43ADC9E9" w14:textId="77777777" w:rsidTr="004B2DD3">
              <w:trPr>
                <w:trHeight w:val="416"/>
              </w:trPr>
              <w:tc>
                <w:tcPr>
                  <w:tcW w:w="2553" w:type="dxa"/>
                </w:tcPr>
                <w:p w14:paraId="333EE56B" w14:textId="77777777" w:rsidR="00BD000F" w:rsidRPr="00142C09" w:rsidRDefault="00000000" w:rsidP="008809B2">
                  <w:pPr>
                    <w:spacing w:before="120" w:after="240"/>
                    <w:ind w:left="108" w:right="156"/>
                    <w:rPr>
                      <w:b/>
                      <w:color w:val="231F20"/>
                      <w:sz w:val="12"/>
                      <w:szCs w:val="12"/>
                    </w:rPr>
                  </w:pPr>
                  <w:r w:rsidRPr="00142C09">
                    <w:rPr>
                      <w:b/>
                      <w:color w:val="231F20"/>
                      <w:sz w:val="12"/>
                      <w:szCs w:val="12"/>
                    </w:rPr>
                    <w:lastRenderedPageBreak/>
                    <w:t xml:space="preserve">Relative seniority of the securities issued in </w:t>
                  </w:r>
                  <w:r w:rsidRPr="00142C09">
                    <w:rPr>
                      <w:b/>
                      <w:color w:val="231F20"/>
                      <w:sz w:val="12"/>
                      <w:szCs w:val="12"/>
                    </w:rPr>
                    <w:t>the issuer’s capital structure in the event of insolvency</w:t>
                  </w:r>
                </w:p>
              </w:tc>
              <w:tc>
                <w:tcPr>
                  <w:tcW w:w="7654" w:type="dxa"/>
                </w:tcPr>
                <w:p w14:paraId="0EF40D45" w14:textId="77777777" w:rsidR="00BD000F" w:rsidRPr="00142C09" w:rsidRDefault="00000000" w:rsidP="008809B2">
                  <w:pPr>
                    <w:spacing w:before="120" w:after="120"/>
                    <w:ind w:left="94" w:right="94" w:firstLine="2"/>
                    <w:jc w:val="both"/>
                    <w:rPr>
                      <w:color w:val="231F20"/>
                      <w:sz w:val="12"/>
                      <w:szCs w:val="12"/>
                    </w:rPr>
                  </w:pPr>
                  <w:r w:rsidRPr="00142C09">
                    <w:rPr>
                      <w:color w:val="231F20"/>
                      <w:sz w:val="12"/>
                      <w:szCs w:val="12"/>
                    </w:rPr>
                    <w:t xml:space="preserve">The Ordinary Shares are the only equity shares issued by the Company and rank </w:t>
                  </w:r>
                  <w:proofErr w:type="spellStart"/>
                  <w:r w:rsidRPr="00142C09">
                    <w:rPr>
                      <w:color w:val="231F20"/>
                      <w:sz w:val="12"/>
                      <w:szCs w:val="12"/>
                    </w:rPr>
                    <w:t>pari</w:t>
                  </w:r>
                  <w:proofErr w:type="spellEnd"/>
                  <w:r w:rsidRPr="00142C09">
                    <w:rPr>
                      <w:color w:val="231F20"/>
                      <w:sz w:val="12"/>
                      <w:szCs w:val="12"/>
                    </w:rPr>
                    <w:t xml:space="preserve"> passu with each other. </w:t>
                  </w:r>
                  <w:r w:rsidRPr="00142C09">
                    <w:rPr>
                      <w:sz w:val="12"/>
                      <w:szCs w:val="12"/>
                    </w:rPr>
                    <w:t>On a voluntary winding-up of the Company, the liquidator may, with the sanction of a special</w:t>
                  </w:r>
                  <w:r w:rsidRPr="00142C09">
                    <w:rPr>
                      <w:sz w:val="12"/>
                      <w:szCs w:val="12"/>
                    </w:rPr>
                    <w:t xml:space="preserve"> resolution of the Company</w:t>
                  </w:r>
                  <w:ins w:id="108" w:author="richard beresford" w:date="2023-01-23T22:09:00Z">
                    <w:r>
                      <w:rPr>
                        <w:sz w:val="12"/>
                        <w:szCs w:val="12"/>
                      </w:rPr>
                      <w:t xml:space="preserve"> </w:t>
                    </w:r>
                  </w:ins>
                  <w:del w:id="109" w:author="richard beresford" w:date="2023-01-23T22:09:00Z">
                    <w:r w:rsidRPr="00142C09" w:rsidDel="00FA7FBA">
                      <w:rPr>
                        <w:sz w:val="12"/>
                        <w:szCs w:val="12"/>
                      </w:rPr>
                      <w:delText xml:space="preserve"> </w:delText>
                    </w:r>
                  </w:del>
                  <w:r w:rsidRPr="00142C09">
                    <w:rPr>
                      <w:sz w:val="12"/>
                      <w:szCs w:val="12"/>
                    </w:rPr>
                    <w:t xml:space="preserve">and subject to </w:t>
                  </w:r>
                  <w:ins w:id="110" w:author="richard beresford" w:date="2023-01-23T22:15:00Z">
                    <w:r>
                      <w:rPr>
                        <w:sz w:val="12"/>
                        <w:szCs w:val="12"/>
                      </w:rPr>
                      <w:t>any o</w:t>
                    </w:r>
                  </w:ins>
                  <w:ins w:id="111" w:author="richard beresford" w:date="2023-01-23T22:16:00Z">
                    <w:r>
                      <w:rPr>
                        <w:sz w:val="12"/>
                        <w:szCs w:val="12"/>
                      </w:rPr>
                      <w:t xml:space="preserve">ther authority required by law </w:t>
                    </w:r>
                  </w:ins>
                  <w:del w:id="112" w:author="richard beresford" w:date="2023-01-23T22:15:00Z">
                    <w:r w:rsidRPr="00142C09" w:rsidDel="00815201">
                      <w:rPr>
                        <w:sz w:val="12"/>
                        <w:szCs w:val="12"/>
                      </w:rPr>
                      <w:delText>t</w:delText>
                    </w:r>
                  </w:del>
                  <w:del w:id="113" w:author="richard beresford" w:date="2023-01-23T22:17:00Z">
                    <w:r w:rsidRPr="00142C09" w:rsidDel="00815201">
                      <w:rPr>
                        <w:sz w:val="12"/>
                        <w:szCs w:val="12"/>
                      </w:rPr>
                      <w:delText xml:space="preserve">he </w:delText>
                    </w:r>
                  </w:del>
                  <w:del w:id="114" w:author="richard beresford" w:date="2023-01-23T22:12:00Z">
                    <w:r w:rsidRPr="00142C09" w:rsidDel="00FA7FBA">
                      <w:rPr>
                        <w:sz w:val="12"/>
                        <w:szCs w:val="12"/>
                      </w:rPr>
                      <w:delText xml:space="preserve">Companies </w:delText>
                    </w:r>
                    <w:commentRangeStart w:id="115"/>
                    <w:r w:rsidDel="00FA7FBA">
                      <w:rPr>
                        <w:sz w:val="12"/>
                        <w:szCs w:val="12"/>
                      </w:rPr>
                      <w:delText>Act</w:delText>
                    </w:r>
                  </w:del>
                  <w:commentRangeEnd w:id="115"/>
                  <w:r>
                    <w:rPr>
                      <w:rFonts w:ascii="Trebuchet MS" w:hAnsi="Trebuchet MS"/>
                    </w:rPr>
                    <w:commentReference w:id="115"/>
                  </w:r>
                  <w:r w:rsidRPr="00142C09">
                    <w:rPr>
                      <w:sz w:val="12"/>
                      <w:szCs w:val="12"/>
                    </w:rPr>
                    <w:t xml:space="preserve">, having realised the Company’s assets and discharged the Company’s liabilities, divide amongst the Shareholders </w:t>
                  </w:r>
                  <w:r w:rsidRPr="00142C09">
                    <w:rPr>
                      <w:i/>
                      <w:sz w:val="12"/>
                      <w:szCs w:val="12"/>
                    </w:rPr>
                    <w:t>in specie</w:t>
                  </w:r>
                  <w:r w:rsidRPr="00142C09">
                    <w:rPr>
                      <w:sz w:val="12"/>
                      <w:szCs w:val="12"/>
                    </w:rPr>
                    <w:t xml:space="preserve"> the whole or any part of the assets of the Company, or vest the whole or any part of the assets in trustees upon such trusts for the </w:t>
                  </w:r>
                  <w:r w:rsidRPr="00142C09">
                    <w:rPr>
                      <w:sz w:val="12"/>
                      <w:szCs w:val="12"/>
                    </w:rPr>
                    <w:t>benefit of the member(s) as the liquidator shall determine</w:t>
                  </w:r>
                  <w:r>
                    <w:rPr>
                      <w:sz w:val="12"/>
                      <w:szCs w:val="12"/>
                    </w:rPr>
                    <w:t>.</w:t>
                  </w:r>
                </w:p>
              </w:tc>
            </w:tr>
            <w:tr w:rsidR="00BD000F" w:rsidRPr="00142C09" w14:paraId="313E46B4" w14:textId="77777777" w:rsidTr="004B2DD3">
              <w:trPr>
                <w:trHeight w:val="561"/>
              </w:trPr>
              <w:tc>
                <w:tcPr>
                  <w:tcW w:w="2553" w:type="dxa"/>
                </w:tcPr>
                <w:p w14:paraId="7D27D22C" w14:textId="77777777" w:rsidR="00BD000F" w:rsidRPr="00142C09" w:rsidRDefault="00000000" w:rsidP="008809B2">
                  <w:pPr>
                    <w:spacing w:before="120"/>
                    <w:ind w:left="108" w:right="156"/>
                    <w:rPr>
                      <w:b/>
                      <w:color w:val="231F20"/>
                      <w:w w:val="0"/>
                      <w:sz w:val="12"/>
                      <w:szCs w:val="12"/>
                    </w:rPr>
                  </w:pPr>
                  <w:r w:rsidRPr="00142C09">
                    <w:rPr>
                      <w:b/>
                      <w:color w:val="231F20"/>
                      <w:sz w:val="12"/>
                      <w:szCs w:val="12"/>
                    </w:rPr>
                    <w:t xml:space="preserve">Restrictions on free </w:t>
                  </w:r>
                  <w:r w:rsidRPr="00142C09">
                    <w:rPr>
                      <w:b/>
                      <w:color w:val="231F20"/>
                      <w:w w:val="95"/>
                      <w:sz w:val="12"/>
                      <w:szCs w:val="12"/>
                    </w:rPr>
                    <w:t>transferability</w:t>
                  </w:r>
                  <w:r w:rsidRPr="00142C09">
                    <w:rPr>
                      <w:b/>
                      <w:color w:val="231F20"/>
                      <w:w w:val="0"/>
                      <w:sz w:val="12"/>
                      <w:szCs w:val="12"/>
                    </w:rPr>
                    <w:t xml:space="preserve"> of the securities</w:t>
                  </w:r>
                </w:p>
              </w:tc>
              <w:tc>
                <w:tcPr>
                  <w:tcW w:w="7654" w:type="dxa"/>
                </w:tcPr>
                <w:p w14:paraId="7BB6DCB7" w14:textId="77777777" w:rsidR="00BD000F" w:rsidRPr="00F15911" w:rsidRDefault="00000000" w:rsidP="008809B2">
                  <w:pPr>
                    <w:spacing w:before="120"/>
                    <w:rPr>
                      <w:sz w:val="12"/>
                      <w:szCs w:val="12"/>
                    </w:rPr>
                  </w:pPr>
                  <w:bookmarkStart w:id="116" w:name="_Toc81615956"/>
                  <w:r>
                    <w:rPr>
                      <w:sz w:val="12"/>
                      <w:szCs w:val="12"/>
                    </w:rPr>
                    <w:t xml:space="preserve">   </w:t>
                  </w:r>
                  <w:r w:rsidRPr="00F15911">
                    <w:rPr>
                      <w:sz w:val="12"/>
                      <w:szCs w:val="12"/>
                    </w:rPr>
                    <w:t>The Ordinary Shares are freely transferable and there are no restrictions on transfer.</w:t>
                  </w:r>
                  <w:bookmarkEnd w:id="116"/>
                </w:p>
              </w:tc>
            </w:tr>
            <w:tr w:rsidR="00BD000F" w:rsidRPr="00142C09" w14:paraId="24A5E83F" w14:textId="77777777" w:rsidTr="004B2DD3">
              <w:trPr>
                <w:trHeight w:val="555"/>
              </w:trPr>
              <w:tc>
                <w:tcPr>
                  <w:tcW w:w="2553" w:type="dxa"/>
                </w:tcPr>
                <w:p w14:paraId="3D2B225C" w14:textId="77777777" w:rsidR="00BD000F" w:rsidRPr="00142C09" w:rsidRDefault="00000000" w:rsidP="008809B2">
                  <w:pPr>
                    <w:spacing w:before="120" w:after="240"/>
                    <w:ind w:left="108"/>
                    <w:jc w:val="both"/>
                    <w:rPr>
                      <w:b/>
                      <w:color w:val="231F20"/>
                      <w:w w:val="0"/>
                      <w:sz w:val="12"/>
                      <w:szCs w:val="12"/>
                    </w:rPr>
                  </w:pPr>
                  <w:r w:rsidRPr="00142C09">
                    <w:rPr>
                      <w:b/>
                      <w:color w:val="231F20"/>
                      <w:w w:val="0"/>
                      <w:sz w:val="12"/>
                      <w:szCs w:val="12"/>
                    </w:rPr>
                    <w:t xml:space="preserve">Dividend policy </w:t>
                  </w:r>
                </w:p>
              </w:tc>
              <w:tc>
                <w:tcPr>
                  <w:tcW w:w="7654" w:type="dxa"/>
                </w:tcPr>
                <w:p w14:paraId="3AD1FB63" w14:textId="77777777" w:rsidR="00BD000F" w:rsidRPr="00F15911" w:rsidRDefault="00000000" w:rsidP="004B2DD3">
                  <w:pPr>
                    <w:spacing w:before="120" w:after="120"/>
                    <w:ind w:left="138" w:right="135"/>
                    <w:jc w:val="both"/>
                    <w:rPr>
                      <w:sz w:val="12"/>
                      <w:szCs w:val="12"/>
                    </w:rPr>
                  </w:pPr>
                  <w:ins w:id="117" w:author="richard beresford" w:date="2023-01-23T21:52:00Z">
                    <w:r>
                      <w:rPr>
                        <w:sz w:val="12"/>
                        <w:szCs w:val="12"/>
                      </w:rPr>
                      <w:t>[</w:t>
                    </w:r>
                  </w:ins>
                  <w:r w:rsidRPr="00F15911">
                    <w:rPr>
                      <w:sz w:val="12"/>
                      <w:szCs w:val="12"/>
                    </w:rPr>
                    <w:t xml:space="preserve">The Directors recognise the importance of dividends to investors and, as the Company’s business matures, will keep under review the desirability of paying dividends. Future income generated by the Company is likely to be re-invested in the </w:t>
                  </w:r>
                  <w:ins w:id="118" w:author="richard beresford" w:date="2023-01-23T21:52:00Z">
                    <w:r>
                      <w:rPr>
                        <w:sz w:val="12"/>
                        <w:szCs w:val="12"/>
                      </w:rPr>
                      <w:t xml:space="preserve">Enlarged </w:t>
                    </w:r>
                  </w:ins>
                  <w:r w:rsidRPr="00F15911">
                    <w:rPr>
                      <w:sz w:val="12"/>
                      <w:szCs w:val="12"/>
                    </w:rPr>
                    <w:t>Group’s</w:t>
                  </w:r>
                  <w:r w:rsidRPr="00F15911">
                    <w:rPr>
                      <w:sz w:val="12"/>
                      <w:szCs w:val="12"/>
                    </w:rPr>
                    <w:t xml:space="preserve"> business. In view of this, it is unlikely that the Board will recommend a dividend in the early years following </w:t>
                  </w:r>
                  <w:commentRangeStart w:id="119"/>
                  <w:r w:rsidRPr="00F15911">
                    <w:rPr>
                      <w:sz w:val="12"/>
                      <w:szCs w:val="12"/>
                    </w:rPr>
                    <w:t>Admission</w:t>
                  </w:r>
                  <w:commentRangeEnd w:id="119"/>
                  <w:r>
                    <w:rPr>
                      <w:rFonts w:ascii="Trebuchet MS" w:hAnsi="Trebuchet MS"/>
                    </w:rPr>
                    <w:commentReference w:id="119"/>
                  </w:r>
                  <w:r w:rsidRPr="00F15911">
                    <w:rPr>
                      <w:sz w:val="12"/>
                      <w:szCs w:val="12"/>
                    </w:rPr>
                    <w:t>.</w:t>
                  </w:r>
                  <w:ins w:id="120" w:author="richard beresford" w:date="2023-01-23T22:18:00Z">
                    <w:r>
                      <w:rPr>
                        <w:sz w:val="12"/>
                        <w:szCs w:val="12"/>
                      </w:rPr>
                      <w:t>]</w:t>
                    </w:r>
                  </w:ins>
                </w:p>
              </w:tc>
            </w:tr>
          </w:tbl>
          <w:p w14:paraId="0BCB8637" w14:textId="77777777" w:rsidR="00000000" w:rsidRDefault="00000000"/>
        </w:tc>
        <w:tc>
          <w:tcPr>
            <w:tcW w:w="1440" w:type="dxa"/>
          </w:tcPr>
          <w:p w14:paraId="19E8B0D8" w14:textId="77777777" w:rsidR="00C50675" w:rsidRDefault="00C50675"/>
        </w:tc>
        <w:tc>
          <w:tcPr>
            <w:tcW w:w="1440" w:type="dxa"/>
          </w:tcPr>
          <w:p w14:paraId="0ED4FF2D" w14:textId="77777777" w:rsidR="00C50675" w:rsidRDefault="00C50675"/>
        </w:tc>
        <w:tc>
          <w:tcPr>
            <w:tcW w:w="4320" w:type="dxa"/>
          </w:tcPr>
          <w:p w14:paraId="1C4E1760" w14:textId="77777777" w:rsidR="00C50675" w:rsidRDefault="00C50675"/>
        </w:tc>
      </w:tr>
      <w:tr w:rsidR="00C50675" w14:paraId="075CC4A2" w14:textId="77777777">
        <w:tc>
          <w:tcPr>
            <w:tcW w:w="720" w:type="dxa"/>
          </w:tcPr>
          <w:p w14:paraId="0249BDD4" w14:textId="77777777" w:rsidR="00C50675" w:rsidRDefault="00000000">
            <w:r>
              <w:t>900</w:t>
            </w:r>
          </w:p>
        </w:tc>
        <w:tc>
          <w:tcPr>
            <w:tcW w:w="5760" w:type="dxa"/>
          </w:tcPr>
          <w:p w14:paraId="620422B0" w14:textId="77777777" w:rsidR="00C50675" w:rsidRDefault="00C50675"/>
          <w:p w14:paraId="53B3AE61" w14:textId="77777777" w:rsidR="00C50675" w:rsidRDefault="00C50675"/>
          <w:tbl>
            <w:tblPr>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207"/>
            </w:tblGrid>
            <w:tr w:rsidR="00BD000F" w:rsidRPr="00142C09" w14:paraId="357DCE9A" w14:textId="77777777" w:rsidTr="004B2DD3">
              <w:trPr>
                <w:trHeight w:val="501"/>
              </w:trPr>
              <w:tc>
                <w:tcPr>
                  <w:tcW w:w="10207" w:type="dxa"/>
                  <w:shd w:val="clear" w:color="auto" w:fill="D9D9D9" w:themeFill="background1" w:themeFillShade="D9"/>
                </w:tcPr>
                <w:p w14:paraId="2F35940F" w14:textId="77777777" w:rsidR="00BD000F" w:rsidRPr="00142C09" w:rsidRDefault="00000000" w:rsidP="008809B2">
                  <w:pPr>
                    <w:spacing w:before="120" w:after="120"/>
                    <w:ind w:left="94" w:right="97" w:firstLine="2"/>
                    <w:jc w:val="center"/>
                    <w:rPr>
                      <w:b/>
                      <w:color w:val="231F20"/>
                      <w:sz w:val="12"/>
                      <w:szCs w:val="12"/>
                    </w:rPr>
                  </w:pPr>
                  <w:bookmarkStart w:id="121" w:name="_DV_M44"/>
                  <w:bookmarkEnd w:id="121"/>
                  <w:r w:rsidRPr="00142C09">
                    <w:rPr>
                      <w:b/>
                      <w:color w:val="231F20"/>
                      <w:sz w:val="12"/>
                      <w:szCs w:val="12"/>
                    </w:rPr>
                    <w:t>SUB-SECTION C.2 – WHERE WILL THE SECURITIES BE TRADED</w:t>
                  </w:r>
                </w:p>
              </w:tc>
            </w:tr>
            <w:tr w:rsidR="00BD000F" w:rsidRPr="00142C09" w14:paraId="6053DB67" w14:textId="77777777" w:rsidTr="004B2DD3">
              <w:trPr>
                <w:trHeight w:val="132"/>
              </w:trPr>
              <w:tc>
                <w:tcPr>
                  <w:tcW w:w="10207" w:type="dxa"/>
                </w:tcPr>
                <w:p w14:paraId="366BCAE7" w14:textId="77777777" w:rsidR="00BD000F" w:rsidRPr="00142C09" w:rsidRDefault="00000000" w:rsidP="008809B2">
                  <w:pPr>
                    <w:spacing w:before="120" w:after="120"/>
                    <w:ind w:left="94" w:right="97" w:firstLine="2"/>
                    <w:jc w:val="both"/>
                    <w:rPr>
                      <w:color w:val="231F20"/>
                      <w:sz w:val="12"/>
                      <w:szCs w:val="12"/>
                    </w:rPr>
                  </w:pPr>
                  <w:r w:rsidRPr="00142C09">
                    <w:rPr>
                      <w:color w:val="231F20"/>
                      <w:sz w:val="12"/>
                      <w:szCs w:val="12"/>
                    </w:rPr>
                    <w:t xml:space="preserve">The Company’s shares were initially admitted to the standard segment of the Official List and to trading on the Main Market on </w:t>
                  </w:r>
                  <w:r>
                    <w:rPr>
                      <w:color w:val="231F20"/>
                      <w:sz w:val="12"/>
                      <w:szCs w:val="12"/>
                    </w:rPr>
                    <w:t>12 July 2017</w:t>
                  </w:r>
                  <w:r w:rsidRPr="00142C09">
                    <w:rPr>
                      <w:color w:val="231F20"/>
                      <w:sz w:val="12"/>
                      <w:szCs w:val="12"/>
                    </w:rPr>
                    <w:t xml:space="preserve">, but, pursuant to the FCA’s Listing Rules relating to reverse takeovers, the </w:t>
                  </w:r>
                  <w:ins w:id="122" w:author="richard beresford" w:date="2023-01-23T21:53:00Z">
                    <w:r>
                      <w:rPr>
                        <w:color w:val="231F20"/>
                        <w:sz w:val="12"/>
                        <w:szCs w:val="12"/>
                      </w:rPr>
                      <w:t xml:space="preserve">existing </w:t>
                    </w:r>
                  </w:ins>
                  <w:r w:rsidRPr="00142C09">
                    <w:rPr>
                      <w:color w:val="231F20"/>
                      <w:sz w:val="12"/>
                      <w:szCs w:val="12"/>
                    </w:rPr>
                    <w:t>listing and admission to tradi</w:t>
                  </w:r>
                  <w:r w:rsidRPr="00142C09">
                    <w:rPr>
                      <w:color w:val="231F20"/>
                      <w:sz w:val="12"/>
                      <w:szCs w:val="12"/>
                    </w:rPr>
                    <w:t xml:space="preserve">ng </w:t>
                  </w:r>
                  <w:r>
                    <w:rPr>
                      <w:color w:val="231F20"/>
                      <w:sz w:val="12"/>
                      <w:szCs w:val="12"/>
                    </w:rPr>
                    <w:t xml:space="preserve">will be cancelled </w:t>
                  </w:r>
                  <w:ins w:id="123" w:author="richard beresford" w:date="2023-01-23T21:58:00Z">
                    <w:r>
                      <w:rPr>
                        <w:color w:val="231F20"/>
                        <w:sz w:val="12"/>
                        <w:szCs w:val="12"/>
                      </w:rPr>
                      <w:t xml:space="preserve">on </w:t>
                    </w:r>
                  </w:ins>
                  <w:del w:id="124" w:author="richard beresford" w:date="2023-01-23T21:54:00Z">
                    <w:r w:rsidRPr="00142C09" w:rsidDel="007C6C9C">
                      <w:rPr>
                        <w:color w:val="231F20"/>
                        <w:sz w:val="12"/>
                        <w:szCs w:val="12"/>
                      </w:rPr>
                      <w:delText>on</w:delText>
                    </w:r>
                  </w:del>
                  <w:ins w:id="125" w:author="richard beresford" w:date="2023-01-23T21:58:00Z">
                    <w:r>
                      <w:rPr>
                        <w:color w:val="231F20"/>
                        <w:sz w:val="12"/>
                        <w:szCs w:val="12"/>
                      </w:rPr>
                      <w:t xml:space="preserve">Initial </w:t>
                    </w:r>
                  </w:ins>
                  <w:del w:id="126" w:author="richard beresford" w:date="2023-01-23T21:54:00Z">
                    <w:r w:rsidRPr="00142C09" w:rsidDel="007C6C9C">
                      <w:rPr>
                        <w:color w:val="231F20"/>
                        <w:sz w:val="12"/>
                        <w:szCs w:val="12"/>
                      </w:rPr>
                      <w:delText xml:space="preserve"> </w:delText>
                    </w:r>
                  </w:del>
                  <w:r>
                    <w:rPr>
                      <w:color w:val="231F20"/>
                      <w:sz w:val="12"/>
                      <w:szCs w:val="12"/>
                    </w:rPr>
                    <w:t xml:space="preserve">Admission </w:t>
                  </w:r>
                  <w:proofErr w:type="gramStart"/>
                  <w:r w:rsidRPr="00142C09">
                    <w:rPr>
                      <w:color w:val="231F20"/>
                      <w:sz w:val="12"/>
                      <w:szCs w:val="12"/>
                    </w:rPr>
                    <w:t>as a result of</w:t>
                  </w:r>
                  <w:proofErr w:type="gramEnd"/>
                  <w:r w:rsidRPr="00142C09">
                    <w:rPr>
                      <w:color w:val="231F20"/>
                      <w:sz w:val="12"/>
                      <w:szCs w:val="12"/>
                    </w:rPr>
                    <w:t xml:space="preserve"> the completion of the acquisition of </w:t>
                  </w:r>
                  <w:r>
                    <w:rPr>
                      <w:color w:val="231F20"/>
                      <w:sz w:val="12"/>
                      <w:szCs w:val="12"/>
                    </w:rPr>
                    <w:t>[●]</w:t>
                  </w:r>
                  <w:r w:rsidRPr="00142C09">
                    <w:rPr>
                      <w:color w:val="231F20"/>
                      <w:sz w:val="12"/>
                      <w:szCs w:val="12"/>
                    </w:rPr>
                    <w:t>. Application</w:t>
                  </w:r>
                  <w:ins w:id="127" w:author="richard beresford" w:date="2023-01-23T22:00:00Z">
                    <w:r>
                      <w:rPr>
                        <w:color w:val="231F20"/>
                        <w:sz w:val="12"/>
                        <w:szCs w:val="12"/>
                      </w:rPr>
                      <w:t xml:space="preserve"> </w:t>
                    </w:r>
                  </w:ins>
                  <w:del w:id="128" w:author="richard beresford" w:date="2023-01-23T21:59:00Z">
                    <w:r w:rsidRPr="00142C09" w:rsidDel="00462838">
                      <w:rPr>
                        <w:color w:val="231F20"/>
                        <w:sz w:val="12"/>
                        <w:szCs w:val="12"/>
                      </w:rPr>
                      <w:delText xml:space="preserve"> </w:delText>
                    </w:r>
                  </w:del>
                  <w:r>
                    <w:rPr>
                      <w:color w:val="231F20"/>
                      <w:sz w:val="12"/>
                      <w:szCs w:val="12"/>
                    </w:rPr>
                    <w:t xml:space="preserve">is being </w:t>
                  </w:r>
                  <w:r w:rsidRPr="00142C09">
                    <w:rPr>
                      <w:color w:val="231F20"/>
                      <w:sz w:val="12"/>
                      <w:szCs w:val="12"/>
                    </w:rPr>
                    <w:t xml:space="preserve">made to the FCA and the London Stock Exchange for all the </w:t>
                  </w:r>
                  <w:ins w:id="129" w:author="richard beresford" w:date="2023-01-23T22:00:00Z">
                    <w:r>
                      <w:rPr>
                        <w:color w:val="231F20"/>
                        <w:sz w:val="12"/>
                        <w:szCs w:val="12"/>
                      </w:rPr>
                      <w:t>Enlarged</w:t>
                    </w:r>
                  </w:ins>
                  <w:ins w:id="130" w:author="richard beresford" w:date="2023-01-23T21:58:00Z">
                    <w:r>
                      <w:rPr>
                        <w:color w:val="231F20"/>
                        <w:sz w:val="12"/>
                        <w:szCs w:val="12"/>
                      </w:rPr>
                      <w:t xml:space="preserve"> </w:t>
                    </w:r>
                  </w:ins>
                  <w:r w:rsidRPr="00142C09">
                    <w:rPr>
                      <w:color w:val="231F20"/>
                      <w:sz w:val="12"/>
                      <w:szCs w:val="12"/>
                    </w:rPr>
                    <w:t xml:space="preserve">Ordinary Shares to be re-admitted to the standard segment of the Official List and to trading on the Main Market respectively.  It is expected that </w:t>
                  </w:r>
                  <w:ins w:id="131" w:author="richard beresford" w:date="2023-01-23T21:58:00Z">
                    <w:r>
                      <w:rPr>
                        <w:color w:val="231F20"/>
                        <w:sz w:val="12"/>
                        <w:szCs w:val="12"/>
                      </w:rPr>
                      <w:t xml:space="preserve">Initial </w:t>
                    </w:r>
                  </w:ins>
                  <w:r w:rsidRPr="00142C09">
                    <w:rPr>
                      <w:color w:val="231F20"/>
                      <w:sz w:val="12"/>
                      <w:szCs w:val="12"/>
                    </w:rPr>
                    <w:t xml:space="preserve">Admission will become effective and that dealings will commence at 8.00 a.m. on </w:t>
                  </w:r>
                  <w:r w:rsidRPr="00AF3AD3">
                    <w:rPr>
                      <w:color w:val="231F20"/>
                      <w:sz w:val="12"/>
                      <w:szCs w:val="12"/>
                      <w:highlight w:val="yellow"/>
                    </w:rPr>
                    <w:t>[●]</w:t>
                  </w:r>
                  <w:r>
                    <w:rPr>
                      <w:color w:val="231F20"/>
                      <w:sz w:val="12"/>
                      <w:szCs w:val="12"/>
                    </w:rPr>
                    <w:t xml:space="preserve"> </w:t>
                  </w:r>
                  <w:r>
                    <w:rPr>
                      <w:color w:val="231F20"/>
                      <w:sz w:val="12"/>
                      <w:szCs w:val="12"/>
                    </w:rPr>
                    <w:t>2023</w:t>
                  </w:r>
                  <w:r w:rsidRPr="00142C09">
                    <w:rPr>
                      <w:color w:val="231F20"/>
                      <w:sz w:val="12"/>
                      <w:szCs w:val="12"/>
                    </w:rPr>
                    <w:t xml:space="preserve">. </w:t>
                  </w:r>
                  <w:ins w:id="132" w:author="richard beresford" w:date="2023-01-23T22:01:00Z">
                    <w:r>
                      <w:rPr>
                        <w:color w:val="231F20"/>
                        <w:sz w:val="12"/>
                        <w:szCs w:val="12"/>
                      </w:rPr>
                      <w:t>Applicatio</w:t>
                    </w:r>
                    <w:r>
                      <w:rPr>
                        <w:color w:val="231F20"/>
                        <w:sz w:val="12"/>
                        <w:szCs w:val="12"/>
                      </w:rPr>
                      <w:t xml:space="preserve">n will be made to the FCA and the London Stock Exchange </w:t>
                    </w:r>
                    <w:r w:rsidRPr="00142C09">
                      <w:rPr>
                        <w:color w:val="231F20"/>
                        <w:sz w:val="12"/>
                        <w:szCs w:val="12"/>
                      </w:rPr>
                      <w:t xml:space="preserve">for all the </w:t>
                    </w:r>
                  </w:ins>
                  <w:ins w:id="133" w:author="richard beresford" w:date="2023-01-23T22:20:00Z">
                    <w:r>
                      <w:rPr>
                        <w:color w:val="231F20"/>
                        <w:sz w:val="12"/>
                        <w:szCs w:val="12"/>
                      </w:rPr>
                      <w:t>Subscription</w:t>
                    </w:r>
                  </w:ins>
                  <w:ins w:id="134" w:author="richard beresford" w:date="2023-01-23T22:01:00Z">
                    <w:r w:rsidRPr="00142C09">
                      <w:rPr>
                        <w:color w:val="231F20"/>
                        <w:sz w:val="12"/>
                        <w:szCs w:val="12"/>
                      </w:rPr>
                      <w:t xml:space="preserve"> Shares to be admitted to the standard segment of the Official List and to trading on the Main Market respectively</w:t>
                    </w:r>
                  </w:ins>
                  <w:ins w:id="135" w:author="richard beresford" w:date="2023-01-23T22:02:00Z">
                    <w:r>
                      <w:rPr>
                        <w:color w:val="231F20"/>
                        <w:sz w:val="12"/>
                        <w:szCs w:val="12"/>
                      </w:rPr>
                      <w:t>.</w:t>
                    </w:r>
                  </w:ins>
                  <w:ins w:id="136" w:author="richard beresford" w:date="2023-01-23T22:01:00Z">
                    <w:r w:rsidRPr="00142C09">
                      <w:rPr>
                        <w:color w:val="231F20"/>
                        <w:sz w:val="12"/>
                        <w:szCs w:val="12"/>
                      </w:rPr>
                      <w:t xml:space="preserve"> </w:t>
                    </w:r>
                  </w:ins>
                  <w:r w:rsidRPr="00142C09">
                    <w:rPr>
                      <w:color w:val="231F20"/>
                      <w:sz w:val="12"/>
                      <w:szCs w:val="12"/>
                    </w:rPr>
                    <w:t xml:space="preserve">No application has been made or is currently intended to be made for </w:t>
                  </w:r>
                  <w:ins w:id="137" w:author="richard beresford" w:date="2023-01-23T21:59:00Z">
                    <w:r>
                      <w:rPr>
                        <w:color w:val="231F20"/>
                        <w:sz w:val="12"/>
                        <w:szCs w:val="12"/>
                      </w:rPr>
                      <w:t>any</w:t>
                    </w:r>
                  </w:ins>
                  <w:del w:id="138" w:author="richard beresford" w:date="2023-01-23T21:59:00Z">
                    <w:r w:rsidRPr="00142C09" w:rsidDel="00462838">
                      <w:rPr>
                        <w:color w:val="231F20"/>
                        <w:sz w:val="12"/>
                        <w:szCs w:val="12"/>
                      </w:rPr>
                      <w:delText>the</w:delText>
                    </w:r>
                  </w:del>
                  <w:r w:rsidRPr="00142C09">
                    <w:rPr>
                      <w:color w:val="231F20"/>
                      <w:sz w:val="12"/>
                      <w:szCs w:val="12"/>
                    </w:rPr>
                    <w:t xml:space="preserve"> Ordinary Shares to be admitted to trading on any other exchange.</w:t>
                  </w:r>
                  <w:ins w:id="139" w:author="richard beresford" w:date="2023-01-23T21:54:00Z">
                    <w:r>
                      <w:rPr>
                        <w:color w:val="231F20"/>
                        <w:sz w:val="12"/>
                        <w:szCs w:val="12"/>
                      </w:rPr>
                      <w:t xml:space="preserve"> </w:t>
                    </w:r>
                  </w:ins>
                </w:p>
              </w:tc>
            </w:tr>
            <w:tr w:rsidR="00462838" w:rsidRPr="00142C09" w14:paraId="1B39D9CB" w14:textId="77777777" w:rsidTr="004B2DD3">
              <w:trPr>
                <w:trHeight w:val="132"/>
                <w:ins w:id="140" w:author="richard beresford" w:date="2023-01-23T22:00:00Z"/>
              </w:trPr>
              <w:tc>
                <w:tcPr>
                  <w:tcW w:w="10207" w:type="dxa"/>
                </w:tcPr>
                <w:p w14:paraId="0C14F64F" w14:textId="77777777" w:rsidR="00462838" w:rsidRPr="00142C09" w:rsidRDefault="00000000" w:rsidP="008809B2">
                  <w:pPr>
                    <w:spacing w:before="120" w:after="120"/>
                    <w:ind w:left="94" w:right="97" w:firstLine="2"/>
                    <w:jc w:val="both"/>
                    <w:rPr>
                      <w:ins w:id="141" w:author="richard beresford" w:date="2023-01-23T22:00:00Z"/>
                      <w:color w:val="231F20"/>
                      <w:sz w:val="12"/>
                      <w:szCs w:val="12"/>
                    </w:rPr>
                  </w:pPr>
                </w:p>
              </w:tc>
            </w:tr>
          </w:tbl>
          <w:p w14:paraId="1564F0DA" w14:textId="77777777" w:rsidR="00000000" w:rsidRDefault="00000000"/>
        </w:tc>
        <w:tc>
          <w:tcPr>
            <w:tcW w:w="1440" w:type="dxa"/>
          </w:tcPr>
          <w:p w14:paraId="5C78A632" w14:textId="77777777" w:rsidR="00C50675" w:rsidRDefault="00C50675"/>
        </w:tc>
        <w:tc>
          <w:tcPr>
            <w:tcW w:w="1440" w:type="dxa"/>
          </w:tcPr>
          <w:p w14:paraId="1B8CC58D" w14:textId="77777777" w:rsidR="00C50675" w:rsidRDefault="00C50675"/>
        </w:tc>
        <w:tc>
          <w:tcPr>
            <w:tcW w:w="4320" w:type="dxa"/>
          </w:tcPr>
          <w:p w14:paraId="02836F98" w14:textId="77777777" w:rsidR="00C50675" w:rsidRDefault="00C50675"/>
        </w:tc>
      </w:tr>
      <w:tr w:rsidR="00C50675" w14:paraId="489E2B50" w14:textId="77777777">
        <w:tc>
          <w:tcPr>
            <w:tcW w:w="720" w:type="dxa"/>
          </w:tcPr>
          <w:p w14:paraId="0CF026FD" w14:textId="77777777" w:rsidR="00C50675" w:rsidRDefault="00000000">
            <w:r>
              <w:t>901</w:t>
            </w:r>
          </w:p>
        </w:tc>
        <w:tc>
          <w:tcPr>
            <w:tcW w:w="5760" w:type="dxa"/>
          </w:tcPr>
          <w:p w14:paraId="741481DA" w14:textId="77777777" w:rsidR="00C50675" w:rsidRDefault="00C50675"/>
          <w:p w14:paraId="51C683DB" w14:textId="77777777" w:rsidR="00C50675" w:rsidRDefault="00C50675"/>
          <w:tbl>
            <w:tblPr>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3"/>
              <w:gridCol w:w="7654"/>
            </w:tblGrid>
            <w:tr w:rsidR="00BD000F" w:rsidRPr="00142C09" w14:paraId="42195B31" w14:textId="77777777" w:rsidTr="004B2DD3">
              <w:trPr>
                <w:trHeight w:val="329"/>
              </w:trPr>
              <w:tc>
                <w:tcPr>
                  <w:tcW w:w="10207" w:type="dxa"/>
                  <w:gridSpan w:val="2"/>
                  <w:shd w:val="clear" w:color="auto" w:fill="D9D9D9" w:themeFill="background1" w:themeFillShade="D9"/>
                </w:tcPr>
                <w:p w14:paraId="47BD3EA7" w14:textId="77777777" w:rsidR="00BD000F" w:rsidRPr="00142C09" w:rsidRDefault="00000000" w:rsidP="008809B2">
                  <w:pPr>
                    <w:spacing w:before="120" w:after="120"/>
                    <w:ind w:left="94" w:right="97" w:firstLine="2"/>
                    <w:jc w:val="center"/>
                    <w:rPr>
                      <w:b/>
                      <w:sz w:val="12"/>
                      <w:szCs w:val="12"/>
                    </w:rPr>
                  </w:pPr>
                  <w:r w:rsidRPr="00142C09">
                    <w:rPr>
                      <w:b/>
                      <w:sz w:val="12"/>
                      <w:szCs w:val="12"/>
                    </w:rPr>
                    <w:t>SUB-SECTION C.3 – WHAT ARE THE KEY RISKS THAT ARE SPECIFIC TO THE SECURITIES?</w:t>
                  </w:r>
                </w:p>
              </w:tc>
            </w:tr>
            <w:tr w:rsidR="00BD000F" w:rsidRPr="00142C09" w14:paraId="27B04430" w14:textId="77777777" w:rsidTr="004B2DD3">
              <w:trPr>
                <w:trHeight w:val="557"/>
              </w:trPr>
              <w:tc>
                <w:tcPr>
                  <w:tcW w:w="10207" w:type="dxa"/>
                  <w:gridSpan w:val="2"/>
                </w:tcPr>
                <w:p w14:paraId="61CC4E6D" w14:textId="77777777" w:rsidR="00BD000F" w:rsidRPr="00142C09" w:rsidRDefault="00000000" w:rsidP="008809B2">
                  <w:pPr>
                    <w:numPr>
                      <w:ilvl w:val="0"/>
                      <w:numId w:val="14"/>
                    </w:numPr>
                    <w:spacing w:before="120" w:after="120"/>
                    <w:ind w:left="562" w:right="97"/>
                    <w:jc w:val="both"/>
                    <w:rPr>
                      <w:color w:val="231F20"/>
                      <w:sz w:val="12"/>
                      <w:szCs w:val="12"/>
                    </w:rPr>
                  </w:pPr>
                  <w:r w:rsidRPr="00E60DA8">
                    <w:rPr>
                      <w:b/>
                      <w:bCs/>
                      <w:color w:val="231F20"/>
                      <w:sz w:val="12"/>
                      <w:szCs w:val="12"/>
                    </w:rPr>
                    <w:lastRenderedPageBreak/>
                    <w:t>Lower level of protection than with a Premium Listing:</w:t>
                  </w:r>
                  <w:r>
                    <w:rPr>
                      <w:color w:val="231F20"/>
                      <w:sz w:val="12"/>
                      <w:szCs w:val="12"/>
                    </w:rPr>
                    <w:t xml:space="preserve"> </w:t>
                  </w:r>
                  <w:r w:rsidRPr="00142C09">
                    <w:rPr>
                      <w:color w:val="231F20"/>
                      <w:sz w:val="12"/>
                      <w:szCs w:val="12"/>
                    </w:rPr>
                    <w:t xml:space="preserve">The Company is applying for a Standard Listing on the Official List in accordance with Chapter 14 of </w:t>
                  </w:r>
                  <w:r w:rsidRPr="00142C09">
                    <w:rPr>
                      <w:color w:val="231F20"/>
                      <w:sz w:val="12"/>
                      <w:szCs w:val="12"/>
                    </w:rPr>
                    <w:t>the Listing Rules. As a result, the Shareholders will be afforded a lower level of regulatory protection than that afforded to investors of a company with a Premium Listing.</w:t>
                  </w:r>
                </w:p>
                <w:p w14:paraId="75E98D73" w14:textId="77777777" w:rsidR="00BD000F" w:rsidRPr="00142C09" w:rsidRDefault="00000000" w:rsidP="008809B2">
                  <w:pPr>
                    <w:numPr>
                      <w:ilvl w:val="0"/>
                      <w:numId w:val="14"/>
                    </w:numPr>
                    <w:spacing w:before="120" w:after="120"/>
                    <w:ind w:left="562" w:right="97"/>
                    <w:jc w:val="both"/>
                    <w:rPr>
                      <w:color w:val="231F20"/>
                      <w:sz w:val="12"/>
                      <w:szCs w:val="12"/>
                    </w:rPr>
                  </w:pPr>
                  <w:r w:rsidRPr="0009601D">
                    <w:rPr>
                      <w:b/>
                      <w:bCs/>
                      <w:color w:val="231F20"/>
                      <w:sz w:val="12"/>
                      <w:szCs w:val="12"/>
                    </w:rPr>
                    <w:t xml:space="preserve">An active trading market in the Company’s </w:t>
                  </w:r>
                  <w:r>
                    <w:rPr>
                      <w:b/>
                      <w:bCs/>
                      <w:color w:val="231F20"/>
                      <w:sz w:val="12"/>
                      <w:szCs w:val="12"/>
                    </w:rPr>
                    <w:t>O</w:t>
                  </w:r>
                  <w:r w:rsidRPr="0009601D">
                    <w:rPr>
                      <w:b/>
                      <w:bCs/>
                      <w:color w:val="231F20"/>
                      <w:sz w:val="12"/>
                      <w:szCs w:val="12"/>
                    </w:rPr>
                    <w:t xml:space="preserve">rdinary </w:t>
                  </w:r>
                  <w:r>
                    <w:rPr>
                      <w:b/>
                      <w:bCs/>
                      <w:color w:val="231F20"/>
                      <w:sz w:val="12"/>
                      <w:szCs w:val="12"/>
                    </w:rPr>
                    <w:t>S</w:t>
                  </w:r>
                  <w:r w:rsidRPr="0009601D">
                    <w:rPr>
                      <w:b/>
                      <w:bCs/>
                      <w:color w:val="231F20"/>
                      <w:sz w:val="12"/>
                      <w:szCs w:val="12"/>
                    </w:rPr>
                    <w:t>hares may not develop or be su</w:t>
                  </w:r>
                  <w:r w:rsidRPr="0009601D">
                    <w:rPr>
                      <w:b/>
                      <w:bCs/>
                      <w:color w:val="231F20"/>
                      <w:sz w:val="12"/>
                      <w:szCs w:val="12"/>
                    </w:rPr>
                    <w:t>stained</w:t>
                  </w:r>
                  <w:r>
                    <w:rPr>
                      <w:b/>
                      <w:bCs/>
                      <w:color w:val="231F20"/>
                      <w:sz w:val="12"/>
                      <w:szCs w:val="12"/>
                    </w:rPr>
                    <w:t>:</w:t>
                  </w:r>
                  <w:r w:rsidRPr="00142C09">
                    <w:rPr>
                      <w:color w:val="231F20"/>
                      <w:sz w:val="12"/>
                      <w:szCs w:val="12"/>
                    </w:rPr>
                    <w:t xml:space="preserve"> </w:t>
                  </w:r>
                  <w:r w:rsidRPr="00142C09">
                    <w:rPr>
                      <w:color w:val="231F20"/>
                      <w:sz w:val="12"/>
                      <w:szCs w:val="12"/>
                    </w:rPr>
                    <w:t xml:space="preserve">Notwithstanding the fact that </w:t>
                  </w:r>
                  <w:del w:id="142" w:author="richard beresford" w:date="2023-01-23T22:19:00Z">
                    <w:r w:rsidRPr="00142C09" w:rsidDel="00815201">
                      <w:rPr>
                        <w:color w:val="231F20"/>
                        <w:sz w:val="12"/>
                        <w:szCs w:val="12"/>
                      </w:rPr>
                      <w:delText>an</w:delText>
                    </w:r>
                  </w:del>
                  <w:del w:id="143" w:author="richard beresford" w:date="2023-01-23T22:18:00Z">
                    <w:r w:rsidRPr="00142C09" w:rsidDel="00815201">
                      <w:rPr>
                        <w:color w:val="231F20"/>
                        <w:sz w:val="12"/>
                        <w:szCs w:val="12"/>
                      </w:rPr>
                      <w:delText xml:space="preserve"> </w:delText>
                    </w:r>
                  </w:del>
                  <w:r w:rsidRPr="00142C09">
                    <w:rPr>
                      <w:color w:val="231F20"/>
                      <w:sz w:val="12"/>
                      <w:szCs w:val="12"/>
                    </w:rPr>
                    <w:t>application</w:t>
                  </w:r>
                  <w:ins w:id="144" w:author="richard beresford" w:date="2023-01-23T22:19:00Z">
                    <w:r>
                      <w:rPr>
                        <w:color w:val="231F20"/>
                        <w:sz w:val="12"/>
                        <w:szCs w:val="12"/>
                      </w:rPr>
                      <w:t>s</w:t>
                    </w:r>
                  </w:ins>
                  <w:r w:rsidRPr="00142C09">
                    <w:rPr>
                      <w:color w:val="231F20"/>
                      <w:sz w:val="12"/>
                      <w:szCs w:val="12"/>
                    </w:rPr>
                    <w:t xml:space="preserve"> will be made for the Ordinary Shares for admission to trading on the Main Market, the Company can give no assurance that an active trading market for the Ordinary Shares will develop or, if developed, </w:t>
                  </w:r>
                  <w:r w:rsidRPr="00142C09">
                    <w:rPr>
                      <w:color w:val="231F20"/>
                      <w:sz w:val="12"/>
                      <w:szCs w:val="12"/>
                    </w:rPr>
                    <w:t>can be sustained and, accordingly, it may be difficult for investors to sell their Ordinary Shares or to realise returns on their investment in the Ordinary Shares within a period that they would consider to be reasonable. The share price of publicly trade</w:t>
                  </w:r>
                  <w:r w:rsidRPr="00142C09">
                    <w:rPr>
                      <w:color w:val="231F20"/>
                      <w:sz w:val="12"/>
                      <w:szCs w:val="12"/>
                    </w:rPr>
                    <w:t>d companies can be highly volatile and subject to wide fluctuations in response to a variety of factors, including,</w:t>
                  </w:r>
                  <w:r w:rsidRPr="00142C09">
                    <w:rPr>
                      <w:color w:val="231F20"/>
                      <w:spacing w:val="-15"/>
                      <w:sz w:val="12"/>
                      <w:szCs w:val="12"/>
                    </w:rPr>
                    <w:t xml:space="preserve"> </w:t>
                  </w:r>
                  <w:r w:rsidRPr="00142C09">
                    <w:rPr>
                      <w:color w:val="231F20"/>
                      <w:sz w:val="12"/>
                      <w:szCs w:val="12"/>
                    </w:rPr>
                    <w:t>but</w:t>
                  </w:r>
                  <w:r w:rsidRPr="00142C09">
                    <w:rPr>
                      <w:color w:val="231F20"/>
                      <w:spacing w:val="-15"/>
                      <w:sz w:val="12"/>
                      <w:szCs w:val="12"/>
                    </w:rPr>
                    <w:t xml:space="preserve"> </w:t>
                  </w:r>
                  <w:r w:rsidRPr="00142C09">
                    <w:rPr>
                      <w:color w:val="231F20"/>
                      <w:sz w:val="12"/>
                      <w:szCs w:val="12"/>
                    </w:rPr>
                    <w:t>not</w:t>
                  </w:r>
                  <w:r w:rsidRPr="00142C09">
                    <w:rPr>
                      <w:color w:val="231F20"/>
                      <w:spacing w:val="-14"/>
                      <w:sz w:val="12"/>
                      <w:szCs w:val="12"/>
                    </w:rPr>
                    <w:t xml:space="preserve"> </w:t>
                  </w:r>
                  <w:r w:rsidRPr="00142C09">
                    <w:rPr>
                      <w:color w:val="231F20"/>
                      <w:sz w:val="12"/>
                      <w:szCs w:val="12"/>
                    </w:rPr>
                    <w:t>limited</w:t>
                  </w:r>
                  <w:r w:rsidRPr="00142C09">
                    <w:rPr>
                      <w:color w:val="231F20"/>
                      <w:spacing w:val="-15"/>
                      <w:sz w:val="12"/>
                      <w:szCs w:val="12"/>
                    </w:rPr>
                    <w:t xml:space="preserve"> </w:t>
                  </w:r>
                  <w:r w:rsidRPr="00142C09">
                    <w:rPr>
                      <w:color w:val="231F20"/>
                      <w:sz w:val="12"/>
                      <w:szCs w:val="12"/>
                    </w:rPr>
                    <w:t>to,</w:t>
                  </w:r>
                  <w:r w:rsidRPr="00142C09">
                    <w:rPr>
                      <w:color w:val="231F20"/>
                      <w:spacing w:val="-15"/>
                      <w:sz w:val="12"/>
                      <w:szCs w:val="12"/>
                    </w:rPr>
                    <w:t xml:space="preserve"> </w:t>
                  </w:r>
                  <w:r w:rsidRPr="00142C09">
                    <w:rPr>
                      <w:color w:val="231F20"/>
                      <w:sz w:val="12"/>
                      <w:szCs w:val="12"/>
                    </w:rPr>
                    <w:t>general</w:t>
                  </w:r>
                  <w:r w:rsidRPr="00142C09">
                    <w:rPr>
                      <w:color w:val="231F20"/>
                      <w:spacing w:val="-14"/>
                      <w:sz w:val="12"/>
                      <w:szCs w:val="12"/>
                    </w:rPr>
                    <w:t xml:space="preserve"> </w:t>
                  </w:r>
                  <w:r w:rsidRPr="00142C09">
                    <w:rPr>
                      <w:color w:val="231F20"/>
                      <w:sz w:val="12"/>
                      <w:szCs w:val="12"/>
                    </w:rPr>
                    <w:t>economic</w:t>
                  </w:r>
                  <w:r w:rsidRPr="00142C09">
                    <w:rPr>
                      <w:color w:val="231F20"/>
                      <w:spacing w:val="-15"/>
                      <w:sz w:val="12"/>
                      <w:szCs w:val="12"/>
                    </w:rPr>
                    <w:t xml:space="preserve"> </w:t>
                  </w:r>
                  <w:r w:rsidRPr="00142C09">
                    <w:rPr>
                      <w:color w:val="231F20"/>
                      <w:sz w:val="12"/>
                      <w:szCs w:val="12"/>
                    </w:rPr>
                    <w:t>conditions</w:t>
                  </w:r>
                  <w:r w:rsidRPr="00142C09">
                    <w:rPr>
                      <w:color w:val="231F20"/>
                      <w:spacing w:val="-15"/>
                      <w:sz w:val="12"/>
                      <w:szCs w:val="12"/>
                    </w:rPr>
                    <w:t xml:space="preserve"> </w:t>
                  </w:r>
                  <w:r w:rsidRPr="00142C09">
                    <w:rPr>
                      <w:color w:val="231F20"/>
                      <w:sz w:val="12"/>
                      <w:szCs w:val="12"/>
                    </w:rPr>
                    <w:t>and</w:t>
                  </w:r>
                  <w:r w:rsidRPr="00142C09">
                    <w:rPr>
                      <w:color w:val="231F20"/>
                      <w:spacing w:val="-14"/>
                      <w:sz w:val="12"/>
                      <w:szCs w:val="12"/>
                    </w:rPr>
                    <w:t xml:space="preserve"> </w:t>
                  </w:r>
                  <w:r w:rsidRPr="00B8358F">
                    <w:rPr>
                      <w:color w:val="231F20"/>
                      <w:sz w:val="12"/>
                      <w:szCs w:val="12"/>
                    </w:rPr>
                    <w:t xml:space="preserve">forecasts, the Company’s general business condition and the release of its </w:t>
                  </w:r>
                  <w:r w:rsidRPr="00B8358F">
                    <w:rPr>
                      <w:color w:val="231F20"/>
                      <w:sz w:val="12"/>
                      <w:szCs w:val="12"/>
                    </w:rPr>
                    <w:t>financial reports which</w:t>
                  </w:r>
                  <w:r w:rsidRPr="00142C09">
                    <w:rPr>
                      <w:color w:val="231F20"/>
                      <w:sz w:val="12"/>
                      <w:szCs w:val="12"/>
                    </w:rPr>
                    <w:t xml:space="preserve"> could lead to losses for Shareholders.</w:t>
                  </w:r>
                </w:p>
                <w:p w14:paraId="1BE47D86" w14:textId="77777777" w:rsidR="00BD000F" w:rsidRPr="00142C09" w:rsidRDefault="00000000" w:rsidP="008809B2">
                  <w:pPr>
                    <w:numPr>
                      <w:ilvl w:val="0"/>
                      <w:numId w:val="14"/>
                    </w:numPr>
                    <w:spacing w:before="120" w:after="120"/>
                    <w:ind w:left="562" w:right="97"/>
                    <w:jc w:val="both"/>
                    <w:rPr>
                      <w:color w:val="231F20"/>
                      <w:sz w:val="12"/>
                      <w:szCs w:val="12"/>
                    </w:rPr>
                  </w:pPr>
                  <w:r w:rsidRPr="00E60DA8">
                    <w:rPr>
                      <w:b/>
                      <w:bCs/>
                      <w:color w:val="231F20"/>
                      <w:sz w:val="12"/>
                      <w:szCs w:val="12"/>
                    </w:rPr>
                    <w:t>Dividends:</w:t>
                  </w:r>
                  <w:r w:rsidRPr="00E60DA8">
                    <w:rPr>
                      <w:color w:val="231F20"/>
                      <w:sz w:val="12"/>
                      <w:szCs w:val="12"/>
                    </w:rPr>
                    <w:t xml:space="preserve"> </w:t>
                  </w:r>
                  <w:r>
                    <w:rPr>
                      <w:color w:val="231F20"/>
                      <w:sz w:val="12"/>
                      <w:szCs w:val="12"/>
                    </w:rPr>
                    <w:t>T</w:t>
                  </w:r>
                  <w:r w:rsidRPr="00E60DA8">
                    <w:rPr>
                      <w:color w:val="231F20"/>
                      <w:sz w:val="12"/>
                      <w:szCs w:val="12"/>
                    </w:rPr>
                    <w:t>he</w:t>
                  </w:r>
                  <w:r w:rsidRPr="00142C09">
                    <w:rPr>
                      <w:color w:val="231F20"/>
                      <w:sz w:val="12"/>
                      <w:szCs w:val="12"/>
                    </w:rPr>
                    <w:t xml:space="preserve"> extent that the Company intends to pay dividends on the Ordinary Shares, it will pay dividends at</w:t>
                  </w:r>
                  <w:r w:rsidRPr="00142C09">
                    <w:rPr>
                      <w:color w:val="231F20"/>
                      <w:spacing w:val="-6"/>
                      <w:sz w:val="12"/>
                      <w:szCs w:val="12"/>
                    </w:rPr>
                    <w:t xml:space="preserve"> </w:t>
                  </w:r>
                  <w:r w:rsidRPr="00142C09">
                    <w:rPr>
                      <w:color w:val="231F20"/>
                      <w:sz w:val="12"/>
                      <w:szCs w:val="12"/>
                    </w:rPr>
                    <w:t>such</w:t>
                  </w:r>
                  <w:r w:rsidRPr="00142C09">
                    <w:rPr>
                      <w:color w:val="231F20"/>
                      <w:spacing w:val="-5"/>
                      <w:sz w:val="12"/>
                      <w:szCs w:val="12"/>
                    </w:rPr>
                    <w:t xml:space="preserve"> </w:t>
                  </w:r>
                  <w:r w:rsidRPr="00142C09">
                    <w:rPr>
                      <w:color w:val="231F20"/>
                      <w:sz w:val="12"/>
                      <w:szCs w:val="12"/>
                    </w:rPr>
                    <w:t>times</w:t>
                  </w:r>
                  <w:r w:rsidRPr="00142C09">
                    <w:rPr>
                      <w:color w:val="231F20"/>
                      <w:spacing w:val="-5"/>
                      <w:sz w:val="12"/>
                      <w:szCs w:val="12"/>
                    </w:rPr>
                    <w:t xml:space="preserve"> </w:t>
                  </w:r>
                  <w:r w:rsidRPr="00142C09">
                    <w:rPr>
                      <w:color w:val="231F20"/>
                      <w:sz w:val="12"/>
                      <w:szCs w:val="12"/>
                    </w:rPr>
                    <w:t>(if</w:t>
                  </w:r>
                  <w:r w:rsidRPr="00142C09">
                    <w:rPr>
                      <w:color w:val="231F20"/>
                      <w:spacing w:val="-6"/>
                      <w:sz w:val="12"/>
                      <w:szCs w:val="12"/>
                    </w:rPr>
                    <w:t xml:space="preserve"> </w:t>
                  </w:r>
                  <w:r w:rsidRPr="00142C09">
                    <w:rPr>
                      <w:color w:val="231F20"/>
                      <w:sz w:val="12"/>
                      <w:szCs w:val="12"/>
                    </w:rPr>
                    <w:t>any)</w:t>
                  </w:r>
                  <w:r w:rsidRPr="00142C09">
                    <w:rPr>
                      <w:color w:val="231F20"/>
                      <w:spacing w:val="-5"/>
                      <w:sz w:val="12"/>
                      <w:szCs w:val="12"/>
                    </w:rPr>
                    <w:t xml:space="preserve"> </w:t>
                  </w:r>
                  <w:r w:rsidRPr="00142C09">
                    <w:rPr>
                      <w:color w:val="231F20"/>
                      <w:sz w:val="12"/>
                      <w:szCs w:val="12"/>
                    </w:rPr>
                    <w:t>and</w:t>
                  </w:r>
                  <w:r w:rsidRPr="00142C09">
                    <w:rPr>
                      <w:color w:val="231F20"/>
                      <w:spacing w:val="-5"/>
                      <w:sz w:val="12"/>
                      <w:szCs w:val="12"/>
                    </w:rPr>
                    <w:t xml:space="preserve"> </w:t>
                  </w:r>
                  <w:r w:rsidRPr="00142C09">
                    <w:rPr>
                      <w:color w:val="231F20"/>
                      <w:sz w:val="12"/>
                      <w:szCs w:val="12"/>
                    </w:rPr>
                    <w:t>in</w:t>
                  </w:r>
                  <w:r w:rsidRPr="00142C09">
                    <w:rPr>
                      <w:color w:val="231F20"/>
                      <w:spacing w:val="-5"/>
                      <w:sz w:val="12"/>
                      <w:szCs w:val="12"/>
                    </w:rPr>
                    <w:t xml:space="preserve"> </w:t>
                  </w:r>
                  <w:r w:rsidRPr="00142C09">
                    <w:rPr>
                      <w:color w:val="231F20"/>
                      <w:sz w:val="12"/>
                      <w:szCs w:val="12"/>
                    </w:rPr>
                    <w:t>such</w:t>
                  </w:r>
                  <w:r w:rsidRPr="00142C09">
                    <w:rPr>
                      <w:color w:val="231F20"/>
                      <w:spacing w:val="-6"/>
                      <w:sz w:val="12"/>
                      <w:szCs w:val="12"/>
                    </w:rPr>
                    <w:t xml:space="preserve"> </w:t>
                  </w:r>
                  <w:r w:rsidRPr="00142C09">
                    <w:rPr>
                      <w:color w:val="231F20"/>
                      <w:sz w:val="12"/>
                      <w:szCs w:val="12"/>
                    </w:rPr>
                    <w:t>amounts</w:t>
                  </w:r>
                  <w:r w:rsidRPr="00142C09">
                    <w:rPr>
                      <w:color w:val="231F20"/>
                      <w:spacing w:val="-5"/>
                      <w:sz w:val="12"/>
                      <w:szCs w:val="12"/>
                    </w:rPr>
                    <w:t xml:space="preserve"> </w:t>
                  </w:r>
                  <w:r w:rsidRPr="00142C09">
                    <w:rPr>
                      <w:color w:val="231F20"/>
                      <w:sz w:val="12"/>
                      <w:szCs w:val="12"/>
                    </w:rPr>
                    <w:t>(if</w:t>
                  </w:r>
                  <w:r w:rsidRPr="00142C09">
                    <w:rPr>
                      <w:color w:val="231F20"/>
                      <w:spacing w:val="-5"/>
                      <w:sz w:val="12"/>
                      <w:szCs w:val="12"/>
                    </w:rPr>
                    <w:t xml:space="preserve"> </w:t>
                  </w:r>
                  <w:r w:rsidRPr="00142C09">
                    <w:rPr>
                      <w:color w:val="231F20"/>
                      <w:sz w:val="12"/>
                      <w:szCs w:val="12"/>
                    </w:rPr>
                    <w:t>any)</w:t>
                  </w:r>
                  <w:r w:rsidRPr="00142C09">
                    <w:rPr>
                      <w:color w:val="231F20"/>
                      <w:spacing w:val="-6"/>
                      <w:sz w:val="12"/>
                      <w:szCs w:val="12"/>
                    </w:rPr>
                    <w:t xml:space="preserve"> </w:t>
                  </w:r>
                  <w:r w:rsidRPr="00142C09">
                    <w:rPr>
                      <w:color w:val="231F20"/>
                      <w:sz w:val="12"/>
                      <w:szCs w:val="12"/>
                    </w:rPr>
                    <w:t>as</w:t>
                  </w:r>
                  <w:r w:rsidRPr="00142C09">
                    <w:rPr>
                      <w:color w:val="231F20"/>
                      <w:spacing w:val="-5"/>
                      <w:sz w:val="12"/>
                      <w:szCs w:val="12"/>
                    </w:rPr>
                    <w:t xml:space="preserve"> </w:t>
                  </w:r>
                  <w:r w:rsidRPr="00142C09">
                    <w:rPr>
                      <w:color w:val="231F20"/>
                      <w:sz w:val="12"/>
                      <w:szCs w:val="12"/>
                    </w:rPr>
                    <w:t>the</w:t>
                  </w:r>
                  <w:r w:rsidRPr="00142C09">
                    <w:rPr>
                      <w:color w:val="231F20"/>
                      <w:spacing w:val="-5"/>
                      <w:sz w:val="12"/>
                      <w:szCs w:val="12"/>
                    </w:rPr>
                    <w:t xml:space="preserve"> </w:t>
                  </w:r>
                  <w:r w:rsidRPr="00142C09">
                    <w:rPr>
                      <w:color w:val="231F20"/>
                      <w:sz w:val="12"/>
                      <w:szCs w:val="12"/>
                    </w:rPr>
                    <w:t xml:space="preserve">Board </w:t>
                  </w:r>
                  <w:r w:rsidRPr="00142C09">
                    <w:rPr>
                      <w:color w:val="231F20"/>
                      <w:sz w:val="12"/>
                      <w:szCs w:val="12"/>
                    </w:rPr>
                    <w:t>determines appropriate (in the case of interim dividends) and in accordance with applicable laws.</w:t>
                  </w:r>
                  <w:r>
                    <w:rPr>
                      <w:color w:val="231F20"/>
                      <w:sz w:val="12"/>
                      <w:szCs w:val="12"/>
                    </w:rPr>
                    <w:t xml:space="preserve"> </w:t>
                  </w:r>
                  <w:r w:rsidRPr="00B8358F">
                    <w:rPr>
                      <w:color w:val="231F20"/>
                      <w:sz w:val="12"/>
                      <w:szCs w:val="12"/>
                    </w:rPr>
                    <w:t>The declaration, payment and amount of any future dividends will depend upon, amongst other things, the Company’s earnings, financial position, cash requireme</w:t>
                  </w:r>
                  <w:r w:rsidRPr="00B8358F">
                    <w:rPr>
                      <w:color w:val="231F20"/>
                      <w:sz w:val="12"/>
                      <w:szCs w:val="12"/>
                    </w:rPr>
                    <w:t>nts, availability of profits (including the ability of any subsidiary of the Company from time to time to pay a dividend in accordance with the laws applicable to it), as well as provisions for relevant laws or generally accepted accounting principles from</w:t>
                  </w:r>
                  <w:r w:rsidRPr="00B8358F">
                    <w:rPr>
                      <w:color w:val="231F20"/>
                      <w:sz w:val="12"/>
                      <w:szCs w:val="12"/>
                    </w:rPr>
                    <w:t xml:space="preserve"> time to time. Although the Board intends to pay dividends to Shareholders in the future there can be no assurance that the Company will declare and pay, or </w:t>
                  </w:r>
                  <w:proofErr w:type="gramStart"/>
                  <w:r w:rsidRPr="00B8358F">
                    <w:rPr>
                      <w:color w:val="231F20"/>
                      <w:sz w:val="12"/>
                      <w:szCs w:val="12"/>
                    </w:rPr>
                    <w:t>have the ability to</w:t>
                  </w:r>
                  <w:proofErr w:type="gramEnd"/>
                  <w:r w:rsidRPr="00B8358F">
                    <w:rPr>
                      <w:color w:val="231F20"/>
                      <w:sz w:val="12"/>
                      <w:szCs w:val="12"/>
                    </w:rPr>
                    <w:t>, declare and pay, any dividends in the future.</w:t>
                  </w:r>
                </w:p>
              </w:tc>
            </w:tr>
            <w:tr w:rsidR="00BD000F" w:rsidRPr="00142C09" w14:paraId="722ABD81" w14:textId="77777777" w:rsidTr="004B2DD3">
              <w:trPr>
                <w:trHeight w:val="70"/>
              </w:trPr>
              <w:tc>
                <w:tcPr>
                  <w:tcW w:w="10207" w:type="dxa"/>
                  <w:gridSpan w:val="2"/>
                </w:tcPr>
                <w:p w14:paraId="3034BC5B" w14:textId="77777777" w:rsidR="00BD000F" w:rsidRPr="00142C09" w:rsidRDefault="00000000" w:rsidP="008809B2">
                  <w:pPr>
                    <w:ind w:left="816" w:right="97"/>
                    <w:jc w:val="both"/>
                    <w:rPr>
                      <w:color w:val="231F20"/>
                      <w:sz w:val="12"/>
                      <w:szCs w:val="12"/>
                    </w:rPr>
                  </w:pPr>
                </w:p>
              </w:tc>
            </w:tr>
            <w:tr w:rsidR="00BD000F" w:rsidRPr="00142C09" w14:paraId="663EF916" w14:textId="77777777" w:rsidTr="004B2DD3">
              <w:tblPrEx>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Ex>
              <w:trPr>
                <w:trHeight w:val="349"/>
              </w:trPr>
              <w:tc>
                <w:tcPr>
                  <w:tcW w:w="10207" w:type="dxa"/>
                  <w:gridSpan w:val="2"/>
                  <w:shd w:val="clear" w:color="auto" w:fill="D9D9D9" w:themeFill="background1" w:themeFillShade="D9"/>
                </w:tcPr>
                <w:p w14:paraId="6CB504E2" w14:textId="77777777" w:rsidR="00BD000F" w:rsidRPr="00142C09" w:rsidRDefault="00000000" w:rsidP="008809B2">
                  <w:pPr>
                    <w:spacing w:before="120"/>
                    <w:ind w:left="149" w:right="691"/>
                    <w:jc w:val="center"/>
                    <w:rPr>
                      <w:b/>
                      <w:color w:val="231F20"/>
                      <w:sz w:val="12"/>
                      <w:szCs w:val="12"/>
                    </w:rPr>
                  </w:pPr>
                  <w:bookmarkStart w:id="145" w:name="_DV_M45"/>
                  <w:bookmarkEnd w:id="145"/>
                  <w:r w:rsidRPr="00142C09">
                    <w:rPr>
                      <w:rFonts w:ascii="Times New Roman" w:hAnsi="Times New Roman"/>
                      <w:sz w:val="12"/>
                      <w:szCs w:val="12"/>
                    </w:rPr>
                    <w:br w:type="page"/>
                  </w:r>
                  <w:r w:rsidRPr="00142C09">
                    <w:rPr>
                      <w:b/>
                      <w:color w:val="231F20"/>
                      <w:sz w:val="12"/>
                      <w:szCs w:val="12"/>
                    </w:rPr>
                    <w:t xml:space="preserve">SECTION D – KEY INFORMATION ON THE OFFER OF SECURITIES TO THE PUBLIC AND/OR THE ADMISSION TO TRADING ON A REGULATED MARKET </w:t>
                  </w:r>
                </w:p>
                <w:p w14:paraId="7789383A" w14:textId="77777777" w:rsidR="00BD000F" w:rsidRPr="00142C09" w:rsidRDefault="00000000" w:rsidP="008809B2">
                  <w:pPr>
                    <w:spacing w:before="120" w:after="120"/>
                    <w:ind w:left="149" w:right="691"/>
                    <w:jc w:val="center"/>
                    <w:rPr>
                      <w:b/>
                      <w:color w:val="231F20"/>
                      <w:sz w:val="12"/>
                      <w:szCs w:val="12"/>
                    </w:rPr>
                  </w:pPr>
                  <w:r w:rsidRPr="00142C09">
                    <w:rPr>
                      <w:b/>
                      <w:color w:val="231F20"/>
                      <w:sz w:val="12"/>
                      <w:szCs w:val="12"/>
                    </w:rPr>
                    <w:t xml:space="preserve">SUB-SECTION D.1 – UNDER WHICH CONDITIONS AND TIMETABLE CAN I INVEST IN THIS SECURITY </w:t>
                  </w:r>
                </w:p>
              </w:tc>
            </w:tr>
            <w:tr w:rsidR="00BD000F" w:rsidRPr="00142C09" w14:paraId="273BD810" w14:textId="77777777" w:rsidTr="004B2DD3">
              <w:tblPrEx>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Ex>
              <w:trPr>
                <w:trHeight w:val="556"/>
              </w:trPr>
              <w:tc>
                <w:tcPr>
                  <w:tcW w:w="2553" w:type="dxa"/>
                  <w:tcBorders>
                    <w:right w:val="single" w:sz="12" w:space="0" w:color="231F20"/>
                  </w:tcBorders>
                </w:tcPr>
                <w:p w14:paraId="18E6B01D" w14:textId="77777777" w:rsidR="00BD000F" w:rsidRPr="00142C09" w:rsidRDefault="00000000" w:rsidP="008809B2">
                  <w:pPr>
                    <w:spacing w:before="120" w:after="120"/>
                    <w:ind w:left="92" w:right="280"/>
                    <w:rPr>
                      <w:b/>
                      <w:color w:val="231F20"/>
                      <w:sz w:val="12"/>
                      <w:szCs w:val="12"/>
                    </w:rPr>
                  </w:pPr>
                  <w:r w:rsidRPr="00142C09">
                    <w:rPr>
                      <w:b/>
                      <w:color w:val="231F20"/>
                      <w:sz w:val="12"/>
                      <w:szCs w:val="12"/>
                    </w:rPr>
                    <w:t xml:space="preserve">General terms, conditions and </w:t>
                  </w:r>
                  <w:r w:rsidRPr="00142C09">
                    <w:rPr>
                      <w:b/>
                      <w:color w:val="231F20"/>
                      <w:sz w:val="12"/>
                      <w:szCs w:val="12"/>
                    </w:rPr>
                    <w:t>expected timetable of the offer</w:t>
                  </w:r>
                </w:p>
              </w:tc>
              <w:tc>
                <w:tcPr>
                  <w:tcW w:w="7654" w:type="dxa"/>
                  <w:tcBorders>
                    <w:left w:val="single" w:sz="12" w:space="0" w:color="231F20"/>
                  </w:tcBorders>
                </w:tcPr>
                <w:p w14:paraId="64FF0A52" w14:textId="77777777" w:rsidR="00BD000F" w:rsidRPr="0030063E" w:rsidRDefault="00000000" w:rsidP="008809B2">
                  <w:pPr>
                    <w:spacing w:before="120" w:after="120" w:line="249" w:lineRule="auto"/>
                    <w:ind w:left="97" w:right="134"/>
                    <w:jc w:val="both"/>
                    <w:rPr>
                      <w:color w:val="231F20"/>
                      <w:sz w:val="12"/>
                      <w:szCs w:val="12"/>
                    </w:rPr>
                  </w:pPr>
                  <w:r w:rsidRPr="00142C09">
                    <w:rPr>
                      <w:color w:val="231F20"/>
                      <w:sz w:val="12"/>
                      <w:szCs w:val="12"/>
                    </w:rPr>
                    <w:t xml:space="preserve">No securities are being offered to the public or any other potential investors pursuant to this Prospectus and the Company is not raising any funds in connection with </w:t>
                  </w:r>
                  <w:ins w:id="146" w:author="richard beresford" w:date="2023-01-23T22:21:00Z">
                    <w:r>
                      <w:rPr>
                        <w:color w:val="231F20"/>
                        <w:sz w:val="12"/>
                        <w:szCs w:val="12"/>
                      </w:rPr>
                      <w:t xml:space="preserve">the Initial </w:t>
                    </w:r>
                  </w:ins>
                  <w:r w:rsidRPr="00142C09">
                    <w:rPr>
                      <w:color w:val="231F20"/>
                      <w:sz w:val="12"/>
                      <w:szCs w:val="12"/>
                    </w:rPr>
                    <w:t>Admission.</w:t>
                  </w:r>
                  <w:r>
                    <w:rPr>
                      <w:color w:val="231F20"/>
                      <w:sz w:val="12"/>
                      <w:szCs w:val="12"/>
                    </w:rPr>
                    <w:t xml:space="preserve"> Up to [●] Ordinary Shares (the “</w:t>
                  </w:r>
                  <w:r>
                    <w:rPr>
                      <w:b/>
                      <w:bCs/>
                      <w:color w:val="231F20"/>
                      <w:sz w:val="12"/>
                      <w:szCs w:val="12"/>
                    </w:rPr>
                    <w:t>Su</w:t>
                  </w:r>
                  <w:r>
                    <w:rPr>
                      <w:b/>
                      <w:bCs/>
                      <w:color w:val="231F20"/>
                      <w:sz w:val="12"/>
                      <w:szCs w:val="12"/>
                    </w:rPr>
                    <w:t>bscription Shares</w:t>
                  </w:r>
                  <w:r>
                    <w:rPr>
                      <w:color w:val="231F20"/>
                      <w:sz w:val="12"/>
                      <w:szCs w:val="12"/>
                    </w:rPr>
                    <w:t xml:space="preserve">”) may be issued to subscribers identified after </w:t>
                  </w:r>
                  <w:ins w:id="147" w:author="richard beresford" w:date="2023-01-23T22:21:00Z">
                    <w:r>
                      <w:rPr>
                        <w:color w:val="231F20"/>
                        <w:sz w:val="12"/>
                        <w:szCs w:val="12"/>
                      </w:rPr>
                      <w:t xml:space="preserve">the Initial </w:t>
                    </w:r>
                  </w:ins>
                  <w:r>
                    <w:rPr>
                      <w:color w:val="231F20"/>
                      <w:sz w:val="12"/>
                      <w:szCs w:val="12"/>
                    </w:rPr>
                    <w:t xml:space="preserve">Admission, on one or more occasions, </w:t>
                  </w:r>
                  <w:proofErr w:type="gramStart"/>
                  <w:r>
                    <w:rPr>
                      <w:color w:val="231F20"/>
                      <w:sz w:val="12"/>
                      <w:szCs w:val="12"/>
                    </w:rPr>
                    <w:t>in order to</w:t>
                  </w:r>
                  <w:proofErr w:type="gramEnd"/>
                  <w:r>
                    <w:rPr>
                      <w:color w:val="231F20"/>
                      <w:sz w:val="12"/>
                      <w:szCs w:val="12"/>
                    </w:rPr>
                    <w:t xml:space="preserve"> raise additional equity finance for the Company if required to fund its activities. </w:t>
                  </w:r>
                </w:p>
              </w:tc>
            </w:tr>
            <w:tr w:rsidR="00BD000F" w:rsidRPr="00142C09" w14:paraId="67C5F1A0" w14:textId="77777777" w:rsidTr="004B2DD3">
              <w:tblPrEx>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Ex>
              <w:trPr>
                <w:trHeight w:val="556"/>
              </w:trPr>
              <w:tc>
                <w:tcPr>
                  <w:tcW w:w="2553" w:type="dxa"/>
                  <w:tcBorders>
                    <w:right w:val="single" w:sz="12" w:space="0" w:color="231F20"/>
                  </w:tcBorders>
                </w:tcPr>
                <w:p w14:paraId="3DDCA359" w14:textId="77777777" w:rsidR="00BD000F" w:rsidRPr="00142C09" w:rsidRDefault="00000000" w:rsidP="008809B2">
                  <w:pPr>
                    <w:spacing w:before="120" w:after="120"/>
                    <w:ind w:left="92" w:right="280"/>
                    <w:rPr>
                      <w:b/>
                      <w:color w:val="231F20"/>
                      <w:sz w:val="12"/>
                      <w:szCs w:val="12"/>
                    </w:rPr>
                  </w:pPr>
                  <w:r w:rsidRPr="00142C09">
                    <w:rPr>
                      <w:b/>
                      <w:color w:val="231F20"/>
                      <w:sz w:val="12"/>
                      <w:szCs w:val="12"/>
                    </w:rPr>
                    <w:t>Details of the admission to trading on a re</w:t>
                  </w:r>
                  <w:r w:rsidRPr="00142C09">
                    <w:rPr>
                      <w:b/>
                      <w:color w:val="231F20"/>
                      <w:sz w:val="12"/>
                      <w:szCs w:val="12"/>
                    </w:rPr>
                    <w:t xml:space="preserve">gulated market </w:t>
                  </w:r>
                </w:p>
              </w:tc>
              <w:tc>
                <w:tcPr>
                  <w:tcW w:w="7654" w:type="dxa"/>
                  <w:tcBorders>
                    <w:left w:val="single" w:sz="12" w:space="0" w:color="231F20"/>
                  </w:tcBorders>
                </w:tcPr>
                <w:p w14:paraId="54735663" w14:textId="77777777" w:rsidR="00BD000F" w:rsidRPr="00142C09" w:rsidRDefault="00000000" w:rsidP="008809B2">
                  <w:pPr>
                    <w:spacing w:before="120" w:after="120"/>
                    <w:ind w:left="90" w:right="103" w:firstLine="2"/>
                    <w:jc w:val="both"/>
                    <w:rPr>
                      <w:color w:val="231F20"/>
                      <w:sz w:val="12"/>
                      <w:szCs w:val="12"/>
                    </w:rPr>
                  </w:pPr>
                  <w:r w:rsidRPr="00142C09">
                    <w:rPr>
                      <w:color w:val="231F20"/>
                      <w:sz w:val="12"/>
                      <w:szCs w:val="12"/>
                    </w:rPr>
                    <w:t>Application will be made to the FCA for all of the Ordinary Shares</w:t>
                  </w:r>
                  <w:r>
                    <w:rPr>
                      <w:color w:val="231F20"/>
                      <w:sz w:val="12"/>
                      <w:szCs w:val="12"/>
                    </w:rPr>
                    <w:t xml:space="preserve"> in issue at </w:t>
                  </w:r>
                  <w:ins w:id="148" w:author="richard beresford" w:date="2023-01-23T22:21:00Z">
                    <w:r>
                      <w:rPr>
                        <w:color w:val="231F20"/>
                        <w:sz w:val="12"/>
                        <w:szCs w:val="12"/>
                      </w:rPr>
                      <w:t xml:space="preserve">the Initial </w:t>
                    </w:r>
                  </w:ins>
                  <w:r>
                    <w:rPr>
                      <w:color w:val="231F20"/>
                      <w:sz w:val="12"/>
                      <w:szCs w:val="12"/>
                    </w:rPr>
                    <w:t xml:space="preserve">Admission and any Ordinary Shares issued after </w:t>
                  </w:r>
                  <w:ins w:id="149" w:author="richard beresford" w:date="2023-01-23T22:21:00Z">
                    <w:r>
                      <w:rPr>
                        <w:color w:val="231F20"/>
                        <w:sz w:val="12"/>
                        <w:szCs w:val="12"/>
                      </w:rPr>
                      <w:t xml:space="preserve">the Initial </w:t>
                    </w:r>
                  </w:ins>
                  <w:r>
                    <w:rPr>
                      <w:color w:val="231F20"/>
                      <w:sz w:val="12"/>
                      <w:szCs w:val="12"/>
                    </w:rPr>
                    <w:t xml:space="preserve">Admission, including the maximum number of any Subscription Shares, </w:t>
                  </w:r>
                  <w:r w:rsidRPr="00142C09">
                    <w:rPr>
                      <w:color w:val="231F20"/>
                      <w:sz w:val="12"/>
                      <w:szCs w:val="12"/>
                    </w:rPr>
                    <w:t xml:space="preserve">of the Company to be admitted to the Official List (by way of a Standard Listing) under Chapter 14 of the Listing Rules and to the London Stock Exchange for them to be admitted to trading </w:t>
                  </w:r>
                  <w:r w:rsidRPr="00142C09">
                    <w:rPr>
                      <w:color w:val="231F20"/>
                      <w:sz w:val="12"/>
                      <w:szCs w:val="12"/>
                    </w:rPr>
                    <w:t xml:space="preserve">on the Main Market. It is expected that </w:t>
                  </w:r>
                  <w:ins w:id="150" w:author="richard beresford" w:date="2023-01-23T22:21:00Z">
                    <w:r>
                      <w:rPr>
                        <w:color w:val="231F20"/>
                        <w:sz w:val="12"/>
                        <w:szCs w:val="12"/>
                      </w:rPr>
                      <w:t>Initial</w:t>
                    </w:r>
                  </w:ins>
                  <w:ins w:id="151" w:author="richard beresford" w:date="2023-01-23T22:22:00Z">
                    <w:r>
                      <w:rPr>
                        <w:color w:val="231F20"/>
                        <w:sz w:val="12"/>
                        <w:szCs w:val="12"/>
                      </w:rPr>
                      <w:t xml:space="preserve"> </w:t>
                    </w:r>
                  </w:ins>
                  <w:r w:rsidRPr="00142C09">
                    <w:rPr>
                      <w:color w:val="231F20"/>
                      <w:sz w:val="12"/>
                      <w:szCs w:val="12"/>
                    </w:rPr>
                    <w:t xml:space="preserve">Admission will become effective and that dealings will become commence at 8.00 a.m. on </w:t>
                  </w:r>
                  <w:r w:rsidRPr="00AF3AD3">
                    <w:rPr>
                      <w:color w:val="231F20"/>
                      <w:sz w:val="12"/>
                      <w:szCs w:val="12"/>
                      <w:highlight w:val="yellow"/>
                    </w:rPr>
                    <w:t>[</w:t>
                  </w:r>
                  <w:r>
                    <w:rPr>
                      <w:color w:val="231F20"/>
                      <w:sz w:val="12"/>
                      <w:szCs w:val="12"/>
                      <w:highlight w:val="yellow"/>
                    </w:rPr>
                    <w:t>●</w:t>
                  </w:r>
                  <w:r w:rsidRPr="00AF3AD3">
                    <w:rPr>
                      <w:color w:val="231F20"/>
                      <w:sz w:val="12"/>
                      <w:szCs w:val="12"/>
                      <w:highlight w:val="yellow"/>
                    </w:rPr>
                    <w:t>]</w:t>
                  </w:r>
                  <w:r>
                    <w:rPr>
                      <w:color w:val="231F20"/>
                      <w:sz w:val="12"/>
                      <w:szCs w:val="12"/>
                    </w:rPr>
                    <w:t xml:space="preserve"> </w:t>
                  </w:r>
                  <w:r>
                    <w:rPr>
                      <w:color w:val="231F20"/>
                      <w:sz w:val="12"/>
                      <w:szCs w:val="12"/>
                    </w:rPr>
                    <w:t>2023</w:t>
                  </w:r>
                  <w:r w:rsidRPr="00142C09">
                    <w:rPr>
                      <w:color w:val="231F20"/>
                      <w:sz w:val="12"/>
                      <w:szCs w:val="12"/>
                    </w:rPr>
                    <w:t xml:space="preserve">. The Ordinary Shares will not be listed on any other regulated market or on any other market. </w:t>
                  </w:r>
                </w:p>
              </w:tc>
            </w:tr>
            <w:tr w:rsidR="00BD000F" w:rsidRPr="00142C09" w14:paraId="4FD1CAF7" w14:textId="77777777" w:rsidTr="004B2DD3">
              <w:tblPrEx>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Ex>
              <w:trPr>
                <w:trHeight w:val="389"/>
              </w:trPr>
              <w:tc>
                <w:tcPr>
                  <w:tcW w:w="2553" w:type="dxa"/>
                  <w:tcBorders>
                    <w:right w:val="single" w:sz="12" w:space="0" w:color="231F20"/>
                  </w:tcBorders>
                </w:tcPr>
                <w:p w14:paraId="2FD362EA" w14:textId="77777777" w:rsidR="00BD000F" w:rsidRPr="00142C09" w:rsidRDefault="00000000" w:rsidP="008809B2">
                  <w:pPr>
                    <w:spacing w:before="120" w:after="120"/>
                    <w:ind w:left="92" w:right="280"/>
                    <w:rPr>
                      <w:b/>
                      <w:color w:val="231F20"/>
                      <w:sz w:val="12"/>
                      <w:szCs w:val="12"/>
                    </w:rPr>
                  </w:pPr>
                  <w:r w:rsidRPr="00142C09">
                    <w:rPr>
                      <w:b/>
                      <w:color w:val="231F20"/>
                      <w:sz w:val="12"/>
                      <w:szCs w:val="12"/>
                    </w:rPr>
                    <w:t>Plan of distribu</w:t>
                  </w:r>
                  <w:r w:rsidRPr="00142C09">
                    <w:rPr>
                      <w:b/>
                      <w:color w:val="231F20"/>
                      <w:sz w:val="12"/>
                      <w:szCs w:val="12"/>
                    </w:rPr>
                    <w:t xml:space="preserve">tion </w:t>
                  </w:r>
                </w:p>
              </w:tc>
              <w:tc>
                <w:tcPr>
                  <w:tcW w:w="7654" w:type="dxa"/>
                  <w:tcBorders>
                    <w:left w:val="single" w:sz="12" w:space="0" w:color="231F20"/>
                  </w:tcBorders>
                </w:tcPr>
                <w:p w14:paraId="5B86720A" w14:textId="77777777" w:rsidR="00BD000F" w:rsidRPr="00142C09" w:rsidRDefault="00000000" w:rsidP="008809B2">
                  <w:pPr>
                    <w:spacing w:before="120" w:after="120"/>
                    <w:ind w:left="90" w:right="103" w:firstLine="2"/>
                    <w:jc w:val="both"/>
                    <w:rPr>
                      <w:color w:val="231F20"/>
                      <w:sz w:val="12"/>
                      <w:szCs w:val="12"/>
                    </w:rPr>
                  </w:pPr>
                  <w:r w:rsidRPr="00142C09">
                    <w:rPr>
                      <w:color w:val="231F20"/>
                      <w:sz w:val="12"/>
                      <w:szCs w:val="12"/>
                    </w:rPr>
                    <w:t>N/A</w:t>
                  </w:r>
                </w:p>
              </w:tc>
            </w:tr>
            <w:tr w:rsidR="00BD000F" w:rsidRPr="00142C09" w14:paraId="5886E93D" w14:textId="77777777" w:rsidTr="004B2DD3">
              <w:tblPrEx>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Ex>
              <w:trPr>
                <w:trHeight w:val="525"/>
              </w:trPr>
              <w:tc>
                <w:tcPr>
                  <w:tcW w:w="2553" w:type="dxa"/>
                  <w:tcBorders>
                    <w:right w:val="single" w:sz="12" w:space="0" w:color="231F20"/>
                  </w:tcBorders>
                </w:tcPr>
                <w:p w14:paraId="3E643DB2" w14:textId="77777777" w:rsidR="00BD000F" w:rsidRPr="00142C09" w:rsidRDefault="00000000" w:rsidP="008809B2">
                  <w:pPr>
                    <w:spacing w:before="120"/>
                    <w:ind w:left="92" w:right="280"/>
                    <w:rPr>
                      <w:b/>
                      <w:color w:val="231F20"/>
                      <w:sz w:val="12"/>
                      <w:szCs w:val="12"/>
                    </w:rPr>
                  </w:pPr>
                  <w:r w:rsidRPr="00142C09">
                    <w:rPr>
                      <w:b/>
                      <w:color w:val="231F20"/>
                      <w:sz w:val="12"/>
                      <w:szCs w:val="12"/>
                    </w:rPr>
                    <w:t>Amount and percentage of immediate dilution resulting from the offer</w:t>
                  </w:r>
                </w:p>
              </w:tc>
              <w:tc>
                <w:tcPr>
                  <w:tcW w:w="7654" w:type="dxa"/>
                  <w:tcBorders>
                    <w:left w:val="single" w:sz="12" w:space="0" w:color="231F20"/>
                  </w:tcBorders>
                </w:tcPr>
                <w:p w14:paraId="269FB8F2" w14:textId="77777777" w:rsidR="00BD000F" w:rsidRPr="00142C09" w:rsidRDefault="00000000" w:rsidP="008809B2">
                  <w:pPr>
                    <w:spacing w:before="120"/>
                    <w:ind w:left="90" w:right="103" w:firstLine="2"/>
                    <w:jc w:val="both"/>
                    <w:rPr>
                      <w:color w:val="231F20"/>
                      <w:sz w:val="12"/>
                      <w:szCs w:val="12"/>
                    </w:rPr>
                  </w:pPr>
                  <w:r w:rsidRPr="00142C09">
                    <w:rPr>
                      <w:color w:val="231F20"/>
                      <w:sz w:val="12"/>
                      <w:szCs w:val="12"/>
                    </w:rPr>
                    <w:t>N/A</w:t>
                  </w:r>
                </w:p>
              </w:tc>
            </w:tr>
            <w:tr w:rsidR="00BD000F" w:rsidRPr="00142C09" w14:paraId="74197E81" w14:textId="77777777" w:rsidTr="004B2DD3">
              <w:tblPrEx>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Ex>
              <w:trPr>
                <w:trHeight w:val="556"/>
              </w:trPr>
              <w:tc>
                <w:tcPr>
                  <w:tcW w:w="2553" w:type="dxa"/>
                  <w:tcBorders>
                    <w:right w:val="single" w:sz="12" w:space="0" w:color="231F20"/>
                  </w:tcBorders>
                </w:tcPr>
                <w:p w14:paraId="4AAEB462" w14:textId="77777777" w:rsidR="00BD000F" w:rsidRPr="00142C09" w:rsidRDefault="00000000" w:rsidP="008809B2">
                  <w:pPr>
                    <w:spacing w:before="120" w:after="120"/>
                    <w:ind w:left="92" w:right="280"/>
                    <w:rPr>
                      <w:b/>
                      <w:color w:val="231F20"/>
                      <w:sz w:val="12"/>
                      <w:szCs w:val="12"/>
                    </w:rPr>
                  </w:pPr>
                  <w:r w:rsidRPr="00142C09">
                    <w:rPr>
                      <w:b/>
                      <w:color w:val="231F20"/>
                      <w:sz w:val="12"/>
                      <w:szCs w:val="12"/>
                    </w:rPr>
                    <w:t>Estimate of the total expenses of the issue and/or offer, including estimated expenses charged to the investor by the issuer</w:t>
                  </w:r>
                </w:p>
              </w:tc>
              <w:tc>
                <w:tcPr>
                  <w:tcW w:w="7654" w:type="dxa"/>
                  <w:tcBorders>
                    <w:left w:val="single" w:sz="12" w:space="0" w:color="231F20"/>
                  </w:tcBorders>
                </w:tcPr>
                <w:p w14:paraId="2B4AEAAB" w14:textId="77777777" w:rsidR="00BD000F" w:rsidRPr="00142C09" w:rsidRDefault="00000000" w:rsidP="008809B2">
                  <w:pPr>
                    <w:spacing w:before="120" w:after="120"/>
                    <w:ind w:left="90" w:right="103" w:firstLine="2"/>
                    <w:jc w:val="both"/>
                    <w:rPr>
                      <w:color w:val="231F20"/>
                      <w:sz w:val="12"/>
                      <w:szCs w:val="12"/>
                    </w:rPr>
                  </w:pPr>
                  <w:r w:rsidRPr="00142C09">
                    <w:rPr>
                      <w:noProof/>
                      <w:sz w:val="12"/>
                      <w:szCs w:val="12"/>
                    </w:rPr>
                    <mc:AlternateContent>
                      <mc:Choice Requires="wps">
                        <w:drawing>
                          <wp:anchor distT="0" distB="0" distL="114300" distR="114300" simplePos="0" relativeHeight="251944960" behindDoc="0" locked="0" layoutInCell="1" allowOverlap="1" wp14:anchorId="78310F55" wp14:editId="0D262AEA">
                            <wp:simplePos x="0" y="0"/>
                            <wp:positionH relativeFrom="rightMargin">
                              <wp:posOffset>-2540</wp:posOffset>
                            </wp:positionH>
                            <wp:positionV relativeFrom="paragraph">
                              <wp:posOffset>807085</wp:posOffset>
                            </wp:positionV>
                            <wp:extent cx="847725" cy="427355"/>
                            <wp:effectExtent l="0" t="0" r="9525" b="0"/>
                            <wp:wrapNone/>
                            <wp:docPr id="75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27355"/>
                                    </a:xfrm>
                                    <a:prstGeom prst="rect">
                                      <a:avLst/>
                                    </a:prstGeom>
                                    <a:solidFill>
                                      <a:srgbClr val="FFFFFF"/>
                                    </a:solidFill>
                                    <a:ln w="9525">
                                      <a:noFill/>
                                      <a:miter lim="800000"/>
                                      <a:headEnd/>
                                      <a:tailEnd/>
                                    </a:ln>
                                  </wps:spPr>
                                  <wps:txbx>
                                    <w:txbxContent>
                                      <w:p w14:paraId="7F5F96B1" w14:textId="77777777" w:rsidR="00BD000F" w:rsidRDefault="00000000" w:rsidP="00BD000F">
                                        <w:pPr>
                                          <w:rPr>
                                            <w:sz w:val="14"/>
                                            <w:szCs w:val="14"/>
                                          </w:rPr>
                                        </w:pPr>
                                      </w:p>
                                      <w:p w14:paraId="1125015C" w14:textId="77777777" w:rsidR="00BD000F" w:rsidRPr="000E7B73" w:rsidRDefault="00000000" w:rsidP="00BD000F">
                                        <w:pPr>
                                          <w:rPr>
                                            <w:color w:val="C0504D" w:themeColor="accent2"/>
                                            <w:sz w:val="14"/>
                                            <w:szCs w:val="14"/>
                                          </w:rPr>
                                        </w:pPr>
                                        <w:r>
                                          <w:rPr>
                                            <w:color w:val="C0504D" w:themeColor="accent2"/>
                                            <w:sz w:val="14"/>
                                            <w:szCs w:val="14"/>
                                          </w:rPr>
                                          <w:t>Ax 11 (8.1)</w:t>
                                        </w:r>
                                      </w:p>
                                      <w:p w14:paraId="53B1E00A" w14:textId="77777777" w:rsidR="00BD000F" w:rsidRPr="00485186" w:rsidRDefault="00000000" w:rsidP="00BD000F">
                                        <w:pPr>
                                          <w:rPr>
                                            <w:color w:val="00B050"/>
                                            <w:sz w:val="14"/>
                                            <w:szCs w:val="14"/>
                                          </w:rPr>
                                        </w:pPr>
                                      </w:p>
                                      <w:p w14:paraId="69ECD39F" w14:textId="77777777" w:rsidR="00BD000F" w:rsidRDefault="00000000" w:rsidP="00BD000F">
                                        <w:pPr>
                                          <w:rPr>
                                            <w:sz w:val="14"/>
                                            <w:szCs w:val="14"/>
                                          </w:rPr>
                                        </w:pPr>
                                      </w:p>
                                      <w:p w14:paraId="3D7F5B7F" w14:textId="77777777" w:rsidR="00BD000F" w:rsidRDefault="00000000" w:rsidP="00BD000F">
                                        <w:pPr>
                                          <w:rPr>
                                            <w:sz w:val="14"/>
                                            <w:szCs w:val="14"/>
                                          </w:rPr>
                                        </w:pPr>
                                      </w:p>
                                      <w:p w14:paraId="59E5DDB8" w14:textId="77777777" w:rsidR="00BD000F" w:rsidRDefault="00000000" w:rsidP="00BD000F">
                                        <w:pPr>
                                          <w:rPr>
                                            <w:sz w:val="14"/>
                                            <w:szCs w:val="14"/>
                                          </w:rPr>
                                        </w:pPr>
                                      </w:p>
                                      <w:p w14:paraId="6277B9BA" w14:textId="77777777" w:rsidR="00BD000F" w:rsidRDefault="00000000" w:rsidP="00BD000F">
                                        <w:pPr>
                                          <w:rPr>
                                            <w:sz w:val="14"/>
                                            <w:szCs w:val="14"/>
                                          </w:rPr>
                                        </w:pPr>
                                      </w:p>
                                      <w:p w14:paraId="261D0544" w14:textId="77777777" w:rsidR="00BD000F" w:rsidRDefault="00000000" w:rsidP="00BD000F">
                                        <w:pPr>
                                          <w:rPr>
                                            <w:sz w:val="14"/>
                                            <w:szCs w:val="14"/>
                                          </w:rPr>
                                        </w:pPr>
                                      </w:p>
                                      <w:p w14:paraId="425FBC5F" w14:textId="77777777" w:rsidR="00BD000F" w:rsidRDefault="00000000" w:rsidP="00BD000F">
                                        <w:pPr>
                                          <w:rPr>
                                            <w:sz w:val="14"/>
                                            <w:szCs w:val="14"/>
                                          </w:rPr>
                                        </w:pPr>
                                      </w:p>
                                      <w:p w14:paraId="6DCA6AF7" w14:textId="77777777" w:rsidR="00BD000F" w:rsidRDefault="00000000" w:rsidP="00BD000F">
                                        <w:pPr>
                                          <w:rPr>
                                            <w:sz w:val="14"/>
                                            <w:szCs w:val="14"/>
                                          </w:rPr>
                                        </w:pPr>
                                      </w:p>
                                      <w:p w14:paraId="09767980" w14:textId="77777777" w:rsidR="00BD000F" w:rsidRDefault="00000000" w:rsidP="00BD000F">
                                        <w:pPr>
                                          <w:rPr>
                                            <w:sz w:val="14"/>
                                            <w:szCs w:val="14"/>
                                          </w:rPr>
                                        </w:pPr>
                                      </w:p>
                                      <w:p w14:paraId="211FC90B" w14:textId="77777777" w:rsidR="00BD000F" w:rsidRDefault="00000000" w:rsidP="00BD000F">
                                        <w:pPr>
                                          <w:rPr>
                                            <w:sz w:val="14"/>
                                            <w:szCs w:val="14"/>
                                          </w:rPr>
                                        </w:pPr>
                                      </w:p>
                                      <w:p w14:paraId="5B705E8C" w14:textId="77777777" w:rsidR="00BD000F" w:rsidRDefault="00000000" w:rsidP="00BD000F">
                                        <w:pPr>
                                          <w:rPr>
                                            <w:sz w:val="14"/>
                                            <w:szCs w:val="14"/>
                                          </w:rPr>
                                        </w:pPr>
                                      </w:p>
                                      <w:p w14:paraId="00E7F981" w14:textId="77777777" w:rsidR="00BD000F" w:rsidRDefault="00000000" w:rsidP="00BD000F">
                                        <w:pPr>
                                          <w:rPr>
                                            <w:sz w:val="14"/>
                                            <w:szCs w:val="14"/>
                                          </w:rPr>
                                        </w:pPr>
                                      </w:p>
                                      <w:p w14:paraId="5E5B78C4" w14:textId="77777777" w:rsidR="00BD000F" w:rsidRDefault="00000000" w:rsidP="00BD000F">
                                        <w:pPr>
                                          <w:rPr>
                                            <w:sz w:val="14"/>
                                            <w:szCs w:val="14"/>
                                          </w:rPr>
                                        </w:pPr>
                                      </w:p>
                                      <w:p w14:paraId="7634EC2A" w14:textId="77777777" w:rsidR="00BD000F" w:rsidRPr="008B02A8" w:rsidRDefault="00000000" w:rsidP="00BD000F">
                                        <w:pPr>
                                          <w:rPr>
                                            <w:sz w:val="14"/>
                                            <w:szCs w:val="14"/>
                                          </w:rPr>
                                        </w:pPr>
                                      </w:p>
                                      <w:p w14:paraId="67550150" w14:textId="77777777" w:rsidR="00BD000F" w:rsidRPr="008B02A8" w:rsidRDefault="00000000" w:rsidP="00BD000F">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10F55" id="_x0000_s1033" type="#_x0000_t202" style="position:absolute;left:0;text-align:left;margin-left:-.2pt;margin-top:63.55pt;width:66.75pt;height:33.65pt;z-index:2519449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" stroked="f">
                            <v:textbox>
                              <w:txbxContent>
                                <w:p w14:paraId="7F5F96B1" w14:textId="77777777" w:rsidR="00BD000F" w:rsidRDefault="00000000" w:rsidP="00BD000F">
                                  <w:pPr>
                                    <w:rPr>
                                      <w:sz w:val="14"/>
                                      <w:szCs w:val="14"/>
                                    </w:rPr>
                                  </w:pPr>
                                </w:p>
                                <w:p w14:paraId="1125015C" w14:textId="77777777" w:rsidR="00BD000F" w:rsidRPr="000E7B73" w:rsidRDefault="00000000" w:rsidP="00BD000F">
                                  <w:pPr>
                                    <w:rPr>
                                      <w:color w:val="C0504D" w:themeColor="accent2"/>
                                      <w:sz w:val="14"/>
                                      <w:szCs w:val="14"/>
                                    </w:rPr>
                                  </w:pPr>
                                  <w:r>
                                    <w:rPr>
                                      <w:color w:val="C0504D" w:themeColor="accent2"/>
                                      <w:sz w:val="14"/>
                                      <w:szCs w:val="14"/>
                                    </w:rPr>
                                    <w:t>Ax 11 (8.1)</w:t>
                                  </w:r>
                                </w:p>
                                <w:p w14:paraId="53B1E00A" w14:textId="77777777" w:rsidR="00BD000F" w:rsidRPr="00485186" w:rsidRDefault="00000000" w:rsidP="00BD000F">
                                  <w:pPr>
                                    <w:rPr>
                                      <w:color w:val="00B050"/>
                                      <w:sz w:val="14"/>
                                      <w:szCs w:val="14"/>
                                    </w:rPr>
                                  </w:pPr>
                                </w:p>
                                <w:p w14:paraId="69ECD39F" w14:textId="77777777" w:rsidR="00BD000F" w:rsidRDefault="00000000" w:rsidP="00BD000F">
                                  <w:pPr>
                                    <w:rPr>
                                      <w:sz w:val="14"/>
                                      <w:szCs w:val="14"/>
                                    </w:rPr>
                                  </w:pPr>
                                </w:p>
                                <w:p w14:paraId="3D7F5B7F" w14:textId="77777777" w:rsidR="00BD000F" w:rsidRDefault="00000000" w:rsidP="00BD000F">
                                  <w:pPr>
                                    <w:rPr>
                                      <w:sz w:val="14"/>
                                      <w:szCs w:val="14"/>
                                    </w:rPr>
                                  </w:pPr>
                                </w:p>
                                <w:p w14:paraId="59E5DDB8" w14:textId="77777777" w:rsidR="00BD000F" w:rsidRDefault="00000000" w:rsidP="00BD000F">
                                  <w:pPr>
                                    <w:rPr>
                                      <w:sz w:val="14"/>
                                      <w:szCs w:val="14"/>
                                    </w:rPr>
                                  </w:pPr>
                                </w:p>
                                <w:p w14:paraId="6277B9BA" w14:textId="77777777" w:rsidR="00BD000F" w:rsidRDefault="00000000" w:rsidP="00BD000F">
                                  <w:pPr>
                                    <w:rPr>
                                      <w:sz w:val="14"/>
                                      <w:szCs w:val="14"/>
                                    </w:rPr>
                                  </w:pPr>
                                </w:p>
                                <w:p w14:paraId="261D0544" w14:textId="77777777" w:rsidR="00BD000F" w:rsidRDefault="00000000" w:rsidP="00BD000F">
                                  <w:pPr>
                                    <w:rPr>
                                      <w:sz w:val="14"/>
                                      <w:szCs w:val="14"/>
                                    </w:rPr>
                                  </w:pPr>
                                </w:p>
                                <w:p w14:paraId="425FBC5F" w14:textId="77777777" w:rsidR="00BD000F" w:rsidRDefault="00000000" w:rsidP="00BD000F">
                                  <w:pPr>
                                    <w:rPr>
                                      <w:sz w:val="14"/>
                                      <w:szCs w:val="14"/>
                                    </w:rPr>
                                  </w:pPr>
                                </w:p>
                                <w:p w14:paraId="6DCA6AF7" w14:textId="77777777" w:rsidR="00BD000F" w:rsidRDefault="00000000" w:rsidP="00BD000F">
                                  <w:pPr>
                                    <w:rPr>
                                      <w:sz w:val="14"/>
                                      <w:szCs w:val="14"/>
                                    </w:rPr>
                                  </w:pPr>
                                </w:p>
                                <w:p w14:paraId="09767980" w14:textId="77777777" w:rsidR="00BD000F" w:rsidRDefault="00000000" w:rsidP="00BD000F">
                                  <w:pPr>
                                    <w:rPr>
                                      <w:sz w:val="14"/>
                                      <w:szCs w:val="14"/>
                                    </w:rPr>
                                  </w:pPr>
                                </w:p>
                                <w:p w14:paraId="211FC90B" w14:textId="77777777" w:rsidR="00BD000F" w:rsidRDefault="00000000" w:rsidP="00BD000F">
                                  <w:pPr>
                                    <w:rPr>
                                      <w:sz w:val="14"/>
                                      <w:szCs w:val="14"/>
                                    </w:rPr>
                                  </w:pPr>
                                </w:p>
                                <w:p w14:paraId="5B705E8C" w14:textId="77777777" w:rsidR="00BD000F" w:rsidRDefault="00000000" w:rsidP="00BD000F">
                                  <w:pPr>
                                    <w:rPr>
                                      <w:sz w:val="14"/>
                                      <w:szCs w:val="14"/>
                                    </w:rPr>
                                  </w:pPr>
                                </w:p>
                                <w:p w14:paraId="00E7F981" w14:textId="77777777" w:rsidR="00BD000F" w:rsidRDefault="00000000" w:rsidP="00BD000F">
                                  <w:pPr>
                                    <w:rPr>
                                      <w:sz w:val="14"/>
                                      <w:szCs w:val="14"/>
                                    </w:rPr>
                                  </w:pPr>
                                </w:p>
                                <w:p w14:paraId="5E5B78C4" w14:textId="77777777" w:rsidR="00BD000F" w:rsidRDefault="00000000" w:rsidP="00BD000F">
                                  <w:pPr>
                                    <w:rPr>
                                      <w:sz w:val="14"/>
                                      <w:szCs w:val="14"/>
                                    </w:rPr>
                                  </w:pPr>
                                </w:p>
                                <w:p w14:paraId="7634EC2A" w14:textId="77777777" w:rsidR="00BD000F" w:rsidRPr="008B02A8" w:rsidRDefault="00000000" w:rsidP="00BD000F">
                                  <w:pPr>
                                    <w:rPr>
                                      <w:sz w:val="14"/>
                                      <w:szCs w:val="14"/>
                                    </w:rPr>
                                  </w:pPr>
                                </w:p>
                                <w:p w14:paraId="67550150" w14:textId="77777777" w:rsidR="00BD000F" w:rsidRPr="008B02A8" w:rsidRDefault="00000000" w:rsidP="00BD000F">
                                  <w:pPr>
                                    <w:rPr>
                                      <w:sz w:val="14"/>
                                      <w:szCs w:val="14"/>
                                    </w:rPr>
                                  </w:pPr>
                                </w:p>
                              </w:txbxContent>
                            </v:textbox>
                            <w10:wrap anchorx="margin"/>
                          </v:shape>
                        </w:pict>
                      </mc:Fallback>
                    </mc:AlternateContent>
                  </w:r>
                  <w:r w:rsidRPr="00142C09">
                    <w:rPr>
                      <w:color w:val="231F20"/>
                      <w:sz w:val="12"/>
                      <w:szCs w:val="12"/>
                    </w:rPr>
                    <w:t xml:space="preserve">The total Costs (including fees and commissions) (exclusive of VAT) payable by the Company in respect of </w:t>
                  </w:r>
                  <w:ins w:id="152" w:author="richard beresford" w:date="2023-01-23T22:22:00Z">
                    <w:r>
                      <w:rPr>
                        <w:color w:val="231F20"/>
                        <w:sz w:val="12"/>
                        <w:szCs w:val="12"/>
                      </w:rPr>
                      <w:t xml:space="preserve">the Initial </w:t>
                    </w:r>
                  </w:ins>
                  <w:r w:rsidRPr="00142C09">
                    <w:rPr>
                      <w:color w:val="231F20"/>
                      <w:sz w:val="12"/>
                      <w:szCs w:val="12"/>
                    </w:rPr>
                    <w:t xml:space="preserve">Admission are estimated to amount to approximately </w:t>
                  </w:r>
                  <w:proofErr w:type="gramStart"/>
                  <w:r w:rsidRPr="00AF3AD3">
                    <w:rPr>
                      <w:color w:val="231F20"/>
                      <w:sz w:val="12"/>
                      <w:szCs w:val="12"/>
                      <w:highlight w:val="yellow"/>
                    </w:rPr>
                    <w:t>£[</w:t>
                  </w:r>
                  <w:proofErr w:type="gramEnd"/>
                  <w:r w:rsidRPr="00AF3AD3">
                    <w:rPr>
                      <w:color w:val="231F20"/>
                      <w:sz w:val="12"/>
                      <w:szCs w:val="12"/>
                      <w:highlight w:val="yellow"/>
                    </w:rPr>
                    <w:t>●].</w:t>
                  </w:r>
                  <w:r w:rsidRPr="00142C09">
                    <w:rPr>
                      <w:color w:val="231F20"/>
                      <w:sz w:val="12"/>
                      <w:szCs w:val="12"/>
                    </w:rPr>
                    <w:t xml:space="preserve"> No expenses will be charged by the Company to any investor in respect of </w:t>
                  </w:r>
                  <w:ins w:id="153" w:author="richard beresford" w:date="2023-01-23T22:22:00Z">
                    <w:r>
                      <w:rPr>
                        <w:color w:val="231F20"/>
                        <w:sz w:val="12"/>
                        <w:szCs w:val="12"/>
                      </w:rPr>
                      <w:t xml:space="preserve">Initial </w:t>
                    </w:r>
                  </w:ins>
                  <w:r w:rsidRPr="00142C09">
                    <w:rPr>
                      <w:color w:val="231F20"/>
                      <w:sz w:val="12"/>
                      <w:szCs w:val="12"/>
                    </w:rPr>
                    <w:t>A</w:t>
                  </w:r>
                  <w:r w:rsidRPr="00142C09">
                    <w:rPr>
                      <w:color w:val="231F20"/>
                      <w:sz w:val="12"/>
                      <w:szCs w:val="12"/>
                    </w:rPr>
                    <w:t>dmission.</w:t>
                  </w:r>
                </w:p>
              </w:tc>
            </w:tr>
            <w:tr w:rsidR="00BD000F" w:rsidRPr="00142C09" w14:paraId="3E3F8F4E" w14:textId="77777777" w:rsidTr="004B2DD3">
              <w:tblPrEx>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Ex>
              <w:trPr>
                <w:trHeight w:val="70"/>
              </w:trPr>
              <w:tc>
                <w:tcPr>
                  <w:tcW w:w="10207" w:type="dxa"/>
                  <w:gridSpan w:val="2"/>
                  <w:tcBorders>
                    <w:left w:val="nil"/>
                    <w:right w:val="nil"/>
                  </w:tcBorders>
                </w:tcPr>
                <w:p w14:paraId="111719A5" w14:textId="77777777" w:rsidR="00BD000F" w:rsidRPr="00142C09" w:rsidRDefault="00000000" w:rsidP="008809B2">
                  <w:pPr>
                    <w:ind w:left="90" w:right="103" w:firstLine="2"/>
                    <w:jc w:val="both"/>
                    <w:rPr>
                      <w:rFonts w:ascii="Times New Roman" w:hAnsi="Times New Roman"/>
                      <w:color w:val="231F20"/>
                      <w:sz w:val="12"/>
                      <w:szCs w:val="12"/>
                    </w:rPr>
                  </w:pPr>
                </w:p>
              </w:tc>
            </w:tr>
            <w:tr w:rsidR="00BD000F" w:rsidRPr="00142C09" w14:paraId="151F1715" w14:textId="77777777" w:rsidTr="004B2DD3">
              <w:tblPrEx>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Ex>
              <w:trPr>
                <w:trHeight w:val="556"/>
              </w:trPr>
              <w:tc>
                <w:tcPr>
                  <w:tcW w:w="10207" w:type="dxa"/>
                  <w:gridSpan w:val="2"/>
                  <w:shd w:val="clear" w:color="auto" w:fill="D9D9D9" w:themeFill="background1" w:themeFillShade="D9"/>
                </w:tcPr>
                <w:p w14:paraId="27697E4D" w14:textId="77777777" w:rsidR="00BD000F" w:rsidRPr="00142C09" w:rsidRDefault="00000000" w:rsidP="008809B2">
                  <w:pPr>
                    <w:spacing w:before="120" w:after="120"/>
                    <w:ind w:left="90" w:right="103" w:firstLine="2"/>
                    <w:jc w:val="center"/>
                    <w:rPr>
                      <w:b/>
                      <w:color w:val="231F20"/>
                      <w:sz w:val="12"/>
                      <w:szCs w:val="12"/>
                    </w:rPr>
                  </w:pPr>
                  <w:r w:rsidRPr="00142C09">
                    <w:rPr>
                      <w:b/>
                      <w:color w:val="231F20"/>
                      <w:sz w:val="12"/>
                      <w:szCs w:val="12"/>
                    </w:rPr>
                    <w:t>SUB-SECTION D.2 – WHY IS THIS PROSPECTUS BEING PRODUCED?</w:t>
                  </w:r>
                </w:p>
              </w:tc>
            </w:tr>
            <w:tr w:rsidR="00BD000F" w:rsidRPr="00142C09" w14:paraId="24AF8D1A" w14:textId="77777777" w:rsidTr="004B2DD3">
              <w:tblPrEx>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Ex>
              <w:trPr>
                <w:trHeight w:val="556"/>
              </w:trPr>
              <w:tc>
                <w:tcPr>
                  <w:tcW w:w="2553" w:type="dxa"/>
                  <w:tcBorders>
                    <w:right w:val="single" w:sz="12" w:space="0" w:color="231F20"/>
                  </w:tcBorders>
                </w:tcPr>
                <w:p w14:paraId="64C54290" w14:textId="77777777" w:rsidR="00BD000F" w:rsidRPr="00142C09" w:rsidRDefault="00000000" w:rsidP="008809B2">
                  <w:pPr>
                    <w:spacing w:before="120" w:after="120"/>
                    <w:ind w:left="92" w:right="280"/>
                    <w:rPr>
                      <w:b/>
                      <w:color w:val="231F20"/>
                      <w:sz w:val="12"/>
                      <w:szCs w:val="12"/>
                    </w:rPr>
                  </w:pPr>
                  <w:r w:rsidRPr="00142C09">
                    <w:rPr>
                      <w:b/>
                      <w:color w:val="231F20"/>
                      <w:sz w:val="12"/>
                      <w:szCs w:val="12"/>
                    </w:rPr>
                    <w:t>Reasons for the offer or for the admissions to trading on a regulated market</w:t>
                  </w:r>
                </w:p>
              </w:tc>
              <w:tc>
                <w:tcPr>
                  <w:tcW w:w="7654" w:type="dxa"/>
                  <w:tcBorders>
                    <w:left w:val="single" w:sz="12" w:space="0" w:color="231F20"/>
                  </w:tcBorders>
                </w:tcPr>
                <w:p w14:paraId="7E978884" w14:textId="77777777" w:rsidR="00BD000F" w:rsidRPr="00142C09" w:rsidRDefault="00000000" w:rsidP="008809B2">
                  <w:pPr>
                    <w:spacing w:before="120" w:after="120"/>
                    <w:ind w:left="90" w:right="103" w:firstLine="2"/>
                    <w:jc w:val="both"/>
                    <w:rPr>
                      <w:color w:val="231F20"/>
                      <w:sz w:val="12"/>
                      <w:szCs w:val="12"/>
                    </w:rPr>
                  </w:pPr>
                  <w:r w:rsidRPr="00142C09">
                    <w:rPr>
                      <w:color w:val="231F20"/>
                      <w:sz w:val="12"/>
                      <w:szCs w:val="12"/>
                    </w:rPr>
                    <w:t>This Document is being published to enable</w:t>
                  </w:r>
                  <w:ins w:id="154" w:author="richard beresford" w:date="2023-01-23T22:22:00Z">
                    <w:r>
                      <w:rPr>
                        <w:color w:val="231F20"/>
                        <w:sz w:val="12"/>
                        <w:szCs w:val="12"/>
                      </w:rPr>
                      <w:t xml:space="preserve"> Initial</w:t>
                    </w:r>
                  </w:ins>
                  <w:r w:rsidRPr="00142C09">
                    <w:rPr>
                      <w:color w:val="231F20"/>
                      <w:sz w:val="12"/>
                      <w:szCs w:val="12"/>
                    </w:rPr>
                    <w:t xml:space="preserve"> Admission to be achieved. Following completion of the </w:t>
                  </w:r>
                  <w:r>
                    <w:rPr>
                      <w:color w:val="231F20"/>
                      <w:sz w:val="12"/>
                      <w:szCs w:val="12"/>
                    </w:rPr>
                    <w:t>a</w:t>
                  </w:r>
                  <w:r w:rsidRPr="00142C09">
                    <w:rPr>
                      <w:color w:val="231F20"/>
                      <w:sz w:val="12"/>
                      <w:szCs w:val="12"/>
                    </w:rPr>
                    <w:t>cquisition</w:t>
                  </w:r>
                  <w:r>
                    <w:rPr>
                      <w:color w:val="231F20"/>
                      <w:sz w:val="12"/>
                      <w:szCs w:val="12"/>
                    </w:rPr>
                    <w:t xml:space="preserve">s of </w:t>
                  </w:r>
                  <w:del w:id="155" w:author="richard beresford" w:date="2023-01-23T22:23:00Z">
                    <w:r w:rsidDel="00815201">
                      <w:rPr>
                        <w:color w:val="231F20"/>
                        <w:sz w:val="12"/>
                        <w:szCs w:val="12"/>
                      </w:rPr>
                      <w:delText>[●]</w:delText>
                    </w:r>
                    <w:r w:rsidDel="00815201">
                      <w:rPr>
                        <w:color w:val="231F20"/>
                        <w:sz w:val="12"/>
                        <w:szCs w:val="12"/>
                      </w:rPr>
                      <w:delText xml:space="preserve"> and </w:delText>
                    </w:r>
                    <w:r w:rsidDel="00815201">
                      <w:rPr>
                        <w:color w:val="231F20"/>
                        <w:sz w:val="12"/>
                        <w:szCs w:val="12"/>
                      </w:rPr>
                      <w:delText>[●</w:delText>
                    </w:r>
                  </w:del>
                  <w:ins w:id="156" w:author="richard beresford" w:date="2023-01-23T22:23:00Z">
                    <w:r>
                      <w:rPr>
                        <w:color w:val="231F20"/>
                        <w:sz w:val="12"/>
                        <w:szCs w:val="12"/>
                      </w:rPr>
                      <w:t>Amcomri Group Limited</w:t>
                    </w:r>
                  </w:ins>
                  <w:del w:id="157" w:author="richard beresford" w:date="2023-01-23T22:23:00Z">
                    <w:r w:rsidDel="00815201">
                      <w:rPr>
                        <w:color w:val="231F20"/>
                        <w:sz w:val="12"/>
                        <w:szCs w:val="12"/>
                      </w:rPr>
                      <w:delText>]</w:delText>
                    </w:r>
                  </w:del>
                  <w:r w:rsidRPr="00142C09">
                    <w:rPr>
                      <w:color w:val="231F20"/>
                      <w:sz w:val="12"/>
                      <w:szCs w:val="12"/>
                    </w:rPr>
                    <w:t xml:space="preserve">, the objective of the Company is to operate the Group, </w:t>
                  </w:r>
                  <w:ins w:id="158" w:author="richard beresford" w:date="2023-01-23T22:23:00Z">
                    <w:r>
                      <w:rPr>
                        <w:color w:val="231F20"/>
                        <w:sz w:val="12"/>
                        <w:szCs w:val="12"/>
                      </w:rPr>
                      <w:t>and, if possible to make further acquisitions</w:t>
                    </w:r>
                  </w:ins>
                  <w:del w:id="159" w:author="richard beresford" w:date="2023-01-23T22:23:00Z">
                    <w:r w:rsidRPr="00142C09" w:rsidDel="00815201">
                      <w:rPr>
                        <w:color w:val="231F20"/>
                        <w:sz w:val="12"/>
                        <w:szCs w:val="12"/>
                      </w:rPr>
                      <w:delText xml:space="preserve">including </w:delText>
                    </w:r>
                    <w:r w:rsidDel="00815201">
                      <w:rPr>
                        <w:color w:val="231F20"/>
                        <w:sz w:val="12"/>
                        <w:szCs w:val="12"/>
                      </w:rPr>
                      <w:delText>[●]</w:delText>
                    </w:r>
                    <w:r w:rsidDel="00815201">
                      <w:rPr>
                        <w:color w:val="231F20"/>
                        <w:sz w:val="12"/>
                        <w:szCs w:val="12"/>
                      </w:rPr>
                      <w:delText xml:space="preserve"> and </w:delText>
                    </w:r>
                    <w:r w:rsidDel="00815201">
                      <w:rPr>
                        <w:color w:val="231F20"/>
                        <w:sz w:val="12"/>
                        <w:szCs w:val="12"/>
                      </w:rPr>
                      <w:delText>[●]</w:delText>
                    </w:r>
                  </w:del>
                  <w:r w:rsidRPr="00142C09">
                    <w:rPr>
                      <w:color w:val="231F20"/>
                      <w:sz w:val="12"/>
                      <w:szCs w:val="12"/>
                    </w:rPr>
                    <w:t xml:space="preserve">, and implement an operating strategy with a view to generating value for its Shareholders. </w:t>
                  </w:r>
                </w:p>
                <w:p w14:paraId="165D39F9" w14:textId="77777777" w:rsidR="00BD000F" w:rsidRPr="00142C09" w:rsidRDefault="00000000" w:rsidP="008809B2">
                  <w:pPr>
                    <w:spacing w:before="120" w:after="120"/>
                    <w:ind w:left="90" w:right="103" w:firstLine="2"/>
                    <w:jc w:val="both"/>
                    <w:rPr>
                      <w:color w:val="231F20"/>
                      <w:sz w:val="12"/>
                      <w:szCs w:val="12"/>
                    </w:rPr>
                  </w:pPr>
                  <w:r w:rsidRPr="00142C09">
                    <w:rPr>
                      <w:color w:val="231F20"/>
                      <w:sz w:val="12"/>
                      <w:szCs w:val="12"/>
                    </w:rPr>
                    <w:t xml:space="preserve">The Company </w:t>
                  </w:r>
                  <w:ins w:id="160" w:author="richard beresford" w:date="2023-01-23T22:24:00Z">
                    <w:r>
                      <w:rPr>
                        <w:color w:val="231F20"/>
                        <w:sz w:val="12"/>
                        <w:szCs w:val="12"/>
                      </w:rPr>
                      <w:t xml:space="preserve">currently </w:t>
                    </w:r>
                  </w:ins>
                  <w:r w:rsidRPr="00142C09">
                    <w:rPr>
                      <w:color w:val="231F20"/>
                      <w:sz w:val="12"/>
                      <w:szCs w:val="12"/>
                    </w:rPr>
                    <w:t xml:space="preserve">has </w:t>
                  </w:r>
                  <w:del w:id="161" w:author="richard beresford" w:date="2023-01-23T22:24:00Z">
                    <w:r w:rsidRPr="00142C09" w:rsidDel="00815201">
                      <w:rPr>
                        <w:color w:val="231F20"/>
                        <w:sz w:val="12"/>
                        <w:szCs w:val="12"/>
                      </w:rPr>
                      <w:delText xml:space="preserve">had </w:delText>
                    </w:r>
                  </w:del>
                  <w:r w:rsidRPr="00142C09">
                    <w:rPr>
                      <w:color w:val="231F20"/>
                      <w:sz w:val="12"/>
                      <w:szCs w:val="12"/>
                    </w:rPr>
                    <w:t xml:space="preserve">a standard listing </w:t>
                  </w:r>
                  <w:del w:id="162" w:author="richard beresford" w:date="2023-01-23T22:24:00Z">
                    <w:r w:rsidRPr="00142C09" w:rsidDel="00815201">
                      <w:rPr>
                        <w:color w:val="231F20"/>
                        <w:sz w:val="12"/>
                        <w:szCs w:val="12"/>
                      </w:rPr>
                      <w:delText xml:space="preserve">previously </w:delText>
                    </w:r>
                  </w:del>
                  <w:r w:rsidRPr="00142C09">
                    <w:rPr>
                      <w:color w:val="231F20"/>
                      <w:sz w:val="12"/>
                      <w:szCs w:val="12"/>
                    </w:rPr>
                    <w:t xml:space="preserve">and </w:t>
                  </w:r>
                  <w:r>
                    <w:rPr>
                      <w:color w:val="231F20"/>
                      <w:sz w:val="12"/>
                      <w:szCs w:val="12"/>
                    </w:rPr>
                    <w:t>[●]</w:t>
                  </w:r>
                  <w:r w:rsidRPr="00142C09">
                    <w:rPr>
                      <w:color w:val="231F20"/>
                      <w:sz w:val="12"/>
                      <w:szCs w:val="12"/>
                    </w:rPr>
                    <w:t>, the principal trading entit</w:t>
                  </w:r>
                  <w:ins w:id="163" w:author="richard beresford" w:date="2023-01-23T22:24:00Z">
                    <w:r>
                      <w:rPr>
                        <w:color w:val="231F20"/>
                        <w:sz w:val="12"/>
                        <w:szCs w:val="12"/>
                      </w:rPr>
                      <w:t>ies</w:t>
                    </w:r>
                  </w:ins>
                  <w:del w:id="164" w:author="richard beresford" w:date="2023-01-23T22:24:00Z">
                    <w:r w:rsidRPr="00142C09" w:rsidDel="00815201">
                      <w:rPr>
                        <w:color w:val="231F20"/>
                        <w:sz w:val="12"/>
                        <w:szCs w:val="12"/>
                      </w:rPr>
                      <w:delText>y</w:delText>
                    </w:r>
                  </w:del>
                  <w:r w:rsidRPr="00142C09">
                    <w:rPr>
                      <w:color w:val="231F20"/>
                      <w:sz w:val="12"/>
                      <w:szCs w:val="12"/>
                    </w:rPr>
                    <w:t xml:space="preserve"> in the </w:t>
                  </w:r>
                  <w:ins w:id="165" w:author="richard beresford" w:date="2023-01-23T22:24:00Z">
                    <w:r>
                      <w:rPr>
                        <w:color w:val="231F20"/>
                        <w:sz w:val="12"/>
                        <w:szCs w:val="12"/>
                      </w:rPr>
                      <w:t xml:space="preserve">Enlarged </w:t>
                    </w:r>
                  </w:ins>
                  <w:r w:rsidRPr="00142C09">
                    <w:rPr>
                      <w:color w:val="231F20"/>
                      <w:sz w:val="12"/>
                      <w:szCs w:val="12"/>
                    </w:rPr>
                    <w:t xml:space="preserve">Group </w:t>
                  </w:r>
                  <w:del w:id="166" w:author="richard beresford" w:date="2023-01-23T22:24:00Z">
                    <w:r w:rsidRPr="00142C09" w:rsidDel="00815201">
                      <w:rPr>
                        <w:color w:val="231F20"/>
                        <w:sz w:val="12"/>
                        <w:szCs w:val="12"/>
                      </w:rPr>
                      <w:delText>is a</w:delText>
                    </w:r>
                  </w:del>
                  <w:ins w:id="167" w:author="richard beresford" w:date="2023-01-23T22:24:00Z">
                    <w:r>
                      <w:rPr>
                        <w:color w:val="231F20"/>
                        <w:sz w:val="12"/>
                        <w:szCs w:val="12"/>
                      </w:rPr>
                      <w:t>are</w:t>
                    </w:r>
                  </w:ins>
                  <w:r w:rsidRPr="00142C09">
                    <w:rPr>
                      <w:color w:val="231F20"/>
                      <w:sz w:val="12"/>
                      <w:szCs w:val="12"/>
                    </w:rPr>
                    <w:t xml:space="preserve"> UK compan</w:t>
                  </w:r>
                  <w:ins w:id="168" w:author="richard beresford" w:date="2023-01-23T22:24:00Z">
                    <w:r>
                      <w:rPr>
                        <w:color w:val="231F20"/>
                        <w:sz w:val="12"/>
                        <w:szCs w:val="12"/>
                      </w:rPr>
                      <w:t>ies</w:t>
                    </w:r>
                  </w:ins>
                  <w:del w:id="169" w:author="richard beresford" w:date="2023-01-23T22:24:00Z">
                    <w:r w:rsidRPr="00142C09" w:rsidDel="00815201">
                      <w:rPr>
                        <w:color w:val="231F20"/>
                        <w:sz w:val="12"/>
                        <w:szCs w:val="12"/>
                      </w:rPr>
                      <w:delText>y</w:delText>
                    </w:r>
                  </w:del>
                  <w:r>
                    <w:rPr>
                      <w:color w:val="231F20"/>
                      <w:sz w:val="12"/>
                      <w:szCs w:val="12"/>
                    </w:rPr>
                    <w:t xml:space="preserve"> as is </w:t>
                  </w:r>
                  <w:r>
                    <w:rPr>
                      <w:color w:val="231F20"/>
                      <w:sz w:val="12"/>
                      <w:szCs w:val="12"/>
                    </w:rPr>
                    <w:t>[●]</w:t>
                  </w:r>
                  <w:r w:rsidRPr="00142C09">
                    <w:rPr>
                      <w:color w:val="231F20"/>
                      <w:sz w:val="12"/>
                      <w:szCs w:val="12"/>
                    </w:rPr>
                    <w:t xml:space="preserve">, its business and finance function is managed from </w:t>
                  </w:r>
                  <w:r>
                    <w:rPr>
                      <w:color w:val="231F20"/>
                      <w:sz w:val="12"/>
                      <w:szCs w:val="12"/>
                    </w:rPr>
                    <w:t>[●]</w:t>
                  </w:r>
                  <w:r w:rsidRPr="00142C09">
                    <w:rPr>
                      <w:color w:val="231F20"/>
                      <w:sz w:val="12"/>
                      <w:szCs w:val="12"/>
                    </w:rPr>
                    <w:t xml:space="preserve">, its CEO is based in </w:t>
                  </w:r>
                  <w:r>
                    <w:rPr>
                      <w:color w:val="231F20"/>
                      <w:sz w:val="12"/>
                      <w:szCs w:val="12"/>
                    </w:rPr>
                    <w:t>[●]</w:t>
                  </w:r>
                  <w:r w:rsidRPr="00142C09">
                    <w:rPr>
                      <w:color w:val="231F20"/>
                      <w:sz w:val="12"/>
                      <w:szCs w:val="12"/>
                    </w:rPr>
                    <w:t>.</w:t>
                  </w:r>
                  <w:r>
                    <w:rPr>
                      <w:color w:val="231F20"/>
                      <w:sz w:val="12"/>
                      <w:szCs w:val="12"/>
                    </w:rPr>
                    <w:t>]</w:t>
                  </w:r>
                  <w:r w:rsidRPr="00142C09">
                    <w:rPr>
                      <w:color w:val="231F20"/>
                      <w:sz w:val="12"/>
                      <w:szCs w:val="12"/>
                    </w:rPr>
                    <w:t xml:space="preserve"> Geographically, </w:t>
                  </w:r>
                  <w:r>
                    <w:rPr>
                      <w:color w:val="231F20"/>
                      <w:sz w:val="12"/>
                      <w:szCs w:val="12"/>
                    </w:rPr>
                    <w:t>[●]</w:t>
                  </w:r>
                  <w:r w:rsidRPr="00142C09">
                    <w:rPr>
                      <w:color w:val="231F20"/>
                      <w:sz w:val="12"/>
                      <w:szCs w:val="12"/>
                    </w:rPr>
                    <w:t xml:space="preserve"> is well situated where</w:t>
                  </w:r>
                  <w:r>
                    <w:rPr>
                      <w:color w:val="231F20"/>
                      <w:sz w:val="12"/>
                      <w:szCs w:val="12"/>
                    </w:rPr>
                    <w:t xml:space="preserve"> </w:t>
                  </w:r>
                  <w:r w:rsidRPr="00142C09">
                    <w:rPr>
                      <w:color w:val="231F20"/>
                      <w:sz w:val="12"/>
                      <w:szCs w:val="12"/>
                    </w:rPr>
                    <w:lastRenderedPageBreak/>
                    <w:t xml:space="preserve">the Company’s </w:t>
                  </w:r>
                  <w:r>
                    <w:rPr>
                      <w:color w:val="231F20"/>
                      <w:sz w:val="12"/>
                      <w:szCs w:val="12"/>
                    </w:rPr>
                    <w:t xml:space="preserve">management </w:t>
                  </w:r>
                  <w:r w:rsidRPr="00142C09">
                    <w:rPr>
                      <w:color w:val="231F20"/>
                      <w:sz w:val="12"/>
                      <w:szCs w:val="12"/>
                    </w:rPr>
                    <w:t xml:space="preserve">are located and transport links </w:t>
                  </w:r>
                  <w:r>
                    <w:rPr>
                      <w:color w:val="231F20"/>
                      <w:sz w:val="12"/>
                      <w:szCs w:val="12"/>
                    </w:rPr>
                    <w:t>to areas where its business operates a</w:t>
                  </w:r>
                  <w:r w:rsidRPr="00142C09">
                    <w:rPr>
                      <w:color w:val="231F20"/>
                      <w:sz w:val="12"/>
                      <w:szCs w:val="12"/>
                    </w:rPr>
                    <w:t>re good.</w:t>
                  </w:r>
                </w:p>
                <w:p w14:paraId="1185CF6A" w14:textId="77777777" w:rsidR="00BD000F" w:rsidRDefault="00000000" w:rsidP="008809B2">
                  <w:pPr>
                    <w:spacing w:before="120"/>
                    <w:ind w:left="90" w:right="103" w:firstLine="2"/>
                    <w:jc w:val="both"/>
                    <w:rPr>
                      <w:color w:val="231F20"/>
                      <w:sz w:val="12"/>
                      <w:szCs w:val="12"/>
                    </w:rPr>
                  </w:pPr>
                  <w:r w:rsidRPr="00142C09">
                    <w:rPr>
                      <w:color w:val="231F20"/>
                      <w:sz w:val="12"/>
                      <w:szCs w:val="12"/>
                    </w:rPr>
                    <w:t>The Directors believe that</w:t>
                  </w:r>
                  <w:r w:rsidRPr="00142C09">
                    <w:rPr>
                      <w:color w:val="231F20"/>
                      <w:sz w:val="12"/>
                      <w:szCs w:val="12"/>
                    </w:rPr>
                    <w:t xml:space="preserve"> Admission will: </w:t>
                  </w:r>
                </w:p>
                <w:p w14:paraId="5572D3B3" w14:textId="77777777" w:rsidR="00456486" w:rsidRPr="00142C09" w:rsidRDefault="00000000" w:rsidP="008809B2">
                  <w:pPr>
                    <w:spacing w:before="120"/>
                    <w:ind w:left="90" w:right="103" w:firstLine="2"/>
                    <w:jc w:val="both"/>
                    <w:rPr>
                      <w:color w:val="231F20"/>
                      <w:sz w:val="12"/>
                      <w:szCs w:val="12"/>
                    </w:rPr>
                  </w:pPr>
                  <w:r w:rsidRPr="00456486">
                    <w:rPr>
                      <w:color w:val="231F20"/>
                      <w:sz w:val="12"/>
                      <w:szCs w:val="12"/>
                    </w:rPr>
                    <w:t>[●]</w:t>
                  </w:r>
                </w:p>
                <w:p w14:paraId="31304ABA" w14:textId="77777777" w:rsidR="00BD000F" w:rsidRPr="00142C09" w:rsidRDefault="00000000" w:rsidP="00456486">
                  <w:pPr>
                    <w:spacing w:before="120" w:after="120"/>
                    <w:ind w:left="549" w:right="103"/>
                    <w:jc w:val="both"/>
                    <w:rPr>
                      <w:color w:val="231F20"/>
                      <w:sz w:val="12"/>
                      <w:szCs w:val="12"/>
                    </w:rPr>
                  </w:pPr>
                </w:p>
              </w:tc>
            </w:tr>
            <w:tr w:rsidR="00BD000F" w:rsidRPr="00142C09" w14:paraId="4CA07612" w14:textId="77777777" w:rsidTr="004B2DD3">
              <w:tblPrEx>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Ex>
              <w:trPr>
                <w:trHeight w:val="471"/>
              </w:trPr>
              <w:tc>
                <w:tcPr>
                  <w:tcW w:w="2553" w:type="dxa"/>
                  <w:tcBorders>
                    <w:right w:val="single" w:sz="12" w:space="0" w:color="231F20"/>
                  </w:tcBorders>
                </w:tcPr>
                <w:p w14:paraId="7DC4D584" w14:textId="77777777" w:rsidR="00BD000F" w:rsidRPr="00142C09" w:rsidRDefault="00000000" w:rsidP="008809B2">
                  <w:pPr>
                    <w:spacing w:before="120"/>
                    <w:ind w:left="92" w:right="280"/>
                    <w:rPr>
                      <w:b/>
                      <w:color w:val="231F20"/>
                      <w:sz w:val="12"/>
                      <w:szCs w:val="12"/>
                    </w:rPr>
                  </w:pPr>
                  <w:r w:rsidRPr="00142C09">
                    <w:rPr>
                      <w:b/>
                      <w:color w:val="231F20"/>
                      <w:sz w:val="12"/>
                      <w:szCs w:val="12"/>
                    </w:rPr>
                    <w:lastRenderedPageBreak/>
                    <w:t>Use and estimated net amount of the proceeds</w:t>
                  </w:r>
                </w:p>
              </w:tc>
              <w:tc>
                <w:tcPr>
                  <w:tcW w:w="7654" w:type="dxa"/>
                  <w:tcBorders>
                    <w:left w:val="single" w:sz="12" w:space="0" w:color="231F20"/>
                  </w:tcBorders>
                </w:tcPr>
                <w:p w14:paraId="03401634" w14:textId="77777777" w:rsidR="00BD000F" w:rsidRPr="00142C09" w:rsidRDefault="00000000" w:rsidP="008809B2">
                  <w:pPr>
                    <w:spacing w:before="120"/>
                    <w:ind w:left="90" w:right="103" w:firstLine="2"/>
                    <w:jc w:val="both"/>
                    <w:rPr>
                      <w:color w:val="231F20"/>
                      <w:sz w:val="12"/>
                      <w:szCs w:val="12"/>
                    </w:rPr>
                  </w:pPr>
                  <w:r w:rsidRPr="00142C09">
                    <w:rPr>
                      <w:color w:val="231F20"/>
                      <w:sz w:val="12"/>
                      <w:szCs w:val="12"/>
                    </w:rPr>
                    <w:t>N/A</w:t>
                  </w:r>
                </w:p>
              </w:tc>
            </w:tr>
            <w:tr w:rsidR="00BD000F" w:rsidRPr="00142C09" w14:paraId="0E5B40B4" w14:textId="77777777" w:rsidTr="004B2DD3">
              <w:tblPrEx>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Ex>
              <w:trPr>
                <w:trHeight w:val="556"/>
              </w:trPr>
              <w:tc>
                <w:tcPr>
                  <w:tcW w:w="2553" w:type="dxa"/>
                  <w:tcBorders>
                    <w:right w:val="single" w:sz="12" w:space="0" w:color="231F20"/>
                  </w:tcBorders>
                </w:tcPr>
                <w:p w14:paraId="42DE7EB0" w14:textId="77777777" w:rsidR="00BD000F" w:rsidRPr="00142C09" w:rsidRDefault="00000000" w:rsidP="008809B2">
                  <w:pPr>
                    <w:spacing w:before="120"/>
                    <w:ind w:left="92" w:right="280"/>
                    <w:rPr>
                      <w:b/>
                      <w:color w:val="231F20"/>
                      <w:sz w:val="12"/>
                      <w:szCs w:val="12"/>
                    </w:rPr>
                  </w:pPr>
                  <w:r w:rsidRPr="00142C09">
                    <w:rPr>
                      <w:b/>
                      <w:color w:val="231F20"/>
                      <w:sz w:val="12"/>
                      <w:szCs w:val="12"/>
                    </w:rPr>
                    <w:t>Most material conflicts of interest pertaining to the admission to trading</w:t>
                  </w:r>
                </w:p>
              </w:tc>
              <w:tc>
                <w:tcPr>
                  <w:tcW w:w="7654" w:type="dxa"/>
                  <w:tcBorders>
                    <w:left w:val="single" w:sz="12" w:space="0" w:color="231F20"/>
                  </w:tcBorders>
                </w:tcPr>
                <w:p w14:paraId="6CAEF0DD" w14:textId="77777777" w:rsidR="00BD000F" w:rsidRPr="00142C09" w:rsidRDefault="00000000" w:rsidP="008809B2">
                  <w:pPr>
                    <w:spacing w:before="120" w:after="120"/>
                    <w:ind w:left="90" w:right="103" w:firstLine="2"/>
                    <w:jc w:val="both"/>
                    <w:rPr>
                      <w:color w:val="231F20"/>
                      <w:sz w:val="12"/>
                      <w:szCs w:val="12"/>
                    </w:rPr>
                  </w:pPr>
                  <w:r w:rsidRPr="00142C09">
                    <w:rPr>
                      <w:color w:val="231F20"/>
                      <w:sz w:val="12"/>
                      <w:szCs w:val="12"/>
                    </w:rPr>
                    <w:t xml:space="preserve">It is possible that the Directors may have time commitments to other businesses, which may place </w:t>
                  </w:r>
                  <w:r w:rsidRPr="00142C09">
                    <w:rPr>
                      <w:color w:val="231F20"/>
                      <w:sz w:val="12"/>
                      <w:szCs w:val="12"/>
                    </w:rPr>
                    <w:t>constraints on the time that they can devote to the business of the Group but there are no conflicts relating to the admission to trading per se.</w:t>
                  </w:r>
                </w:p>
              </w:tc>
            </w:tr>
          </w:tbl>
          <w:p w14:paraId="5DCDFAF4" w14:textId="77777777" w:rsidR="00000000" w:rsidRDefault="00000000"/>
        </w:tc>
        <w:tc>
          <w:tcPr>
            <w:tcW w:w="1440" w:type="dxa"/>
          </w:tcPr>
          <w:p w14:paraId="42213A02" w14:textId="77777777" w:rsidR="00C50675" w:rsidRDefault="00C50675"/>
        </w:tc>
        <w:tc>
          <w:tcPr>
            <w:tcW w:w="1440" w:type="dxa"/>
          </w:tcPr>
          <w:p w14:paraId="0FBB30A0" w14:textId="77777777" w:rsidR="00C50675" w:rsidRDefault="00C50675"/>
        </w:tc>
        <w:tc>
          <w:tcPr>
            <w:tcW w:w="4320" w:type="dxa"/>
          </w:tcPr>
          <w:p w14:paraId="1B45320F" w14:textId="77777777" w:rsidR="00C50675" w:rsidRDefault="00C50675"/>
        </w:tc>
      </w:tr>
      <w:tr w:rsidR="00C50675" w14:paraId="12B6ED31" w14:textId="77777777">
        <w:tc>
          <w:tcPr>
            <w:tcW w:w="720" w:type="dxa"/>
          </w:tcPr>
          <w:p w14:paraId="76F068F0" w14:textId="77777777" w:rsidR="00C50675" w:rsidRDefault="00000000">
            <w:r>
              <w:lastRenderedPageBreak/>
              <w:t>902</w:t>
            </w:r>
          </w:p>
        </w:tc>
        <w:tc>
          <w:tcPr>
            <w:tcW w:w="5760" w:type="dxa"/>
          </w:tcPr>
          <w:p w14:paraId="7FF6A6F6" w14:textId="77777777" w:rsidR="00C50675" w:rsidRDefault="00C50675"/>
          <w:p w14:paraId="34701B3C" w14:textId="77777777" w:rsidR="00C50675" w:rsidRDefault="00C50675"/>
          <w:tbl>
            <w:tblPr>
              <w:tblW w:w="8789" w:type="dxa"/>
              <w:tblLayout w:type="fixed"/>
              <w:tblLook w:val="04A0" w:firstRow="1" w:lastRow="0" w:firstColumn="1" w:lastColumn="0" w:noHBand="0" w:noVBand="1"/>
            </w:tblPr>
            <w:tblGrid>
              <w:gridCol w:w="2006"/>
              <w:gridCol w:w="1680"/>
              <w:gridCol w:w="1701"/>
              <w:gridCol w:w="1559"/>
              <w:gridCol w:w="1843"/>
            </w:tblGrid>
            <w:tr w:rsidR="00D149BD" w:rsidRPr="00C73B77" w14:paraId="61C28ABD" w14:textId="77777777" w:rsidTr="0005540D">
              <w:trPr>
                <w:trHeight w:val="294"/>
              </w:trPr>
              <w:tc>
                <w:tcPr>
                  <w:tcW w:w="2006" w:type="dxa"/>
                  <w:tcBorders>
                    <w:top w:val="nil"/>
                    <w:left w:val="nil"/>
                    <w:bottom w:val="nil"/>
                    <w:right w:val="nil"/>
                  </w:tcBorders>
                </w:tcPr>
                <w:p w14:paraId="4BD1ADFA" w14:textId="77777777" w:rsidR="00D149BD" w:rsidRPr="00C73B77" w:rsidRDefault="00000000" w:rsidP="00A96839">
                  <w:pPr>
                    <w:ind w:left="-1095" w:right="241" w:hanging="142"/>
                    <w:rPr>
                      <w:sz w:val="20"/>
                      <w:szCs w:val="20"/>
                    </w:rPr>
                  </w:pPr>
                  <w:r w:rsidRPr="00C73B77">
                    <w:rPr>
                      <w:sz w:val="20"/>
                      <w:szCs w:val="20"/>
                    </w:rPr>
                    <w:t xml:space="preserve">  </w:t>
                  </w:r>
                </w:p>
              </w:tc>
              <w:tc>
                <w:tcPr>
                  <w:tcW w:w="1680" w:type="dxa"/>
                  <w:tcBorders>
                    <w:top w:val="nil"/>
                    <w:left w:val="nil"/>
                    <w:bottom w:val="nil"/>
                    <w:right w:val="nil"/>
                  </w:tcBorders>
                </w:tcPr>
                <w:p w14:paraId="460C4036" w14:textId="77777777" w:rsidR="00D149BD" w:rsidRPr="009D1F92" w:rsidRDefault="00000000" w:rsidP="00A96839">
                  <w:pPr>
                    <w:ind w:right="241" w:firstLine="17"/>
                    <w:jc w:val="center"/>
                    <w:rPr>
                      <w:b/>
                      <w:bCs/>
                      <w:sz w:val="20"/>
                      <w:szCs w:val="20"/>
                    </w:rPr>
                  </w:pPr>
                  <w:r>
                    <w:rPr>
                      <w:b/>
                      <w:bCs/>
                      <w:sz w:val="20"/>
                      <w:szCs w:val="20"/>
                    </w:rPr>
                    <w:t xml:space="preserve">Financial Year ended </w:t>
                  </w:r>
                  <w:r>
                    <w:rPr>
                      <w:b/>
                      <w:bCs/>
                      <w:sz w:val="20"/>
                      <w:szCs w:val="20"/>
                    </w:rPr>
                    <w:t>[●]</w:t>
                  </w:r>
                </w:p>
              </w:tc>
              <w:tc>
                <w:tcPr>
                  <w:tcW w:w="1701" w:type="dxa"/>
                  <w:tcBorders>
                    <w:top w:val="nil"/>
                    <w:left w:val="nil"/>
                    <w:bottom w:val="nil"/>
                    <w:right w:val="nil"/>
                  </w:tcBorders>
                </w:tcPr>
                <w:p w14:paraId="5F084323" w14:textId="77777777" w:rsidR="00D149BD" w:rsidRPr="009D1F92" w:rsidRDefault="00000000" w:rsidP="00D149BD">
                  <w:pPr>
                    <w:ind w:left="32" w:right="241" w:firstLine="17"/>
                    <w:jc w:val="center"/>
                    <w:rPr>
                      <w:b/>
                      <w:bCs/>
                      <w:sz w:val="20"/>
                      <w:szCs w:val="20"/>
                    </w:rPr>
                  </w:pPr>
                  <w:r>
                    <w:rPr>
                      <w:b/>
                      <w:bCs/>
                      <w:sz w:val="20"/>
                      <w:szCs w:val="20"/>
                    </w:rPr>
                    <w:t xml:space="preserve">Financial </w:t>
                  </w:r>
                  <w:r w:rsidRPr="009D1F92">
                    <w:rPr>
                      <w:b/>
                      <w:bCs/>
                      <w:sz w:val="20"/>
                      <w:szCs w:val="20"/>
                    </w:rPr>
                    <w:t>Y</w:t>
                  </w:r>
                  <w:r>
                    <w:rPr>
                      <w:b/>
                      <w:bCs/>
                      <w:sz w:val="20"/>
                      <w:szCs w:val="20"/>
                    </w:rPr>
                    <w:t>ear ended</w:t>
                  </w:r>
                  <w:r w:rsidRPr="009D1F92">
                    <w:rPr>
                      <w:b/>
                      <w:bCs/>
                      <w:sz w:val="20"/>
                      <w:szCs w:val="20"/>
                    </w:rPr>
                    <w:t xml:space="preserve"> </w:t>
                  </w:r>
                  <w:r>
                    <w:rPr>
                      <w:b/>
                      <w:bCs/>
                      <w:sz w:val="20"/>
                      <w:szCs w:val="20"/>
                    </w:rPr>
                    <w:t>[●]</w:t>
                  </w:r>
                </w:p>
              </w:tc>
              <w:tc>
                <w:tcPr>
                  <w:tcW w:w="1559" w:type="dxa"/>
                  <w:tcBorders>
                    <w:top w:val="nil"/>
                    <w:left w:val="nil"/>
                    <w:bottom w:val="nil"/>
                    <w:right w:val="nil"/>
                  </w:tcBorders>
                </w:tcPr>
                <w:p w14:paraId="5B0488A7" w14:textId="77777777" w:rsidR="00D149BD" w:rsidRDefault="00000000" w:rsidP="00D149BD">
                  <w:pPr>
                    <w:ind w:left="254" w:right="96" w:hanging="83"/>
                    <w:jc w:val="center"/>
                    <w:rPr>
                      <w:b/>
                      <w:bCs/>
                      <w:sz w:val="20"/>
                      <w:szCs w:val="20"/>
                    </w:rPr>
                  </w:pPr>
                  <w:r>
                    <w:rPr>
                      <w:b/>
                      <w:bCs/>
                      <w:sz w:val="20"/>
                      <w:szCs w:val="20"/>
                    </w:rPr>
                    <w:t xml:space="preserve">10 Months ended </w:t>
                  </w:r>
                  <w:r>
                    <w:rPr>
                      <w:b/>
                      <w:bCs/>
                      <w:sz w:val="20"/>
                      <w:szCs w:val="20"/>
                    </w:rPr>
                    <w:t>[●]</w:t>
                  </w:r>
                </w:p>
              </w:tc>
              <w:tc>
                <w:tcPr>
                  <w:tcW w:w="1843" w:type="dxa"/>
                  <w:tcBorders>
                    <w:top w:val="nil"/>
                    <w:left w:val="nil"/>
                    <w:bottom w:val="nil"/>
                    <w:right w:val="nil"/>
                  </w:tcBorders>
                </w:tcPr>
                <w:p w14:paraId="57FB60EF" w14:textId="77777777" w:rsidR="00D149BD" w:rsidRPr="009D1F92" w:rsidRDefault="00000000" w:rsidP="0005540D">
                  <w:pPr>
                    <w:ind w:left="111" w:right="241" w:hanging="142"/>
                    <w:jc w:val="center"/>
                    <w:rPr>
                      <w:b/>
                      <w:bCs/>
                      <w:sz w:val="20"/>
                      <w:szCs w:val="20"/>
                    </w:rPr>
                  </w:pPr>
                  <w:r>
                    <w:rPr>
                      <w:b/>
                      <w:bCs/>
                      <w:sz w:val="20"/>
                      <w:szCs w:val="20"/>
                    </w:rPr>
                    <w:t xml:space="preserve">Financial Year ended </w:t>
                  </w:r>
                  <w:r>
                    <w:rPr>
                      <w:b/>
                      <w:bCs/>
                      <w:sz w:val="20"/>
                      <w:szCs w:val="20"/>
                    </w:rPr>
                    <w:t>[●]</w:t>
                  </w:r>
                </w:p>
              </w:tc>
            </w:tr>
            <w:tr w:rsidR="0005540D" w:rsidRPr="00C73B77" w14:paraId="3AC288C3" w14:textId="77777777" w:rsidTr="0005540D">
              <w:trPr>
                <w:trHeight w:val="298"/>
              </w:trPr>
              <w:tc>
                <w:tcPr>
                  <w:tcW w:w="2006" w:type="dxa"/>
                  <w:tcBorders>
                    <w:top w:val="nil"/>
                    <w:left w:val="nil"/>
                    <w:bottom w:val="nil"/>
                    <w:right w:val="nil"/>
                  </w:tcBorders>
                </w:tcPr>
                <w:p w14:paraId="7F514D4C" w14:textId="77777777" w:rsidR="0005540D" w:rsidRPr="009D1F92" w:rsidRDefault="00000000" w:rsidP="0005540D">
                  <w:pPr>
                    <w:ind w:right="241"/>
                    <w:rPr>
                      <w:b/>
                      <w:bCs/>
                      <w:sz w:val="20"/>
                      <w:szCs w:val="20"/>
                    </w:rPr>
                  </w:pPr>
                  <w:r w:rsidRPr="009D1F92">
                    <w:rPr>
                      <w:b/>
                      <w:bCs/>
                      <w:sz w:val="20"/>
                      <w:szCs w:val="20"/>
                    </w:rPr>
                    <w:t>USD $</w:t>
                  </w:r>
                </w:p>
              </w:tc>
              <w:tc>
                <w:tcPr>
                  <w:tcW w:w="1680" w:type="dxa"/>
                  <w:tcBorders>
                    <w:top w:val="nil"/>
                    <w:left w:val="nil"/>
                    <w:bottom w:val="nil"/>
                    <w:right w:val="nil"/>
                  </w:tcBorders>
                </w:tcPr>
                <w:p w14:paraId="6D0F583D" w14:textId="77777777" w:rsidR="0005540D" w:rsidRPr="00C73B77" w:rsidRDefault="00000000" w:rsidP="0005540D">
                  <w:pPr>
                    <w:ind w:left="173" w:right="241" w:firstLine="17"/>
                    <w:jc w:val="center"/>
                    <w:rPr>
                      <w:sz w:val="20"/>
                      <w:szCs w:val="20"/>
                    </w:rPr>
                  </w:pPr>
                  <w:r>
                    <w:rPr>
                      <w:bCs/>
                      <w:iCs/>
                      <w:sz w:val="20"/>
                      <w:szCs w:val="20"/>
                    </w:rPr>
                    <w:t>[●]</w:t>
                  </w:r>
                </w:p>
              </w:tc>
              <w:tc>
                <w:tcPr>
                  <w:tcW w:w="1701" w:type="dxa"/>
                  <w:tcBorders>
                    <w:top w:val="nil"/>
                    <w:left w:val="nil"/>
                    <w:bottom w:val="nil"/>
                    <w:right w:val="nil"/>
                  </w:tcBorders>
                </w:tcPr>
                <w:p w14:paraId="00B91147" w14:textId="77777777" w:rsidR="0005540D" w:rsidRPr="00C73B77" w:rsidRDefault="00000000" w:rsidP="0005540D">
                  <w:pPr>
                    <w:ind w:left="701" w:right="241" w:hanging="528"/>
                    <w:jc w:val="center"/>
                    <w:rPr>
                      <w:sz w:val="20"/>
                      <w:szCs w:val="20"/>
                    </w:rPr>
                  </w:pPr>
                  <w:r>
                    <w:rPr>
                      <w:bCs/>
                      <w:iCs/>
                      <w:sz w:val="20"/>
                      <w:szCs w:val="20"/>
                    </w:rPr>
                    <w:t>[●]</w:t>
                  </w:r>
                </w:p>
              </w:tc>
              <w:tc>
                <w:tcPr>
                  <w:tcW w:w="1559" w:type="dxa"/>
                  <w:tcBorders>
                    <w:top w:val="nil"/>
                    <w:left w:val="nil"/>
                    <w:bottom w:val="nil"/>
                    <w:right w:val="nil"/>
                  </w:tcBorders>
                </w:tcPr>
                <w:p w14:paraId="56D880AC" w14:textId="77777777" w:rsidR="0005540D" w:rsidRDefault="00000000" w:rsidP="0005540D">
                  <w:pPr>
                    <w:ind w:left="701" w:right="241" w:hanging="388"/>
                    <w:jc w:val="center"/>
                  </w:pPr>
                  <w:r w:rsidRPr="0005540D">
                    <w:rPr>
                      <w:highlight w:val="yellow"/>
                    </w:rPr>
                    <w:t>[●]</w:t>
                  </w:r>
                </w:p>
              </w:tc>
              <w:tc>
                <w:tcPr>
                  <w:tcW w:w="1843" w:type="dxa"/>
                  <w:tcBorders>
                    <w:top w:val="nil"/>
                    <w:left w:val="nil"/>
                    <w:bottom w:val="nil"/>
                    <w:right w:val="nil"/>
                  </w:tcBorders>
                </w:tcPr>
                <w:p w14:paraId="4ACD22F2" w14:textId="77777777" w:rsidR="0005540D" w:rsidRDefault="00000000" w:rsidP="0005540D">
                  <w:pPr>
                    <w:ind w:left="111" w:right="241" w:firstLine="17"/>
                    <w:jc w:val="center"/>
                  </w:pPr>
                  <w:r w:rsidRPr="007E397F">
                    <w:rPr>
                      <w:highlight w:val="yellow"/>
                    </w:rPr>
                    <w:t>[●]</w:t>
                  </w:r>
                </w:p>
              </w:tc>
            </w:tr>
            <w:tr w:rsidR="0005540D" w:rsidRPr="00C73B77" w14:paraId="7F0F570B" w14:textId="77777777" w:rsidTr="0005540D">
              <w:trPr>
                <w:trHeight w:val="293"/>
              </w:trPr>
              <w:tc>
                <w:tcPr>
                  <w:tcW w:w="2006" w:type="dxa"/>
                  <w:tcBorders>
                    <w:top w:val="nil"/>
                    <w:left w:val="nil"/>
                    <w:bottom w:val="nil"/>
                    <w:right w:val="nil"/>
                  </w:tcBorders>
                </w:tcPr>
                <w:p w14:paraId="54057B6D" w14:textId="77777777" w:rsidR="0005540D" w:rsidRPr="009D1F92" w:rsidRDefault="00000000" w:rsidP="0005540D">
                  <w:pPr>
                    <w:ind w:right="241"/>
                    <w:rPr>
                      <w:b/>
                      <w:bCs/>
                      <w:sz w:val="20"/>
                      <w:szCs w:val="20"/>
                    </w:rPr>
                  </w:pPr>
                  <w:r w:rsidRPr="009D1F92">
                    <w:rPr>
                      <w:b/>
                      <w:bCs/>
                      <w:sz w:val="20"/>
                      <w:szCs w:val="20"/>
                    </w:rPr>
                    <w:t>EUR €</w:t>
                  </w:r>
                </w:p>
              </w:tc>
              <w:tc>
                <w:tcPr>
                  <w:tcW w:w="1680" w:type="dxa"/>
                  <w:tcBorders>
                    <w:top w:val="nil"/>
                    <w:left w:val="nil"/>
                    <w:bottom w:val="nil"/>
                    <w:right w:val="nil"/>
                  </w:tcBorders>
                </w:tcPr>
                <w:p w14:paraId="715CF596" w14:textId="77777777" w:rsidR="0005540D" w:rsidRPr="00C73B77" w:rsidRDefault="00000000" w:rsidP="0005540D">
                  <w:pPr>
                    <w:ind w:left="173" w:right="241" w:firstLine="17"/>
                    <w:jc w:val="center"/>
                    <w:rPr>
                      <w:sz w:val="20"/>
                      <w:szCs w:val="20"/>
                    </w:rPr>
                  </w:pPr>
                  <w:r>
                    <w:rPr>
                      <w:bCs/>
                      <w:iCs/>
                      <w:sz w:val="20"/>
                      <w:szCs w:val="20"/>
                    </w:rPr>
                    <w:t>[●]</w:t>
                  </w:r>
                </w:p>
              </w:tc>
              <w:tc>
                <w:tcPr>
                  <w:tcW w:w="1701" w:type="dxa"/>
                  <w:tcBorders>
                    <w:top w:val="nil"/>
                    <w:left w:val="nil"/>
                    <w:bottom w:val="nil"/>
                    <w:right w:val="nil"/>
                  </w:tcBorders>
                </w:tcPr>
                <w:p w14:paraId="16467867" w14:textId="77777777" w:rsidR="0005540D" w:rsidRPr="00C73B77" w:rsidRDefault="00000000" w:rsidP="0005540D">
                  <w:pPr>
                    <w:ind w:left="701" w:right="241" w:hanging="528"/>
                    <w:jc w:val="center"/>
                    <w:rPr>
                      <w:sz w:val="20"/>
                      <w:szCs w:val="20"/>
                    </w:rPr>
                  </w:pPr>
                  <w:r>
                    <w:rPr>
                      <w:bCs/>
                      <w:iCs/>
                      <w:sz w:val="20"/>
                      <w:szCs w:val="20"/>
                    </w:rPr>
                    <w:t>[●]</w:t>
                  </w:r>
                </w:p>
              </w:tc>
              <w:tc>
                <w:tcPr>
                  <w:tcW w:w="1559" w:type="dxa"/>
                  <w:tcBorders>
                    <w:top w:val="nil"/>
                    <w:left w:val="nil"/>
                    <w:bottom w:val="nil"/>
                    <w:right w:val="nil"/>
                  </w:tcBorders>
                </w:tcPr>
                <w:p w14:paraId="2885B31A" w14:textId="77777777" w:rsidR="0005540D" w:rsidRDefault="00000000" w:rsidP="0005540D">
                  <w:pPr>
                    <w:ind w:left="313" w:right="241" w:firstLine="17"/>
                    <w:jc w:val="center"/>
                  </w:pPr>
                  <w:r w:rsidRPr="00632FC1">
                    <w:rPr>
                      <w:highlight w:val="yellow"/>
                    </w:rPr>
                    <w:t>[●]</w:t>
                  </w:r>
                </w:p>
              </w:tc>
              <w:tc>
                <w:tcPr>
                  <w:tcW w:w="1843" w:type="dxa"/>
                  <w:tcBorders>
                    <w:top w:val="nil"/>
                    <w:left w:val="nil"/>
                    <w:bottom w:val="nil"/>
                    <w:right w:val="nil"/>
                  </w:tcBorders>
                </w:tcPr>
                <w:p w14:paraId="2C34C251" w14:textId="77777777" w:rsidR="0005540D" w:rsidRDefault="00000000" w:rsidP="0005540D">
                  <w:pPr>
                    <w:ind w:left="111" w:right="241" w:firstLine="17"/>
                    <w:jc w:val="center"/>
                  </w:pPr>
                  <w:r w:rsidRPr="007E397F">
                    <w:rPr>
                      <w:highlight w:val="yellow"/>
                    </w:rPr>
                    <w:t>[●]</w:t>
                  </w:r>
                </w:p>
              </w:tc>
            </w:tr>
          </w:tbl>
          <w:p w14:paraId="0A8B34FD" w14:textId="77777777" w:rsidR="00000000" w:rsidRDefault="00000000"/>
        </w:tc>
        <w:tc>
          <w:tcPr>
            <w:tcW w:w="1440" w:type="dxa"/>
          </w:tcPr>
          <w:p w14:paraId="197C8848" w14:textId="77777777" w:rsidR="00C50675" w:rsidRDefault="00C50675"/>
        </w:tc>
        <w:tc>
          <w:tcPr>
            <w:tcW w:w="1440" w:type="dxa"/>
          </w:tcPr>
          <w:p w14:paraId="5984F8BD" w14:textId="77777777" w:rsidR="00C50675" w:rsidRDefault="00C50675"/>
        </w:tc>
        <w:tc>
          <w:tcPr>
            <w:tcW w:w="4320" w:type="dxa"/>
          </w:tcPr>
          <w:p w14:paraId="5D47488B" w14:textId="77777777" w:rsidR="00C50675" w:rsidRDefault="00C50675"/>
        </w:tc>
      </w:tr>
      <w:tr w:rsidR="00C50675" w14:paraId="6720CA08" w14:textId="77777777">
        <w:tc>
          <w:tcPr>
            <w:tcW w:w="720" w:type="dxa"/>
          </w:tcPr>
          <w:p w14:paraId="0EB62B79" w14:textId="77777777" w:rsidR="00C50675" w:rsidRDefault="00000000">
            <w:r>
              <w:t>903</w:t>
            </w:r>
          </w:p>
        </w:tc>
        <w:tc>
          <w:tcPr>
            <w:tcW w:w="5760" w:type="dxa"/>
          </w:tcPr>
          <w:p w14:paraId="7DAE7D0C" w14:textId="77777777" w:rsidR="00C50675" w:rsidRDefault="00C50675"/>
          <w:p w14:paraId="2A002920" w14:textId="77777777" w:rsidR="00C50675" w:rsidRDefault="00C5067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49"/>
              <w:gridCol w:w="5482"/>
            </w:tblGrid>
            <w:tr w:rsidR="005F2058" w:rsidRPr="00A964EB" w14:paraId="51B47AD9" w14:textId="77777777" w:rsidTr="000971E1">
              <w:tc>
                <w:tcPr>
                  <w:tcW w:w="3449" w:type="dxa"/>
                </w:tcPr>
                <w:p w14:paraId="63367C87" w14:textId="77777777" w:rsidR="005F2058" w:rsidRPr="00A964EB" w:rsidRDefault="00000000" w:rsidP="00A96839">
                  <w:pPr>
                    <w:spacing w:before="120"/>
                    <w:rPr>
                      <w:b/>
                      <w:color w:val="231F20"/>
                      <w:w w:val="0"/>
                      <w:sz w:val="20"/>
                      <w:szCs w:val="20"/>
                    </w:rPr>
                  </w:pPr>
                  <w:r w:rsidRPr="00A964EB">
                    <w:rPr>
                      <w:b/>
                      <w:color w:val="231F20"/>
                      <w:w w:val="0"/>
                      <w:sz w:val="20"/>
                      <w:szCs w:val="20"/>
                    </w:rPr>
                    <w:t>Directors</w:t>
                  </w:r>
                </w:p>
              </w:tc>
              <w:tc>
                <w:tcPr>
                  <w:tcW w:w="5482" w:type="dxa"/>
                </w:tcPr>
                <w:p w14:paraId="3C5420F5" w14:textId="77777777" w:rsidR="005F2058" w:rsidRDefault="00000000" w:rsidP="00A96839">
                  <w:pPr>
                    <w:shd w:val="clear" w:color="auto" w:fill="FFFFFF"/>
                    <w:spacing w:before="120"/>
                    <w:textAlignment w:val="baseline"/>
                    <w:outlineLvl w:val="2"/>
                    <w:rPr>
                      <w:color w:val="2D3E50"/>
                      <w:sz w:val="20"/>
                      <w:szCs w:val="20"/>
                    </w:rPr>
                  </w:pPr>
                  <w:r>
                    <w:rPr>
                      <w:b/>
                      <w:bCs/>
                      <w:caps/>
                      <w:color w:val="2D3E50"/>
                      <w:sz w:val="20"/>
                      <w:szCs w:val="20"/>
                    </w:rPr>
                    <w:t>PAUL MCGOWAN</w:t>
                  </w:r>
                  <w:r w:rsidRPr="00A964EB">
                    <w:rPr>
                      <w:color w:val="2D3E50"/>
                      <w:sz w:val="20"/>
                      <w:szCs w:val="20"/>
                    </w:rPr>
                    <w:t xml:space="preserve">, </w:t>
                  </w:r>
                  <w:r>
                    <w:rPr>
                      <w:bCs/>
                      <w:color w:val="231F20"/>
                      <w:w w:val="0"/>
                    </w:rPr>
                    <w:t>[●]</w:t>
                  </w:r>
                </w:p>
                <w:p w14:paraId="02812FA6" w14:textId="77777777" w:rsidR="005F2058" w:rsidRDefault="00000000" w:rsidP="00A96839">
                  <w:pPr>
                    <w:shd w:val="clear" w:color="auto" w:fill="FFFFFF"/>
                    <w:spacing w:before="120"/>
                    <w:textAlignment w:val="baseline"/>
                    <w:outlineLvl w:val="2"/>
                    <w:rPr>
                      <w:color w:val="2D3E50"/>
                      <w:sz w:val="20"/>
                      <w:szCs w:val="20"/>
                    </w:rPr>
                  </w:pPr>
                  <w:r>
                    <w:rPr>
                      <w:b/>
                      <w:bCs/>
                      <w:caps/>
                      <w:color w:val="2D3E50"/>
                      <w:sz w:val="20"/>
                      <w:szCs w:val="20"/>
                    </w:rPr>
                    <w:t>RICHARD BERESFORD</w:t>
                  </w:r>
                  <w:r w:rsidRPr="00A964EB">
                    <w:rPr>
                      <w:color w:val="2D3E50"/>
                      <w:sz w:val="20"/>
                      <w:szCs w:val="20"/>
                    </w:rPr>
                    <w:t xml:space="preserve">, </w:t>
                  </w:r>
                  <w:r>
                    <w:rPr>
                      <w:bCs/>
                      <w:color w:val="231F20"/>
                      <w:w w:val="0"/>
                    </w:rPr>
                    <w:t>[●]</w:t>
                  </w:r>
                </w:p>
                <w:p w14:paraId="310DA236" w14:textId="77777777" w:rsidR="005F2058" w:rsidRPr="00C65852" w:rsidRDefault="00000000" w:rsidP="00A96839">
                  <w:pPr>
                    <w:shd w:val="clear" w:color="auto" w:fill="FFFFFF"/>
                    <w:spacing w:before="120"/>
                    <w:textAlignment w:val="baseline"/>
                    <w:outlineLvl w:val="2"/>
                    <w:rPr>
                      <w:color w:val="2D3E50"/>
                      <w:sz w:val="20"/>
                      <w:szCs w:val="20"/>
                    </w:rPr>
                  </w:pPr>
                  <w:r>
                    <w:rPr>
                      <w:b/>
                      <w:bCs/>
                      <w:color w:val="2D3E50"/>
                      <w:sz w:val="20"/>
                      <w:szCs w:val="20"/>
                    </w:rPr>
                    <w:t>MICHAEL IRVINE</w:t>
                  </w:r>
                  <w:r>
                    <w:rPr>
                      <w:color w:val="2D3E50"/>
                      <w:sz w:val="20"/>
                      <w:szCs w:val="20"/>
                    </w:rPr>
                    <w:t>,</w:t>
                  </w:r>
                  <w:r w:rsidRPr="000971E1">
                    <w:rPr>
                      <w:bCs/>
                      <w:color w:val="2D3E50"/>
                      <w:sz w:val="20"/>
                      <w:szCs w:val="20"/>
                    </w:rPr>
                    <w:t xml:space="preserve"> </w:t>
                  </w:r>
                  <w:r w:rsidRPr="000971E1">
                    <w:rPr>
                      <w:bCs/>
                      <w:color w:val="231F20"/>
                      <w:w w:val="0"/>
                    </w:rPr>
                    <w:t>[●]</w:t>
                  </w:r>
                </w:p>
                <w:p w14:paraId="7314C037" w14:textId="77777777" w:rsidR="005F2058" w:rsidRDefault="00000000" w:rsidP="00A96839">
                  <w:pPr>
                    <w:shd w:val="clear" w:color="auto" w:fill="FFFFFF"/>
                    <w:spacing w:before="120"/>
                    <w:textAlignment w:val="baseline"/>
                    <w:outlineLvl w:val="2"/>
                    <w:rPr>
                      <w:color w:val="2D3E50"/>
                      <w:sz w:val="20"/>
                      <w:szCs w:val="20"/>
                    </w:rPr>
                  </w:pPr>
                  <w:r>
                    <w:rPr>
                      <w:b/>
                      <w:bCs/>
                      <w:caps/>
                      <w:color w:val="2D3E50"/>
                      <w:sz w:val="20"/>
                      <w:szCs w:val="20"/>
                    </w:rPr>
                    <w:t>NEIL ADAIR</w:t>
                  </w:r>
                  <w:r w:rsidRPr="00A964EB">
                    <w:rPr>
                      <w:color w:val="2D3E50"/>
                      <w:sz w:val="20"/>
                      <w:szCs w:val="20"/>
                    </w:rPr>
                    <w:t xml:space="preserve">, </w:t>
                  </w:r>
                  <w:r>
                    <w:rPr>
                      <w:bCs/>
                      <w:color w:val="231F20"/>
                      <w:w w:val="0"/>
                    </w:rPr>
                    <w:t>[●]</w:t>
                  </w:r>
                </w:p>
                <w:p w14:paraId="7E1F0393" w14:textId="77777777" w:rsidR="005F2058" w:rsidRDefault="00000000" w:rsidP="00A96839">
                  <w:pPr>
                    <w:shd w:val="clear" w:color="auto" w:fill="FFFFFF"/>
                    <w:spacing w:before="120"/>
                    <w:textAlignment w:val="baseline"/>
                    <w:outlineLvl w:val="2"/>
                    <w:rPr>
                      <w:color w:val="2D3E50"/>
                      <w:sz w:val="20"/>
                      <w:szCs w:val="20"/>
                    </w:rPr>
                  </w:pPr>
                  <w:r>
                    <w:rPr>
                      <w:bCs/>
                      <w:color w:val="231F20"/>
                      <w:w w:val="0"/>
                    </w:rPr>
                    <w:t>[●]</w:t>
                  </w:r>
                  <w:r>
                    <w:rPr>
                      <w:color w:val="2D3E50"/>
                      <w:sz w:val="20"/>
                      <w:szCs w:val="20"/>
                    </w:rPr>
                    <w:t>, Non-Executive Director</w:t>
                  </w:r>
                </w:p>
                <w:p w14:paraId="06D91983" w14:textId="77777777" w:rsidR="005F2058" w:rsidRPr="00A25847" w:rsidRDefault="00000000" w:rsidP="00A96839">
                  <w:pPr>
                    <w:shd w:val="clear" w:color="auto" w:fill="FFFFFF"/>
                    <w:spacing w:before="120" w:after="120"/>
                    <w:textAlignment w:val="baseline"/>
                    <w:outlineLvl w:val="2"/>
                    <w:rPr>
                      <w:color w:val="2D3E50"/>
                      <w:sz w:val="20"/>
                      <w:szCs w:val="20"/>
                    </w:rPr>
                  </w:pPr>
                  <w:r>
                    <w:rPr>
                      <w:bCs/>
                      <w:color w:val="231F20"/>
                      <w:w w:val="0"/>
                    </w:rPr>
                    <w:t>[●]</w:t>
                  </w:r>
                  <w:r>
                    <w:rPr>
                      <w:color w:val="2D3E50"/>
                      <w:sz w:val="20"/>
                      <w:szCs w:val="20"/>
                    </w:rPr>
                    <w:t>, Non-Executive Director</w:t>
                  </w:r>
                </w:p>
              </w:tc>
            </w:tr>
            <w:tr w:rsidR="005F2058" w:rsidRPr="00A964EB" w14:paraId="7C59C359" w14:textId="77777777" w:rsidTr="000971E1">
              <w:tc>
                <w:tcPr>
                  <w:tcW w:w="3449" w:type="dxa"/>
                </w:tcPr>
                <w:p w14:paraId="13D9C2E2" w14:textId="77777777" w:rsidR="005F2058" w:rsidRPr="00A964EB" w:rsidRDefault="00000000" w:rsidP="00A96839">
                  <w:pPr>
                    <w:spacing w:before="120"/>
                    <w:rPr>
                      <w:b/>
                      <w:color w:val="231F20"/>
                      <w:w w:val="0"/>
                      <w:sz w:val="20"/>
                      <w:szCs w:val="20"/>
                    </w:rPr>
                  </w:pPr>
                  <w:r w:rsidRPr="00A964EB">
                    <w:rPr>
                      <w:b/>
                      <w:color w:val="231F20"/>
                      <w:w w:val="0"/>
                      <w:sz w:val="20"/>
                      <w:szCs w:val="20"/>
                    </w:rPr>
                    <w:t>Company Secretary</w:t>
                  </w:r>
                </w:p>
              </w:tc>
              <w:tc>
                <w:tcPr>
                  <w:tcW w:w="5482" w:type="dxa"/>
                </w:tcPr>
                <w:p w14:paraId="241608BB" w14:textId="77777777" w:rsidR="005F2058" w:rsidRPr="00A964EB" w:rsidRDefault="00000000" w:rsidP="00A96839">
                  <w:pPr>
                    <w:spacing w:before="120" w:after="120"/>
                    <w:rPr>
                      <w:color w:val="231F20"/>
                      <w:w w:val="0"/>
                      <w:sz w:val="20"/>
                      <w:szCs w:val="20"/>
                    </w:rPr>
                  </w:pPr>
                  <w:r>
                    <w:rPr>
                      <w:color w:val="231F20"/>
                      <w:w w:val="0"/>
                      <w:sz w:val="20"/>
                      <w:szCs w:val="20"/>
                    </w:rPr>
                    <w:t xml:space="preserve">[Richard Beresford] </w:t>
                  </w:r>
                </w:p>
              </w:tc>
            </w:tr>
            <w:tr w:rsidR="005F2058" w:rsidRPr="00A964EB" w14:paraId="4D7E3408" w14:textId="77777777" w:rsidTr="000971E1">
              <w:tc>
                <w:tcPr>
                  <w:tcW w:w="3449" w:type="dxa"/>
                </w:tcPr>
                <w:p w14:paraId="1AA8303C" w14:textId="77777777" w:rsidR="005F2058" w:rsidRPr="00A964EB" w:rsidRDefault="00000000" w:rsidP="00A96839">
                  <w:pPr>
                    <w:spacing w:before="120"/>
                    <w:rPr>
                      <w:b/>
                      <w:color w:val="231F20"/>
                      <w:w w:val="0"/>
                      <w:sz w:val="20"/>
                      <w:szCs w:val="20"/>
                    </w:rPr>
                  </w:pPr>
                  <w:r w:rsidRPr="00A964EB">
                    <w:rPr>
                      <w:b/>
                      <w:color w:val="231F20"/>
                      <w:w w:val="0"/>
                      <w:sz w:val="20"/>
                      <w:szCs w:val="20"/>
                    </w:rPr>
                    <w:lastRenderedPageBreak/>
                    <w:t>Registered office</w:t>
                  </w:r>
                  <w:r>
                    <w:rPr>
                      <w:b/>
                      <w:color w:val="231F20"/>
                      <w:w w:val="0"/>
                      <w:sz w:val="20"/>
                      <w:szCs w:val="20"/>
                    </w:rPr>
                    <w:t>, business address of the Directors and principal place of business</w:t>
                  </w:r>
                  <w:r w:rsidRPr="00A964EB">
                    <w:rPr>
                      <w:b/>
                      <w:color w:val="231F20"/>
                      <w:w w:val="0"/>
                      <w:sz w:val="20"/>
                      <w:szCs w:val="20"/>
                    </w:rPr>
                    <w:t xml:space="preserve"> of the Company</w:t>
                  </w:r>
                </w:p>
              </w:tc>
              <w:tc>
                <w:tcPr>
                  <w:tcW w:w="5482" w:type="dxa"/>
                </w:tcPr>
                <w:p w14:paraId="414F2DDC" w14:textId="77777777" w:rsidR="000971E1" w:rsidRDefault="00000000" w:rsidP="00CC2F11">
                  <w:pPr>
                    <w:spacing w:before="120" w:after="120" w:line="259" w:lineRule="auto"/>
                    <w:rPr>
                      <w:bCs/>
                      <w:color w:val="231F20"/>
                      <w:w w:val="0"/>
                    </w:rPr>
                  </w:pPr>
                  <w:r>
                    <w:rPr>
                      <w:bCs/>
                      <w:color w:val="231F20"/>
                      <w:w w:val="0"/>
                    </w:rPr>
                    <w:t>[●]</w:t>
                  </w:r>
                </w:p>
                <w:p w14:paraId="159F3661" w14:textId="77777777" w:rsidR="000971E1" w:rsidRDefault="00000000" w:rsidP="00A96839">
                  <w:pPr>
                    <w:spacing w:after="120" w:line="259" w:lineRule="auto"/>
                    <w:rPr>
                      <w:bCs/>
                      <w:color w:val="231F20"/>
                      <w:w w:val="0"/>
                    </w:rPr>
                  </w:pPr>
                  <w:r>
                    <w:rPr>
                      <w:bCs/>
                      <w:color w:val="231F20"/>
                      <w:w w:val="0"/>
                    </w:rPr>
                    <w:t>[●]</w:t>
                  </w:r>
                </w:p>
                <w:p w14:paraId="17F5D878" w14:textId="77777777" w:rsidR="005F2058" w:rsidRPr="00A964EB" w:rsidRDefault="00000000" w:rsidP="00A96839">
                  <w:pPr>
                    <w:spacing w:after="120" w:line="259" w:lineRule="auto"/>
                    <w:rPr>
                      <w:color w:val="231F20"/>
                      <w:w w:val="0"/>
                      <w:sz w:val="20"/>
                      <w:szCs w:val="20"/>
                    </w:rPr>
                  </w:pPr>
                  <w:r w:rsidRPr="00A964EB">
                    <w:rPr>
                      <w:sz w:val="20"/>
                      <w:szCs w:val="20"/>
                    </w:rPr>
                    <w:t xml:space="preserve">Tel: </w:t>
                  </w:r>
                  <w:r>
                    <w:rPr>
                      <w:bCs/>
                      <w:color w:val="231F20"/>
                      <w:w w:val="0"/>
                    </w:rPr>
                    <w:t>[●]</w:t>
                  </w:r>
                </w:p>
              </w:tc>
            </w:tr>
            <w:tr w:rsidR="005F2058" w:rsidRPr="00A964EB" w14:paraId="3C01BCF9" w14:textId="77777777" w:rsidTr="000971E1">
              <w:tc>
                <w:tcPr>
                  <w:tcW w:w="3449" w:type="dxa"/>
                </w:tcPr>
                <w:p w14:paraId="7D9EF8D6" w14:textId="77777777" w:rsidR="005F2058" w:rsidRDefault="00000000" w:rsidP="00A96839">
                  <w:pPr>
                    <w:tabs>
                      <w:tab w:val="left" w:pos="3502"/>
                    </w:tabs>
                    <w:spacing w:before="120" w:after="120"/>
                    <w:jc w:val="both"/>
                    <w:rPr>
                      <w:b/>
                      <w:color w:val="231F20"/>
                      <w:w w:val="0"/>
                      <w:sz w:val="20"/>
                      <w:szCs w:val="20"/>
                    </w:rPr>
                  </w:pPr>
                  <w:r>
                    <w:rPr>
                      <w:b/>
                      <w:color w:val="231F20"/>
                      <w:w w:val="0"/>
                      <w:sz w:val="20"/>
                      <w:szCs w:val="20"/>
                    </w:rPr>
                    <w:t>Auditors to the Company</w:t>
                  </w:r>
                </w:p>
              </w:tc>
              <w:tc>
                <w:tcPr>
                  <w:tcW w:w="5482" w:type="dxa"/>
                </w:tcPr>
                <w:p w14:paraId="56BD1317" w14:textId="77777777" w:rsidR="005F2058" w:rsidRDefault="00000000" w:rsidP="00CC2F11">
                  <w:pPr>
                    <w:spacing w:before="120" w:after="120"/>
                    <w:rPr>
                      <w:bCs/>
                      <w:color w:val="231F20"/>
                      <w:w w:val="0"/>
                    </w:rPr>
                  </w:pPr>
                  <w:r>
                    <w:rPr>
                      <w:bCs/>
                      <w:color w:val="231F20"/>
                      <w:w w:val="0"/>
                    </w:rPr>
                    <w:t>[●]</w:t>
                  </w:r>
                </w:p>
                <w:p w14:paraId="2E92422E" w14:textId="77777777" w:rsidR="000971E1" w:rsidRPr="000971E1" w:rsidRDefault="00000000" w:rsidP="00A96839">
                  <w:pPr>
                    <w:spacing w:after="120"/>
                    <w:rPr>
                      <w:b/>
                      <w:w w:val="0"/>
                      <w:sz w:val="20"/>
                      <w:szCs w:val="20"/>
                    </w:rPr>
                  </w:pPr>
                  <w:r>
                    <w:rPr>
                      <w:bCs/>
                      <w:color w:val="231F20"/>
                      <w:w w:val="0"/>
                    </w:rPr>
                    <w:t>[●]</w:t>
                  </w:r>
                </w:p>
              </w:tc>
            </w:tr>
            <w:tr w:rsidR="005F2058" w:rsidRPr="00A964EB" w14:paraId="662E5794" w14:textId="77777777" w:rsidTr="000971E1">
              <w:tc>
                <w:tcPr>
                  <w:tcW w:w="3449" w:type="dxa"/>
                </w:tcPr>
                <w:p w14:paraId="29BB6344" w14:textId="77777777" w:rsidR="005F2058" w:rsidRPr="00A964EB" w:rsidRDefault="00000000" w:rsidP="00A96839">
                  <w:pPr>
                    <w:tabs>
                      <w:tab w:val="left" w:pos="3502"/>
                    </w:tabs>
                    <w:spacing w:before="120" w:after="120"/>
                    <w:jc w:val="both"/>
                    <w:rPr>
                      <w:b/>
                      <w:color w:val="231F20"/>
                      <w:w w:val="0"/>
                      <w:sz w:val="20"/>
                      <w:szCs w:val="20"/>
                    </w:rPr>
                  </w:pPr>
                  <w:r>
                    <w:rPr>
                      <w:b/>
                      <w:color w:val="231F20"/>
                      <w:w w:val="0"/>
                      <w:sz w:val="20"/>
                      <w:szCs w:val="20"/>
                    </w:rPr>
                    <w:t xml:space="preserve">Auditors to </w:t>
                  </w:r>
                  <w:r>
                    <w:rPr>
                      <w:b/>
                      <w:color w:val="231F20"/>
                      <w:w w:val="0"/>
                      <w:sz w:val="20"/>
                      <w:szCs w:val="20"/>
                    </w:rPr>
                    <w:t>[</w:t>
                  </w:r>
                  <w:r w:rsidRPr="00CC2F11">
                    <w:rPr>
                      <w:b/>
                      <w:i/>
                      <w:iCs/>
                      <w:color w:val="231F20"/>
                      <w:w w:val="0"/>
                      <w:sz w:val="20"/>
                      <w:szCs w:val="20"/>
                    </w:rPr>
                    <w:t>Target company</w:t>
                  </w:r>
                  <w:r>
                    <w:rPr>
                      <w:b/>
                      <w:color w:val="231F20"/>
                      <w:w w:val="0"/>
                      <w:sz w:val="20"/>
                      <w:szCs w:val="20"/>
                    </w:rPr>
                    <w:t>]</w:t>
                  </w:r>
                </w:p>
              </w:tc>
              <w:tc>
                <w:tcPr>
                  <w:tcW w:w="5482" w:type="dxa"/>
                </w:tcPr>
                <w:p w14:paraId="14DBF422" w14:textId="77777777" w:rsidR="005F2058" w:rsidRPr="00CC2F11" w:rsidRDefault="00000000" w:rsidP="00CC2F11">
                  <w:pPr>
                    <w:spacing w:before="120"/>
                    <w:rPr>
                      <w:bCs/>
                      <w:color w:val="231F20"/>
                      <w:w w:val="0"/>
                      <w:sz w:val="20"/>
                      <w:szCs w:val="20"/>
                    </w:rPr>
                  </w:pPr>
                  <w:proofErr w:type="spellStart"/>
                  <w:r w:rsidRPr="00CC2F11">
                    <w:rPr>
                      <w:bCs/>
                      <w:color w:val="231F20"/>
                      <w:w w:val="0"/>
                      <w:sz w:val="20"/>
                      <w:szCs w:val="20"/>
                    </w:rPr>
                    <w:t>Buzzacotts</w:t>
                  </w:r>
                  <w:proofErr w:type="spellEnd"/>
                  <w:r w:rsidRPr="00CC2F11">
                    <w:rPr>
                      <w:bCs/>
                      <w:color w:val="231F20"/>
                      <w:w w:val="0"/>
                      <w:sz w:val="20"/>
                      <w:szCs w:val="20"/>
                    </w:rPr>
                    <w:t xml:space="preserve"> LLP</w:t>
                  </w:r>
                </w:p>
                <w:p w14:paraId="55317A51" w14:textId="77777777" w:rsidR="00CC2F11" w:rsidRPr="00A964EB" w:rsidRDefault="00000000" w:rsidP="00CC2F11">
                  <w:pPr>
                    <w:spacing w:after="120"/>
                    <w:rPr>
                      <w:w w:val="0"/>
                      <w:sz w:val="20"/>
                      <w:szCs w:val="20"/>
                    </w:rPr>
                  </w:pPr>
                  <w:r w:rsidRPr="00CC2F11">
                    <w:rPr>
                      <w:w w:val="0"/>
                      <w:sz w:val="20"/>
                      <w:szCs w:val="20"/>
                    </w:rPr>
                    <w:t>[                       ]</w:t>
                  </w:r>
                </w:p>
              </w:tc>
            </w:tr>
            <w:tr w:rsidR="005F2058" w:rsidRPr="00A964EB" w14:paraId="010049BA" w14:textId="77777777" w:rsidTr="000971E1">
              <w:tc>
                <w:tcPr>
                  <w:tcW w:w="3449" w:type="dxa"/>
                </w:tcPr>
                <w:p w14:paraId="1AE2C706" w14:textId="77777777" w:rsidR="005F2058" w:rsidRPr="00A964EB" w:rsidRDefault="00000000" w:rsidP="00A96839">
                  <w:pPr>
                    <w:spacing w:before="120"/>
                    <w:rPr>
                      <w:b/>
                      <w:w w:val="0"/>
                      <w:sz w:val="20"/>
                      <w:szCs w:val="20"/>
                    </w:rPr>
                  </w:pPr>
                  <w:r>
                    <w:rPr>
                      <w:b/>
                      <w:w w:val="0"/>
                      <w:sz w:val="20"/>
                      <w:szCs w:val="20"/>
                    </w:rPr>
                    <w:t>R</w:t>
                  </w:r>
                  <w:r w:rsidRPr="00A964EB">
                    <w:rPr>
                      <w:b/>
                      <w:w w:val="0"/>
                      <w:sz w:val="20"/>
                      <w:szCs w:val="20"/>
                    </w:rPr>
                    <w:t xml:space="preserve">eporting Accountant to the Company </w:t>
                  </w:r>
                </w:p>
              </w:tc>
              <w:tc>
                <w:tcPr>
                  <w:tcW w:w="5482" w:type="dxa"/>
                </w:tcPr>
                <w:p w14:paraId="08F9E722" w14:textId="77777777" w:rsidR="005F2058" w:rsidRPr="00CC2F11" w:rsidRDefault="00000000" w:rsidP="00A96839">
                  <w:pPr>
                    <w:spacing w:before="120"/>
                    <w:rPr>
                      <w:b/>
                      <w:bCs/>
                      <w:w w:val="0"/>
                      <w:sz w:val="20"/>
                      <w:szCs w:val="20"/>
                    </w:rPr>
                  </w:pPr>
                  <w:r w:rsidRPr="00CC2F11">
                    <w:rPr>
                      <w:b/>
                      <w:bCs/>
                      <w:w w:val="0"/>
                      <w:sz w:val="20"/>
                      <w:szCs w:val="20"/>
                    </w:rPr>
                    <w:t>PKF Littlejohn LLP</w:t>
                  </w:r>
                </w:p>
                <w:p w14:paraId="7624AE6F" w14:textId="77777777" w:rsidR="005F2058" w:rsidRPr="00A964EB" w:rsidRDefault="00000000" w:rsidP="00A96839">
                  <w:pPr>
                    <w:rPr>
                      <w:w w:val="0"/>
                      <w:sz w:val="20"/>
                      <w:szCs w:val="20"/>
                    </w:rPr>
                  </w:pPr>
                  <w:r>
                    <w:rPr>
                      <w:w w:val="0"/>
                      <w:sz w:val="20"/>
                      <w:szCs w:val="20"/>
                    </w:rPr>
                    <w:t xml:space="preserve">15 </w:t>
                  </w:r>
                  <w:proofErr w:type="spellStart"/>
                  <w:r>
                    <w:rPr>
                      <w:w w:val="0"/>
                      <w:sz w:val="20"/>
                      <w:szCs w:val="20"/>
                    </w:rPr>
                    <w:t>Westferry</w:t>
                  </w:r>
                  <w:proofErr w:type="spellEnd"/>
                  <w:r>
                    <w:rPr>
                      <w:w w:val="0"/>
                      <w:sz w:val="20"/>
                      <w:szCs w:val="20"/>
                    </w:rPr>
                    <w:t xml:space="preserve"> Circus</w:t>
                  </w:r>
                </w:p>
                <w:p w14:paraId="7844C32B" w14:textId="77777777" w:rsidR="005F2058" w:rsidRPr="00A964EB" w:rsidRDefault="00000000" w:rsidP="00A96839">
                  <w:pPr>
                    <w:spacing w:after="120"/>
                    <w:rPr>
                      <w:w w:val="0"/>
                      <w:sz w:val="20"/>
                      <w:szCs w:val="20"/>
                    </w:rPr>
                  </w:pPr>
                  <w:r w:rsidRPr="00A964EB">
                    <w:rPr>
                      <w:w w:val="0"/>
                      <w:sz w:val="20"/>
                      <w:szCs w:val="20"/>
                    </w:rPr>
                    <w:t>London E</w:t>
                  </w:r>
                  <w:r>
                    <w:rPr>
                      <w:w w:val="0"/>
                      <w:sz w:val="20"/>
                      <w:szCs w:val="20"/>
                    </w:rPr>
                    <w:t>1</w:t>
                  </w:r>
                  <w:r w:rsidRPr="00A964EB">
                    <w:rPr>
                      <w:w w:val="0"/>
                      <w:sz w:val="20"/>
                      <w:szCs w:val="20"/>
                    </w:rPr>
                    <w:t xml:space="preserve">4 </w:t>
                  </w:r>
                  <w:r>
                    <w:rPr>
                      <w:w w:val="0"/>
                      <w:sz w:val="20"/>
                      <w:szCs w:val="20"/>
                    </w:rPr>
                    <w:t>4</w:t>
                  </w:r>
                  <w:r w:rsidRPr="00A964EB">
                    <w:rPr>
                      <w:w w:val="0"/>
                      <w:sz w:val="20"/>
                      <w:szCs w:val="20"/>
                    </w:rPr>
                    <w:t>H</w:t>
                  </w:r>
                  <w:r>
                    <w:rPr>
                      <w:w w:val="0"/>
                      <w:sz w:val="20"/>
                      <w:szCs w:val="20"/>
                    </w:rPr>
                    <w:t>D</w:t>
                  </w:r>
                </w:p>
              </w:tc>
            </w:tr>
            <w:tr w:rsidR="005F2058" w:rsidRPr="00A964EB" w14:paraId="39F8293F" w14:textId="77777777" w:rsidTr="000971E1">
              <w:tc>
                <w:tcPr>
                  <w:tcW w:w="3449" w:type="dxa"/>
                </w:tcPr>
                <w:p w14:paraId="031916DA" w14:textId="77777777" w:rsidR="005F2058" w:rsidRPr="00A964EB" w:rsidRDefault="00000000" w:rsidP="00A96839">
                  <w:pPr>
                    <w:spacing w:before="120"/>
                    <w:rPr>
                      <w:b/>
                      <w:w w:val="0"/>
                      <w:sz w:val="20"/>
                      <w:szCs w:val="20"/>
                    </w:rPr>
                  </w:pPr>
                  <w:r w:rsidRPr="00A964EB">
                    <w:rPr>
                      <w:b/>
                      <w:w w:val="0"/>
                      <w:sz w:val="20"/>
                      <w:szCs w:val="20"/>
                    </w:rPr>
                    <w:t xml:space="preserve">English Legal Advisors to the Company </w:t>
                  </w:r>
                </w:p>
              </w:tc>
              <w:tc>
                <w:tcPr>
                  <w:tcW w:w="5482" w:type="dxa"/>
                </w:tcPr>
                <w:p w14:paraId="748E5819" w14:textId="77777777" w:rsidR="005F2058" w:rsidRPr="00B4346D" w:rsidRDefault="00000000" w:rsidP="00A96839">
                  <w:pPr>
                    <w:spacing w:before="120"/>
                    <w:rPr>
                      <w:b/>
                      <w:bCs/>
                      <w:w w:val="0"/>
                      <w:sz w:val="20"/>
                      <w:szCs w:val="20"/>
                    </w:rPr>
                  </w:pPr>
                  <w:r w:rsidRPr="00B4346D">
                    <w:rPr>
                      <w:b/>
                      <w:bCs/>
                      <w:w w:val="0"/>
                      <w:sz w:val="20"/>
                      <w:szCs w:val="20"/>
                    </w:rPr>
                    <w:t>McCarthy Denning Limited</w:t>
                  </w:r>
                </w:p>
                <w:p w14:paraId="13D6B78C" w14:textId="77777777" w:rsidR="005F2058" w:rsidRDefault="00000000" w:rsidP="00A96839">
                  <w:pPr>
                    <w:rPr>
                      <w:w w:val="0"/>
                      <w:sz w:val="20"/>
                      <w:szCs w:val="20"/>
                    </w:rPr>
                  </w:pPr>
                  <w:r>
                    <w:rPr>
                      <w:w w:val="0"/>
                      <w:sz w:val="20"/>
                      <w:szCs w:val="20"/>
                    </w:rPr>
                    <w:t>Minster House</w:t>
                  </w:r>
                </w:p>
                <w:p w14:paraId="2F4C35C6" w14:textId="77777777" w:rsidR="005F2058" w:rsidRDefault="00000000" w:rsidP="00A96839">
                  <w:pPr>
                    <w:rPr>
                      <w:w w:val="0"/>
                      <w:sz w:val="20"/>
                      <w:szCs w:val="20"/>
                    </w:rPr>
                  </w:pPr>
                  <w:r>
                    <w:rPr>
                      <w:w w:val="0"/>
                      <w:sz w:val="20"/>
                      <w:szCs w:val="20"/>
                    </w:rPr>
                    <w:t>42 Mincing Lane</w:t>
                  </w:r>
                </w:p>
                <w:p w14:paraId="19B7C473" w14:textId="77777777" w:rsidR="005F2058" w:rsidRPr="00A964EB" w:rsidRDefault="00000000" w:rsidP="00A96839">
                  <w:pPr>
                    <w:spacing w:after="120"/>
                    <w:rPr>
                      <w:w w:val="0"/>
                      <w:sz w:val="20"/>
                      <w:szCs w:val="20"/>
                    </w:rPr>
                  </w:pPr>
                  <w:r>
                    <w:rPr>
                      <w:w w:val="0"/>
                      <w:sz w:val="20"/>
                      <w:szCs w:val="20"/>
                    </w:rPr>
                    <w:t>London EC3R 7AE</w:t>
                  </w:r>
                </w:p>
              </w:tc>
            </w:tr>
            <w:tr w:rsidR="005F2058" w:rsidRPr="00A964EB" w14:paraId="7CFB99A6" w14:textId="77777777" w:rsidTr="000971E1">
              <w:tc>
                <w:tcPr>
                  <w:tcW w:w="3449" w:type="dxa"/>
                </w:tcPr>
                <w:p w14:paraId="00533BF1" w14:textId="77777777" w:rsidR="005F2058" w:rsidRDefault="00000000" w:rsidP="00A96839">
                  <w:pPr>
                    <w:spacing w:before="120"/>
                    <w:rPr>
                      <w:b/>
                      <w:w w:val="0"/>
                      <w:sz w:val="20"/>
                      <w:szCs w:val="20"/>
                    </w:rPr>
                  </w:pPr>
                  <w:r>
                    <w:rPr>
                      <w:b/>
                      <w:w w:val="0"/>
                      <w:sz w:val="20"/>
                      <w:szCs w:val="20"/>
                    </w:rPr>
                    <w:t>Northern Ireland</w:t>
                  </w:r>
                  <w:r w:rsidRPr="00A964EB">
                    <w:rPr>
                      <w:b/>
                      <w:w w:val="0"/>
                      <w:sz w:val="20"/>
                      <w:szCs w:val="20"/>
                    </w:rPr>
                    <w:t xml:space="preserve"> Legal Advisors to the Company</w:t>
                  </w:r>
                </w:p>
                <w:p w14:paraId="142F4F2A" w14:textId="77777777" w:rsidR="000971E1" w:rsidRPr="00A964EB" w:rsidRDefault="00000000" w:rsidP="00A96839">
                  <w:pPr>
                    <w:spacing w:before="120"/>
                    <w:rPr>
                      <w:b/>
                      <w:w w:val="0"/>
                      <w:sz w:val="20"/>
                      <w:szCs w:val="20"/>
                    </w:rPr>
                  </w:pPr>
                </w:p>
              </w:tc>
              <w:tc>
                <w:tcPr>
                  <w:tcW w:w="5482" w:type="dxa"/>
                </w:tcPr>
                <w:p w14:paraId="75FCC417" w14:textId="77777777" w:rsidR="005F2058" w:rsidRPr="00A964EB" w:rsidRDefault="00000000" w:rsidP="00CC2F11">
                  <w:pPr>
                    <w:spacing w:before="120" w:after="120"/>
                    <w:rPr>
                      <w:w w:val="0"/>
                      <w:sz w:val="20"/>
                      <w:szCs w:val="20"/>
                    </w:rPr>
                  </w:pPr>
                  <w:r>
                    <w:rPr>
                      <w:bCs/>
                      <w:color w:val="231F20"/>
                      <w:w w:val="0"/>
                    </w:rPr>
                    <w:t>[●]</w:t>
                  </w:r>
                </w:p>
              </w:tc>
            </w:tr>
            <w:tr w:rsidR="00B4346D" w:rsidRPr="00A964EB" w14:paraId="5C0999B3" w14:textId="77777777" w:rsidTr="000971E1">
              <w:tc>
                <w:tcPr>
                  <w:tcW w:w="3449" w:type="dxa"/>
                </w:tcPr>
                <w:p w14:paraId="5B426BEA" w14:textId="77777777" w:rsidR="00B4346D" w:rsidRDefault="00000000" w:rsidP="00A96839">
                  <w:pPr>
                    <w:spacing w:before="120"/>
                    <w:rPr>
                      <w:b/>
                      <w:w w:val="0"/>
                      <w:sz w:val="20"/>
                      <w:szCs w:val="20"/>
                    </w:rPr>
                  </w:pPr>
                  <w:r>
                    <w:rPr>
                      <w:b/>
                      <w:w w:val="0"/>
                      <w:sz w:val="20"/>
                      <w:szCs w:val="20"/>
                    </w:rPr>
                    <w:t>Legal Advisers to [</w:t>
                  </w:r>
                  <w:r w:rsidRPr="00B4346D">
                    <w:rPr>
                      <w:b/>
                      <w:i/>
                      <w:iCs/>
                      <w:w w:val="0"/>
                      <w:sz w:val="20"/>
                      <w:szCs w:val="20"/>
                    </w:rPr>
                    <w:t>Target company</w:t>
                  </w:r>
                  <w:r>
                    <w:rPr>
                      <w:b/>
                      <w:w w:val="0"/>
                      <w:sz w:val="20"/>
                      <w:szCs w:val="20"/>
                    </w:rPr>
                    <w:t>] and Sellers</w:t>
                  </w:r>
                </w:p>
              </w:tc>
              <w:tc>
                <w:tcPr>
                  <w:tcW w:w="5482" w:type="dxa"/>
                </w:tcPr>
                <w:p w14:paraId="1E32DE88" w14:textId="77777777" w:rsidR="00B4346D" w:rsidRPr="00B4346D" w:rsidRDefault="00000000" w:rsidP="00B4346D">
                  <w:pPr>
                    <w:spacing w:before="120"/>
                    <w:jc w:val="both"/>
                    <w:rPr>
                      <w:b/>
                      <w:bCs/>
                      <w:i/>
                      <w:iCs/>
                      <w:sz w:val="20"/>
                      <w:szCs w:val="20"/>
                    </w:rPr>
                  </w:pPr>
                  <w:r w:rsidRPr="00B4346D">
                    <w:rPr>
                      <w:b/>
                      <w:bCs/>
                      <w:sz w:val="20"/>
                      <w:szCs w:val="20"/>
                    </w:rPr>
                    <w:t>Wright Hassall LLP</w:t>
                  </w:r>
                </w:p>
                <w:p w14:paraId="208FB7D0" w14:textId="77777777" w:rsidR="00B4346D" w:rsidRPr="00B4346D" w:rsidRDefault="00000000" w:rsidP="00B4346D">
                  <w:pPr>
                    <w:jc w:val="both"/>
                    <w:rPr>
                      <w:sz w:val="20"/>
                      <w:szCs w:val="20"/>
                    </w:rPr>
                  </w:pPr>
                  <w:r w:rsidRPr="00B4346D">
                    <w:rPr>
                      <w:sz w:val="20"/>
                      <w:szCs w:val="20"/>
                    </w:rPr>
                    <w:t>Olympus Ave,</w:t>
                  </w:r>
                </w:p>
                <w:p w14:paraId="448B6713" w14:textId="77777777" w:rsidR="00B4346D" w:rsidRPr="00B4346D" w:rsidRDefault="00000000" w:rsidP="00B4346D">
                  <w:pPr>
                    <w:jc w:val="both"/>
                    <w:rPr>
                      <w:sz w:val="20"/>
                      <w:szCs w:val="20"/>
                    </w:rPr>
                  </w:pPr>
                  <w:r w:rsidRPr="00B4346D">
                    <w:rPr>
                      <w:sz w:val="20"/>
                      <w:szCs w:val="20"/>
                    </w:rPr>
                    <w:lastRenderedPageBreak/>
                    <w:t>Royal Leamington Spa</w:t>
                  </w:r>
                </w:p>
                <w:p w14:paraId="32FE2CCE" w14:textId="77777777" w:rsidR="00B4346D" w:rsidRPr="00B4346D" w:rsidRDefault="00000000" w:rsidP="00B4346D">
                  <w:pPr>
                    <w:spacing w:after="120"/>
                    <w:rPr>
                      <w:bCs/>
                      <w:color w:val="231F20"/>
                      <w:w w:val="0"/>
                      <w:sz w:val="20"/>
                      <w:szCs w:val="20"/>
                    </w:rPr>
                  </w:pPr>
                  <w:r w:rsidRPr="00B4346D">
                    <w:rPr>
                      <w:sz w:val="20"/>
                      <w:szCs w:val="20"/>
                    </w:rPr>
                    <w:t>CV34 6BF</w:t>
                  </w:r>
                </w:p>
              </w:tc>
            </w:tr>
            <w:tr w:rsidR="00B4346D" w:rsidRPr="00A964EB" w14:paraId="339155D0" w14:textId="77777777" w:rsidTr="000971E1">
              <w:tc>
                <w:tcPr>
                  <w:tcW w:w="3449" w:type="dxa"/>
                </w:tcPr>
                <w:p w14:paraId="775A5113" w14:textId="77777777" w:rsidR="00B4346D" w:rsidRDefault="00000000" w:rsidP="00A96839">
                  <w:pPr>
                    <w:spacing w:before="120"/>
                    <w:rPr>
                      <w:b/>
                      <w:w w:val="0"/>
                      <w:sz w:val="20"/>
                      <w:szCs w:val="20"/>
                    </w:rPr>
                  </w:pPr>
                  <w:r>
                    <w:rPr>
                      <w:b/>
                      <w:w w:val="0"/>
                      <w:sz w:val="20"/>
                      <w:szCs w:val="20"/>
                    </w:rPr>
                    <w:lastRenderedPageBreak/>
                    <w:t>Financial Adviser to [</w:t>
                  </w:r>
                  <w:r w:rsidRPr="00B4346D">
                    <w:rPr>
                      <w:b/>
                      <w:i/>
                      <w:iCs/>
                      <w:w w:val="0"/>
                      <w:sz w:val="20"/>
                      <w:szCs w:val="20"/>
                    </w:rPr>
                    <w:t>Target company</w:t>
                  </w:r>
                  <w:r>
                    <w:rPr>
                      <w:b/>
                      <w:w w:val="0"/>
                      <w:sz w:val="20"/>
                      <w:szCs w:val="20"/>
                    </w:rPr>
                    <w:t>]</w:t>
                  </w:r>
                </w:p>
              </w:tc>
              <w:tc>
                <w:tcPr>
                  <w:tcW w:w="5482" w:type="dxa"/>
                </w:tcPr>
                <w:p w14:paraId="5EE53911" w14:textId="77777777" w:rsidR="00B4346D" w:rsidRDefault="00000000" w:rsidP="00B4346D">
                  <w:pPr>
                    <w:spacing w:before="120"/>
                    <w:jc w:val="both"/>
                    <w:rPr>
                      <w:b/>
                      <w:bCs/>
                      <w:sz w:val="20"/>
                      <w:szCs w:val="20"/>
                    </w:rPr>
                  </w:pPr>
                  <w:r w:rsidRPr="00B4346D">
                    <w:rPr>
                      <w:b/>
                      <w:bCs/>
                      <w:sz w:val="20"/>
                      <w:szCs w:val="20"/>
                    </w:rPr>
                    <w:t xml:space="preserve">Brigg Macadam </w:t>
                  </w:r>
                </w:p>
                <w:p w14:paraId="1ACB2210" w14:textId="77777777" w:rsidR="00B4346D" w:rsidRPr="00B4346D" w:rsidRDefault="00000000" w:rsidP="00B4346D">
                  <w:pPr>
                    <w:jc w:val="both"/>
                    <w:rPr>
                      <w:b/>
                      <w:bCs/>
                      <w:i/>
                      <w:iCs/>
                      <w:sz w:val="20"/>
                      <w:szCs w:val="20"/>
                    </w:rPr>
                  </w:pPr>
                  <w:r w:rsidRPr="00B4346D">
                    <w:rPr>
                      <w:sz w:val="20"/>
                      <w:szCs w:val="20"/>
                    </w:rPr>
                    <w:t>(</w:t>
                  </w:r>
                  <w:proofErr w:type="spellStart"/>
                  <w:r w:rsidRPr="00B4346D">
                    <w:rPr>
                      <w:sz w:val="20"/>
                      <w:szCs w:val="20"/>
                    </w:rPr>
                    <w:t>Ashberg</w:t>
                  </w:r>
                  <w:proofErr w:type="spellEnd"/>
                  <w:r w:rsidRPr="00B4346D">
                    <w:rPr>
                      <w:sz w:val="20"/>
                      <w:szCs w:val="20"/>
                    </w:rPr>
                    <w:t xml:space="preserve"> Ltd, trading as Brigg Macadam)</w:t>
                  </w:r>
                  <w:r w:rsidRPr="00B4346D">
                    <w:rPr>
                      <w:b/>
                      <w:bCs/>
                      <w:sz w:val="20"/>
                      <w:szCs w:val="20"/>
                    </w:rPr>
                    <w:t xml:space="preserve"> </w:t>
                  </w:r>
                  <w:r w:rsidRPr="00B4346D">
                    <w:rPr>
                      <w:i/>
                      <w:iCs/>
                      <w:sz w:val="20"/>
                      <w:szCs w:val="20"/>
                    </w:rPr>
                    <w:t xml:space="preserve">i </w:t>
                  </w:r>
                </w:p>
                <w:p w14:paraId="7DE66DF7" w14:textId="77777777" w:rsidR="00B4346D" w:rsidRPr="00B4346D" w:rsidRDefault="00000000" w:rsidP="00B4346D">
                  <w:pPr>
                    <w:jc w:val="both"/>
                    <w:rPr>
                      <w:sz w:val="20"/>
                      <w:szCs w:val="20"/>
                    </w:rPr>
                  </w:pPr>
                  <w:r w:rsidRPr="00B4346D">
                    <w:rPr>
                      <w:sz w:val="20"/>
                      <w:szCs w:val="20"/>
                    </w:rPr>
                    <w:t>53 Grosvenor Street</w:t>
                  </w:r>
                </w:p>
                <w:p w14:paraId="0C1598BE" w14:textId="77777777" w:rsidR="00B4346D" w:rsidRPr="00B4346D" w:rsidRDefault="00000000" w:rsidP="00B4346D">
                  <w:pPr>
                    <w:spacing w:after="120"/>
                    <w:jc w:val="both"/>
                    <w:rPr>
                      <w:b/>
                      <w:bCs/>
                      <w:sz w:val="20"/>
                      <w:szCs w:val="20"/>
                    </w:rPr>
                  </w:pPr>
                  <w:r w:rsidRPr="00B4346D">
                    <w:rPr>
                      <w:sz w:val="20"/>
                      <w:szCs w:val="20"/>
                    </w:rPr>
                    <w:t>London W1K 3HU</w:t>
                  </w:r>
                </w:p>
              </w:tc>
            </w:tr>
            <w:tr w:rsidR="005F2058" w:rsidRPr="00A964EB" w14:paraId="2F33DC55" w14:textId="77777777" w:rsidTr="000971E1">
              <w:tc>
                <w:tcPr>
                  <w:tcW w:w="3449" w:type="dxa"/>
                </w:tcPr>
                <w:p w14:paraId="6995ED84" w14:textId="77777777" w:rsidR="005F2058" w:rsidRPr="00A964EB" w:rsidRDefault="00000000" w:rsidP="00A96839">
                  <w:pPr>
                    <w:spacing w:before="120"/>
                    <w:rPr>
                      <w:b/>
                      <w:w w:val="0"/>
                      <w:sz w:val="20"/>
                      <w:szCs w:val="20"/>
                    </w:rPr>
                  </w:pPr>
                  <w:r w:rsidRPr="00A964EB">
                    <w:rPr>
                      <w:b/>
                      <w:w w:val="0"/>
                      <w:sz w:val="20"/>
                      <w:szCs w:val="20"/>
                    </w:rPr>
                    <w:t>Registrars</w:t>
                  </w:r>
                </w:p>
              </w:tc>
              <w:tc>
                <w:tcPr>
                  <w:tcW w:w="5482" w:type="dxa"/>
                </w:tcPr>
                <w:p w14:paraId="37C5E2CE" w14:textId="77777777" w:rsidR="000971E1" w:rsidRPr="00CC2F11" w:rsidRDefault="00000000" w:rsidP="00B4346D">
                  <w:pPr>
                    <w:spacing w:before="120"/>
                    <w:rPr>
                      <w:b/>
                      <w:bCs/>
                      <w:w w:val="0"/>
                      <w:sz w:val="20"/>
                      <w:szCs w:val="20"/>
                    </w:rPr>
                  </w:pPr>
                  <w:r w:rsidRPr="00CC2F11">
                    <w:rPr>
                      <w:b/>
                      <w:bCs/>
                      <w:w w:val="0"/>
                      <w:sz w:val="20"/>
                      <w:szCs w:val="20"/>
                    </w:rPr>
                    <w:t>Neville Registrars Limited</w:t>
                  </w:r>
                </w:p>
                <w:p w14:paraId="3D9ACA5C" w14:textId="77777777" w:rsidR="000971E1" w:rsidRPr="000971E1" w:rsidRDefault="00000000" w:rsidP="000971E1">
                  <w:pPr>
                    <w:rPr>
                      <w:w w:val="0"/>
                      <w:sz w:val="20"/>
                      <w:szCs w:val="20"/>
                    </w:rPr>
                  </w:pPr>
                  <w:r w:rsidRPr="000971E1">
                    <w:rPr>
                      <w:w w:val="0"/>
                      <w:sz w:val="20"/>
                      <w:szCs w:val="20"/>
                    </w:rPr>
                    <w:t>Neville House</w:t>
                  </w:r>
                </w:p>
                <w:p w14:paraId="7651F6DF" w14:textId="77777777" w:rsidR="000971E1" w:rsidRPr="000971E1" w:rsidRDefault="00000000" w:rsidP="000971E1">
                  <w:pPr>
                    <w:rPr>
                      <w:w w:val="0"/>
                      <w:sz w:val="20"/>
                      <w:szCs w:val="20"/>
                    </w:rPr>
                  </w:pPr>
                  <w:r w:rsidRPr="000971E1">
                    <w:rPr>
                      <w:w w:val="0"/>
                      <w:sz w:val="20"/>
                      <w:szCs w:val="20"/>
                    </w:rPr>
                    <w:t>18 Laurel Lane</w:t>
                  </w:r>
                </w:p>
                <w:p w14:paraId="4178C5D8" w14:textId="77777777" w:rsidR="000971E1" w:rsidRPr="000971E1" w:rsidRDefault="00000000" w:rsidP="000971E1">
                  <w:pPr>
                    <w:rPr>
                      <w:w w:val="0"/>
                      <w:sz w:val="20"/>
                      <w:szCs w:val="20"/>
                    </w:rPr>
                  </w:pPr>
                  <w:r w:rsidRPr="000971E1">
                    <w:rPr>
                      <w:w w:val="0"/>
                      <w:sz w:val="20"/>
                      <w:szCs w:val="20"/>
                    </w:rPr>
                    <w:t>Halesowen</w:t>
                  </w:r>
                </w:p>
                <w:p w14:paraId="514ABA9F" w14:textId="77777777" w:rsidR="000971E1" w:rsidRPr="000971E1" w:rsidRDefault="00000000" w:rsidP="000971E1">
                  <w:pPr>
                    <w:rPr>
                      <w:w w:val="0"/>
                      <w:sz w:val="20"/>
                      <w:szCs w:val="20"/>
                    </w:rPr>
                  </w:pPr>
                  <w:r w:rsidRPr="000971E1">
                    <w:rPr>
                      <w:w w:val="0"/>
                      <w:sz w:val="20"/>
                      <w:szCs w:val="20"/>
                    </w:rPr>
                    <w:t>B63 3DA</w:t>
                  </w:r>
                </w:p>
                <w:p w14:paraId="3AE646B8" w14:textId="77777777" w:rsidR="000971E1" w:rsidRPr="00A964EB" w:rsidRDefault="00000000" w:rsidP="00B4346D">
                  <w:pPr>
                    <w:spacing w:after="120"/>
                    <w:rPr>
                      <w:w w:val="0"/>
                      <w:sz w:val="20"/>
                      <w:szCs w:val="20"/>
                    </w:rPr>
                  </w:pPr>
                  <w:r w:rsidRPr="000971E1">
                    <w:rPr>
                      <w:w w:val="0"/>
                      <w:sz w:val="20"/>
                      <w:szCs w:val="20"/>
                    </w:rPr>
                    <w:t>Tel: +44 (0) 121 585 1131</w:t>
                  </w:r>
                </w:p>
              </w:tc>
            </w:tr>
            <w:tr w:rsidR="000971E1" w:rsidRPr="00A964EB" w14:paraId="2DDBA28F" w14:textId="77777777" w:rsidTr="000971E1">
              <w:tc>
                <w:tcPr>
                  <w:tcW w:w="3449" w:type="dxa"/>
                </w:tcPr>
                <w:p w14:paraId="73987A66" w14:textId="77777777" w:rsidR="000971E1" w:rsidRPr="00A964EB" w:rsidRDefault="00000000" w:rsidP="00A96839">
                  <w:pPr>
                    <w:spacing w:before="120"/>
                    <w:rPr>
                      <w:b/>
                      <w:w w:val="0"/>
                      <w:sz w:val="20"/>
                      <w:szCs w:val="20"/>
                    </w:rPr>
                  </w:pPr>
                  <w:r>
                    <w:rPr>
                      <w:b/>
                      <w:w w:val="0"/>
                      <w:sz w:val="20"/>
                      <w:szCs w:val="20"/>
                    </w:rPr>
                    <w:t>[Corporate Finance Advisers]</w:t>
                  </w:r>
                </w:p>
              </w:tc>
              <w:tc>
                <w:tcPr>
                  <w:tcW w:w="5482" w:type="dxa"/>
                </w:tcPr>
                <w:p w14:paraId="3B9C8CDF" w14:textId="77777777" w:rsidR="000971E1" w:rsidRPr="00CC2F11" w:rsidRDefault="00000000" w:rsidP="00CC2F11">
                  <w:pPr>
                    <w:spacing w:before="120"/>
                    <w:rPr>
                      <w:b/>
                      <w:bCs/>
                      <w:w w:val="0"/>
                      <w:sz w:val="20"/>
                      <w:szCs w:val="20"/>
                    </w:rPr>
                  </w:pPr>
                  <w:r w:rsidRPr="00CC2F11">
                    <w:rPr>
                      <w:b/>
                      <w:bCs/>
                      <w:w w:val="0"/>
                      <w:sz w:val="20"/>
                      <w:szCs w:val="20"/>
                    </w:rPr>
                    <w:t>Cordovan Capital Management Limited</w:t>
                  </w:r>
                </w:p>
                <w:p w14:paraId="7FD51D8D" w14:textId="77777777" w:rsidR="000971E1" w:rsidRPr="000971E1" w:rsidRDefault="00000000" w:rsidP="00CC2F11">
                  <w:pPr>
                    <w:spacing w:after="120"/>
                    <w:rPr>
                      <w:w w:val="0"/>
                      <w:sz w:val="20"/>
                      <w:szCs w:val="20"/>
                    </w:rPr>
                  </w:pPr>
                  <w:r>
                    <w:rPr>
                      <w:bCs/>
                      <w:color w:val="231F20"/>
                      <w:w w:val="0"/>
                    </w:rPr>
                    <w:t>[●]</w:t>
                  </w:r>
                </w:p>
              </w:tc>
            </w:tr>
            <w:tr w:rsidR="00B4346D" w:rsidRPr="00A964EB" w14:paraId="6EB3A638" w14:textId="77777777" w:rsidTr="000971E1">
              <w:tc>
                <w:tcPr>
                  <w:tcW w:w="3449" w:type="dxa"/>
                </w:tcPr>
                <w:p w14:paraId="5DF816FF" w14:textId="77777777" w:rsidR="00B4346D" w:rsidRDefault="00000000" w:rsidP="00B4346D">
                  <w:pPr>
                    <w:spacing w:before="120" w:after="120"/>
                    <w:rPr>
                      <w:b/>
                      <w:w w:val="0"/>
                      <w:sz w:val="20"/>
                      <w:szCs w:val="20"/>
                    </w:rPr>
                  </w:pPr>
                  <w:r>
                    <w:rPr>
                      <w:b/>
                      <w:w w:val="0"/>
                      <w:sz w:val="20"/>
                      <w:szCs w:val="20"/>
                    </w:rPr>
                    <w:t>Rule 3 Adviser [and Broker]</w:t>
                  </w:r>
                </w:p>
              </w:tc>
              <w:tc>
                <w:tcPr>
                  <w:tcW w:w="5482" w:type="dxa"/>
                </w:tcPr>
                <w:p w14:paraId="119726AE" w14:textId="77777777" w:rsidR="00B4346D" w:rsidRPr="000971E1" w:rsidRDefault="00000000" w:rsidP="00CC2F11">
                  <w:pPr>
                    <w:spacing w:before="120"/>
                    <w:rPr>
                      <w:w w:val="0"/>
                      <w:sz w:val="20"/>
                      <w:szCs w:val="20"/>
                    </w:rPr>
                  </w:pPr>
                  <w:r>
                    <w:rPr>
                      <w:w w:val="0"/>
                      <w:sz w:val="20"/>
                      <w:szCs w:val="20"/>
                    </w:rPr>
                    <w:t>[                   ]</w:t>
                  </w:r>
                </w:p>
              </w:tc>
            </w:tr>
            <w:tr w:rsidR="000971E1" w:rsidRPr="00A964EB" w14:paraId="3ECB3E9A" w14:textId="77777777" w:rsidTr="000971E1">
              <w:tc>
                <w:tcPr>
                  <w:tcW w:w="3449" w:type="dxa"/>
                </w:tcPr>
                <w:p w14:paraId="7CFC9758" w14:textId="77777777" w:rsidR="000971E1" w:rsidRDefault="00000000" w:rsidP="00A96839">
                  <w:pPr>
                    <w:spacing w:before="120"/>
                    <w:rPr>
                      <w:b/>
                      <w:w w:val="0"/>
                      <w:sz w:val="20"/>
                      <w:szCs w:val="20"/>
                    </w:rPr>
                  </w:pPr>
                  <w:r>
                    <w:rPr>
                      <w:b/>
                      <w:w w:val="0"/>
                      <w:sz w:val="20"/>
                      <w:szCs w:val="20"/>
                    </w:rPr>
                    <w:t>[Communications Advisers]</w:t>
                  </w:r>
                </w:p>
              </w:tc>
              <w:tc>
                <w:tcPr>
                  <w:tcW w:w="5482" w:type="dxa"/>
                </w:tcPr>
                <w:p w14:paraId="0147057B" w14:textId="77777777" w:rsidR="000971E1" w:rsidRPr="00CC2F11" w:rsidRDefault="00000000" w:rsidP="00CC2F11">
                  <w:pPr>
                    <w:spacing w:before="120"/>
                    <w:rPr>
                      <w:b/>
                      <w:bCs/>
                      <w:w w:val="0"/>
                      <w:sz w:val="20"/>
                      <w:szCs w:val="20"/>
                    </w:rPr>
                  </w:pPr>
                  <w:proofErr w:type="spellStart"/>
                  <w:r w:rsidRPr="00CC2F11">
                    <w:rPr>
                      <w:b/>
                      <w:bCs/>
                      <w:w w:val="0"/>
                      <w:sz w:val="20"/>
                      <w:szCs w:val="20"/>
                    </w:rPr>
                    <w:t>Abchurch</w:t>
                  </w:r>
                  <w:proofErr w:type="spellEnd"/>
                  <w:r w:rsidRPr="00CC2F11">
                    <w:rPr>
                      <w:b/>
                      <w:bCs/>
                      <w:w w:val="0"/>
                      <w:sz w:val="20"/>
                      <w:szCs w:val="20"/>
                    </w:rPr>
                    <w:t xml:space="preserve"> Communications Limited </w:t>
                  </w:r>
                </w:p>
                <w:p w14:paraId="1CA9F290" w14:textId="77777777" w:rsidR="000971E1" w:rsidRPr="000971E1" w:rsidRDefault="00000000" w:rsidP="00CC2F11">
                  <w:pPr>
                    <w:spacing w:after="120"/>
                    <w:rPr>
                      <w:w w:val="0"/>
                      <w:sz w:val="20"/>
                      <w:szCs w:val="20"/>
                    </w:rPr>
                  </w:pPr>
                  <w:r>
                    <w:rPr>
                      <w:bCs/>
                      <w:color w:val="231F20"/>
                      <w:w w:val="0"/>
                    </w:rPr>
                    <w:t>[●]</w:t>
                  </w:r>
                </w:p>
              </w:tc>
            </w:tr>
            <w:tr w:rsidR="005F2058" w:rsidRPr="00A964EB" w14:paraId="125562C9" w14:textId="77777777" w:rsidTr="000971E1">
              <w:tc>
                <w:tcPr>
                  <w:tcW w:w="3449" w:type="dxa"/>
                </w:tcPr>
                <w:p w14:paraId="162D7972" w14:textId="77777777" w:rsidR="005F2058" w:rsidRPr="00A964EB" w:rsidRDefault="00000000" w:rsidP="00CC2F11">
                  <w:pPr>
                    <w:spacing w:before="120"/>
                    <w:rPr>
                      <w:b/>
                      <w:w w:val="0"/>
                      <w:sz w:val="20"/>
                      <w:szCs w:val="20"/>
                    </w:rPr>
                  </w:pPr>
                  <w:r w:rsidRPr="00A964EB">
                    <w:rPr>
                      <w:b/>
                      <w:w w:val="0"/>
                      <w:sz w:val="20"/>
                      <w:szCs w:val="20"/>
                    </w:rPr>
                    <w:t>Company Website</w:t>
                  </w:r>
                </w:p>
              </w:tc>
              <w:tc>
                <w:tcPr>
                  <w:tcW w:w="5482" w:type="dxa"/>
                </w:tcPr>
                <w:p w14:paraId="6998BDF6" w14:textId="77777777" w:rsidR="00547871" w:rsidRDefault="00000000" w:rsidP="00CC2F11">
                  <w:pPr>
                    <w:spacing w:before="120" w:after="120"/>
                    <w:rPr>
                      <w:w w:val="0"/>
                      <w:sz w:val="20"/>
                      <w:szCs w:val="20"/>
                    </w:rPr>
                  </w:pPr>
                  <w:hyperlink w:history="1">
                    <w:r w:rsidRPr="00B528D9">
                      <w:rPr>
                        <w:sz w:val="20"/>
                        <w:szCs w:val="20"/>
                      </w:rPr>
                      <w:t>www.</w:t>
                    </w:r>
                    <w:r>
                      <w:rPr>
                        <w:sz w:val="20"/>
                        <w:szCs w:val="20"/>
                      </w:rPr>
                      <w:t>[●]</w:t>
                    </w:r>
                    <w:r w:rsidRPr="00B528D9">
                      <w:rPr>
                        <w:sz w:val="20"/>
                        <w:szCs w:val="20"/>
                      </w:rPr>
                      <w:t>.com</w:t>
                    </w:r>
                  </w:hyperlink>
                  <w:r>
                    <w:rPr>
                      <w:sz w:val="20"/>
                      <w:szCs w:val="20"/>
                    </w:rPr>
                    <w:t xml:space="preserve">  </w:t>
                  </w:r>
                </w:p>
                <w:p w14:paraId="23BC855F" w14:textId="77777777" w:rsidR="005F2058" w:rsidRPr="00A964EB" w:rsidRDefault="00000000" w:rsidP="00A96839">
                  <w:pPr>
                    <w:spacing w:after="120"/>
                    <w:rPr>
                      <w:w w:val="0"/>
                      <w:sz w:val="20"/>
                      <w:szCs w:val="20"/>
                    </w:rPr>
                  </w:pPr>
                  <w:r>
                    <w:rPr>
                      <w:w w:val="0"/>
                      <w:sz w:val="20"/>
                      <w:szCs w:val="20"/>
                    </w:rPr>
                    <w:t>Except where expressly stated to the contrary, t</w:t>
                  </w:r>
                  <w:r w:rsidRPr="009543EF">
                    <w:rPr>
                      <w:w w:val="0"/>
                      <w:sz w:val="20"/>
                      <w:szCs w:val="20"/>
                    </w:rPr>
                    <w:t xml:space="preserve">he </w:t>
                  </w:r>
                  <w:r w:rsidRPr="009543EF">
                    <w:rPr>
                      <w:w w:val="0"/>
                      <w:sz w:val="20"/>
                      <w:szCs w:val="20"/>
                    </w:rPr>
                    <w:lastRenderedPageBreak/>
                    <w:t xml:space="preserve">information on the website of the Company does not form part of the of this Prospectus. </w:t>
                  </w:r>
                </w:p>
              </w:tc>
            </w:tr>
          </w:tbl>
          <w:p w14:paraId="70BB6141" w14:textId="77777777" w:rsidR="00000000" w:rsidRDefault="00000000"/>
        </w:tc>
        <w:tc>
          <w:tcPr>
            <w:tcW w:w="1440" w:type="dxa"/>
          </w:tcPr>
          <w:p w14:paraId="5F8EE935" w14:textId="77777777" w:rsidR="00C50675" w:rsidRDefault="00C50675"/>
        </w:tc>
        <w:tc>
          <w:tcPr>
            <w:tcW w:w="1440" w:type="dxa"/>
          </w:tcPr>
          <w:p w14:paraId="089573FE" w14:textId="77777777" w:rsidR="00C50675" w:rsidRDefault="00C50675"/>
        </w:tc>
        <w:tc>
          <w:tcPr>
            <w:tcW w:w="4320" w:type="dxa"/>
          </w:tcPr>
          <w:p w14:paraId="688F93AA" w14:textId="77777777" w:rsidR="00C50675" w:rsidRDefault="00C50675"/>
        </w:tc>
      </w:tr>
      <w:tr w:rsidR="00C50675" w14:paraId="3D88CCD4" w14:textId="77777777">
        <w:tc>
          <w:tcPr>
            <w:tcW w:w="720" w:type="dxa"/>
          </w:tcPr>
          <w:p w14:paraId="6FF3769C" w14:textId="77777777" w:rsidR="00C50675" w:rsidRDefault="00000000">
            <w:r>
              <w:lastRenderedPageBreak/>
              <w:t>904</w:t>
            </w:r>
          </w:p>
        </w:tc>
        <w:tc>
          <w:tcPr>
            <w:tcW w:w="5760" w:type="dxa"/>
          </w:tcPr>
          <w:p w14:paraId="6A1A397A" w14:textId="77777777" w:rsidR="00C50675" w:rsidRDefault="00C50675"/>
          <w:p w14:paraId="0B1BF270" w14:textId="77777777" w:rsidR="00C50675" w:rsidRDefault="00C50675"/>
          <w:tbl>
            <w:tblPr>
              <w:tblW w:w="0" w:type="auto"/>
              <w:tblLayout w:type="fixed"/>
              <w:tblLook w:val="0000" w:firstRow="0" w:lastRow="0" w:firstColumn="0" w:lastColumn="0" w:noHBand="0" w:noVBand="0"/>
            </w:tblPr>
            <w:tblGrid>
              <w:gridCol w:w="7213"/>
              <w:gridCol w:w="1817"/>
            </w:tblGrid>
            <w:tr w:rsidR="005F2058" w14:paraId="411D8135" w14:textId="77777777" w:rsidTr="000775D9">
              <w:tc>
                <w:tcPr>
                  <w:tcW w:w="7213" w:type="dxa"/>
                  <w:tcBorders>
                    <w:top w:val="nil"/>
                    <w:left w:val="nil"/>
                    <w:bottom w:val="nil"/>
                    <w:right w:val="nil"/>
                  </w:tcBorders>
                </w:tcPr>
                <w:p w14:paraId="4A30627E" w14:textId="77777777" w:rsidR="005F2058" w:rsidRDefault="00000000" w:rsidP="00A96839">
                  <w:pPr>
                    <w:pStyle w:val="BodyText"/>
                    <w:tabs>
                      <w:tab w:val="left" w:pos="7614"/>
                    </w:tabs>
                    <w:spacing w:before="120"/>
                    <w:jc w:val="both"/>
                    <w:rPr>
                      <w:color w:val="231F20"/>
                      <w:w w:val="0"/>
                    </w:rPr>
                  </w:pPr>
                  <w:r>
                    <w:rPr>
                      <w:color w:val="231F20"/>
                      <w:w w:val="0"/>
                    </w:rPr>
                    <w:t xml:space="preserve">Prospectus published </w:t>
                  </w:r>
                </w:p>
              </w:tc>
              <w:tc>
                <w:tcPr>
                  <w:tcW w:w="1817" w:type="dxa"/>
                  <w:tcBorders>
                    <w:top w:val="nil"/>
                    <w:left w:val="nil"/>
                    <w:bottom w:val="nil"/>
                    <w:right w:val="nil"/>
                  </w:tcBorders>
                </w:tcPr>
                <w:p w14:paraId="3D3F5144" w14:textId="77777777" w:rsidR="005F2058" w:rsidRDefault="00000000" w:rsidP="00A96839">
                  <w:pPr>
                    <w:pStyle w:val="BodyText"/>
                    <w:tabs>
                      <w:tab w:val="left" w:pos="7614"/>
                    </w:tabs>
                    <w:spacing w:before="120"/>
                    <w:jc w:val="right"/>
                    <w:rPr>
                      <w:color w:val="231F20"/>
                      <w:w w:val="0"/>
                    </w:rPr>
                  </w:pPr>
                  <w:r>
                    <w:rPr>
                      <w:color w:val="231F20"/>
                      <w:w w:val="0"/>
                    </w:rPr>
                    <w:t>[●]</w:t>
                  </w:r>
                  <w:r>
                    <w:rPr>
                      <w:color w:val="231F20"/>
                      <w:w w:val="0"/>
                    </w:rPr>
                    <w:t xml:space="preserve"> </w:t>
                  </w:r>
                  <w:r>
                    <w:rPr>
                      <w:color w:val="231F20"/>
                      <w:w w:val="0"/>
                    </w:rPr>
                    <w:t>2023</w:t>
                  </w:r>
                </w:p>
              </w:tc>
            </w:tr>
            <w:tr w:rsidR="00881D2F" w14:paraId="562A9379" w14:textId="77777777" w:rsidTr="000775D9">
              <w:tc>
                <w:tcPr>
                  <w:tcW w:w="7213" w:type="dxa"/>
                  <w:tcBorders>
                    <w:top w:val="nil"/>
                    <w:left w:val="nil"/>
                    <w:bottom w:val="nil"/>
                    <w:right w:val="nil"/>
                  </w:tcBorders>
                </w:tcPr>
                <w:p w14:paraId="23F2B07D" w14:textId="77777777" w:rsidR="00881D2F" w:rsidRDefault="00000000" w:rsidP="00A96839">
                  <w:pPr>
                    <w:pStyle w:val="BodyText"/>
                    <w:tabs>
                      <w:tab w:val="left" w:pos="7614"/>
                    </w:tabs>
                    <w:spacing w:before="120"/>
                    <w:jc w:val="both"/>
                    <w:rPr>
                      <w:color w:val="231F20"/>
                      <w:w w:val="0"/>
                    </w:rPr>
                  </w:pPr>
                  <w:r>
                    <w:rPr>
                      <w:color w:val="231F20"/>
                      <w:w w:val="0"/>
                    </w:rPr>
                    <w:t xml:space="preserve">Record Date for General </w:t>
                  </w:r>
                  <w:r>
                    <w:rPr>
                      <w:color w:val="231F20"/>
                      <w:w w:val="0"/>
                    </w:rPr>
                    <w:t>Meeting</w:t>
                  </w:r>
                </w:p>
              </w:tc>
              <w:tc>
                <w:tcPr>
                  <w:tcW w:w="1817" w:type="dxa"/>
                  <w:tcBorders>
                    <w:top w:val="nil"/>
                    <w:left w:val="nil"/>
                    <w:bottom w:val="nil"/>
                    <w:right w:val="nil"/>
                  </w:tcBorders>
                </w:tcPr>
                <w:p w14:paraId="306963E8" w14:textId="77777777" w:rsidR="00881D2F" w:rsidRDefault="00000000" w:rsidP="00A96839">
                  <w:pPr>
                    <w:pStyle w:val="BodyText"/>
                    <w:tabs>
                      <w:tab w:val="left" w:pos="7614"/>
                    </w:tabs>
                    <w:spacing w:before="120"/>
                    <w:jc w:val="right"/>
                    <w:rPr>
                      <w:color w:val="231F20"/>
                      <w:w w:val="0"/>
                    </w:rPr>
                  </w:pPr>
                  <w:r>
                    <w:rPr>
                      <w:color w:val="231F20"/>
                      <w:w w:val="0"/>
                    </w:rPr>
                    <w:t>[●] 2023</w:t>
                  </w:r>
                </w:p>
              </w:tc>
            </w:tr>
            <w:tr w:rsidR="00881D2F" w14:paraId="5D8078BE" w14:textId="77777777" w:rsidTr="000775D9">
              <w:tc>
                <w:tcPr>
                  <w:tcW w:w="7213" w:type="dxa"/>
                  <w:tcBorders>
                    <w:top w:val="nil"/>
                    <w:left w:val="nil"/>
                    <w:bottom w:val="nil"/>
                    <w:right w:val="nil"/>
                  </w:tcBorders>
                </w:tcPr>
                <w:p w14:paraId="3A685AC8" w14:textId="77777777" w:rsidR="00881D2F" w:rsidRDefault="00000000" w:rsidP="00A96839">
                  <w:pPr>
                    <w:pStyle w:val="BodyText"/>
                    <w:tabs>
                      <w:tab w:val="left" w:pos="7614"/>
                    </w:tabs>
                    <w:spacing w:before="120"/>
                    <w:jc w:val="both"/>
                    <w:rPr>
                      <w:color w:val="231F20"/>
                      <w:w w:val="0"/>
                    </w:rPr>
                  </w:pPr>
                  <w:r>
                    <w:rPr>
                      <w:color w:val="231F20"/>
                      <w:w w:val="0"/>
                    </w:rPr>
                    <w:t>General Meeting of Company</w:t>
                  </w:r>
                </w:p>
              </w:tc>
              <w:tc>
                <w:tcPr>
                  <w:tcW w:w="1817" w:type="dxa"/>
                  <w:tcBorders>
                    <w:top w:val="nil"/>
                    <w:left w:val="nil"/>
                    <w:bottom w:val="nil"/>
                    <w:right w:val="nil"/>
                  </w:tcBorders>
                </w:tcPr>
                <w:p w14:paraId="506F6B9E" w14:textId="77777777" w:rsidR="00881D2F" w:rsidRDefault="00000000" w:rsidP="00A96839">
                  <w:pPr>
                    <w:pStyle w:val="BodyText"/>
                    <w:tabs>
                      <w:tab w:val="left" w:pos="7614"/>
                    </w:tabs>
                    <w:spacing w:before="120"/>
                    <w:jc w:val="right"/>
                    <w:rPr>
                      <w:color w:val="231F20"/>
                      <w:w w:val="0"/>
                    </w:rPr>
                  </w:pPr>
                  <w:r>
                    <w:rPr>
                      <w:color w:val="231F20"/>
                      <w:w w:val="0"/>
                    </w:rPr>
                    <w:t>[●] 2023</w:t>
                  </w:r>
                </w:p>
              </w:tc>
            </w:tr>
            <w:tr w:rsidR="00881D2F" w14:paraId="487744E0" w14:textId="77777777" w:rsidTr="000775D9">
              <w:tc>
                <w:tcPr>
                  <w:tcW w:w="7213" w:type="dxa"/>
                  <w:tcBorders>
                    <w:top w:val="nil"/>
                    <w:left w:val="nil"/>
                    <w:bottom w:val="nil"/>
                    <w:right w:val="nil"/>
                  </w:tcBorders>
                </w:tcPr>
                <w:p w14:paraId="24A503E4" w14:textId="77777777" w:rsidR="00881D2F" w:rsidRDefault="00000000" w:rsidP="00A96839">
                  <w:pPr>
                    <w:pStyle w:val="BodyText"/>
                    <w:tabs>
                      <w:tab w:val="left" w:pos="7614"/>
                    </w:tabs>
                    <w:spacing w:before="120"/>
                    <w:jc w:val="both"/>
                    <w:rPr>
                      <w:color w:val="231F20"/>
                      <w:w w:val="0"/>
                    </w:rPr>
                  </w:pPr>
                  <w:r>
                    <w:rPr>
                      <w:color w:val="231F20"/>
                      <w:w w:val="0"/>
                    </w:rPr>
                    <w:t xml:space="preserve">Completion of the </w:t>
                  </w:r>
                  <w:proofErr w:type="spellStart"/>
                  <w:r>
                    <w:rPr>
                      <w:color w:val="231F20"/>
                      <w:w w:val="0"/>
                    </w:rPr>
                    <w:t>Acquiistion</w:t>
                  </w:r>
                  <w:proofErr w:type="spellEnd"/>
                </w:p>
              </w:tc>
              <w:tc>
                <w:tcPr>
                  <w:tcW w:w="1817" w:type="dxa"/>
                  <w:tcBorders>
                    <w:top w:val="nil"/>
                    <w:left w:val="nil"/>
                    <w:bottom w:val="nil"/>
                    <w:right w:val="nil"/>
                  </w:tcBorders>
                </w:tcPr>
                <w:p w14:paraId="699306C3" w14:textId="77777777" w:rsidR="00881D2F" w:rsidRDefault="00000000" w:rsidP="00A96839">
                  <w:pPr>
                    <w:pStyle w:val="BodyText"/>
                    <w:tabs>
                      <w:tab w:val="left" w:pos="7614"/>
                    </w:tabs>
                    <w:spacing w:before="120"/>
                    <w:jc w:val="right"/>
                    <w:rPr>
                      <w:color w:val="231F20"/>
                      <w:w w:val="0"/>
                    </w:rPr>
                  </w:pPr>
                  <w:r>
                    <w:rPr>
                      <w:color w:val="231F20"/>
                      <w:w w:val="0"/>
                    </w:rPr>
                    <w:t>[●] 2023</w:t>
                  </w:r>
                </w:p>
              </w:tc>
            </w:tr>
            <w:tr w:rsidR="005F2058" w14:paraId="74A53B6A" w14:textId="77777777" w:rsidTr="000775D9">
              <w:tc>
                <w:tcPr>
                  <w:tcW w:w="7213" w:type="dxa"/>
                  <w:tcBorders>
                    <w:top w:val="nil"/>
                    <w:left w:val="nil"/>
                    <w:bottom w:val="nil"/>
                    <w:right w:val="nil"/>
                  </w:tcBorders>
                </w:tcPr>
                <w:p w14:paraId="229A1DA5" w14:textId="77777777" w:rsidR="005F2058" w:rsidRDefault="00000000" w:rsidP="00A96839">
                  <w:pPr>
                    <w:pStyle w:val="BodyText"/>
                    <w:tabs>
                      <w:tab w:val="left" w:pos="7614"/>
                    </w:tabs>
                    <w:spacing w:before="120"/>
                    <w:jc w:val="both"/>
                    <w:rPr>
                      <w:color w:val="231F20"/>
                      <w:w w:val="0"/>
                    </w:rPr>
                  </w:pPr>
                  <w:r>
                    <w:rPr>
                      <w:color w:val="231F20"/>
                      <w:w w:val="0"/>
                    </w:rPr>
                    <w:t>Admission</w:t>
                  </w:r>
                  <w:r>
                    <w:rPr>
                      <w:color w:val="231F20"/>
                      <w:spacing w:val="-15"/>
                      <w:w w:val="0"/>
                    </w:rPr>
                    <w:t xml:space="preserve"> </w:t>
                  </w:r>
                  <w:r>
                    <w:rPr>
                      <w:color w:val="231F20"/>
                      <w:w w:val="0"/>
                    </w:rPr>
                    <w:t>and commencement of dealings in Ordinary Shares on the London Stock Exchange</w:t>
                  </w:r>
                  <w:r>
                    <w:rPr>
                      <w:color w:val="231F20"/>
                      <w:w w:val="0"/>
                    </w:rPr>
                    <w:t xml:space="preserve"> of the Enlarged Share Capital</w:t>
                  </w:r>
                </w:p>
              </w:tc>
              <w:tc>
                <w:tcPr>
                  <w:tcW w:w="1817" w:type="dxa"/>
                  <w:tcBorders>
                    <w:top w:val="nil"/>
                    <w:left w:val="nil"/>
                    <w:bottom w:val="nil"/>
                    <w:right w:val="nil"/>
                  </w:tcBorders>
                </w:tcPr>
                <w:p w14:paraId="0D6FF55F" w14:textId="77777777" w:rsidR="00B0141B" w:rsidRDefault="00000000" w:rsidP="00B0141B">
                  <w:pPr>
                    <w:pStyle w:val="BodyText"/>
                    <w:tabs>
                      <w:tab w:val="left" w:pos="7614"/>
                    </w:tabs>
                    <w:spacing w:before="120"/>
                    <w:jc w:val="right"/>
                    <w:rPr>
                      <w:color w:val="231F20"/>
                      <w:w w:val="0"/>
                    </w:rPr>
                  </w:pPr>
                  <w:r>
                    <w:rPr>
                      <w:color w:val="231F20"/>
                      <w:w w:val="0"/>
                    </w:rPr>
                    <w:t xml:space="preserve">[8.00 a.m.] on </w:t>
                  </w:r>
                </w:p>
                <w:p w14:paraId="1B24FA5B" w14:textId="77777777" w:rsidR="005F2058" w:rsidRDefault="00000000" w:rsidP="00B0141B">
                  <w:pPr>
                    <w:pStyle w:val="BodyText"/>
                    <w:tabs>
                      <w:tab w:val="left" w:pos="7614"/>
                    </w:tabs>
                    <w:jc w:val="right"/>
                    <w:rPr>
                      <w:color w:val="231F20"/>
                      <w:w w:val="0"/>
                    </w:rPr>
                  </w:pPr>
                  <w:r>
                    <w:rPr>
                      <w:color w:val="231F20"/>
                      <w:w w:val="0"/>
                    </w:rPr>
                    <w:t>[●]</w:t>
                  </w:r>
                  <w:r>
                    <w:rPr>
                      <w:color w:val="231F20"/>
                      <w:w w:val="0"/>
                    </w:rPr>
                    <w:t xml:space="preserve"> </w:t>
                  </w:r>
                  <w:r>
                    <w:rPr>
                      <w:color w:val="231F20"/>
                      <w:w w:val="0"/>
                    </w:rPr>
                    <w:t>2023</w:t>
                  </w:r>
                </w:p>
              </w:tc>
            </w:tr>
            <w:tr w:rsidR="00881D2F" w14:paraId="3921C11E" w14:textId="77777777" w:rsidTr="000775D9">
              <w:tc>
                <w:tcPr>
                  <w:tcW w:w="7213" w:type="dxa"/>
                  <w:tcBorders>
                    <w:top w:val="nil"/>
                    <w:left w:val="nil"/>
                    <w:bottom w:val="nil"/>
                    <w:right w:val="nil"/>
                  </w:tcBorders>
                </w:tcPr>
                <w:p w14:paraId="01E540DB" w14:textId="77777777" w:rsidR="00881D2F" w:rsidRDefault="00000000" w:rsidP="00A96839">
                  <w:pPr>
                    <w:pStyle w:val="BodyText"/>
                    <w:tabs>
                      <w:tab w:val="left" w:pos="7614"/>
                    </w:tabs>
                    <w:spacing w:before="120"/>
                    <w:jc w:val="both"/>
                    <w:rPr>
                      <w:color w:val="231F20"/>
                      <w:w w:val="0"/>
                    </w:rPr>
                  </w:pPr>
                  <w:r>
                    <w:rPr>
                      <w:color w:val="231F20"/>
                      <w:w w:val="0"/>
                    </w:rPr>
                    <w:t xml:space="preserve">CREST </w:t>
                  </w:r>
                  <w:r>
                    <w:rPr>
                      <w:color w:val="231F20"/>
                      <w:w w:val="0"/>
                    </w:rPr>
                    <w:t>members’ accounts credited in respect of Consideration Shares</w:t>
                  </w:r>
                </w:p>
              </w:tc>
              <w:tc>
                <w:tcPr>
                  <w:tcW w:w="1817" w:type="dxa"/>
                  <w:tcBorders>
                    <w:top w:val="nil"/>
                    <w:left w:val="nil"/>
                    <w:bottom w:val="nil"/>
                    <w:right w:val="nil"/>
                  </w:tcBorders>
                </w:tcPr>
                <w:p w14:paraId="52F5C209" w14:textId="77777777" w:rsidR="00881D2F" w:rsidRDefault="00000000" w:rsidP="00B0141B">
                  <w:pPr>
                    <w:pStyle w:val="BodyText"/>
                    <w:tabs>
                      <w:tab w:val="left" w:pos="7614"/>
                    </w:tabs>
                    <w:spacing w:before="120"/>
                    <w:jc w:val="right"/>
                    <w:rPr>
                      <w:color w:val="231F20"/>
                      <w:w w:val="0"/>
                    </w:rPr>
                  </w:pPr>
                  <w:r>
                    <w:rPr>
                      <w:color w:val="231F20"/>
                      <w:w w:val="0"/>
                    </w:rPr>
                    <w:t>[●] 2023</w:t>
                  </w:r>
                </w:p>
              </w:tc>
            </w:tr>
            <w:tr w:rsidR="00881D2F" w14:paraId="70301FB7" w14:textId="77777777" w:rsidTr="000775D9">
              <w:tc>
                <w:tcPr>
                  <w:tcW w:w="7213" w:type="dxa"/>
                  <w:tcBorders>
                    <w:top w:val="nil"/>
                    <w:left w:val="nil"/>
                    <w:bottom w:val="nil"/>
                    <w:right w:val="nil"/>
                  </w:tcBorders>
                </w:tcPr>
                <w:p w14:paraId="5EFA7151" w14:textId="77777777" w:rsidR="00881D2F" w:rsidRDefault="00000000" w:rsidP="00A96839">
                  <w:pPr>
                    <w:pStyle w:val="BodyText"/>
                    <w:tabs>
                      <w:tab w:val="left" w:pos="7614"/>
                    </w:tabs>
                    <w:spacing w:before="120"/>
                    <w:jc w:val="both"/>
                    <w:rPr>
                      <w:color w:val="231F20"/>
                      <w:w w:val="0"/>
                    </w:rPr>
                  </w:pPr>
                  <w:r>
                    <w:rPr>
                      <w:color w:val="231F20"/>
                      <w:w w:val="0"/>
                    </w:rPr>
                    <w:t>Share Certificates despatched</w:t>
                  </w:r>
                </w:p>
              </w:tc>
              <w:tc>
                <w:tcPr>
                  <w:tcW w:w="1817" w:type="dxa"/>
                  <w:tcBorders>
                    <w:top w:val="nil"/>
                    <w:left w:val="nil"/>
                    <w:bottom w:val="nil"/>
                    <w:right w:val="nil"/>
                  </w:tcBorders>
                </w:tcPr>
                <w:p w14:paraId="48DA0CF6" w14:textId="77777777" w:rsidR="00881D2F" w:rsidRDefault="00000000" w:rsidP="00B0141B">
                  <w:pPr>
                    <w:pStyle w:val="BodyText"/>
                    <w:tabs>
                      <w:tab w:val="left" w:pos="7614"/>
                    </w:tabs>
                    <w:spacing w:before="120"/>
                    <w:jc w:val="right"/>
                    <w:rPr>
                      <w:color w:val="231F20"/>
                      <w:w w:val="0"/>
                    </w:rPr>
                  </w:pPr>
                  <w:r>
                    <w:rPr>
                      <w:color w:val="231F20"/>
                      <w:w w:val="0"/>
                    </w:rPr>
                    <w:t>[●] 2023</w:t>
                  </w:r>
                </w:p>
              </w:tc>
            </w:tr>
            <w:tr w:rsidR="005F2058" w14:paraId="373BD64E" w14:textId="77777777" w:rsidTr="000775D9">
              <w:tc>
                <w:tcPr>
                  <w:tcW w:w="9030" w:type="dxa"/>
                  <w:gridSpan w:val="2"/>
                  <w:tcBorders>
                    <w:top w:val="nil"/>
                    <w:left w:val="nil"/>
                    <w:bottom w:val="nil"/>
                    <w:right w:val="nil"/>
                  </w:tcBorders>
                </w:tcPr>
                <w:p w14:paraId="013DB455" w14:textId="77777777" w:rsidR="005F2058" w:rsidRDefault="00000000" w:rsidP="00881D2F">
                  <w:pPr>
                    <w:pStyle w:val="BodyText"/>
                    <w:spacing w:before="120"/>
                    <w:ind w:right="146"/>
                    <w:jc w:val="both"/>
                    <w:rPr>
                      <w:color w:val="231F20"/>
                      <w:w w:val="0"/>
                    </w:rPr>
                  </w:pPr>
                  <w:r>
                    <w:rPr>
                      <w:color w:val="231F20"/>
                      <w:w w:val="0"/>
                    </w:rPr>
                    <w:t>These</w:t>
                  </w:r>
                  <w:r>
                    <w:rPr>
                      <w:color w:val="231F20"/>
                      <w:spacing w:val="-14"/>
                      <w:w w:val="0"/>
                    </w:rPr>
                    <w:t xml:space="preserve"> </w:t>
                  </w:r>
                  <w:r>
                    <w:rPr>
                      <w:color w:val="231F20"/>
                      <w:w w:val="0"/>
                    </w:rPr>
                    <w:t>dates</w:t>
                  </w:r>
                  <w:r>
                    <w:rPr>
                      <w:color w:val="231F20"/>
                      <w:spacing w:val="-13"/>
                      <w:w w:val="0"/>
                    </w:rPr>
                    <w:t xml:space="preserve"> and times are </w:t>
                  </w:r>
                  <w:r>
                    <w:rPr>
                      <w:color w:val="231F20"/>
                      <w:w w:val="0"/>
                    </w:rPr>
                    <w:t>indicative</w:t>
                  </w:r>
                  <w:r>
                    <w:rPr>
                      <w:color w:val="231F20"/>
                      <w:spacing w:val="-13"/>
                      <w:w w:val="0"/>
                    </w:rPr>
                    <w:t xml:space="preserve"> </w:t>
                  </w:r>
                  <w:r>
                    <w:rPr>
                      <w:color w:val="231F20"/>
                      <w:spacing w:val="-4"/>
                      <w:w w:val="0"/>
                    </w:rPr>
                    <w:t>only,</w:t>
                  </w:r>
                  <w:r>
                    <w:rPr>
                      <w:color w:val="231F20"/>
                      <w:spacing w:val="-13"/>
                      <w:w w:val="0"/>
                    </w:rPr>
                    <w:t xml:space="preserve"> </w:t>
                  </w:r>
                  <w:r>
                    <w:rPr>
                      <w:color w:val="231F20"/>
                      <w:w w:val="0"/>
                    </w:rPr>
                    <w:t>subject</w:t>
                  </w:r>
                  <w:r>
                    <w:rPr>
                      <w:color w:val="231F20"/>
                      <w:spacing w:val="-14"/>
                      <w:w w:val="0"/>
                    </w:rPr>
                    <w:t xml:space="preserve"> </w:t>
                  </w:r>
                  <w:r>
                    <w:rPr>
                      <w:color w:val="231F20"/>
                      <w:w w:val="0"/>
                    </w:rPr>
                    <w:t>to</w:t>
                  </w:r>
                  <w:r>
                    <w:rPr>
                      <w:color w:val="231F20"/>
                      <w:spacing w:val="-13"/>
                      <w:w w:val="0"/>
                    </w:rPr>
                    <w:t xml:space="preserve"> </w:t>
                  </w:r>
                  <w:r>
                    <w:rPr>
                      <w:color w:val="231F20"/>
                      <w:w w:val="0"/>
                    </w:rPr>
                    <w:t>change</w:t>
                  </w:r>
                  <w:r>
                    <w:rPr>
                      <w:color w:val="231F20"/>
                      <w:spacing w:val="-13"/>
                      <w:w w:val="0"/>
                    </w:rPr>
                    <w:t xml:space="preserve"> </w:t>
                  </w:r>
                  <w:r>
                    <w:rPr>
                      <w:color w:val="231F20"/>
                      <w:w w:val="0"/>
                    </w:rPr>
                    <w:t>and</w:t>
                  </w:r>
                  <w:r>
                    <w:rPr>
                      <w:color w:val="231F20"/>
                      <w:spacing w:val="-14"/>
                      <w:w w:val="0"/>
                    </w:rPr>
                    <w:t xml:space="preserve"> </w:t>
                  </w:r>
                  <w:r>
                    <w:rPr>
                      <w:color w:val="231F20"/>
                      <w:w w:val="0"/>
                    </w:rPr>
                    <w:t>may</w:t>
                  </w:r>
                  <w:r>
                    <w:rPr>
                      <w:color w:val="231F20"/>
                      <w:spacing w:val="-13"/>
                      <w:w w:val="0"/>
                    </w:rPr>
                    <w:t xml:space="preserve"> </w:t>
                  </w:r>
                  <w:r>
                    <w:rPr>
                      <w:color w:val="231F20"/>
                      <w:w w:val="0"/>
                    </w:rPr>
                    <w:t>be</w:t>
                  </w:r>
                  <w:r>
                    <w:rPr>
                      <w:color w:val="231F20"/>
                      <w:spacing w:val="-13"/>
                      <w:w w:val="0"/>
                    </w:rPr>
                    <w:t xml:space="preserve"> </w:t>
                  </w:r>
                  <w:r>
                    <w:rPr>
                      <w:color w:val="231F20"/>
                      <w:w w:val="0"/>
                    </w:rPr>
                    <w:t>brought</w:t>
                  </w:r>
                  <w:r>
                    <w:rPr>
                      <w:color w:val="231F20"/>
                      <w:spacing w:val="-14"/>
                      <w:w w:val="0"/>
                    </w:rPr>
                    <w:t xml:space="preserve"> </w:t>
                  </w:r>
                  <w:r>
                    <w:rPr>
                      <w:color w:val="231F20"/>
                      <w:w w:val="0"/>
                    </w:rPr>
                    <w:t>forward</w:t>
                  </w:r>
                  <w:r>
                    <w:rPr>
                      <w:color w:val="231F20"/>
                      <w:spacing w:val="-13"/>
                      <w:w w:val="0"/>
                    </w:rPr>
                    <w:t xml:space="preserve"> </w:t>
                  </w:r>
                  <w:r>
                    <w:rPr>
                      <w:color w:val="231F20"/>
                      <w:w w:val="0"/>
                    </w:rPr>
                    <w:t>as</w:t>
                  </w:r>
                  <w:r>
                    <w:rPr>
                      <w:color w:val="231F20"/>
                      <w:spacing w:val="-14"/>
                      <w:w w:val="0"/>
                    </w:rPr>
                    <w:t xml:space="preserve"> </w:t>
                  </w:r>
                  <w:r>
                    <w:rPr>
                      <w:color w:val="231F20"/>
                      <w:w w:val="0"/>
                    </w:rPr>
                    <w:t>well</w:t>
                  </w:r>
                  <w:r>
                    <w:rPr>
                      <w:color w:val="231F20"/>
                      <w:spacing w:val="-13"/>
                      <w:w w:val="0"/>
                    </w:rPr>
                    <w:t xml:space="preserve"> </w:t>
                  </w:r>
                  <w:r>
                    <w:rPr>
                      <w:color w:val="231F20"/>
                      <w:w w:val="0"/>
                    </w:rPr>
                    <w:t>as</w:t>
                  </w:r>
                  <w:r>
                    <w:rPr>
                      <w:color w:val="231F20"/>
                      <w:spacing w:val="-13"/>
                      <w:w w:val="0"/>
                    </w:rPr>
                    <w:t xml:space="preserve"> </w:t>
                  </w:r>
                  <w:r>
                    <w:rPr>
                      <w:color w:val="231F20"/>
                      <w:w w:val="0"/>
                    </w:rPr>
                    <w:t>moved</w:t>
                  </w:r>
                  <w:r>
                    <w:rPr>
                      <w:color w:val="231F20"/>
                      <w:spacing w:val="-14"/>
                      <w:w w:val="0"/>
                    </w:rPr>
                    <w:t xml:space="preserve"> </w:t>
                  </w:r>
                  <w:r>
                    <w:rPr>
                      <w:color w:val="231F20"/>
                      <w:w w:val="0"/>
                    </w:rPr>
                    <w:t>back,</w:t>
                  </w:r>
                  <w:r>
                    <w:rPr>
                      <w:color w:val="231F20"/>
                      <w:spacing w:val="-13"/>
                      <w:w w:val="0"/>
                    </w:rPr>
                    <w:t xml:space="preserve"> </w:t>
                  </w:r>
                  <w:r>
                    <w:rPr>
                      <w:color w:val="231F20"/>
                      <w:w w:val="0"/>
                    </w:rPr>
                    <w:t>in which case new dates will be</w:t>
                  </w:r>
                  <w:r>
                    <w:rPr>
                      <w:color w:val="231F20"/>
                      <w:spacing w:val="-5"/>
                      <w:w w:val="0"/>
                    </w:rPr>
                    <w:t xml:space="preserve"> </w:t>
                  </w:r>
                  <w:r>
                    <w:rPr>
                      <w:color w:val="231F20"/>
                      <w:w w:val="0"/>
                    </w:rPr>
                    <w:t>announced. The times referred to above are references to the time in London, UK.</w:t>
                  </w:r>
                </w:p>
              </w:tc>
            </w:tr>
            <w:tr w:rsidR="005F2058" w14:paraId="4AB86ADD" w14:textId="77777777" w:rsidTr="000775D9">
              <w:tc>
                <w:tcPr>
                  <w:tcW w:w="7213" w:type="dxa"/>
                  <w:tcBorders>
                    <w:top w:val="nil"/>
                    <w:left w:val="nil"/>
                    <w:bottom w:val="nil"/>
                    <w:right w:val="nil"/>
                  </w:tcBorders>
                </w:tcPr>
                <w:p w14:paraId="0D99355F" w14:textId="77777777" w:rsidR="005F2058" w:rsidRPr="000775D9" w:rsidRDefault="00000000" w:rsidP="00A96839">
                  <w:pPr>
                    <w:rPr>
                      <w:b/>
                      <w:w w:val="0"/>
                      <w:sz w:val="20"/>
                      <w:szCs w:val="20"/>
                      <w:u w:val="single"/>
                    </w:rPr>
                  </w:pPr>
                  <w:r w:rsidRPr="000775D9">
                    <w:rPr>
                      <w:b/>
                      <w:w w:val="0"/>
                      <w:sz w:val="20"/>
                      <w:szCs w:val="20"/>
                      <w:u w:val="single"/>
                    </w:rPr>
                    <w:t>Admission Statistics</w:t>
                  </w:r>
                </w:p>
              </w:tc>
              <w:tc>
                <w:tcPr>
                  <w:tcW w:w="1817" w:type="dxa"/>
                  <w:tcBorders>
                    <w:top w:val="nil"/>
                    <w:left w:val="nil"/>
                    <w:bottom w:val="nil"/>
                    <w:right w:val="nil"/>
                  </w:tcBorders>
                </w:tcPr>
                <w:p w14:paraId="49A143F2" w14:textId="77777777" w:rsidR="005F2058" w:rsidRDefault="00000000" w:rsidP="00A96839">
                  <w:pPr>
                    <w:pStyle w:val="BodyText"/>
                    <w:tabs>
                      <w:tab w:val="left" w:pos="7614"/>
                    </w:tabs>
                    <w:spacing w:before="120"/>
                    <w:jc w:val="right"/>
                    <w:rPr>
                      <w:rFonts w:ascii="Times New Roman" w:hAnsi="Times New Roman"/>
                      <w:b/>
                      <w:w w:val="0"/>
                    </w:rPr>
                  </w:pPr>
                </w:p>
              </w:tc>
            </w:tr>
            <w:tr w:rsidR="005F2058" w14:paraId="7AB7F09A" w14:textId="77777777" w:rsidTr="000775D9">
              <w:tc>
                <w:tcPr>
                  <w:tcW w:w="7213" w:type="dxa"/>
                  <w:tcBorders>
                    <w:top w:val="nil"/>
                    <w:left w:val="nil"/>
                    <w:bottom w:val="nil"/>
                    <w:right w:val="nil"/>
                  </w:tcBorders>
                </w:tcPr>
                <w:p w14:paraId="1FE872DC" w14:textId="77777777" w:rsidR="005F2058" w:rsidRDefault="00000000" w:rsidP="00A96839">
                  <w:pPr>
                    <w:pStyle w:val="BodyText"/>
                    <w:tabs>
                      <w:tab w:val="left" w:pos="7614"/>
                    </w:tabs>
                    <w:spacing w:before="120"/>
                    <w:jc w:val="both"/>
                    <w:rPr>
                      <w:color w:val="231F20"/>
                      <w:w w:val="0"/>
                    </w:rPr>
                  </w:pPr>
                  <w:r>
                    <w:rPr>
                      <w:color w:val="231F20"/>
                      <w:w w:val="0"/>
                    </w:rPr>
                    <w:t>Number of Ordinary Shares in issue prior to Admission</w:t>
                  </w:r>
                </w:p>
              </w:tc>
              <w:tc>
                <w:tcPr>
                  <w:tcW w:w="1817" w:type="dxa"/>
                  <w:tcBorders>
                    <w:top w:val="nil"/>
                    <w:left w:val="nil"/>
                    <w:bottom w:val="nil"/>
                    <w:right w:val="nil"/>
                  </w:tcBorders>
                </w:tcPr>
                <w:p w14:paraId="338B1BD8" w14:textId="77777777" w:rsidR="005F2058" w:rsidRDefault="00000000" w:rsidP="00A96839">
                  <w:pPr>
                    <w:pStyle w:val="BodyText"/>
                    <w:tabs>
                      <w:tab w:val="left" w:pos="7614"/>
                    </w:tabs>
                    <w:spacing w:before="120"/>
                    <w:jc w:val="right"/>
                    <w:rPr>
                      <w:color w:val="231F20"/>
                      <w:w w:val="0"/>
                    </w:rPr>
                  </w:pPr>
                  <w:r w:rsidRPr="000971E1">
                    <w:rPr>
                      <w:color w:val="231F20"/>
                      <w:w w:val="0"/>
                    </w:rPr>
                    <w:t>12,725,003</w:t>
                  </w:r>
                </w:p>
              </w:tc>
            </w:tr>
            <w:tr w:rsidR="005F2058" w14:paraId="54480AA6" w14:textId="77777777" w:rsidTr="000775D9">
              <w:tc>
                <w:tcPr>
                  <w:tcW w:w="7213" w:type="dxa"/>
                  <w:tcBorders>
                    <w:top w:val="nil"/>
                    <w:left w:val="nil"/>
                    <w:bottom w:val="nil"/>
                    <w:right w:val="nil"/>
                  </w:tcBorders>
                </w:tcPr>
                <w:p w14:paraId="7D963A8E" w14:textId="77777777" w:rsidR="005F2058" w:rsidRDefault="00000000" w:rsidP="00A96839">
                  <w:pPr>
                    <w:pStyle w:val="BodyText"/>
                    <w:tabs>
                      <w:tab w:val="left" w:pos="7614"/>
                    </w:tabs>
                    <w:spacing w:before="120"/>
                    <w:jc w:val="both"/>
                    <w:rPr>
                      <w:color w:val="231F20"/>
                      <w:w w:val="0"/>
                    </w:rPr>
                  </w:pPr>
                  <w:r>
                    <w:rPr>
                      <w:color w:val="231F20"/>
                      <w:w w:val="0"/>
                    </w:rPr>
                    <w:t>Number</w:t>
                  </w:r>
                  <w:r>
                    <w:rPr>
                      <w:color w:val="231F20"/>
                      <w:spacing w:val="-14"/>
                      <w:w w:val="0"/>
                    </w:rPr>
                    <w:t xml:space="preserve"> </w:t>
                  </w:r>
                  <w:r>
                    <w:rPr>
                      <w:color w:val="231F20"/>
                      <w:w w:val="0"/>
                    </w:rPr>
                    <w:t>of</w:t>
                  </w:r>
                  <w:r>
                    <w:rPr>
                      <w:color w:val="231F20"/>
                      <w:spacing w:val="-13"/>
                      <w:w w:val="0"/>
                    </w:rPr>
                    <w:t xml:space="preserve"> </w:t>
                  </w:r>
                  <w:r>
                    <w:rPr>
                      <w:color w:val="231F20"/>
                      <w:w w:val="0"/>
                    </w:rPr>
                    <w:t>Ordinary</w:t>
                  </w:r>
                  <w:r>
                    <w:rPr>
                      <w:color w:val="231F20"/>
                      <w:spacing w:val="-13"/>
                      <w:w w:val="0"/>
                    </w:rPr>
                    <w:t xml:space="preserve"> </w:t>
                  </w:r>
                  <w:r>
                    <w:rPr>
                      <w:color w:val="231F20"/>
                      <w:w w:val="0"/>
                    </w:rPr>
                    <w:t>Shares</w:t>
                  </w:r>
                  <w:r>
                    <w:rPr>
                      <w:color w:val="231F20"/>
                      <w:spacing w:val="-14"/>
                      <w:w w:val="0"/>
                    </w:rPr>
                    <w:t xml:space="preserve"> </w:t>
                  </w:r>
                  <w:r>
                    <w:rPr>
                      <w:color w:val="231F20"/>
                      <w:w w:val="0"/>
                    </w:rPr>
                    <w:t>in</w:t>
                  </w:r>
                  <w:r>
                    <w:rPr>
                      <w:color w:val="231F20"/>
                      <w:spacing w:val="-13"/>
                      <w:w w:val="0"/>
                    </w:rPr>
                    <w:t xml:space="preserve"> </w:t>
                  </w:r>
                  <w:r>
                    <w:rPr>
                      <w:color w:val="231F20"/>
                      <w:w w:val="0"/>
                    </w:rPr>
                    <w:t>issue</w:t>
                  </w:r>
                  <w:r>
                    <w:rPr>
                      <w:color w:val="231F20"/>
                      <w:spacing w:val="-13"/>
                      <w:w w:val="0"/>
                    </w:rPr>
                    <w:t xml:space="preserve"> </w:t>
                  </w:r>
                  <w:r>
                    <w:rPr>
                      <w:color w:val="231F20"/>
                      <w:w w:val="0"/>
                    </w:rPr>
                    <w:t>on Admission</w:t>
                  </w:r>
                </w:p>
              </w:tc>
              <w:tc>
                <w:tcPr>
                  <w:tcW w:w="1817" w:type="dxa"/>
                  <w:tcBorders>
                    <w:top w:val="nil"/>
                    <w:left w:val="nil"/>
                    <w:bottom w:val="nil"/>
                    <w:right w:val="nil"/>
                  </w:tcBorders>
                </w:tcPr>
                <w:p w14:paraId="0751481C" w14:textId="77777777" w:rsidR="005F2058" w:rsidRDefault="00000000" w:rsidP="00A96839">
                  <w:pPr>
                    <w:pStyle w:val="BodyText"/>
                    <w:tabs>
                      <w:tab w:val="left" w:pos="7614"/>
                    </w:tabs>
                    <w:spacing w:before="120"/>
                    <w:jc w:val="right"/>
                    <w:rPr>
                      <w:color w:val="231F20"/>
                      <w:w w:val="0"/>
                    </w:rPr>
                  </w:pPr>
                  <w:r>
                    <w:rPr>
                      <w:color w:val="231F20"/>
                      <w:w w:val="0"/>
                    </w:rPr>
                    <w:t>[●]</w:t>
                  </w:r>
                </w:p>
              </w:tc>
            </w:tr>
            <w:tr w:rsidR="00881D2F" w14:paraId="4A24A7CE" w14:textId="77777777" w:rsidTr="000775D9">
              <w:tc>
                <w:tcPr>
                  <w:tcW w:w="7213" w:type="dxa"/>
                  <w:tcBorders>
                    <w:top w:val="nil"/>
                    <w:left w:val="nil"/>
                    <w:bottom w:val="nil"/>
                    <w:right w:val="nil"/>
                  </w:tcBorders>
                </w:tcPr>
                <w:p w14:paraId="6ACD7026" w14:textId="77777777" w:rsidR="00881D2F" w:rsidRDefault="00000000" w:rsidP="00A96839">
                  <w:pPr>
                    <w:pStyle w:val="BodyText"/>
                    <w:tabs>
                      <w:tab w:val="left" w:pos="7614"/>
                    </w:tabs>
                    <w:spacing w:before="120"/>
                    <w:jc w:val="both"/>
                    <w:rPr>
                      <w:color w:val="231F20"/>
                      <w:w w:val="0"/>
                    </w:rPr>
                  </w:pPr>
                  <w:r>
                    <w:rPr>
                      <w:color w:val="231F20"/>
                      <w:w w:val="0"/>
                    </w:rPr>
                    <w:t xml:space="preserve">Consideration Shares as a </w:t>
                  </w:r>
                  <w:r>
                    <w:rPr>
                      <w:color w:val="231F20"/>
                      <w:w w:val="0"/>
                    </w:rPr>
                    <w:t>percentage of the Enlarged Share Capital on Admission</w:t>
                  </w:r>
                </w:p>
              </w:tc>
              <w:tc>
                <w:tcPr>
                  <w:tcW w:w="1817" w:type="dxa"/>
                  <w:tcBorders>
                    <w:top w:val="nil"/>
                    <w:left w:val="nil"/>
                    <w:bottom w:val="nil"/>
                    <w:right w:val="nil"/>
                  </w:tcBorders>
                </w:tcPr>
                <w:p w14:paraId="66544695" w14:textId="77777777" w:rsidR="00881D2F" w:rsidRDefault="00000000" w:rsidP="00A96839">
                  <w:pPr>
                    <w:pStyle w:val="BodyText"/>
                    <w:tabs>
                      <w:tab w:val="left" w:pos="7614"/>
                    </w:tabs>
                    <w:spacing w:before="120"/>
                    <w:jc w:val="right"/>
                    <w:rPr>
                      <w:color w:val="231F20"/>
                      <w:w w:val="0"/>
                    </w:rPr>
                  </w:pPr>
                  <w:r>
                    <w:rPr>
                      <w:color w:val="231F20"/>
                      <w:w w:val="0"/>
                    </w:rPr>
                    <w:t>[</w:t>
                  </w:r>
                  <w:proofErr w:type="gramStart"/>
                  <w:r>
                    <w:rPr>
                      <w:color w:val="231F20"/>
                      <w:w w:val="0"/>
                    </w:rPr>
                    <w:t>95.72]%</w:t>
                  </w:r>
                  <w:proofErr w:type="gramEnd"/>
                </w:p>
              </w:tc>
            </w:tr>
            <w:tr w:rsidR="005F2058" w14:paraId="193F878F" w14:textId="77777777" w:rsidTr="000775D9">
              <w:tc>
                <w:tcPr>
                  <w:tcW w:w="7213" w:type="dxa"/>
                  <w:tcBorders>
                    <w:top w:val="nil"/>
                    <w:left w:val="nil"/>
                    <w:bottom w:val="nil"/>
                    <w:right w:val="nil"/>
                  </w:tcBorders>
                </w:tcPr>
                <w:p w14:paraId="7B467654" w14:textId="77777777" w:rsidR="005F2058" w:rsidRDefault="00000000" w:rsidP="00A96839">
                  <w:pPr>
                    <w:pStyle w:val="BodyText"/>
                    <w:tabs>
                      <w:tab w:val="left" w:pos="7614"/>
                    </w:tabs>
                    <w:spacing w:before="120"/>
                    <w:jc w:val="both"/>
                    <w:rPr>
                      <w:color w:val="231F20"/>
                      <w:w w:val="0"/>
                    </w:rPr>
                  </w:pPr>
                  <w:r>
                    <w:rPr>
                      <w:color w:val="231F20"/>
                      <w:w w:val="0"/>
                    </w:rPr>
                    <w:lastRenderedPageBreak/>
                    <w:t>Number of Ordinary Shares on a fully diluted basis at Admission</w:t>
                  </w:r>
                </w:p>
              </w:tc>
              <w:tc>
                <w:tcPr>
                  <w:tcW w:w="1817" w:type="dxa"/>
                  <w:tcBorders>
                    <w:top w:val="nil"/>
                    <w:left w:val="nil"/>
                    <w:bottom w:val="nil"/>
                    <w:right w:val="nil"/>
                  </w:tcBorders>
                </w:tcPr>
                <w:p w14:paraId="59367551" w14:textId="77777777" w:rsidR="005F2058" w:rsidRDefault="00000000" w:rsidP="00A96839">
                  <w:pPr>
                    <w:pStyle w:val="BodyText"/>
                    <w:tabs>
                      <w:tab w:val="left" w:pos="7614"/>
                    </w:tabs>
                    <w:spacing w:before="120"/>
                    <w:jc w:val="right"/>
                    <w:rPr>
                      <w:color w:val="231F20"/>
                      <w:w w:val="0"/>
                    </w:rPr>
                  </w:pPr>
                  <w:r>
                    <w:rPr>
                      <w:color w:val="231F20"/>
                      <w:w w:val="0"/>
                    </w:rPr>
                    <w:t>[●]</w:t>
                  </w:r>
                </w:p>
              </w:tc>
            </w:tr>
            <w:tr w:rsidR="00881D2F" w14:paraId="4A12AC12" w14:textId="77777777" w:rsidTr="000775D9">
              <w:tc>
                <w:tcPr>
                  <w:tcW w:w="7213" w:type="dxa"/>
                  <w:tcBorders>
                    <w:top w:val="nil"/>
                    <w:left w:val="nil"/>
                    <w:bottom w:val="nil"/>
                    <w:right w:val="nil"/>
                  </w:tcBorders>
                </w:tcPr>
                <w:p w14:paraId="35403857" w14:textId="77777777" w:rsidR="00881D2F" w:rsidRDefault="00000000" w:rsidP="00A96839">
                  <w:pPr>
                    <w:pStyle w:val="BodyText"/>
                    <w:tabs>
                      <w:tab w:val="left" w:pos="7614"/>
                    </w:tabs>
                    <w:spacing w:before="120"/>
                    <w:jc w:val="both"/>
                    <w:rPr>
                      <w:color w:val="231F20"/>
                      <w:w w:val="0"/>
                    </w:rPr>
                  </w:pPr>
                  <w:r>
                    <w:rPr>
                      <w:color w:val="231F20"/>
                      <w:w w:val="0"/>
                    </w:rPr>
                    <w:t>Maximum Number of Ordinary Shares that may be issued pursuant to the Offer after Admission</w:t>
                  </w:r>
                </w:p>
              </w:tc>
              <w:tc>
                <w:tcPr>
                  <w:tcW w:w="1817" w:type="dxa"/>
                  <w:tcBorders>
                    <w:top w:val="nil"/>
                    <w:left w:val="nil"/>
                    <w:bottom w:val="nil"/>
                    <w:right w:val="nil"/>
                  </w:tcBorders>
                </w:tcPr>
                <w:p w14:paraId="7BBE2EB4" w14:textId="77777777" w:rsidR="00881D2F" w:rsidRDefault="00000000" w:rsidP="00A96839">
                  <w:pPr>
                    <w:pStyle w:val="BodyText"/>
                    <w:tabs>
                      <w:tab w:val="left" w:pos="7614"/>
                    </w:tabs>
                    <w:spacing w:before="120"/>
                    <w:jc w:val="right"/>
                    <w:rPr>
                      <w:color w:val="231F20"/>
                      <w:w w:val="0"/>
                    </w:rPr>
                  </w:pPr>
                  <w:r>
                    <w:rPr>
                      <w:color w:val="231F20"/>
                      <w:w w:val="0"/>
                    </w:rPr>
                    <w:t>[●]</w:t>
                  </w:r>
                </w:p>
              </w:tc>
            </w:tr>
            <w:tr w:rsidR="00881D2F" w14:paraId="20FEB00B" w14:textId="77777777" w:rsidTr="000775D9">
              <w:tc>
                <w:tcPr>
                  <w:tcW w:w="7213" w:type="dxa"/>
                  <w:tcBorders>
                    <w:top w:val="nil"/>
                    <w:left w:val="nil"/>
                    <w:bottom w:val="nil"/>
                    <w:right w:val="nil"/>
                  </w:tcBorders>
                </w:tcPr>
                <w:p w14:paraId="496011F8" w14:textId="77777777" w:rsidR="00881D2F" w:rsidRPr="000775D9" w:rsidRDefault="00000000" w:rsidP="00881D2F">
                  <w:pPr>
                    <w:pStyle w:val="BodyText"/>
                    <w:tabs>
                      <w:tab w:val="left" w:pos="7614"/>
                    </w:tabs>
                    <w:spacing w:before="120"/>
                    <w:jc w:val="both"/>
                    <w:rPr>
                      <w:color w:val="231F20"/>
                      <w:w w:val="0"/>
                    </w:rPr>
                  </w:pPr>
                  <w:r w:rsidRPr="000775D9">
                    <w:rPr>
                      <w:color w:val="231F20"/>
                      <w:w w:val="0"/>
                    </w:rPr>
                    <w:t xml:space="preserve">Maximum amount that may be </w:t>
                  </w:r>
                  <w:r w:rsidRPr="000775D9">
                    <w:rPr>
                      <w:color w:val="231F20"/>
                      <w:w w:val="0"/>
                    </w:rPr>
                    <w:t>raised pursuant to the Offer</w:t>
                  </w:r>
                </w:p>
              </w:tc>
              <w:tc>
                <w:tcPr>
                  <w:tcW w:w="1817" w:type="dxa"/>
                  <w:tcBorders>
                    <w:top w:val="nil"/>
                    <w:left w:val="nil"/>
                    <w:bottom w:val="nil"/>
                    <w:right w:val="nil"/>
                  </w:tcBorders>
                </w:tcPr>
                <w:p w14:paraId="059E325C" w14:textId="77777777" w:rsidR="00881D2F" w:rsidRDefault="00000000" w:rsidP="00881D2F">
                  <w:pPr>
                    <w:pStyle w:val="BodyText"/>
                    <w:tabs>
                      <w:tab w:val="left" w:pos="7614"/>
                    </w:tabs>
                    <w:spacing w:before="120"/>
                    <w:jc w:val="right"/>
                    <w:rPr>
                      <w:color w:val="231F20"/>
                      <w:w w:val="0"/>
                    </w:rPr>
                  </w:pPr>
                  <w:r w:rsidRPr="00AF3AD3">
                    <w:rPr>
                      <w:color w:val="231F20"/>
                      <w:w w:val="0"/>
                      <w:highlight w:val="yellow"/>
                    </w:rPr>
                    <w:t>£[●]</w:t>
                  </w:r>
                </w:p>
              </w:tc>
            </w:tr>
            <w:tr w:rsidR="00881D2F" w14:paraId="577A66D4" w14:textId="77777777" w:rsidTr="000775D9">
              <w:tc>
                <w:tcPr>
                  <w:tcW w:w="7213" w:type="dxa"/>
                  <w:tcBorders>
                    <w:top w:val="nil"/>
                    <w:left w:val="nil"/>
                    <w:bottom w:val="nil"/>
                    <w:right w:val="nil"/>
                  </w:tcBorders>
                </w:tcPr>
                <w:p w14:paraId="65B44772" w14:textId="77777777" w:rsidR="00881D2F" w:rsidRPr="000775D9" w:rsidRDefault="00000000" w:rsidP="000775D9">
                  <w:pPr>
                    <w:spacing w:before="120"/>
                    <w:rPr>
                      <w:color w:val="231F20"/>
                      <w:w w:val="0"/>
                      <w:sz w:val="20"/>
                      <w:szCs w:val="20"/>
                    </w:rPr>
                  </w:pPr>
                  <w:r w:rsidRPr="000775D9">
                    <w:rPr>
                      <w:color w:val="231F20"/>
                      <w:w w:val="0"/>
                      <w:sz w:val="20"/>
                      <w:szCs w:val="20"/>
                    </w:rPr>
                    <w:t>Estimated maximum Costs</w:t>
                  </w:r>
                </w:p>
              </w:tc>
              <w:tc>
                <w:tcPr>
                  <w:tcW w:w="1817" w:type="dxa"/>
                  <w:tcBorders>
                    <w:top w:val="nil"/>
                    <w:left w:val="nil"/>
                    <w:bottom w:val="nil"/>
                    <w:right w:val="nil"/>
                  </w:tcBorders>
                </w:tcPr>
                <w:p w14:paraId="5025DC1F" w14:textId="77777777" w:rsidR="00881D2F" w:rsidRDefault="00000000" w:rsidP="00881D2F">
                  <w:pPr>
                    <w:pStyle w:val="BodyText"/>
                    <w:tabs>
                      <w:tab w:val="left" w:pos="7614"/>
                    </w:tabs>
                    <w:spacing w:before="120"/>
                    <w:jc w:val="right"/>
                    <w:rPr>
                      <w:rFonts w:ascii="Times New Roman" w:hAnsi="Times New Roman"/>
                      <w:b/>
                      <w:w w:val="0"/>
                    </w:rPr>
                  </w:pPr>
                  <w:r w:rsidRPr="00AF3AD3">
                    <w:rPr>
                      <w:color w:val="231F20"/>
                      <w:w w:val="0"/>
                      <w:highlight w:val="yellow"/>
                    </w:rPr>
                    <w:t>£[●]</w:t>
                  </w:r>
                </w:p>
              </w:tc>
            </w:tr>
            <w:tr w:rsidR="005F2058" w14:paraId="71ADC78C" w14:textId="77777777" w:rsidTr="000775D9">
              <w:tc>
                <w:tcPr>
                  <w:tcW w:w="7213" w:type="dxa"/>
                  <w:tcBorders>
                    <w:top w:val="nil"/>
                    <w:left w:val="nil"/>
                    <w:bottom w:val="nil"/>
                    <w:right w:val="nil"/>
                  </w:tcBorders>
                </w:tcPr>
                <w:p w14:paraId="0DC7BD7E" w14:textId="77777777" w:rsidR="005F2058" w:rsidRPr="000775D9" w:rsidRDefault="00000000" w:rsidP="00A96839">
                  <w:pPr>
                    <w:spacing w:before="120"/>
                    <w:rPr>
                      <w:b/>
                      <w:w w:val="0"/>
                      <w:sz w:val="20"/>
                      <w:szCs w:val="20"/>
                      <w:u w:val="single"/>
                    </w:rPr>
                  </w:pPr>
                  <w:r w:rsidRPr="000775D9">
                    <w:rPr>
                      <w:b/>
                      <w:w w:val="0"/>
                      <w:sz w:val="20"/>
                      <w:szCs w:val="20"/>
                      <w:u w:val="single"/>
                    </w:rPr>
                    <w:t>Dealing Codes</w:t>
                  </w:r>
                </w:p>
              </w:tc>
              <w:tc>
                <w:tcPr>
                  <w:tcW w:w="1817" w:type="dxa"/>
                  <w:tcBorders>
                    <w:top w:val="nil"/>
                    <w:left w:val="nil"/>
                    <w:bottom w:val="nil"/>
                    <w:right w:val="nil"/>
                  </w:tcBorders>
                </w:tcPr>
                <w:p w14:paraId="42BD4285" w14:textId="77777777" w:rsidR="005F2058" w:rsidRDefault="00000000" w:rsidP="00A96839">
                  <w:pPr>
                    <w:pStyle w:val="BodyText"/>
                    <w:tabs>
                      <w:tab w:val="left" w:pos="7614"/>
                    </w:tabs>
                    <w:spacing w:before="120"/>
                    <w:rPr>
                      <w:rFonts w:ascii="Times New Roman" w:hAnsi="Times New Roman"/>
                      <w:b/>
                      <w:color w:val="231F20"/>
                      <w:w w:val="0"/>
                    </w:rPr>
                  </w:pPr>
                </w:p>
              </w:tc>
            </w:tr>
            <w:tr w:rsidR="005F2058" w14:paraId="22B594B9" w14:textId="77777777" w:rsidTr="000775D9">
              <w:tc>
                <w:tcPr>
                  <w:tcW w:w="7213" w:type="dxa"/>
                  <w:tcBorders>
                    <w:top w:val="nil"/>
                    <w:left w:val="nil"/>
                    <w:bottom w:val="nil"/>
                    <w:right w:val="nil"/>
                  </w:tcBorders>
                </w:tcPr>
                <w:p w14:paraId="32CD40E5" w14:textId="77777777" w:rsidR="005F2058" w:rsidRDefault="00000000" w:rsidP="00A96839">
                  <w:pPr>
                    <w:pStyle w:val="BodyText"/>
                    <w:tabs>
                      <w:tab w:val="left" w:pos="7614"/>
                    </w:tabs>
                    <w:spacing w:before="120"/>
                    <w:jc w:val="both"/>
                    <w:rPr>
                      <w:color w:val="231F20"/>
                      <w:w w:val="0"/>
                    </w:rPr>
                  </w:pPr>
                  <w:r>
                    <w:rPr>
                      <w:color w:val="231F20"/>
                      <w:w w:val="0"/>
                    </w:rPr>
                    <w:t>ISIN</w:t>
                  </w:r>
                </w:p>
              </w:tc>
              <w:tc>
                <w:tcPr>
                  <w:tcW w:w="1817" w:type="dxa"/>
                  <w:tcBorders>
                    <w:top w:val="nil"/>
                    <w:left w:val="nil"/>
                    <w:bottom w:val="nil"/>
                    <w:right w:val="nil"/>
                  </w:tcBorders>
                </w:tcPr>
                <w:p w14:paraId="073F4E90" w14:textId="77777777" w:rsidR="005F2058" w:rsidRPr="00A964EB" w:rsidRDefault="00000000" w:rsidP="00A96839">
                  <w:pPr>
                    <w:pStyle w:val="BodyText"/>
                    <w:tabs>
                      <w:tab w:val="left" w:pos="7614"/>
                    </w:tabs>
                    <w:spacing w:before="120"/>
                    <w:jc w:val="right"/>
                    <w:rPr>
                      <w:color w:val="231F20"/>
                      <w:w w:val="0"/>
                    </w:rPr>
                  </w:pPr>
                  <w:r w:rsidRPr="0081052E">
                    <w:t>GB00BF2MWC40</w:t>
                  </w:r>
                </w:p>
              </w:tc>
            </w:tr>
            <w:tr w:rsidR="005F2058" w14:paraId="5D6B3802" w14:textId="77777777" w:rsidTr="000775D9">
              <w:tc>
                <w:tcPr>
                  <w:tcW w:w="7213" w:type="dxa"/>
                  <w:tcBorders>
                    <w:top w:val="nil"/>
                    <w:left w:val="nil"/>
                    <w:bottom w:val="nil"/>
                    <w:right w:val="nil"/>
                  </w:tcBorders>
                </w:tcPr>
                <w:p w14:paraId="2B174FB4" w14:textId="77777777" w:rsidR="005F2058" w:rsidRDefault="00000000" w:rsidP="00A96839">
                  <w:pPr>
                    <w:pStyle w:val="BodyText"/>
                    <w:tabs>
                      <w:tab w:val="left" w:pos="7614"/>
                    </w:tabs>
                    <w:spacing w:before="120"/>
                    <w:jc w:val="both"/>
                    <w:rPr>
                      <w:color w:val="231F20"/>
                      <w:w w:val="0"/>
                    </w:rPr>
                  </w:pPr>
                  <w:r>
                    <w:rPr>
                      <w:color w:val="231F20"/>
                      <w:w w:val="0"/>
                    </w:rPr>
                    <w:t>LEI</w:t>
                  </w:r>
                </w:p>
              </w:tc>
              <w:tc>
                <w:tcPr>
                  <w:tcW w:w="1817" w:type="dxa"/>
                  <w:tcBorders>
                    <w:top w:val="nil"/>
                    <w:left w:val="nil"/>
                    <w:bottom w:val="nil"/>
                    <w:right w:val="nil"/>
                  </w:tcBorders>
                </w:tcPr>
                <w:p w14:paraId="385985B5" w14:textId="77777777" w:rsidR="005F2058" w:rsidRPr="00430D7C" w:rsidRDefault="00000000" w:rsidP="00A96839">
                  <w:pPr>
                    <w:pStyle w:val="BodyText"/>
                    <w:tabs>
                      <w:tab w:val="left" w:pos="7614"/>
                    </w:tabs>
                    <w:spacing w:before="120"/>
                    <w:jc w:val="right"/>
                    <w:rPr>
                      <w:color w:val="231F20"/>
                      <w:w w:val="0"/>
                    </w:rPr>
                  </w:pPr>
                  <w:r>
                    <w:rPr>
                      <w:color w:val="231F20"/>
                      <w:w w:val="0"/>
                    </w:rPr>
                    <w:t>[●]</w:t>
                  </w:r>
                </w:p>
              </w:tc>
            </w:tr>
            <w:tr w:rsidR="005F2058" w14:paraId="3AFD3CD1" w14:textId="77777777" w:rsidTr="000775D9">
              <w:tc>
                <w:tcPr>
                  <w:tcW w:w="7213" w:type="dxa"/>
                  <w:tcBorders>
                    <w:top w:val="nil"/>
                    <w:left w:val="nil"/>
                    <w:bottom w:val="nil"/>
                    <w:right w:val="nil"/>
                  </w:tcBorders>
                </w:tcPr>
                <w:p w14:paraId="75509AF6" w14:textId="77777777" w:rsidR="005F2058" w:rsidRDefault="00000000" w:rsidP="00A96839">
                  <w:pPr>
                    <w:pStyle w:val="BodyText"/>
                    <w:tabs>
                      <w:tab w:val="left" w:pos="7614"/>
                    </w:tabs>
                    <w:spacing w:before="120"/>
                    <w:jc w:val="both"/>
                    <w:rPr>
                      <w:color w:val="231F20"/>
                      <w:w w:val="0"/>
                    </w:rPr>
                  </w:pPr>
                  <w:r>
                    <w:rPr>
                      <w:color w:val="231F20"/>
                      <w:w w:val="0"/>
                    </w:rPr>
                    <w:t>Ticker</w:t>
                  </w:r>
                </w:p>
                <w:p w14:paraId="3055C156" w14:textId="77777777" w:rsidR="00FB40C1" w:rsidRDefault="00000000" w:rsidP="00A96839">
                  <w:pPr>
                    <w:pStyle w:val="BodyText"/>
                    <w:tabs>
                      <w:tab w:val="left" w:pos="7614"/>
                    </w:tabs>
                    <w:spacing w:before="120"/>
                    <w:jc w:val="both"/>
                    <w:rPr>
                      <w:color w:val="231F20"/>
                      <w:w w:val="0"/>
                    </w:rPr>
                  </w:pPr>
                  <w:r>
                    <w:rPr>
                      <w:color w:val="231F20"/>
                      <w:w w:val="0"/>
                    </w:rPr>
                    <w:t>SEDOL</w:t>
                  </w:r>
                </w:p>
              </w:tc>
              <w:tc>
                <w:tcPr>
                  <w:tcW w:w="1817" w:type="dxa"/>
                  <w:tcBorders>
                    <w:top w:val="nil"/>
                    <w:left w:val="nil"/>
                    <w:bottom w:val="nil"/>
                    <w:right w:val="nil"/>
                  </w:tcBorders>
                </w:tcPr>
                <w:p w14:paraId="64E6BE5B" w14:textId="77777777" w:rsidR="005F2058" w:rsidRDefault="00000000" w:rsidP="00A96839">
                  <w:pPr>
                    <w:pStyle w:val="BodyText"/>
                    <w:tabs>
                      <w:tab w:val="left" w:pos="7614"/>
                    </w:tabs>
                    <w:spacing w:before="120"/>
                    <w:jc w:val="right"/>
                    <w:rPr>
                      <w:color w:val="231F20"/>
                      <w:w w:val="0"/>
                    </w:rPr>
                  </w:pPr>
                  <w:r>
                    <w:rPr>
                      <w:color w:val="231F20"/>
                      <w:w w:val="0"/>
                    </w:rPr>
                    <w:t>[</w:t>
                  </w:r>
                  <w:r>
                    <w:rPr>
                      <w:color w:val="231F20"/>
                      <w:w w:val="0"/>
                    </w:rPr>
                    <w:t>ROC</w:t>
                  </w:r>
                  <w:r>
                    <w:rPr>
                      <w:color w:val="231F20"/>
                      <w:w w:val="0"/>
                    </w:rPr>
                    <w:t>]</w:t>
                  </w:r>
                </w:p>
                <w:p w14:paraId="03219928" w14:textId="77777777" w:rsidR="00FB40C1" w:rsidRDefault="00000000" w:rsidP="000775D9">
                  <w:pPr>
                    <w:pStyle w:val="BodyText"/>
                    <w:tabs>
                      <w:tab w:val="left" w:pos="7614"/>
                    </w:tabs>
                    <w:spacing w:before="120"/>
                    <w:jc w:val="right"/>
                    <w:rPr>
                      <w:color w:val="231F20"/>
                      <w:w w:val="0"/>
                    </w:rPr>
                  </w:pPr>
                  <w:r w:rsidRPr="0081052E">
                    <w:rPr>
                      <w:color w:val="231F20"/>
                      <w:w w:val="0"/>
                    </w:rPr>
                    <w:t>BF2MWC4</w:t>
                  </w:r>
                </w:p>
              </w:tc>
            </w:tr>
          </w:tbl>
          <w:p w14:paraId="2012FAFE" w14:textId="77777777" w:rsidR="00000000" w:rsidRDefault="00000000"/>
        </w:tc>
        <w:tc>
          <w:tcPr>
            <w:tcW w:w="1440" w:type="dxa"/>
          </w:tcPr>
          <w:p w14:paraId="13339D52" w14:textId="77777777" w:rsidR="00C50675" w:rsidRDefault="00C50675"/>
        </w:tc>
        <w:tc>
          <w:tcPr>
            <w:tcW w:w="1440" w:type="dxa"/>
          </w:tcPr>
          <w:p w14:paraId="3E270B5C" w14:textId="77777777" w:rsidR="00C50675" w:rsidRDefault="00C50675"/>
        </w:tc>
        <w:tc>
          <w:tcPr>
            <w:tcW w:w="4320" w:type="dxa"/>
          </w:tcPr>
          <w:p w14:paraId="7AEBA794" w14:textId="77777777" w:rsidR="00C50675" w:rsidRDefault="00C50675"/>
        </w:tc>
      </w:tr>
      <w:tr w:rsidR="00C50675" w14:paraId="7AFBD443" w14:textId="77777777">
        <w:tc>
          <w:tcPr>
            <w:tcW w:w="720" w:type="dxa"/>
          </w:tcPr>
          <w:p w14:paraId="4426C8CB" w14:textId="77777777" w:rsidR="00C50675" w:rsidRDefault="00000000">
            <w:r>
              <w:t>905</w:t>
            </w:r>
          </w:p>
        </w:tc>
        <w:tc>
          <w:tcPr>
            <w:tcW w:w="5760" w:type="dxa"/>
          </w:tcPr>
          <w:p w14:paraId="1EF1DD2E" w14:textId="77777777" w:rsidR="00C50675" w:rsidRDefault="00C50675"/>
          <w:p w14:paraId="3FBEE17D" w14:textId="77777777" w:rsidR="00C50675" w:rsidRDefault="00C50675"/>
          <w:tbl>
            <w:tblPr>
              <w:tblW w:w="8907" w:type="dxa"/>
              <w:tblLayout w:type="fixed"/>
              <w:tblCellMar>
                <w:top w:w="28" w:type="dxa"/>
                <w:left w:w="57" w:type="dxa"/>
                <w:bottom w:w="28" w:type="dxa"/>
                <w:right w:w="57" w:type="dxa"/>
              </w:tblCellMar>
              <w:tblLook w:val="04A0" w:firstRow="1" w:lastRow="0" w:firstColumn="1" w:lastColumn="0" w:noHBand="0" w:noVBand="1"/>
            </w:tblPr>
            <w:tblGrid>
              <w:gridCol w:w="1204"/>
              <w:gridCol w:w="701"/>
              <w:gridCol w:w="570"/>
              <w:gridCol w:w="171"/>
              <w:gridCol w:w="1273"/>
              <w:gridCol w:w="1246"/>
              <w:gridCol w:w="27"/>
              <w:gridCol w:w="1275"/>
              <w:gridCol w:w="1273"/>
              <w:gridCol w:w="1167"/>
            </w:tblGrid>
            <w:tr w:rsidR="005346A1" w14:paraId="79E3A8A7" w14:textId="77777777" w:rsidTr="002E1690">
              <w:trPr>
                <w:trHeight w:val="581"/>
              </w:trPr>
              <w:tc>
                <w:tcPr>
                  <w:tcW w:w="1905" w:type="dxa"/>
                  <w:gridSpan w:val="2"/>
                  <w:tcBorders>
                    <w:top w:val="single" w:sz="4" w:space="0" w:color="auto"/>
                    <w:left w:val="single" w:sz="4" w:space="0" w:color="auto"/>
                    <w:bottom w:val="single" w:sz="4" w:space="0" w:color="auto"/>
                    <w:right w:val="single" w:sz="4" w:space="0" w:color="auto"/>
                  </w:tcBorders>
                  <w:vAlign w:val="bottom"/>
                </w:tcPr>
                <w:p w14:paraId="18DD3F98" w14:textId="77777777" w:rsidR="005346A1" w:rsidRDefault="00000000">
                  <w:pPr>
                    <w:spacing w:line="256" w:lineRule="auto"/>
                    <w:rPr>
                      <w:b/>
                      <w:sz w:val="20"/>
                      <w:szCs w:val="20"/>
                    </w:rPr>
                  </w:pPr>
                  <w:bookmarkStart w:id="170" w:name="_Hlk102740700"/>
                </w:p>
              </w:tc>
              <w:tc>
                <w:tcPr>
                  <w:tcW w:w="741" w:type="dxa"/>
                  <w:gridSpan w:val="2"/>
                  <w:tcBorders>
                    <w:top w:val="single" w:sz="4" w:space="0" w:color="auto"/>
                    <w:left w:val="single" w:sz="4" w:space="0" w:color="auto"/>
                    <w:bottom w:val="single" w:sz="4" w:space="0" w:color="auto"/>
                    <w:right w:val="single" w:sz="4" w:space="0" w:color="auto"/>
                  </w:tcBorders>
                  <w:vAlign w:val="bottom"/>
                </w:tcPr>
                <w:p w14:paraId="7ADD731F" w14:textId="77777777" w:rsidR="005346A1" w:rsidRDefault="00000000">
                  <w:pPr>
                    <w:spacing w:line="256" w:lineRule="auto"/>
                    <w:rPr>
                      <w:b/>
                      <w:sz w:val="20"/>
                      <w:szCs w:val="20"/>
                    </w:rPr>
                  </w:pPr>
                </w:p>
              </w:tc>
              <w:tc>
                <w:tcPr>
                  <w:tcW w:w="1273" w:type="dxa"/>
                  <w:tcBorders>
                    <w:top w:val="single" w:sz="4" w:space="0" w:color="auto"/>
                    <w:left w:val="single" w:sz="4" w:space="0" w:color="auto"/>
                    <w:bottom w:val="single" w:sz="4" w:space="0" w:color="auto"/>
                    <w:right w:val="single" w:sz="4" w:space="0" w:color="auto"/>
                  </w:tcBorders>
                  <w:hideMark/>
                </w:tcPr>
                <w:p w14:paraId="1C96625A" w14:textId="77777777" w:rsidR="005346A1" w:rsidRDefault="00000000">
                  <w:pPr>
                    <w:spacing w:line="256" w:lineRule="auto"/>
                    <w:jc w:val="right"/>
                    <w:rPr>
                      <w:b/>
                      <w:sz w:val="20"/>
                      <w:szCs w:val="20"/>
                    </w:rPr>
                  </w:pPr>
                  <w:r>
                    <w:rPr>
                      <w:b/>
                      <w:sz w:val="20"/>
                      <w:szCs w:val="20"/>
                    </w:rPr>
                    <w:t xml:space="preserve">Unaudited </w:t>
                  </w:r>
                </w:p>
                <w:p w14:paraId="5047D45C" w14:textId="77777777" w:rsidR="005346A1" w:rsidRDefault="00000000">
                  <w:pPr>
                    <w:spacing w:line="256" w:lineRule="auto"/>
                    <w:jc w:val="right"/>
                    <w:rPr>
                      <w:b/>
                      <w:sz w:val="20"/>
                      <w:szCs w:val="20"/>
                    </w:rPr>
                  </w:pPr>
                  <w:r>
                    <w:rPr>
                      <w:b/>
                      <w:sz w:val="20"/>
                      <w:szCs w:val="20"/>
                    </w:rPr>
                    <w:t xml:space="preserve">Period ended </w:t>
                  </w:r>
                </w:p>
                <w:p w14:paraId="6EAABA11" w14:textId="77777777" w:rsidR="005346A1" w:rsidRDefault="00000000">
                  <w:pPr>
                    <w:spacing w:line="256" w:lineRule="auto"/>
                    <w:jc w:val="right"/>
                    <w:rPr>
                      <w:b/>
                      <w:sz w:val="20"/>
                      <w:szCs w:val="20"/>
                    </w:rPr>
                  </w:pPr>
                  <w:r>
                    <w:rPr>
                      <w:b/>
                      <w:sz w:val="20"/>
                      <w:szCs w:val="20"/>
                    </w:rPr>
                    <w:t>[●]</w:t>
                  </w:r>
                </w:p>
              </w:tc>
              <w:tc>
                <w:tcPr>
                  <w:tcW w:w="1246" w:type="dxa"/>
                  <w:tcBorders>
                    <w:top w:val="single" w:sz="4" w:space="0" w:color="auto"/>
                    <w:left w:val="single" w:sz="4" w:space="0" w:color="auto"/>
                    <w:bottom w:val="single" w:sz="4" w:space="0" w:color="auto"/>
                    <w:right w:val="single" w:sz="4" w:space="0" w:color="auto"/>
                  </w:tcBorders>
                  <w:hideMark/>
                </w:tcPr>
                <w:p w14:paraId="26B1068E" w14:textId="77777777" w:rsidR="005346A1" w:rsidRDefault="00000000">
                  <w:pPr>
                    <w:spacing w:line="256" w:lineRule="auto"/>
                    <w:jc w:val="right"/>
                    <w:rPr>
                      <w:b/>
                      <w:sz w:val="20"/>
                      <w:szCs w:val="20"/>
                    </w:rPr>
                  </w:pPr>
                  <w:r>
                    <w:rPr>
                      <w:b/>
                      <w:sz w:val="20"/>
                      <w:szCs w:val="20"/>
                    </w:rPr>
                    <w:t xml:space="preserve">Audited </w:t>
                  </w:r>
                </w:p>
                <w:p w14:paraId="70552A1C" w14:textId="77777777" w:rsidR="005346A1" w:rsidRDefault="00000000">
                  <w:pPr>
                    <w:spacing w:line="256" w:lineRule="auto"/>
                    <w:jc w:val="right"/>
                    <w:rPr>
                      <w:b/>
                      <w:sz w:val="20"/>
                      <w:szCs w:val="20"/>
                    </w:rPr>
                  </w:pPr>
                  <w:r>
                    <w:rPr>
                      <w:b/>
                      <w:sz w:val="20"/>
                      <w:szCs w:val="20"/>
                    </w:rPr>
                    <w:t xml:space="preserve">Year ended </w:t>
                  </w:r>
                </w:p>
                <w:p w14:paraId="0E3D5AAD" w14:textId="77777777" w:rsidR="005346A1" w:rsidRDefault="00000000">
                  <w:pPr>
                    <w:spacing w:line="256" w:lineRule="auto"/>
                    <w:jc w:val="right"/>
                    <w:rPr>
                      <w:b/>
                      <w:sz w:val="20"/>
                      <w:szCs w:val="20"/>
                    </w:rPr>
                  </w:pPr>
                  <w:r>
                    <w:rPr>
                      <w:b/>
                      <w:sz w:val="20"/>
                      <w:szCs w:val="20"/>
                    </w:rPr>
                    <w:t>[●]</w:t>
                  </w:r>
                </w:p>
              </w:tc>
              <w:tc>
                <w:tcPr>
                  <w:tcW w:w="1302" w:type="dxa"/>
                  <w:gridSpan w:val="2"/>
                  <w:tcBorders>
                    <w:top w:val="single" w:sz="4" w:space="0" w:color="auto"/>
                    <w:left w:val="single" w:sz="4" w:space="0" w:color="auto"/>
                    <w:bottom w:val="single" w:sz="4" w:space="0" w:color="auto"/>
                    <w:right w:val="single" w:sz="4" w:space="0" w:color="auto"/>
                  </w:tcBorders>
                  <w:hideMark/>
                </w:tcPr>
                <w:p w14:paraId="62CC64E7" w14:textId="77777777" w:rsidR="005346A1" w:rsidRDefault="00000000">
                  <w:pPr>
                    <w:spacing w:line="256" w:lineRule="auto"/>
                    <w:jc w:val="right"/>
                    <w:rPr>
                      <w:b/>
                      <w:sz w:val="20"/>
                      <w:szCs w:val="20"/>
                    </w:rPr>
                  </w:pPr>
                  <w:r>
                    <w:rPr>
                      <w:b/>
                      <w:sz w:val="20"/>
                      <w:szCs w:val="20"/>
                    </w:rPr>
                    <w:t>Audited</w:t>
                  </w:r>
                </w:p>
                <w:p w14:paraId="5647EBC0" w14:textId="77777777" w:rsidR="005346A1" w:rsidRDefault="00000000">
                  <w:pPr>
                    <w:spacing w:line="256" w:lineRule="auto"/>
                    <w:jc w:val="right"/>
                    <w:rPr>
                      <w:b/>
                      <w:sz w:val="20"/>
                      <w:szCs w:val="20"/>
                    </w:rPr>
                  </w:pPr>
                  <w:r>
                    <w:rPr>
                      <w:b/>
                      <w:sz w:val="20"/>
                      <w:szCs w:val="20"/>
                    </w:rPr>
                    <w:t xml:space="preserve">Period ended </w:t>
                  </w:r>
                  <w:r>
                    <w:rPr>
                      <w:b/>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202C0BEE" w14:textId="77777777" w:rsidR="005346A1" w:rsidRDefault="00000000">
                  <w:pPr>
                    <w:spacing w:line="256" w:lineRule="auto"/>
                    <w:jc w:val="right"/>
                    <w:rPr>
                      <w:b/>
                      <w:sz w:val="20"/>
                      <w:szCs w:val="20"/>
                    </w:rPr>
                  </w:pPr>
                  <w:r>
                    <w:rPr>
                      <w:b/>
                      <w:sz w:val="20"/>
                      <w:szCs w:val="20"/>
                    </w:rPr>
                    <w:t>Audited</w:t>
                  </w:r>
                </w:p>
                <w:p w14:paraId="54D26182"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25F38CF9" w14:textId="77777777" w:rsidR="005346A1" w:rsidRDefault="00000000">
                  <w:pPr>
                    <w:spacing w:line="256" w:lineRule="auto"/>
                    <w:jc w:val="right"/>
                    <w:rPr>
                      <w:b/>
                      <w:sz w:val="20"/>
                      <w:szCs w:val="20"/>
                    </w:rPr>
                  </w:pPr>
                  <w:r>
                    <w:rPr>
                      <w:b/>
                      <w:sz w:val="20"/>
                      <w:szCs w:val="20"/>
                    </w:rPr>
                    <w:t>Audited</w:t>
                  </w:r>
                </w:p>
                <w:p w14:paraId="0B73F0A5"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r>
            <w:tr w:rsidR="005346A1" w14:paraId="18A79244" w14:textId="77777777" w:rsidTr="002E1690">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tcPr>
                <w:p w14:paraId="2DCA1025" w14:textId="77777777" w:rsidR="005346A1" w:rsidRDefault="00000000">
                  <w:pPr>
                    <w:spacing w:line="256" w:lineRule="auto"/>
                    <w:rPr>
                      <w:b/>
                      <w:sz w:val="20"/>
                      <w:szCs w:val="20"/>
                    </w:rPr>
                  </w:pPr>
                </w:p>
              </w:tc>
              <w:tc>
                <w:tcPr>
                  <w:tcW w:w="741" w:type="dxa"/>
                  <w:gridSpan w:val="2"/>
                  <w:tcBorders>
                    <w:top w:val="single" w:sz="4" w:space="0" w:color="auto"/>
                    <w:left w:val="single" w:sz="4" w:space="0" w:color="auto"/>
                    <w:bottom w:val="single" w:sz="4" w:space="0" w:color="auto"/>
                    <w:right w:val="single" w:sz="4" w:space="0" w:color="auto"/>
                  </w:tcBorders>
                  <w:vAlign w:val="bottom"/>
                  <w:hideMark/>
                </w:tcPr>
                <w:p w14:paraId="3BDA307C" w14:textId="77777777" w:rsidR="005346A1" w:rsidRDefault="00000000">
                  <w:pPr>
                    <w:spacing w:line="256" w:lineRule="auto"/>
                    <w:jc w:val="center"/>
                    <w:rPr>
                      <w:b/>
                      <w:sz w:val="20"/>
                      <w:szCs w:val="20"/>
                    </w:rPr>
                  </w:pPr>
                  <w:r>
                    <w:rPr>
                      <w:b/>
                      <w:sz w:val="20"/>
                      <w:szCs w:val="20"/>
                    </w:rPr>
                    <w:t>Notes</w:t>
                  </w:r>
                </w:p>
              </w:tc>
              <w:tc>
                <w:tcPr>
                  <w:tcW w:w="1273" w:type="dxa"/>
                  <w:tcBorders>
                    <w:top w:val="single" w:sz="4" w:space="0" w:color="auto"/>
                    <w:left w:val="single" w:sz="4" w:space="0" w:color="auto"/>
                    <w:bottom w:val="single" w:sz="4" w:space="0" w:color="auto"/>
                    <w:right w:val="single" w:sz="4" w:space="0" w:color="auto"/>
                  </w:tcBorders>
                  <w:hideMark/>
                </w:tcPr>
                <w:p w14:paraId="3C82E51B" w14:textId="77777777" w:rsidR="005346A1" w:rsidRDefault="00000000">
                  <w:pPr>
                    <w:spacing w:line="256" w:lineRule="auto"/>
                    <w:jc w:val="right"/>
                    <w:rPr>
                      <w:b/>
                      <w:sz w:val="20"/>
                      <w:szCs w:val="20"/>
                    </w:rPr>
                  </w:pPr>
                  <w:r>
                    <w:rPr>
                      <w:b/>
                      <w:sz w:val="20"/>
                      <w:szCs w:val="20"/>
                    </w:rPr>
                    <w:t>£</w:t>
                  </w:r>
                </w:p>
              </w:tc>
              <w:tc>
                <w:tcPr>
                  <w:tcW w:w="1273" w:type="dxa"/>
                  <w:gridSpan w:val="2"/>
                  <w:tcBorders>
                    <w:top w:val="single" w:sz="4" w:space="0" w:color="auto"/>
                    <w:left w:val="single" w:sz="4" w:space="0" w:color="auto"/>
                    <w:bottom w:val="single" w:sz="4" w:space="0" w:color="auto"/>
                    <w:right w:val="single" w:sz="4" w:space="0" w:color="auto"/>
                  </w:tcBorders>
                  <w:hideMark/>
                </w:tcPr>
                <w:p w14:paraId="049C1168" w14:textId="77777777" w:rsidR="005346A1" w:rsidRDefault="00000000">
                  <w:pPr>
                    <w:spacing w:line="256" w:lineRule="auto"/>
                    <w:jc w:val="right"/>
                    <w:rPr>
                      <w:b/>
                      <w:sz w:val="20"/>
                      <w:szCs w:val="20"/>
                    </w:rPr>
                  </w:pPr>
                  <w:r>
                    <w:rPr>
                      <w:b/>
                      <w:sz w:val="20"/>
                      <w:szCs w:val="20"/>
                    </w:rPr>
                    <w:t>£</w:t>
                  </w:r>
                </w:p>
              </w:tc>
              <w:tc>
                <w:tcPr>
                  <w:tcW w:w="1275" w:type="dxa"/>
                  <w:tcBorders>
                    <w:top w:val="single" w:sz="4" w:space="0" w:color="auto"/>
                    <w:left w:val="single" w:sz="4" w:space="0" w:color="auto"/>
                    <w:bottom w:val="single" w:sz="4" w:space="0" w:color="auto"/>
                    <w:right w:val="single" w:sz="4" w:space="0" w:color="auto"/>
                  </w:tcBorders>
                  <w:hideMark/>
                </w:tcPr>
                <w:p w14:paraId="72547907" w14:textId="77777777" w:rsidR="005346A1" w:rsidRDefault="00000000">
                  <w:pPr>
                    <w:spacing w:line="256" w:lineRule="auto"/>
                    <w:jc w:val="right"/>
                    <w:rPr>
                      <w:b/>
                      <w:sz w:val="20"/>
                      <w:szCs w:val="20"/>
                    </w:rPr>
                  </w:pPr>
                  <w:r>
                    <w:rPr>
                      <w:b/>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2DB3EEDD" w14:textId="77777777" w:rsidR="005346A1" w:rsidRDefault="00000000">
                  <w:pPr>
                    <w:spacing w:line="256" w:lineRule="auto"/>
                    <w:jc w:val="right"/>
                    <w:rPr>
                      <w:b/>
                      <w:sz w:val="20"/>
                      <w:szCs w:val="20"/>
                    </w:rPr>
                  </w:pPr>
                  <w:r>
                    <w:rPr>
                      <w:b/>
                      <w:sz w:val="20"/>
                      <w:szCs w:val="20"/>
                    </w:rPr>
                    <w: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6ADF6EB9" w14:textId="77777777" w:rsidR="005346A1" w:rsidRDefault="00000000">
                  <w:pPr>
                    <w:spacing w:line="256" w:lineRule="auto"/>
                    <w:jc w:val="right"/>
                    <w:rPr>
                      <w:b/>
                      <w:sz w:val="20"/>
                      <w:szCs w:val="20"/>
                    </w:rPr>
                  </w:pPr>
                  <w:r>
                    <w:rPr>
                      <w:b/>
                      <w:sz w:val="20"/>
                      <w:szCs w:val="20"/>
                    </w:rPr>
                    <w:t>£</w:t>
                  </w:r>
                </w:p>
              </w:tc>
            </w:tr>
            <w:tr w:rsidR="005346A1" w14:paraId="3FC45DC3" w14:textId="77777777" w:rsidTr="002E1690">
              <w:trPr>
                <w:trHeight w:val="206"/>
              </w:trPr>
              <w:tc>
                <w:tcPr>
                  <w:tcW w:w="1905" w:type="dxa"/>
                  <w:gridSpan w:val="2"/>
                  <w:tcBorders>
                    <w:top w:val="single" w:sz="4" w:space="0" w:color="auto"/>
                    <w:left w:val="single" w:sz="4" w:space="0" w:color="auto"/>
                    <w:bottom w:val="single" w:sz="4" w:space="0" w:color="auto"/>
                    <w:right w:val="single" w:sz="4" w:space="0" w:color="auto"/>
                  </w:tcBorders>
                  <w:vAlign w:val="bottom"/>
                </w:tcPr>
                <w:p w14:paraId="6FA2F345" w14:textId="77777777" w:rsidR="005346A1" w:rsidRDefault="00000000">
                  <w:pPr>
                    <w:spacing w:line="256" w:lineRule="auto"/>
                    <w:rPr>
                      <w:b/>
                      <w:sz w:val="20"/>
                      <w:szCs w:val="20"/>
                    </w:rPr>
                  </w:pP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595BA396" w14:textId="77777777" w:rsidR="005346A1" w:rsidRDefault="00000000">
                  <w:pPr>
                    <w:spacing w:line="256" w:lineRule="auto"/>
                    <w:jc w:val="center"/>
                    <w:rPr>
                      <w:sz w:val="20"/>
                      <w:szCs w:val="20"/>
                    </w:rPr>
                  </w:pPr>
                </w:p>
              </w:tc>
              <w:tc>
                <w:tcPr>
                  <w:tcW w:w="1273" w:type="dxa"/>
                  <w:tcBorders>
                    <w:top w:val="single" w:sz="4" w:space="0" w:color="auto"/>
                    <w:left w:val="single" w:sz="4" w:space="0" w:color="auto"/>
                    <w:bottom w:val="single" w:sz="4" w:space="0" w:color="auto"/>
                    <w:right w:val="single" w:sz="4" w:space="0" w:color="auto"/>
                  </w:tcBorders>
                </w:tcPr>
                <w:p w14:paraId="2B9FA5B5" w14:textId="77777777" w:rsidR="005346A1" w:rsidRDefault="00000000">
                  <w:pPr>
                    <w:spacing w:line="256" w:lineRule="auto"/>
                    <w:jc w:val="right"/>
                    <w:rPr>
                      <w:sz w:val="20"/>
                      <w:szCs w:val="20"/>
                    </w:rPr>
                  </w:pPr>
                </w:p>
              </w:tc>
              <w:tc>
                <w:tcPr>
                  <w:tcW w:w="1273" w:type="dxa"/>
                  <w:gridSpan w:val="2"/>
                  <w:tcBorders>
                    <w:top w:val="single" w:sz="4" w:space="0" w:color="auto"/>
                    <w:left w:val="single" w:sz="4" w:space="0" w:color="auto"/>
                    <w:bottom w:val="single" w:sz="4" w:space="0" w:color="auto"/>
                    <w:right w:val="single" w:sz="4" w:space="0" w:color="auto"/>
                  </w:tcBorders>
                </w:tcPr>
                <w:p w14:paraId="26A4E008" w14:textId="77777777" w:rsidR="005346A1" w:rsidRDefault="00000000">
                  <w:pPr>
                    <w:spacing w:line="256" w:lineRule="auto"/>
                    <w:jc w:val="right"/>
                    <w:rPr>
                      <w:sz w:val="20"/>
                      <w:szCs w:val="20"/>
                    </w:rPr>
                  </w:pPr>
                </w:p>
              </w:tc>
              <w:tc>
                <w:tcPr>
                  <w:tcW w:w="1275" w:type="dxa"/>
                  <w:tcBorders>
                    <w:top w:val="single" w:sz="4" w:space="0" w:color="auto"/>
                    <w:left w:val="single" w:sz="4" w:space="0" w:color="auto"/>
                    <w:bottom w:val="single" w:sz="4" w:space="0" w:color="auto"/>
                    <w:right w:val="single" w:sz="4" w:space="0" w:color="auto"/>
                  </w:tcBorders>
                  <w:vAlign w:val="bottom"/>
                </w:tcPr>
                <w:p w14:paraId="1E334D21" w14:textId="77777777" w:rsidR="005346A1" w:rsidRDefault="00000000">
                  <w:pPr>
                    <w:spacing w:line="256" w:lineRule="auto"/>
                    <w:jc w:val="right"/>
                    <w:rPr>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tcPr>
                <w:p w14:paraId="3122A3A3" w14:textId="77777777" w:rsidR="005346A1" w:rsidRDefault="00000000">
                  <w:pPr>
                    <w:spacing w:line="256" w:lineRule="auto"/>
                    <w:jc w:val="right"/>
                    <w:rPr>
                      <w:sz w:val="20"/>
                      <w:szCs w:val="20"/>
                    </w:rPr>
                  </w:pPr>
                </w:p>
              </w:tc>
              <w:tc>
                <w:tcPr>
                  <w:tcW w:w="1167" w:type="dxa"/>
                  <w:tcBorders>
                    <w:top w:val="single" w:sz="4" w:space="0" w:color="auto"/>
                    <w:left w:val="single" w:sz="4" w:space="0" w:color="auto"/>
                    <w:bottom w:val="single" w:sz="4" w:space="0" w:color="auto"/>
                    <w:right w:val="single" w:sz="4" w:space="0" w:color="auto"/>
                  </w:tcBorders>
                  <w:vAlign w:val="bottom"/>
                </w:tcPr>
                <w:p w14:paraId="18EC63FB" w14:textId="77777777" w:rsidR="005346A1" w:rsidRDefault="00000000">
                  <w:pPr>
                    <w:spacing w:line="256" w:lineRule="auto"/>
                    <w:jc w:val="right"/>
                    <w:rPr>
                      <w:sz w:val="20"/>
                      <w:szCs w:val="20"/>
                    </w:rPr>
                  </w:pPr>
                </w:p>
              </w:tc>
            </w:tr>
            <w:tr w:rsidR="005346A1" w14:paraId="0706A5F7" w14:textId="77777777" w:rsidTr="002E1690">
              <w:trPr>
                <w:trHeight w:val="180"/>
              </w:trPr>
              <w:tc>
                <w:tcPr>
                  <w:tcW w:w="1905" w:type="dxa"/>
                  <w:gridSpan w:val="2"/>
                  <w:tcBorders>
                    <w:top w:val="single" w:sz="4" w:space="0" w:color="auto"/>
                    <w:left w:val="single" w:sz="4" w:space="0" w:color="auto"/>
                    <w:bottom w:val="single" w:sz="4" w:space="0" w:color="auto"/>
                    <w:right w:val="single" w:sz="4" w:space="0" w:color="auto"/>
                  </w:tcBorders>
                  <w:vAlign w:val="bottom"/>
                  <w:hideMark/>
                </w:tcPr>
                <w:p w14:paraId="6B4DE9EA" w14:textId="77777777" w:rsidR="005346A1" w:rsidRDefault="00000000">
                  <w:pPr>
                    <w:spacing w:line="256" w:lineRule="auto"/>
                    <w:rPr>
                      <w:b/>
                      <w:bCs/>
                      <w:sz w:val="20"/>
                      <w:szCs w:val="20"/>
                    </w:rPr>
                  </w:pPr>
                  <w:r>
                    <w:rPr>
                      <w:b/>
                      <w:bCs/>
                      <w:sz w:val="20"/>
                      <w:szCs w:val="20"/>
                    </w:rPr>
                    <w:t xml:space="preserve">Continuing </w:t>
                  </w:r>
                  <w:r>
                    <w:rPr>
                      <w:b/>
                      <w:bCs/>
                      <w:sz w:val="20"/>
                      <w:szCs w:val="20"/>
                    </w:rPr>
                    <w:lastRenderedPageBreak/>
                    <w:t>operations</w:t>
                  </w: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27139B50" w14:textId="77777777" w:rsidR="005346A1" w:rsidRDefault="00000000">
                  <w:pPr>
                    <w:spacing w:line="256" w:lineRule="auto"/>
                    <w:jc w:val="center"/>
                    <w:rPr>
                      <w:sz w:val="20"/>
                      <w:szCs w:val="20"/>
                    </w:rPr>
                  </w:pPr>
                </w:p>
              </w:tc>
              <w:tc>
                <w:tcPr>
                  <w:tcW w:w="1273" w:type="dxa"/>
                  <w:tcBorders>
                    <w:top w:val="single" w:sz="4" w:space="0" w:color="auto"/>
                    <w:left w:val="single" w:sz="4" w:space="0" w:color="auto"/>
                    <w:bottom w:val="single" w:sz="4" w:space="0" w:color="auto"/>
                    <w:right w:val="single" w:sz="4" w:space="0" w:color="auto"/>
                  </w:tcBorders>
                </w:tcPr>
                <w:p w14:paraId="363A15B8" w14:textId="77777777" w:rsidR="005346A1" w:rsidRDefault="00000000">
                  <w:pPr>
                    <w:spacing w:line="256" w:lineRule="auto"/>
                    <w:jc w:val="right"/>
                    <w:rPr>
                      <w:sz w:val="20"/>
                      <w:szCs w:val="20"/>
                    </w:rPr>
                  </w:pPr>
                </w:p>
              </w:tc>
              <w:tc>
                <w:tcPr>
                  <w:tcW w:w="1273" w:type="dxa"/>
                  <w:gridSpan w:val="2"/>
                  <w:tcBorders>
                    <w:top w:val="single" w:sz="4" w:space="0" w:color="auto"/>
                    <w:left w:val="single" w:sz="4" w:space="0" w:color="auto"/>
                    <w:bottom w:val="single" w:sz="4" w:space="0" w:color="auto"/>
                    <w:right w:val="single" w:sz="4" w:space="0" w:color="auto"/>
                  </w:tcBorders>
                </w:tcPr>
                <w:p w14:paraId="6D5FFC86" w14:textId="77777777" w:rsidR="005346A1" w:rsidRDefault="00000000">
                  <w:pPr>
                    <w:spacing w:line="256" w:lineRule="auto"/>
                    <w:jc w:val="right"/>
                    <w:rPr>
                      <w:sz w:val="20"/>
                      <w:szCs w:val="20"/>
                    </w:rPr>
                  </w:pPr>
                </w:p>
              </w:tc>
              <w:tc>
                <w:tcPr>
                  <w:tcW w:w="1275" w:type="dxa"/>
                  <w:tcBorders>
                    <w:top w:val="single" w:sz="4" w:space="0" w:color="auto"/>
                    <w:left w:val="single" w:sz="4" w:space="0" w:color="auto"/>
                    <w:bottom w:val="single" w:sz="4" w:space="0" w:color="auto"/>
                    <w:right w:val="single" w:sz="4" w:space="0" w:color="auto"/>
                  </w:tcBorders>
                  <w:vAlign w:val="bottom"/>
                </w:tcPr>
                <w:p w14:paraId="166781DD" w14:textId="77777777" w:rsidR="005346A1" w:rsidRDefault="00000000">
                  <w:pPr>
                    <w:spacing w:line="256" w:lineRule="auto"/>
                    <w:jc w:val="right"/>
                    <w:rPr>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tcPr>
                <w:p w14:paraId="1BEDC564" w14:textId="77777777" w:rsidR="005346A1" w:rsidRDefault="00000000">
                  <w:pPr>
                    <w:spacing w:line="256" w:lineRule="auto"/>
                    <w:jc w:val="right"/>
                    <w:rPr>
                      <w:sz w:val="20"/>
                      <w:szCs w:val="20"/>
                    </w:rPr>
                  </w:pPr>
                </w:p>
              </w:tc>
              <w:tc>
                <w:tcPr>
                  <w:tcW w:w="1167" w:type="dxa"/>
                  <w:tcBorders>
                    <w:top w:val="single" w:sz="4" w:space="0" w:color="auto"/>
                    <w:left w:val="single" w:sz="4" w:space="0" w:color="auto"/>
                    <w:bottom w:val="single" w:sz="4" w:space="0" w:color="auto"/>
                    <w:right w:val="single" w:sz="4" w:space="0" w:color="auto"/>
                  </w:tcBorders>
                  <w:vAlign w:val="bottom"/>
                </w:tcPr>
                <w:p w14:paraId="0BBA5975" w14:textId="77777777" w:rsidR="005346A1" w:rsidRDefault="00000000">
                  <w:pPr>
                    <w:spacing w:line="256" w:lineRule="auto"/>
                    <w:jc w:val="right"/>
                    <w:rPr>
                      <w:sz w:val="20"/>
                      <w:szCs w:val="20"/>
                    </w:rPr>
                  </w:pPr>
                </w:p>
              </w:tc>
            </w:tr>
            <w:tr w:rsidR="002E1690" w14:paraId="58AA61E0" w14:textId="77777777" w:rsidTr="009C4739">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hideMark/>
                </w:tcPr>
                <w:p w14:paraId="25199AA5" w14:textId="77777777" w:rsidR="002E1690" w:rsidRDefault="00000000" w:rsidP="002E1690">
                  <w:pPr>
                    <w:spacing w:line="256" w:lineRule="auto"/>
                    <w:rPr>
                      <w:sz w:val="20"/>
                      <w:szCs w:val="20"/>
                    </w:rPr>
                  </w:pPr>
                  <w:r>
                    <w:rPr>
                      <w:sz w:val="20"/>
                      <w:szCs w:val="20"/>
                    </w:rPr>
                    <w:t>Administrative expenses</w:t>
                  </w:r>
                </w:p>
              </w:tc>
              <w:tc>
                <w:tcPr>
                  <w:tcW w:w="741" w:type="dxa"/>
                  <w:gridSpan w:val="2"/>
                  <w:tcBorders>
                    <w:top w:val="single" w:sz="4" w:space="0" w:color="auto"/>
                    <w:left w:val="single" w:sz="4" w:space="0" w:color="auto"/>
                    <w:bottom w:val="single" w:sz="4" w:space="0" w:color="auto"/>
                    <w:right w:val="single" w:sz="4" w:space="0" w:color="auto"/>
                  </w:tcBorders>
                  <w:vAlign w:val="bottom"/>
                  <w:hideMark/>
                </w:tcPr>
                <w:p w14:paraId="624E8255" w14:textId="77777777" w:rsidR="002E1690" w:rsidRDefault="00000000" w:rsidP="002E1690">
                  <w:pPr>
                    <w:spacing w:line="256" w:lineRule="auto"/>
                    <w:jc w:val="center"/>
                    <w:rPr>
                      <w:sz w:val="20"/>
                      <w:szCs w:val="20"/>
                    </w:rPr>
                  </w:pPr>
                  <w:r>
                    <w:rPr>
                      <w:color w:val="000000" w:themeColor="text1"/>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tcPr>
                <w:p w14:paraId="78EAE146" w14:textId="77777777" w:rsidR="002E1690" w:rsidRDefault="00000000" w:rsidP="002E1690">
                  <w:pPr>
                    <w:spacing w:line="256" w:lineRule="auto"/>
                    <w:jc w:val="right"/>
                    <w:rPr>
                      <w:sz w:val="20"/>
                      <w:szCs w:val="20"/>
                    </w:rPr>
                  </w:pPr>
                  <w:r>
                    <w:rPr>
                      <w:color w:val="000000" w:themeColor="text1"/>
                      <w:sz w:val="20"/>
                      <w:szCs w:val="20"/>
                    </w:rPr>
                    <w:t>[●]</w:t>
                  </w:r>
                </w:p>
              </w:tc>
              <w:tc>
                <w:tcPr>
                  <w:tcW w:w="1273" w:type="dxa"/>
                  <w:gridSpan w:val="2"/>
                  <w:tcBorders>
                    <w:top w:val="single" w:sz="4" w:space="0" w:color="auto"/>
                    <w:left w:val="single" w:sz="4" w:space="0" w:color="auto"/>
                    <w:bottom w:val="single" w:sz="4" w:space="0" w:color="auto"/>
                    <w:right w:val="single" w:sz="4" w:space="0" w:color="auto"/>
                  </w:tcBorders>
                  <w:vAlign w:val="bottom"/>
                </w:tcPr>
                <w:p w14:paraId="65D137EF" w14:textId="77777777" w:rsidR="002E1690" w:rsidRDefault="00000000" w:rsidP="002E1690">
                  <w:pPr>
                    <w:spacing w:line="256" w:lineRule="auto"/>
                    <w:jc w:val="right"/>
                    <w:rPr>
                      <w:sz w:val="20"/>
                      <w:szCs w:val="20"/>
                    </w:rPr>
                  </w:pPr>
                  <w:r>
                    <w:rPr>
                      <w:color w:val="000000" w:themeColor="text1"/>
                      <w:sz w:val="20"/>
                      <w:szCs w:val="20"/>
                    </w:rPr>
                    <w:t>[●]</w:t>
                  </w:r>
                </w:p>
              </w:tc>
              <w:tc>
                <w:tcPr>
                  <w:tcW w:w="1275" w:type="dxa"/>
                  <w:tcBorders>
                    <w:top w:val="single" w:sz="4" w:space="0" w:color="auto"/>
                    <w:left w:val="single" w:sz="4" w:space="0" w:color="auto"/>
                    <w:bottom w:val="single" w:sz="4" w:space="0" w:color="auto"/>
                    <w:right w:val="single" w:sz="4" w:space="0" w:color="auto"/>
                  </w:tcBorders>
                  <w:vAlign w:val="bottom"/>
                </w:tcPr>
                <w:p w14:paraId="265BAF42" w14:textId="77777777" w:rsidR="002E1690" w:rsidRDefault="00000000" w:rsidP="002E1690">
                  <w:pPr>
                    <w:spacing w:line="256" w:lineRule="auto"/>
                    <w:jc w:val="right"/>
                    <w:rPr>
                      <w:sz w:val="20"/>
                      <w:szCs w:val="20"/>
                    </w:rPr>
                  </w:pPr>
                  <w:r>
                    <w:rPr>
                      <w:color w:val="000000" w:themeColor="text1"/>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265F2BE1" w14:textId="77777777" w:rsidR="002E1690" w:rsidRDefault="00000000" w:rsidP="002E1690">
                  <w:pPr>
                    <w:spacing w:line="256" w:lineRule="auto"/>
                    <w:jc w:val="right"/>
                    <w:rPr>
                      <w:sz w:val="20"/>
                      <w:szCs w:val="20"/>
                    </w:rPr>
                  </w:pPr>
                  <w:r>
                    <w:rPr>
                      <w:color w:val="000000" w:themeColor="text1"/>
                      <w:sz w:val="20"/>
                      <w:szCs w:val="20"/>
                    </w:rPr>
                    <w: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2C23135B" w14:textId="77777777" w:rsidR="002E1690" w:rsidRDefault="00000000" w:rsidP="002E1690">
                  <w:pPr>
                    <w:spacing w:line="256" w:lineRule="auto"/>
                    <w:jc w:val="right"/>
                    <w:rPr>
                      <w:sz w:val="20"/>
                      <w:szCs w:val="20"/>
                    </w:rPr>
                  </w:pPr>
                  <w:r>
                    <w:rPr>
                      <w:color w:val="000000" w:themeColor="text1"/>
                      <w:sz w:val="20"/>
                      <w:szCs w:val="20"/>
                    </w:rPr>
                    <w:t>[●]</w:t>
                  </w:r>
                </w:p>
              </w:tc>
            </w:tr>
            <w:tr w:rsidR="005346A1" w14:paraId="78A76B9A" w14:textId="77777777" w:rsidTr="002E1690">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tcPr>
                <w:p w14:paraId="1B79A3B9" w14:textId="77777777" w:rsidR="005346A1" w:rsidRDefault="00000000">
                  <w:pPr>
                    <w:spacing w:line="256" w:lineRule="auto"/>
                    <w:jc w:val="center"/>
                    <w:rPr>
                      <w:sz w:val="20"/>
                      <w:szCs w:val="20"/>
                    </w:rPr>
                  </w:pP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248A9F6A" w14:textId="77777777" w:rsidR="005346A1" w:rsidRDefault="00000000">
                  <w:pPr>
                    <w:spacing w:line="256" w:lineRule="auto"/>
                    <w:jc w:val="center"/>
                    <w:rPr>
                      <w:sz w:val="20"/>
                      <w:szCs w:val="20"/>
                    </w:rPr>
                  </w:pPr>
                </w:p>
              </w:tc>
              <w:tc>
                <w:tcPr>
                  <w:tcW w:w="1273" w:type="dxa"/>
                  <w:tcBorders>
                    <w:top w:val="single" w:sz="4" w:space="0" w:color="auto"/>
                    <w:left w:val="single" w:sz="4" w:space="0" w:color="auto"/>
                    <w:bottom w:val="single" w:sz="4" w:space="0" w:color="auto"/>
                    <w:right w:val="single" w:sz="4" w:space="0" w:color="auto"/>
                  </w:tcBorders>
                </w:tcPr>
                <w:p w14:paraId="7512699D" w14:textId="77777777" w:rsidR="005346A1" w:rsidRDefault="00000000">
                  <w:pPr>
                    <w:spacing w:line="256" w:lineRule="auto"/>
                    <w:jc w:val="right"/>
                    <w:rPr>
                      <w:sz w:val="20"/>
                      <w:szCs w:val="20"/>
                    </w:rPr>
                  </w:pPr>
                </w:p>
              </w:tc>
              <w:tc>
                <w:tcPr>
                  <w:tcW w:w="1273" w:type="dxa"/>
                  <w:gridSpan w:val="2"/>
                  <w:tcBorders>
                    <w:top w:val="single" w:sz="4" w:space="0" w:color="auto"/>
                    <w:left w:val="single" w:sz="4" w:space="0" w:color="auto"/>
                    <w:bottom w:val="single" w:sz="4" w:space="0" w:color="auto"/>
                    <w:right w:val="single" w:sz="4" w:space="0" w:color="auto"/>
                  </w:tcBorders>
                </w:tcPr>
                <w:p w14:paraId="5E6AB082" w14:textId="77777777" w:rsidR="005346A1" w:rsidRDefault="00000000">
                  <w:pPr>
                    <w:spacing w:line="256" w:lineRule="auto"/>
                    <w:jc w:val="right"/>
                    <w:rPr>
                      <w:sz w:val="20"/>
                      <w:szCs w:val="20"/>
                    </w:rPr>
                  </w:pPr>
                </w:p>
              </w:tc>
              <w:tc>
                <w:tcPr>
                  <w:tcW w:w="1275" w:type="dxa"/>
                  <w:tcBorders>
                    <w:top w:val="single" w:sz="4" w:space="0" w:color="auto"/>
                    <w:left w:val="single" w:sz="4" w:space="0" w:color="auto"/>
                    <w:bottom w:val="single" w:sz="4" w:space="0" w:color="auto"/>
                    <w:right w:val="single" w:sz="4" w:space="0" w:color="auto"/>
                  </w:tcBorders>
                </w:tcPr>
                <w:p w14:paraId="3E024A76" w14:textId="77777777" w:rsidR="005346A1" w:rsidRDefault="00000000">
                  <w:pPr>
                    <w:spacing w:line="256" w:lineRule="auto"/>
                    <w:jc w:val="right"/>
                    <w:rPr>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tcPr>
                <w:p w14:paraId="78EF6588" w14:textId="77777777" w:rsidR="005346A1" w:rsidRDefault="00000000">
                  <w:pPr>
                    <w:spacing w:line="256" w:lineRule="auto"/>
                    <w:jc w:val="right"/>
                    <w:rPr>
                      <w:sz w:val="20"/>
                      <w:szCs w:val="20"/>
                    </w:rPr>
                  </w:pPr>
                </w:p>
              </w:tc>
              <w:tc>
                <w:tcPr>
                  <w:tcW w:w="1167" w:type="dxa"/>
                  <w:tcBorders>
                    <w:top w:val="single" w:sz="4" w:space="0" w:color="auto"/>
                    <w:left w:val="single" w:sz="4" w:space="0" w:color="auto"/>
                    <w:bottom w:val="single" w:sz="4" w:space="0" w:color="auto"/>
                    <w:right w:val="single" w:sz="4" w:space="0" w:color="auto"/>
                  </w:tcBorders>
                  <w:vAlign w:val="bottom"/>
                </w:tcPr>
                <w:p w14:paraId="13171C5A" w14:textId="77777777" w:rsidR="005346A1" w:rsidRDefault="00000000">
                  <w:pPr>
                    <w:spacing w:line="256" w:lineRule="auto"/>
                    <w:jc w:val="right"/>
                    <w:rPr>
                      <w:sz w:val="20"/>
                      <w:szCs w:val="20"/>
                    </w:rPr>
                  </w:pPr>
                </w:p>
              </w:tc>
            </w:tr>
            <w:tr w:rsidR="002E1690" w14:paraId="0C5F7531" w14:textId="77777777" w:rsidTr="00112128">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hideMark/>
                </w:tcPr>
                <w:p w14:paraId="49D7FB04" w14:textId="77777777" w:rsidR="002E1690" w:rsidRDefault="00000000" w:rsidP="002E1690">
                  <w:pPr>
                    <w:spacing w:line="256" w:lineRule="auto"/>
                    <w:rPr>
                      <w:b/>
                      <w:sz w:val="20"/>
                      <w:szCs w:val="20"/>
                    </w:rPr>
                  </w:pPr>
                  <w:r>
                    <w:rPr>
                      <w:b/>
                      <w:sz w:val="20"/>
                      <w:szCs w:val="20"/>
                    </w:rPr>
                    <w:t>Operating loss</w:t>
                  </w: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7DC59CE5" w14:textId="77777777" w:rsidR="002E1690" w:rsidRDefault="00000000" w:rsidP="002E1690">
                  <w:pPr>
                    <w:spacing w:line="256" w:lineRule="auto"/>
                    <w:jc w:val="center"/>
                    <w:rPr>
                      <w:b/>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hideMark/>
                </w:tcPr>
                <w:p w14:paraId="2120F23B" w14:textId="77777777" w:rsidR="002E1690" w:rsidRDefault="00000000" w:rsidP="002E1690">
                  <w:pPr>
                    <w:spacing w:line="256" w:lineRule="auto"/>
                    <w:jc w:val="right"/>
                    <w:rPr>
                      <w:b/>
                      <w:bCs/>
                      <w:sz w:val="20"/>
                      <w:szCs w:val="20"/>
                    </w:rPr>
                  </w:pPr>
                  <w:r>
                    <w:rPr>
                      <w:color w:val="000000" w:themeColor="text1"/>
                      <w:sz w:val="20"/>
                      <w:szCs w:val="20"/>
                    </w:rPr>
                    <w:t>[●]</w:t>
                  </w:r>
                </w:p>
              </w:tc>
              <w:tc>
                <w:tcPr>
                  <w:tcW w:w="1273" w:type="dxa"/>
                  <w:gridSpan w:val="2"/>
                  <w:tcBorders>
                    <w:top w:val="single" w:sz="4" w:space="0" w:color="auto"/>
                    <w:left w:val="single" w:sz="4" w:space="0" w:color="auto"/>
                    <w:bottom w:val="single" w:sz="4" w:space="0" w:color="auto"/>
                    <w:right w:val="single" w:sz="4" w:space="0" w:color="auto"/>
                  </w:tcBorders>
                  <w:vAlign w:val="bottom"/>
                  <w:hideMark/>
                </w:tcPr>
                <w:p w14:paraId="07F990C9" w14:textId="77777777" w:rsidR="002E1690" w:rsidRDefault="00000000" w:rsidP="002E1690">
                  <w:pPr>
                    <w:spacing w:line="256" w:lineRule="auto"/>
                    <w:jc w:val="right"/>
                    <w:rPr>
                      <w:b/>
                      <w:bCs/>
                      <w:sz w:val="20"/>
                      <w:szCs w:val="20"/>
                    </w:rPr>
                  </w:pPr>
                  <w:r>
                    <w:rPr>
                      <w:color w:val="000000" w:themeColor="text1"/>
                      <w:sz w:val="20"/>
                      <w:szCs w:val="20"/>
                    </w:rPr>
                    <w:t>[●]</w:t>
                  </w:r>
                </w:p>
              </w:tc>
              <w:tc>
                <w:tcPr>
                  <w:tcW w:w="1275" w:type="dxa"/>
                  <w:tcBorders>
                    <w:top w:val="single" w:sz="4" w:space="0" w:color="auto"/>
                    <w:left w:val="single" w:sz="4" w:space="0" w:color="auto"/>
                    <w:bottom w:val="single" w:sz="4" w:space="0" w:color="auto"/>
                    <w:right w:val="single" w:sz="4" w:space="0" w:color="auto"/>
                  </w:tcBorders>
                  <w:vAlign w:val="bottom"/>
                  <w:hideMark/>
                </w:tcPr>
                <w:p w14:paraId="0C343036" w14:textId="77777777" w:rsidR="002E1690" w:rsidRDefault="00000000" w:rsidP="002E1690">
                  <w:pPr>
                    <w:spacing w:line="256" w:lineRule="auto"/>
                    <w:jc w:val="right"/>
                    <w:rPr>
                      <w:b/>
                      <w:bCs/>
                      <w:sz w:val="20"/>
                      <w:szCs w:val="20"/>
                    </w:rPr>
                  </w:pPr>
                  <w:r>
                    <w:rPr>
                      <w:color w:val="000000" w:themeColor="text1"/>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492A3C24" w14:textId="77777777" w:rsidR="002E1690" w:rsidRDefault="00000000" w:rsidP="002E1690">
                  <w:pPr>
                    <w:spacing w:line="256" w:lineRule="auto"/>
                    <w:jc w:val="right"/>
                    <w:rPr>
                      <w:b/>
                      <w:bCs/>
                      <w:sz w:val="20"/>
                      <w:szCs w:val="20"/>
                    </w:rPr>
                  </w:pPr>
                  <w:r>
                    <w:rPr>
                      <w:color w:val="000000" w:themeColor="text1"/>
                      <w:sz w:val="20"/>
                      <w:szCs w:val="20"/>
                    </w:rPr>
                    <w: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74521794" w14:textId="77777777" w:rsidR="002E1690" w:rsidRDefault="00000000" w:rsidP="002E1690">
                  <w:pPr>
                    <w:spacing w:line="256" w:lineRule="auto"/>
                    <w:jc w:val="right"/>
                    <w:rPr>
                      <w:b/>
                      <w:bCs/>
                      <w:sz w:val="20"/>
                      <w:szCs w:val="20"/>
                    </w:rPr>
                  </w:pPr>
                  <w:r>
                    <w:rPr>
                      <w:color w:val="000000" w:themeColor="text1"/>
                      <w:sz w:val="20"/>
                      <w:szCs w:val="20"/>
                    </w:rPr>
                    <w:t>[●]</w:t>
                  </w:r>
                </w:p>
              </w:tc>
            </w:tr>
            <w:tr w:rsidR="005346A1" w14:paraId="232BDAB1" w14:textId="77777777" w:rsidTr="002E1690">
              <w:trPr>
                <w:trHeight w:val="180"/>
              </w:trPr>
              <w:tc>
                <w:tcPr>
                  <w:tcW w:w="1905" w:type="dxa"/>
                  <w:gridSpan w:val="2"/>
                  <w:tcBorders>
                    <w:top w:val="single" w:sz="4" w:space="0" w:color="auto"/>
                    <w:left w:val="single" w:sz="4" w:space="0" w:color="auto"/>
                    <w:bottom w:val="single" w:sz="4" w:space="0" w:color="auto"/>
                    <w:right w:val="single" w:sz="4" w:space="0" w:color="auto"/>
                  </w:tcBorders>
                  <w:vAlign w:val="bottom"/>
                </w:tcPr>
                <w:p w14:paraId="451F85FC" w14:textId="77777777" w:rsidR="005346A1" w:rsidRDefault="00000000">
                  <w:pPr>
                    <w:spacing w:line="256" w:lineRule="auto"/>
                    <w:rPr>
                      <w:b/>
                      <w:sz w:val="20"/>
                      <w:szCs w:val="20"/>
                    </w:rPr>
                  </w:pP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6563DC54" w14:textId="77777777" w:rsidR="005346A1" w:rsidRDefault="00000000">
                  <w:pPr>
                    <w:spacing w:line="256" w:lineRule="auto"/>
                    <w:jc w:val="center"/>
                    <w:rPr>
                      <w:sz w:val="20"/>
                      <w:szCs w:val="20"/>
                    </w:rPr>
                  </w:pPr>
                </w:p>
              </w:tc>
              <w:tc>
                <w:tcPr>
                  <w:tcW w:w="1273" w:type="dxa"/>
                  <w:tcBorders>
                    <w:top w:val="single" w:sz="4" w:space="0" w:color="auto"/>
                    <w:left w:val="single" w:sz="4" w:space="0" w:color="auto"/>
                    <w:bottom w:val="single" w:sz="4" w:space="0" w:color="auto"/>
                    <w:right w:val="single" w:sz="4" w:space="0" w:color="auto"/>
                  </w:tcBorders>
                </w:tcPr>
                <w:p w14:paraId="43085CCE" w14:textId="77777777" w:rsidR="005346A1" w:rsidRDefault="00000000">
                  <w:pPr>
                    <w:spacing w:line="256" w:lineRule="auto"/>
                    <w:jc w:val="right"/>
                    <w:rPr>
                      <w:sz w:val="20"/>
                      <w:szCs w:val="20"/>
                    </w:rPr>
                  </w:pPr>
                </w:p>
              </w:tc>
              <w:tc>
                <w:tcPr>
                  <w:tcW w:w="1273" w:type="dxa"/>
                  <w:gridSpan w:val="2"/>
                  <w:tcBorders>
                    <w:top w:val="single" w:sz="4" w:space="0" w:color="auto"/>
                    <w:left w:val="single" w:sz="4" w:space="0" w:color="auto"/>
                    <w:bottom w:val="single" w:sz="4" w:space="0" w:color="auto"/>
                    <w:right w:val="single" w:sz="4" w:space="0" w:color="auto"/>
                  </w:tcBorders>
                </w:tcPr>
                <w:p w14:paraId="32DD1FF5" w14:textId="77777777" w:rsidR="005346A1" w:rsidRDefault="00000000">
                  <w:pPr>
                    <w:spacing w:line="256" w:lineRule="auto"/>
                    <w:jc w:val="right"/>
                    <w:rPr>
                      <w:sz w:val="20"/>
                      <w:szCs w:val="20"/>
                    </w:rPr>
                  </w:pPr>
                </w:p>
              </w:tc>
              <w:tc>
                <w:tcPr>
                  <w:tcW w:w="1275" w:type="dxa"/>
                  <w:tcBorders>
                    <w:top w:val="single" w:sz="4" w:space="0" w:color="auto"/>
                    <w:left w:val="single" w:sz="4" w:space="0" w:color="auto"/>
                    <w:bottom w:val="single" w:sz="4" w:space="0" w:color="auto"/>
                    <w:right w:val="single" w:sz="4" w:space="0" w:color="auto"/>
                  </w:tcBorders>
                </w:tcPr>
                <w:p w14:paraId="681FBAAA" w14:textId="77777777" w:rsidR="005346A1" w:rsidRDefault="00000000">
                  <w:pPr>
                    <w:spacing w:line="256" w:lineRule="auto"/>
                    <w:jc w:val="right"/>
                    <w:rPr>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tcPr>
                <w:p w14:paraId="24490299" w14:textId="77777777" w:rsidR="005346A1" w:rsidRDefault="00000000">
                  <w:pPr>
                    <w:spacing w:line="256" w:lineRule="auto"/>
                    <w:jc w:val="right"/>
                    <w:rPr>
                      <w:sz w:val="20"/>
                      <w:szCs w:val="20"/>
                    </w:rPr>
                  </w:pPr>
                </w:p>
              </w:tc>
              <w:tc>
                <w:tcPr>
                  <w:tcW w:w="1167" w:type="dxa"/>
                  <w:tcBorders>
                    <w:top w:val="single" w:sz="4" w:space="0" w:color="auto"/>
                    <w:left w:val="single" w:sz="4" w:space="0" w:color="auto"/>
                    <w:bottom w:val="single" w:sz="4" w:space="0" w:color="auto"/>
                    <w:right w:val="single" w:sz="4" w:space="0" w:color="auto"/>
                  </w:tcBorders>
                  <w:vAlign w:val="bottom"/>
                </w:tcPr>
                <w:p w14:paraId="1FF55E35" w14:textId="77777777" w:rsidR="005346A1" w:rsidRDefault="00000000">
                  <w:pPr>
                    <w:spacing w:line="256" w:lineRule="auto"/>
                    <w:jc w:val="right"/>
                    <w:rPr>
                      <w:sz w:val="20"/>
                      <w:szCs w:val="20"/>
                    </w:rPr>
                  </w:pPr>
                </w:p>
              </w:tc>
            </w:tr>
            <w:tr w:rsidR="002E1690" w14:paraId="6B921655" w14:textId="77777777" w:rsidTr="002351AF">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hideMark/>
                </w:tcPr>
                <w:p w14:paraId="64717E0F" w14:textId="77777777" w:rsidR="002E1690" w:rsidRDefault="00000000" w:rsidP="002E1690">
                  <w:pPr>
                    <w:spacing w:line="256" w:lineRule="auto"/>
                    <w:rPr>
                      <w:sz w:val="20"/>
                      <w:szCs w:val="20"/>
                    </w:rPr>
                  </w:pPr>
                  <w:r>
                    <w:rPr>
                      <w:sz w:val="20"/>
                      <w:szCs w:val="20"/>
                    </w:rPr>
                    <w:t>Finance costs</w:t>
                  </w: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70FDE368" w14:textId="77777777" w:rsidR="002E1690" w:rsidRDefault="00000000" w:rsidP="002E1690">
                  <w:pPr>
                    <w:spacing w:line="256" w:lineRule="auto"/>
                    <w:jc w:val="center"/>
                    <w:rPr>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hideMark/>
                </w:tcPr>
                <w:p w14:paraId="570A0471" w14:textId="77777777" w:rsidR="002E1690" w:rsidRDefault="00000000" w:rsidP="002E1690">
                  <w:pPr>
                    <w:spacing w:line="256" w:lineRule="auto"/>
                    <w:jc w:val="right"/>
                    <w:rPr>
                      <w:sz w:val="20"/>
                      <w:szCs w:val="20"/>
                    </w:rPr>
                  </w:pPr>
                  <w:r>
                    <w:rPr>
                      <w:color w:val="000000" w:themeColor="text1"/>
                      <w:sz w:val="20"/>
                      <w:szCs w:val="20"/>
                    </w:rPr>
                    <w:t>[●]</w:t>
                  </w:r>
                </w:p>
              </w:tc>
              <w:tc>
                <w:tcPr>
                  <w:tcW w:w="1273" w:type="dxa"/>
                  <w:gridSpan w:val="2"/>
                  <w:tcBorders>
                    <w:top w:val="single" w:sz="4" w:space="0" w:color="auto"/>
                    <w:left w:val="single" w:sz="4" w:space="0" w:color="auto"/>
                    <w:bottom w:val="single" w:sz="4" w:space="0" w:color="auto"/>
                    <w:right w:val="single" w:sz="4" w:space="0" w:color="auto"/>
                  </w:tcBorders>
                  <w:vAlign w:val="bottom"/>
                  <w:hideMark/>
                </w:tcPr>
                <w:p w14:paraId="3659400A" w14:textId="77777777" w:rsidR="002E1690" w:rsidRDefault="00000000" w:rsidP="002E1690">
                  <w:pPr>
                    <w:spacing w:line="256" w:lineRule="auto"/>
                    <w:jc w:val="right"/>
                    <w:rPr>
                      <w:sz w:val="20"/>
                      <w:szCs w:val="20"/>
                    </w:rPr>
                  </w:pPr>
                  <w:r>
                    <w:rPr>
                      <w:color w:val="000000" w:themeColor="text1"/>
                      <w:sz w:val="20"/>
                      <w:szCs w:val="20"/>
                    </w:rPr>
                    <w:t>[●]</w:t>
                  </w:r>
                </w:p>
              </w:tc>
              <w:tc>
                <w:tcPr>
                  <w:tcW w:w="1275" w:type="dxa"/>
                  <w:tcBorders>
                    <w:top w:val="single" w:sz="4" w:space="0" w:color="auto"/>
                    <w:left w:val="single" w:sz="4" w:space="0" w:color="auto"/>
                    <w:bottom w:val="single" w:sz="4" w:space="0" w:color="auto"/>
                    <w:right w:val="single" w:sz="4" w:space="0" w:color="auto"/>
                  </w:tcBorders>
                  <w:vAlign w:val="bottom"/>
                  <w:hideMark/>
                </w:tcPr>
                <w:p w14:paraId="18FA8312" w14:textId="77777777" w:rsidR="002E1690" w:rsidRDefault="00000000" w:rsidP="002E1690">
                  <w:pPr>
                    <w:spacing w:line="256" w:lineRule="auto"/>
                    <w:jc w:val="right"/>
                    <w:rPr>
                      <w:sz w:val="20"/>
                      <w:szCs w:val="20"/>
                    </w:rPr>
                  </w:pPr>
                  <w:r>
                    <w:rPr>
                      <w:color w:val="000000" w:themeColor="text1"/>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5D830F4C" w14:textId="77777777" w:rsidR="002E1690" w:rsidRDefault="00000000" w:rsidP="002E1690">
                  <w:pPr>
                    <w:spacing w:line="256" w:lineRule="auto"/>
                    <w:jc w:val="right"/>
                    <w:rPr>
                      <w:sz w:val="20"/>
                      <w:szCs w:val="20"/>
                    </w:rPr>
                  </w:pPr>
                  <w:r>
                    <w:rPr>
                      <w:color w:val="000000" w:themeColor="text1"/>
                      <w:sz w:val="20"/>
                      <w:szCs w:val="20"/>
                    </w:rPr>
                    <w: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07EEB493" w14:textId="77777777" w:rsidR="002E1690" w:rsidRDefault="00000000" w:rsidP="002E1690">
                  <w:pPr>
                    <w:spacing w:line="256" w:lineRule="auto"/>
                    <w:jc w:val="right"/>
                    <w:rPr>
                      <w:sz w:val="20"/>
                      <w:szCs w:val="20"/>
                    </w:rPr>
                  </w:pPr>
                  <w:r>
                    <w:rPr>
                      <w:color w:val="000000" w:themeColor="text1"/>
                      <w:sz w:val="20"/>
                      <w:szCs w:val="20"/>
                    </w:rPr>
                    <w:t>[●]</w:t>
                  </w:r>
                </w:p>
              </w:tc>
            </w:tr>
            <w:tr w:rsidR="005346A1" w14:paraId="0E1A61B8" w14:textId="77777777" w:rsidTr="002E1690">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tcPr>
                <w:p w14:paraId="5E6FBE27" w14:textId="77777777" w:rsidR="005346A1" w:rsidRDefault="00000000">
                  <w:pPr>
                    <w:spacing w:line="256" w:lineRule="auto"/>
                    <w:rPr>
                      <w:sz w:val="20"/>
                      <w:szCs w:val="20"/>
                    </w:rPr>
                  </w:pP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7FDEC0FF" w14:textId="77777777" w:rsidR="005346A1" w:rsidRDefault="00000000">
                  <w:pPr>
                    <w:spacing w:line="256" w:lineRule="auto"/>
                    <w:jc w:val="center"/>
                    <w:rPr>
                      <w:sz w:val="20"/>
                      <w:szCs w:val="20"/>
                    </w:rPr>
                  </w:pPr>
                </w:p>
              </w:tc>
              <w:tc>
                <w:tcPr>
                  <w:tcW w:w="1273" w:type="dxa"/>
                  <w:tcBorders>
                    <w:top w:val="single" w:sz="4" w:space="0" w:color="auto"/>
                    <w:left w:val="single" w:sz="4" w:space="0" w:color="auto"/>
                    <w:bottom w:val="single" w:sz="4" w:space="0" w:color="auto"/>
                    <w:right w:val="single" w:sz="4" w:space="0" w:color="auto"/>
                  </w:tcBorders>
                </w:tcPr>
                <w:p w14:paraId="1F9EE6E2" w14:textId="77777777" w:rsidR="005346A1" w:rsidRDefault="00000000">
                  <w:pPr>
                    <w:spacing w:line="256" w:lineRule="auto"/>
                    <w:jc w:val="right"/>
                    <w:rPr>
                      <w:sz w:val="20"/>
                      <w:szCs w:val="20"/>
                    </w:rPr>
                  </w:pPr>
                </w:p>
              </w:tc>
              <w:tc>
                <w:tcPr>
                  <w:tcW w:w="1273" w:type="dxa"/>
                  <w:gridSpan w:val="2"/>
                  <w:tcBorders>
                    <w:top w:val="single" w:sz="4" w:space="0" w:color="auto"/>
                    <w:left w:val="single" w:sz="4" w:space="0" w:color="auto"/>
                    <w:bottom w:val="single" w:sz="4" w:space="0" w:color="auto"/>
                    <w:right w:val="single" w:sz="4" w:space="0" w:color="auto"/>
                  </w:tcBorders>
                </w:tcPr>
                <w:p w14:paraId="2E0C237A" w14:textId="77777777" w:rsidR="005346A1" w:rsidRDefault="00000000">
                  <w:pPr>
                    <w:spacing w:line="256" w:lineRule="auto"/>
                    <w:jc w:val="right"/>
                    <w:rPr>
                      <w:sz w:val="20"/>
                      <w:szCs w:val="20"/>
                    </w:rPr>
                  </w:pPr>
                </w:p>
              </w:tc>
              <w:tc>
                <w:tcPr>
                  <w:tcW w:w="1275" w:type="dxa"/>
                  <w:tcBorders>
                    <w:top w:val="single" w:sz="4" w:space="0" w:color="auto"/>
                    <w:left w:val="single" w:sz="4" w:space="0" w:color="auto"/>
                    <w:bottom w:val="single" w:sz="4" w:space="0" w:color="auto"/>
                    <w:right w:val="single" w:sz="4" w:space="0" w:color="auto"/>
                  </w:tcBorders>
                </w:tcPr>
                <w:p w14:paraId="22B9BBB7" w14:textId="77777777" w:rsidR="005346A1" w:rsidRDefault="00000000">
                  <w:pPr>
                    <w:spacing w:line="256" w:lineRule="auto"/>
                    <w:jc w:val="right"/>
                    <w:rPr>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tcPr>
                <w:p w14:paraId="4A631E64" w14:textId="77777777" w:rsidR="005346A1" w:rsidRDefault="00000000">
                  <w:pPr>
                    <w:spacing w:line="256" w:lineRule="auto"/>
                    <w:jc w:val="right"/>
                    <w:rPr>
                      <w:sz w:val="20"/>
                      <w:szCs w:val="20"/>
                    </w:rPr>
                  </w:pPr>
                </w:p>
              </w:tc>
              <w:tc>
                <w:tcPr>
                  <w:tcW w:w="1167" w:type="dxa"/>
                  <w:tcBorders>
                    <w:top w:val="single" w:sz="4" w:space="0" w:color="auto"/>
                    <w:left w:val="single" w:sz="4" w:space="0" w:color="auto"/>
                    <w:bottom w:val="single" w:sz="4" w:space="0" w:color="auto"/>
                    <w:right w:val="single" w:sz="4" w:space="0" w:color="auto"/>
                  </w:tcBorders>
                  <w:vAlign w:val="bottom"/>
                </w:tcPr>
                <w:p w14:paraId="5791C409" w14:textId="77777777" w:rsidR="005346A1" w:rsidRDefault="00000000">
                  <w:pPr>
                    <w:spacing w:line="256" w:lineRule="auto"/>
                    <w:jc w:val="right"/>
                    <w:rPr>
                      <w:sz w:val="20"/>
                      <w:szCs w:val="20"/>
                    </w:rPr>
                  </w:pPr>
                </w:p>
              </w:tc>
            </w:tr>
            <w:tr w:rsidR="002E1690" w14:paraId="52CD6F5F" w14:textId="77777777" w:rsidTr="009D7FC6">
              <w:trPr>
                <w:trHeight w:val="180"/>
              </w:trPr>
              <w:tc>
                <w:tcPr>
                  <w:tcW w:w="1905" w:type="dxa"/>
                  <w:gridSpan w:val="2"/>
                  <w:tcBorders>
                    <w:top w:val="single" w:sz="4" w:space="0" w:color="auto"/>
                    <w:left w:val="single" w:sz="4" w:space="0" w:color="auto"/>
                    <w:bottom w:val="single" w:sz="4" w:space="0" w:color="auto"/>
                    <w:right w:val="single" w:sz="4" w:space="0" w:color="auto"/>
                  </w:tcBorders>
                  <w:vAlign w:val="bottom"/>
                  <w:hideMark/>
                </w:tcPr>
                <w:p w14:paraId="25237828" w14:textId="77777777" w:rsidR="002E1690" w:rsidRDefault="00000000" w:rsidP="002E1690">
                  <w:pPr>
                    <w:spacing w:line="256" w:lineRule="auto"/>
                    <w:rPr>
                      <w:sz w:val="20"/>
                      <w:szCs w:val="20"/>
                    </w:rPr>
                  </w:pPr>
                  <w:r>
                    <w:rPr>
                      <w:sz w:val="20"/>
                      <w:szCs w:val="20"/>
                    </w:rPr>
                    <w:t xml:space="preserve">Finance </w:t>
                  </w:r>
                  <w:r>
                    <w:rPr>
                      <w:sz w:val="20"/>
                      <w:szCs w:val="20"/>
                    </w:rPr>
                    <w:t>income</w:t>
                  </w: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5CC565BB" w14:textId="77777777" w:rsidR="002E1690" w:rsidRDefault="00000000" w:rsidP="002E1690">
                  <w:pPr>
                    <w:spacing w:line="256" w:lineRule="auto"/>
                    <w:jc w:val="center"/>
                    <w:rPr>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hideMark/>
                </w:tcPr>
                <w:p w14:paraId="1BDC908D" w14:textId="77777777" w:rsidR="002E1690" w:rsidRDefault="00000000" w:rsidP="002E1690">
                  <w:pPr>
                    <w:spacing w:line="256" w:lineRule="auto"/>
                    <w:jc w:val="right"/>
                    <w:rPr>
                      <w:sz w:val="20"/>
                      <w:szCs w:val="20"/>
                    </w:rPr>
                  </w:pPr>
                  <w:r>
                    <w:rPr>
                      <w:color w:val="000000" w:themeColor="text1"/>
                      <w:sz w:val="20"/>
                      <w:szCs w:val="20"/>
                    </w:rPr>
                    <w:t>[●]</w:t>
                  </w:r>
                </w:p>
              </w:tc>
              <w:tc>
                <w:tcPr>
                  <w:tcW w:w="1273" w:type="dxa"/>
                  <w:gridSpan w:val="2"/>
                  <w:tcBorders>
                    <w:top w:val="single" w:sz="4" w:space="0" w:color="auto"/>
                    <w:left w:val="single" w:sz="4" w:space="0" w:color="auto"/>
                    <w:bottom w:val="single" w:sz="4" w:space="0" w:color="auto"/>
                    <w:right w:val="single" w:sz="4" w:space="0" w:color="auto"/>
                  </w:tcBorders>
                  <w:vAlign w:val="bottom"/>
                  <w:hideMark/>
                </w:tcPr>
                <w:p w14:paraId="77A22DFD" w14:textId="77777777" w:rsidR="002E1690" w:rsidRDefault="00000000" w:rsidP="002E1690">
                  <w:pPr>
                    <w:spacing w:line="256" w:lineRule="auto"/>
                    <w:jc w:val="right"/>
                    <w:rPr>
                      <w:sz w:val="20"/>
                      <w:szCs w:val="20"/>
                    </w:rPr>
                  </w:pPr>
                  <w:r>
                    <w:rPr>
                      <w:color w:val="000000" w:themeColor="text1"/>
                      <w:sz w:val="20"/>
                      <w:szCs w:val="20"/>
                    </w:rPr>
                    <w:t>[●]</w:t>
                  </w:r>
                </w:p>
              </w:tc>
              <w:tc>
                <w:tcPr>
                  <w:tcW w:w="1275" w:type="dxa"/>
                  <w:tcBorders>
                    <w:top w:val="single" w:sz="4" w:space="0" w:color="auto"/>
                    <w:left w:val="single" w:sz="4" w:space="0" w:color="auto"/>
                    <w:bottom w:val="single" w:sz="4" w:space="0" w:color="auto"/>
                    <w:right w:val="single" w:sz="4" w:space="0" w:color="auto"/>
                  </w:tcBorders>
                  <w:vAlign w:val="bottom"/>
                  <w:hideMark/>
                </w:tcPr>
                <w:p w14:paraId="23CB28AA" w14:textId="77777777" w:rsidR="002E1690" w:rsidRDefault="00000000" w:rsidP="002E1690">
                  <w:pPr>
                    <w:spacing w:line="256" w:lineRule="auto"/>
                    <w:jc w:val="right"/>
                    <w:rPr>
                      <w:sz w:val="20"/>
                      <w:szCs w:val="20"/>
                    </w:rPr>
                  </w:pPr>
                  <w:r>
                    <w:rPr>
                      <w:color w:val="000000" w:themeColor="text1"/>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43E3CF02" w14:textId="77777777" w:rsidR="002E1690" w:rsidRDefault="00000000" w:rsidP="002E1690">
                  <w:pPr>
                    <w:spacing w:line="256" w:lineRule="auto"/>
                    <w:jc w:val="right"/>
                    <w:rPr>
                      <w:sz w:val="20"/>
                      <w:szCs w:val="20"/>
                    </w:rPr>
                  </w:pPr>
                  <w:r>
                    <w:rPr>
                      <w:color w:val="000000" w:themeColor="text1"/>
                      <w:sz w:val="20"/>
                      <w:szCs w:val="20"/>
                    </w:rPr>
                    <w: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158963FC" w14:textId="77777777" w:rsidR="002E1690" w:rsidRDefault="00000000" w:rsidP="002E1690">
                  <w:pPr>
                    <w:spacing w:line="256" w:lineRule="auto"/>
                    <w:jc w:val="right"/>
                    <w:rPr>
                      <w:sz w:val="20"/>
                      <w:szCs w:val="20"/>
                    </w:rPr>
                  </w:pPr>
                  <w:r>
                    <w:rPr>
                      <w:color w:val="000000" w:themeColor="text1"/>
                      <w:sz w:val="20"/>
                      <w:szCs w:val="20"/>
                    </w:rPr>
                    <w:t>[●]</w:t>
                  </w:r>
                </w:p>
              </w:tc>
            </w:tr>
            <w:tr w:rsidR="005346A1" w14:paraId="13F1DD4D" w14:textId="77777777" w:rsidTr="002E1690">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tcPr>
                <w:p w14:paraId="2E366B86" w14:textId="77777777" w:rsidR="005346A1" w:rsidRDefault="00000000">
                  <w:pPr>
                    <w:spacing w:line="256" w:lineRule="auto"/>
                    <w:jc w:val="center"/>
                    <w:rPr>
                      <w:sz w:val="20"/>
                      <w:szCs w:val="20"/>
                    </w:rPr>
                  </w:pP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78C7CF9D" w14:textId="77777777" w:rsidR="005346A1" w:rsidRDefault="00000000">
                  <w:pPr>
                    <w:spacing w:line="256" w:lineRule="auto"/>
                    <w:jc w:val="center"/>
                    <w:rPr>
                      <w:sz w:val="20"/>
                      <w:szCs w:val="20"/>
                    </w:rPr>
                  </w:pPr>
                </w:p>
              </w:tc>
              <w:tc>
                <w:tcPr>
                  <w:tcW w:w="1273" w:type="dxa"/>
                  <w:tcBorders>
                    <w:top w:val="single" w:sz="4" w:space="0" w:color="auto"/>
                    <w:left w:val="single" w:sz="4" w:space="0" w:color="auto"/>
                    <w:bottom w:val="single" w:sz="4" w:space="0" w:color="auto"/>
                    <w:right w:val="single" w:sz="4" w:space="0" w:color="auto"/>
                  </w:tcBorders>
                </w:tcPr>
                <w:p w14:paraId="2474B55F" w14:textId="77777777" w:rsidR="005346A1" w:rsidRDefault="00000000">
                  <w:pPr>
                    <w:spacing w:line="256" w:lineRule="auto"/>
                    <w:jc w:val="right"/>
                    <w:rPr>
                      <w:sz w:val="20"/>
                      <w:szCs w:val="20"/>
                    </w:rPr>
                  </w:pPr>
                </w:p>
              </w:tc>
              <w:tc>
                <w:tcPr>
                  <w:tcW w:w="1273" w:type="dxa"/>
                  <w:gridSpan w:val="2"/>
                  <w:tcBorders>
                    <w:top w:val="single" w:sz="4" w:space="0" w:color="auto"/>
                    <w:left w:val="single" w:sz="4" w:space="0" w:color="auto"/>
                    <w:bottom w:val="single" w:sz="4" w:space="0" w:color="auto"/>
                    <w:right w:val="single" w:sz="4" w:space="0" w:color="auto"/>
                  </w:tcBorders>
                </w:tcPr>
                <w:p w14:paraId="2C5EB064" w14:textId="77777777" w:rsidR="005346A1" w:rsidRDefault="00000000">
                  <w:pPr>
                    <w:spacing w:line="256" w:lineRule="auto"/>
                    <w:jc w:val="right"/>
                    <w:rPr>
                      <w:sz w:val="20"/>
                      <w:szCs w:val="20"/>
                    </w:rPr>
                  </w:pPr>
                </w:p>
              </w:tc>
              <w:tc>
                <w:tcPr>
                  <w:tcW w:w="1275" w:type="dxa"/>
                  <w:tcBorders>
                    <w:top w:val="single" w:sz="4" w:space="0" w:color="auto"/>
                    <w:left w:val="single" w:sz="4" w:space="0" w:color="auto"/>
                    <w:bottom w:val="single" w:sz="4" w:space="0" w:color="auto"/>
                    <w:right w:val="single" w:sz="4" w:space="0" w:color="auto"/>
                  </w:tcBorders>
                </w:tcPr>
                <w:p w14:paraId="47A1AC9E" w14:textId="77777777" w:rsidR="005346A1" w:rsidRDefault="00000000">
                  <w:pPr>
                    <w:spacing w:line="256" w:lineRule="auto"/>
                    <w:jc w:val="right"/>
                    <w:rPr>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tcPr>
                <w:p w14:paraId="2067FD65" w14:textId="77777777" w:rsidR="005346A1" w:rsidRDefault="00000000">
                  <w:pPr>
                    <w:spacing w:line="256" w:lineRule="auto"/>
                    <w:jc w:val="right"/>
                    <w:rPr>
                      <w:sz w:val="20"/>
                      <w:szCs w:val="20"/>
                    </w:rPr>
                  </w:pPr>
                </w:p>
              </w:tc>
              <w:tc>
                <w:tcPr>
                  <w:tcW w:w="1167" w:type="dxa"/>
                  <w:tcBorders>
                    <w:top w:val="single" w:sz="4" w:space="0" w:color="auto"/>
                    <w:left w:val="single" w:sz="4" w:space="0" w:color="auto"/>
                    <w:bottom w:val="single" w:sz="4" w:space="0" w:color="auto"/>
                    <w:right w:val="single" w:sz="4" w:space="0" w:color="auto"/>
                  </w:tcBorders>
                  <w:vAlign w:val="bottom"/>
                </w:tcPr>
                <w:p w14:paraId="5070D6EB" w14:textId="77777777" w:rsidR="005346A1" w:rsidRDefault="00000000">
                  <w:pPr>
                    <w:spacing w:line="256" w:lineRule="auto"/>
                    <w:jc w:val="right"/>
                    <w:rPr>
                      <w:sz w:val="20"/>
                      <w:szCs w:val="20"/>
                    </w:rPr>
                  </w:pPr>
                </w:p>
              </w:tc>
            </w:tr>
            <w:tr w:rsidR="002E1690" w14:paraId="77F26760" w14:textId="77777777" w:rsidTr="00B77BAF">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hideMark/>
                </w:tcPr>
                <w:p w14:paraId="40C383FA" w14:textId="77777777" w:rsidR="002E1690" w:rsidRDefault="00000000" w:rsidP="002E1690">
                  <w:pPr>
                    <w:spacing w:line="256" w:lineRule="auto"/>
                    <w:rPr>
                      <w:b/>
                      <w:sz w:val="20"/>
                      <w:szCs w:val="20"/>
                    </w:rPr>
                  </w:pPr>
                  <w:r>
                    <w:rPr>
                      <w:b/>
                      <w:sz w:val="20"/>
                      <w:szCs w:val="20"/>
                    </w:rPr>
                    <w:t>Loss before tax</w:t>
                  </w:r>
                </w:p>
              </w:tc>
              <w:tc>
                <w:tcPr>
                  <w:tcW w:w="741" w:type="dxa"/>
                  <w:gridSpan w:val="2"/>
                  <w:tcBorders>
                    <w:top w:val="single" w:sz="4" w:space="0" w:color="auto"/>
                    <w:left w:val="single" w:sz="4" w:space="0" w:color="auto"/>
                    <w:bottom w:val="single" w:sz="4" w:space="0" w:color="auto"/>
                    <w:right w:val="single" w:sz="4" w:space="0" w:color="auto"/>
                  </w:tcBorders>
                  <w:vAlign w:val="bottom"/>
                  <w:hideMark/>
                </w:tcPr>
                <w:p w14:paraId="27AADFB8" w14:textId="77777777" w:rsidR="002E1690" w:rsidRDefault="00000000" w:rsidP="002E1690">
                  <w:pPr>
                    <w:spacing w:line="256" w:lineRule="auto"/>
                    <w:jc w:val="center"/>
                    <w:rPr>
                      <w:bCs/>
                      <w:sz w:val="20"/>
                      <w:szCs w:val="20"/>
                    </w:rPr>
                  </w:pPr>
                  <w:r>
                    <w:rPr>
                      <w:color w:val="000000" w:themeColor="text1"/>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61555DC6" w14:textId="77777777" w:rsidR="002E1690" w:rsidRDefault="00000000" w:rsidP="002E1690">
                  <w:pPr>
                    <w:spacing w:line="256" w:lineRule="auto"/>
                    <w:jc w:val="right"/>
                    <w:rPr>
                      <w:b/>
                      <w:sz w:val="20"/>
                      <w:szCs w:val="20"/>
                    </w:rPr>
                  </w:pPr>
                  <w:r>
                    <w:rPr>
                      <w:color w:val="000000" w:themeColor="text1"/>
                      <w:sz w:val="20"/>
                      <w:szCs w:val="20"/>
                    </w:rPr>
                    <w:t>[●]</w:t>
                  </w:r>
                </w:p>
              </w:tc>
              <w:tc>
                <w:tcPr>
                  <w:tcW w:w="1273" w:type="dxa"/>
                  <w:gridSpan w:val="2"/>
                  <w:tcBorders>
                    <w:top w:val="single" w:sz="4" w:space="0" w:color="auto"/>
                    <w:left w:val="single" w:sz="4" w:space="0" w:color="auto"/>
                    <w:bottom w:val="single" w:sz="4" w:space="0" w:color="auto"/>
                    <w:right w:val="single" w:sz="4" w:space="0" w:color="auto"/>
                  </w:tcBorders>
                  <w:vAlign w:val="bottom"/>
                  <w:hideMark/>
                </w:tcPr>
                <w:p w14:paraId="22FB5D28" w14:textId="77777777" w:rsidR="002E1690" w:rsidRDefault="00000000" w:rsidP="002E1690">
                  <w:pPr>
                    <w:spacing w:line="256" w:lineRule="auto"/>
                    <w:jc w:val="right"/>
                    <w:rPr>
                      <w:b/>
                      <w:sz w:val="20"/>
                      <w:szCs w:val="20"/>
                    </w:rPr>
                  </w:pPr>
                  <w:r>
                    <w:rPr>
                      <w:color w:val="000000" w:themeColor="text1"/>
                      <w:sz w:val="20"/>
                      <w:szCs w:val="20"/>
                    </w:rPr>
                    <w:t>[●]</w:t>
                  </w:r>
                </w:p>
              </w:tc>
              <w:tc>
                <w:tcPr>
                  <w:tcW w:w="1275" w:type="dxa"/>
                  <w:tcBorders>
                    <w:top w:val="single" w:sz="4" w:space="0" w:color="auto"/>
                    <w:left w:val="single" w:sz="4" w:space="0" w:color="auto"/>
                    <w:bottom w:val="single" w:sz="4" w:space="0" w:color="auto"/>
                    <w:right w:val="single" w:sz="4" w:space="0" w:color="auto"/>
                  </w:tcBorders>
                  <w:vAlign w:val="bottom"/>
                  <w:hideMark/>
                </w:tcPr>
                <w:p w14:paraId="20319469" w14:textId="77777777" w:rsidR="002E1690" w:rsidRDefault="00000000" w:rsidP="002E1690">
                  <w:pPr>
                    <w:spacing w:line="256" w:lineRule="auto"/>
                    <w:jc w:val="right"/>
                    <w:rPr>
                      <w:b/>
                      <w:sz w:val="20"/>
                      <w:szCs w:val="20"/>
                    </w:rPr>
                  </w:pPr>
                  <w:r>
                    <w:rPr>
                      <w:color w:val="000000" w:themeColor="text1"/>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2917418F" w14:textId="77777777" w:rsidR="002E1690" w:rsidRDefault="00000000" w:rsidP="002E1690">
                  <w:pPr>
                    <w:spacing w:line="256" w:lineRule="auto"/>
                    <w:jc w:val="right"/>
                    <w:rPr>
                      <w:b/>
                      <w:sz w:val="20"/>
                      <w:szCs w:val="20"/>
                    </w:rPr>
                  </w:pPr>
                  <w:r>
                    <w:rPr>
                      <w:color w:val="000000" w:themeColor="text1"/>
                      <w:sz w:val="20"/>
                      <w:szCs w:val="20"/>
                    </w:rPr>
                    <w: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7C3AD460" w14:textId="77777777" w:rsidR="002E1690" w:rsidRDefault="00000000" w:rsidP="002E1690">
                  <w:pPr>
                    <w:spacing w:line="256" w:lineRule="auto"/>
                    <w:jc w:val="right"/>
                    <w:rPr>
                      <w:b/>
                      <w:sz w:val="20"/>
                      <w:szCs w:val="20"/>
                    </w:rPr>
                  </w:pPr>
                  <w:r>
                    <w:rPr>
                      <w:color w:val="000000" w:themeColor="text1"/>
                      <w:sz w:val="20"/>
                      <w:szCs w:val="20"/>
                    </w:rPr>
                    <w:t>[●]</w:t>
                  </w:r>
                </w:p>
              </w:tc>
            </w:tr>
            <w:tr w:rsidR="005346A1" w14:paraId="4CD6E541" w14:textId="77777777" w:rsidTr="002E1690">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tcPr>
                <w:p w14:paraId="2974BB7F" w14:textId="77777777" w:rsidR="005346A1" w:rsidRDefault="00000000">
                  <w:pPr>
                    <w:spacing w:line="256" w:lineRule="auto"/>
                    <w:rPr>
                      <w:sz w:val="20"/>
                      <w:szCs w:val="20"/>
                    </w:rPr>
                  </w:pP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7E49C715" w14:textId="77777777" w:rsidR="005346A1" w:rsidRDefault="00000000">
                  <w:pPr>
                    <w:spacing w:line="256" w:lineRule="auto"/>
                    <w:jc w:val="center"/>
                    <w:rPr>
                      <w:b/>
                      <w:sz w:val="20"/>
                      <w:szCs w:val="20"/>
                    </w:rPr>
                  </w:pPr>
                </w:p>
              </w:tc>
              <w:tc>
                <w:tcPr>
                  <w:tcW w:w="1273" w:type="dxa"/>
                  <w:tcBorders>
                    <w:top w:val="single" w:sz="4" w:space="0" w:color="auto"/>
                    <w:left w:val="single" w:sz="4" w:space="0" w:color="auto"/>
                    <w:bottom w:val="single" w:sz="4" w:space="0" w:color="auto"/>
                    <w:right w:val="single" w:sz="4" w:space="0" w:color="auto"/>
                  </w:tcBorders>
                </w:tcPr>
                <w:p w14:paraId="6F676990" w14:textId="77777777" w:rsidR="005346A1" w:rsidRDefault="00000000">
                  <w:pPr>
                    <w:spacing w:line="256" w:lineRule="auto"/>
                    <w:jc w:val="right"/>
                    <w:rPr>
                      <w:sz w:val="20"/>
                      <w:szCs w:val="20"/>
                    </w:rPr>
                  </w:pPr>
                </w:p>
              </w:tc>
              <w:tc>
                <w:tcPr>
                  <w:tcW w:w="1273" w:type="dxa"/>
                  <w:gridSpan w:val="2"/>
                  <w:tcBorders>
                    <w:top w:val="single" w:sz="4" w:space="0" w:color="auto"/>
                    <w:left w:val="single" w:sz="4" w:space="0" w:color="auto"/>
                    <w:bottom w:val="single" w:sz="4" w:space="0" w:color="auto"/>
                    <w:right w:val="single" w:sz="4" w:space="0" w:color="auto"/>
                  </w:tcBorders>
                </w:tcPr>
                <w:p w14:paraId="6D4999BE" w14:textId="77777777" w:rsidR="005346A1" w:rsidRDefault="00000000">
                  <w:pPr>
                    <w:spacing w:line="256" w:lineRule="auto"/>
                    <w:jc w:val="right"/>
                    <w:rPr>
                      <w:sz w:val="20"/>
                      <w:szCs w:val="20"/>
                    </w:rPr>
                  </w:pPr>
                </w:p>
              </w:tc>
              <w:tc>
                <w:tcPr>
                  <w:tcW w:w="1275" w:type="dxa"/>
                  <w:tcBorders>
                    <w:top w:val="single" w:sz="4" w:space="0" w:color="auto"/>
                    <w:left w:val="single" w:sz="4" w:space="0" w:color="auto"/>
                    <w:bottom w:val="single" w:sz="4" w:space="0" w:color="auto"/>
                    <w:right w:val="single" w:sz="4" w:space="0" w:color="auto"/>
                  </w:tcBorders>
                </w:tcPr>
                <w:p w14:paraId="3B9C0589" w14:textId="77777777" w:rsidR="005346A1" w:rsidRDefault="00000000">
                  <w:pPr>
                    <w:spacing w:line="256" w:lineRule="auto"/>
                    <w:jc w:val="right"/>
                    <w:rPr>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tcPr>
                <w:p w14:paraId="6B8D27D1" w14:textId="77777777" w:rsidR="005346A1" w:rsidRDefault="00000000">
                  <w:pPr>
                    <w:spacing w:line="256" w:lineRule="auto"/>
                    <w:jc w:val="right"/>
                    <w:rPr>
                      <w:sz w:val="20"/>
                      <w:szCs w:val="20"/>
                    </w:rPr>
                  </w:pPr>
                </w:p>
              </w:tc>
              <w:tc>
                <w:tcPr>
                  <w:tcW w:w="1167" w:type="dxa"/>
                  <w:tcBorders>
                    <w:top w:val="single" w:sz="4" w:space="0" w:color="auto"/>
                    <w:left w:val="single" w:sz="4" w:space="0" w:color="auto"/>
                    <w:bottom w:val="single" w:sz="4" w:space="0" w:color="auto"/>
                    <w:right w:val="single" w:sz="4" w:space="0" w:color="auto"/>
                  </w:tcBorders>
                  <w:vAlign w:val="bottom"/>
                </w:tcPr>
                <w:p w14:paraId="213D6EF8" w14:textId="77777777" w:rsidR="005346A1" w:rsidRDefault="00000000">
                  <w:pPr>
                    <w:spacing w:line="256" w:lineRule="auto"/>
                    <w:jc w:val="right"/>
                    <w:rPr>
                      <w:sz w:val="20"/>
                      <w:szCs w:val="20"/>
                    </w:rPr>
                  </w:pPr>
                </w:p>
              </w:tc>
            </w:tr>
            <w:tr w:rsidR="002E1690" w14:paraId="7D751E83" w14:textId="77777777" w:rsidTr="009850A7">
              <w:trPr>
                <w:trHeight w:val="180"/>
              </w:trPr>
              <w:tc>
                <w:tcPr>
                  <w:tcW w:w="1905" w:type="dxa"/>
                  <w:gridSpan w:val="2"/>
                  <w:tcBorders>
                    <w:top w:val="single" w:sz="4" w:space="0" w:color="auto"/>
                    <w:left w:val="single" w:sz="4" w:space="0" w:color="auto"/>
                    <w:bottom w:val="single" w:sz="4" w:space="0" w:color="auto"/>
                    <w:right w:val="single" w:sz="4" w:space="0" w:color="auto"/>
                  </w:tcBorders>
                  <w:vAlign w:val="bottom"/>
                  <w:hideMark/>
                </w:tcPr>
                <w:p w14:paraId="6B25BB30" w14:textId="77777777" w:rsidR="002E1690" w:rsidRDefault="00000000" w:rsidP="002E1690">
                  <w:pPr>
                    <w:spacing w:line="256" w:lineRule="auto"/>
                    <w:rPr>
                      <w:sz w:val="20"/>
                      <w:szCs w:val="20"/>
                    </w:rPr>
                  </w:pPr>
                  <w:r>
                    <w:rPr>
                      <w:sz w:val="20"/>
                      <w:szCs w:val="20"/>
                    </w:rPr>
                    <w:t xml:space="preserve">Tax </w:t>
                  </w:r>
                </w:p>
              </w:tc>
              <w:tc>
                <w:tcPr>
                  <w:tcW w:w="741" w:type="dxa"/>
                  <w:gridSpan w:val="2"/>
                  <w:tcBorders>
                    <w:top w:val="single" w:sz="4" w:space="0" w:color="auto"/>
                    <w:left w:val="single" w:sz="4" w:space="0" w:color="auto"/>
                    <w:bottom w:val="single" w:sz="4" w:space="0" w:color="auto"/>
                    <w:right w:val="single" w:sz="4" w:space="0" w:color="auto"/>
                  </w:tcBorders>
                  <w:vAlign w:val="bottom"/>
                  <w:hideMark/>
                </w:tcPr>
                <w:p w14:paraId="218B12B5" w14:textId="77777777" w:rsidR="002E1690" w:rsidRDefault="00000000" w:rsidP="002E1690">
                  <w:pPr>
                    <w:spacing w:line="256" w:lineRule="auto"/>
                    <w:jc w:val="center"/>
                    <w:rPr>
                      <w:bCs/>
                      <w:sz w:val="20"/>
                      <w:szCs w:val="20"/>
                    </w:rPr>
                  </w:pPr>
                  <w:r>
                    <w:rPr>
                      <w:color w:val="000000" w:themeColor="text1"/>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6F595D60" w14:textId="77777777" w:rsidR="002E1690" w:rsidRDefault="00000000" w:rsidP="002E1690">
                  <w:pPr>
                    <w:spacing w:line="256" w:lineRule="auto"/>
                    <w:jc w:val="right"/>
                    <w:rPr>
                      <w:sz w:val="20"/>
                      <w:szCs w:val="20"/>
                    </w:rPr>
                  </w:pPr>
                  <w:r>
                    <w:rPr>
                      <w:color w:val="000000" w:themeColor="text1"/>
                      <w:sz w:val="20"/>
                      <w:szCs w:val="20"/>
                    </w:rPr>
                    <w:t>[●]</w:t>
                  </w:r>
                </w:p>
              </w:tc>
              <w:tc>
                <w:tcPr>
                  <w:tcW w:w="1273" w:type="dxa"/>
                  <w:gridSpan w:val="2"/>
                  <w:tcBorders>
                    <w:top w:val="single" w:sz="4" w:space="0" w:color="auto"/>
                    <w:left w:val="single" w:sz="4" w:space="0" w:color="auto"/>
                    <w:bottom w:val="single" w:sz="4" w:space="0" w:color="auto"/>
                    <w:right w:val="single" w:sz="4" w:space="0" w:color="auto"/>
                  </w:tcBorders>
                  <w:hideMark/>
                </w:tcPr>
                <w:p w14:paraId="526031D9" w14:textId="77777777" w:rsidR="002E1690" w:rsidRDefault="00000000" w:rsidP="002E1690">
                  <w:pPr>
                    <w:spacing w:line="256" w:lineRule="auto"/>
                    <w:jc w:val="right"/>
                    <w:rPr>
                      <w:sz w:val="20"/>
                      <w:szCs w:val="20"/>
                    </w:rPr>
                  </w:pPr>
                  <w:r>
                    <w:rPr>
                      <w:sz w:val="20"/>
                      <w:szCs w:val="20"/>
                    </w:rPr>
                    <w:t>-</w:t>
                  </w:r>
                </w:p>
              </w:tc>
              <w:tc>
                <w:tcPr>
                  <w:tcW w:w="1275" w:type="dxa"/>
                  <w:tcBorders>
                    <w:top w:val="single" w:sz="4" w:space="0" w:color="auto"/>
                    <w:left w:val="single" w:sz="4" w:space="0" w:color="auto"/>
                    <w:bottom w:val="single" w:sz="4" w:space="0" w:color="auto"/>
                    <w:right w:val="single" w:sz="4" w:space="0" w:color="auto"/>
                  </w:tcBorders>
                  <w:hideMark/>
                </w:tcPr>
                <w:p w14:paraId="4F6522FB" w14:textId="77777777" w:rsidR="002E1690" w:rsidRDefault="00000000" w:rsidP="002E1690">
                  <w:pPr>
                    <w:spacing w:line="256" w:lineRule="auto"/>
                    <w:jc w:val="right"/>
                    <w:rPr>
                      <w:sz w:val="20"/>
                      <w:szCs w:val="20"/>
                    </w:rPr>
                  </w:pPr>
                  <w:r>
                    <w:rPr>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75FBC628" w14:textId="77777777" w:rsidR="002E1690" w:rsidRDefault="00000000" w:rsidP="002E1690">
                  <w:pPr>
                    <w:spacing w:line="256" w:lineRule="auto"/>
                    <w:jc w:val="right"/>
                    <w:rPr>
                      <w:sz w:val="20"/>
                      <w:szCs w:val="20"/>
                    </w:rPr>
                  </w:pPr>
                  <w:r>
                    <w:rPr>
                      <w:sz w:val="20"/>
                      <w:szCs w:val="20"/>
                    </w:rPr>
                    <w: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56EDD79A" w14:textId="77777777" w:rsidR="002E1690" w:rsidRDefault="00000000" w:rsidP="002E1690">
                  <w:pPr>
                    <w:spacing w:line="256" w:lineRule="auto"/>
                    <w:jc w:val="right"/>
                    <w:rPr>
                      <w:sz w:val="20"/>
                      <w:szCs w:val="20"/>
                    </w:rPr>
                  </w:pPr>
                  <w:r>
                    <w:rPr>
                      <w:sz w:val="20"/>
                      <w:szCs w:val="20"/>
                    </w:rPr>
                    <w:t>-</w:t>
                  </w:r>
                </w:p>
              </w:tc>
            </w:tr>
            <w:tr w:rsidR="002E1690" w14:paraId="122F1414" w14:textId="77777777" w:rsidTr="002E1690">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tcPr>
                <w:p w14:paraId="11207331" w14:textId="77777777" w:rsidR="002E1690" w:rsidRDefault="00000000" w:rsidP="002E1690">
                  <w:pPr>
                    <w:spacing w:line="256" w:lineRule="auto"/>
                    <w:rPr>
                      <w:sz w:val="20"/>
                      <w:szCs w:val="20"/>
                    </w:rPr>
                  </w:pP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24EFCBFC" w14:textId="77777777" w:rsidR="002E1690" w:rsidRDefault="00000000" w:rsidP="002E1690">
                  <w:pPr>
                    <w:spacing w:line="256" w:lineRule="auto"/>
                    <w:jc w:val="center"/>
                    <w:rPr>
                      <w:b/>
                      <w:sz w:val="20"/>
                      <w:szCs w:val="20"/>
                    </w:rPr>
                  </w:pPr>
                </w:p>
              </w:tc>
              <w:tc>
                <w:tcPr>
                  <w:tcW w:w="1273" w:type="dxa"/>
                  <w:tcBorders>
                    <w:top w:val="single" w:sz="4" w:space="0" w:color="auto"/>
                    <w:left w:val="single" w:sz="4" w:space="0" w:color="auto"/>
                    <w:bottom w:val="single" w:sz="4" w:space="0" w:color="auto"/>
                    <w:right w:val="single" w:sz="4" w:space="0" w:color="auto"/>
                  </w:tcBorders>
                </w:tcPr>
                <w:p w14:paraId="1E714A55" w14:textId="77777777" w:rsidR="002E1690" w:rsidRDefault="00000000" w:rsidP="002E1690">
                  <w:pPr>
                    <w:spacing w:line="256" w:lineRule="auto"/>
                    <w:jc w:val="right"/>
                    <w:rPr>
                      <w:sz w:val="20"/>
                      <w:szCs w:val="20"/>
                    </w:rPr>
                  </w:pPr>
                </w:p>
              </w:tc>
              <w:tc>
                <w:tcPr>
                  <w:tcW w:w="1273" w:type="dxa"/>
                  <w:gridSpan w:val="2"/>
                  <w:tcBorders>
                    <w:top w:val="single" w:sz="4" w:space="0" w:color="auto"/>
                    <w:left w:val="single" w:sz="4" w:space="0" w:color="auto"/>
                    <w:bottom w:val="single" w:sz="4" w:space="0" w:color="auto"/>
                    <w:right w:val="single" w:sz="4" w:space="0" w:color="auto"/>
                  </w:tcBorders>
                </w:tcPr>
                <w:p w14:paraId="7B3D52CD" w14:textId="77777777" w:rsidR="002E1690" w:rsidRDefault="00000000" w:rsidP="002E1690">
                  <w:pPr>
                    <w:spacing w:line="256" w:lineRule="auto"/>
                    <w:jc w:val="right"/>
                    <w:rPr>
                      <w:sz w:val="20"/>
                      <w:szCs w:val="20"/>
                    </w:rPr>
                  </w:pPr>
                </w:p>
              </w:tc>
              <w:tc>
                <w:tcPr>
                  <w:tcW w:w="1275" w:type="dxa"/>
                  <w:tcBorders>
                    <w:top w:val="single" w:sz="4" w:space="0" w:color="auto"/>
                    <w:left w:val="single" w:sz="4" w:space="0" w:color="auto"/>
                    <w:bottom w:val="single" w:sz="4" w:space="0" w:color="auto"/>
                    <w:right w:val="single" w:sz="4" w:space="0" w:color="auto"/>
                  </w:tcBorders>
                </w:tcPr>
                <w:p w14:paraId="7A9E7DF4" w14:textId="77777777" w:rsidR="002E1690" w:rsidRDefault="00000000" w:rsidP="002E1690">
                  <w:pPr>
                    <w:spacing w:line="256" w:lineRule="auto"/>
                    <w:jc w:val="right"/>
                    <w:rPr>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tcPr>
                <w:p w14:paraId="2D52E0AB" w14:textId="77777777" w:rsidR="002E1690" w:rsidRDefault="00000000" w:rsidP="002E1690">
                  <w:pPr>
                    <w:spacing w:line="256" w:lineRule="auto"/>
                    <w:jc w:val="right"/>
                    <w:rPr>
                      <w:sz w:val="20"/>
                      <w:szCs w:val="20"/>
                    </w:rPr>
                  </w:pPr>
                </w:p>
              </w:tc>
              <w:tc>
                <w:tcPr>
                  <w:tcW w:w="1167" w:type="dxa"/>
                  <w:tcBorders>
                    <w:top w:val="single" w:sz="4" w:space="0" w:color="auto"/>
                    <w:left w:val="single" w:sz="4" w:space="0" w:color="auto"/>
                    <w:bottom w:val="single" w:sz="4" w:space="0" w:color="auto"/>
                    <w:right w:val="single" w:sz="4" w:space="0" w:color="auto"/>
                  </w:tcBorders>
                  <w:vAlign w:val="bottom"/>
                </w:tcPr>
                <w:p w14:paraId="5F81D0AB" w14:textId="77777777" w:rsidR="002E1690" w:rsidRDefault="00000000" w:rsidP="002E1690">
                  <w:pPr>
                    <w:spacing w:line="256" w:lineRule="auto"/>
                    <w:jc w:val="right"/>
                    <w:rPr>
                      <w:sz w:val="20"/>
                      <w:szCs w:val="20"/>
                    </w:rPr>
                  </w:pPr>
                </w:p>
              </w:tc>
            </w:tr>
            <w:tr w:rsidR="002E1690" w14:paraId="2E236740" w14:textId="77777777" w:rsidTr="008F6C81">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hideMark/>
                </w:tcPr>
                <w:p w14:paraId="33220295" w14:textId="77777777" w:rsidR="002E1690" w:rsidRDefault="00000000" w:rsidP="002E1690">
                  <w:pPr>
                    <w:spacing w:line="256" w:lineRule="auto"/>
                    <w:rPr>
                      <w:b/>
                      <w:sz w:val="20"/>
                      <w:szCs w:val="20"/>
                    </w:rPr>
                  </w:pPr>
                  <w:r>
                    <w:rPr>
                      <w:b/>
                      <w:sz w:val="20"/>
                      <w:szCs w:val="20"/>
                    </w:rPr>
                    <w:t>Loss for the year</w:t>
                  </w: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3AC9D443" w14:textId="77777777" w:rsidR="002E1690" w:rsidRDefault="00000000" w:rsidP="002E1690">
                  <w:pPr>
                    <w:spacing w:line="256" w:lineRule="auto"/>
                    <w:jc w:val="center"/>
                    <w:rPr>
                      <w:b/>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hideMark/>
                </w:tcPr>
                <w:p w14:paraId="6BE0E8C7" w14:textId="77777777" w:rsidR="002E1690" w:rsidRDefault="00000000" w:rsidP="002E1690">
                  <w:pPr>
                    <w:spacing w:line="256" w:lineRule="auto"/>
                    <w:jc w:val="right"/>
                    <w:rPr>
                      <w:b/>
                      <w:sz w:val="20"/>
                      <w:szCs w:val="20"/>
                    </w:rPr>
                  </w:pPr>
                  <w:r>
                    <w:rPr>
                      <w:color w:val="000000" w:themeColor="text1"/>
                      <w:sz w:val="20"/>
                      <w:szCs w:val="20"/>
                    </w:rPr>
                    <w:t>[●]</w:t>
                  </w:r>
                </w:p>
              </w:tc>
              <w:tc>
                <w:tcPr>
                  <w:tcW w:w="1273" w:type="dxa"/>
                  <w:gridSpan w:val="2"/>
                  <w:tcBorders>
                    <w:top w:val="single" w:sz="4" w:space="0" w:color="auto"/>
                    <w:left w:val="single" w:sz="4" w:space="0" w:color="auto"/>
                    <w:bottom w:val="single" w:sz="4" w:space="0" w:color="auto"/>
                    <w:right w:val="single" w:sz="4" w:space="0" w:color="auto"/>
                  </w:tcBorders>
                  <w:vAlign w:val="bottom"/>
                  <w:hideMark/>
                </w:tcPr>
                <w:p w14:paraId="2E4EFD59" w14:textId="77777777" w:rsidR="002E1690" w:rsidRDefault="00000000" w:rsidP="002E1690">
                  <w:pPr>
                    <w:spacing w:line="256" w:lineRule="auto"/>
                    <w:jc w:val="right"/>
                    <w:rPr>
                      <w:b/>
                      <w:sz w:val="20"/>
                      <w:szCs w:val="20"/>
                    </w:rPr>
                  </w:pPr>
                  <w:r>
                    <w:rPr>
                      <w:color w:val="000000" w:themeColor="text1"/>
                      <w:sz w:val="20"/>
                      <w:szCs w:val="20"/>
                    </w:rPr>
                    <w:t>[●]</w:t>
                  </w:r>
                </w:p>
              </w:tc>
              <w:tc>
                <w:tcPr>
                  <w:tcW w:w="1275" w:type="dxa"/>
                  <w:tcBorders>
                    <w:top w:val="single" w:sz="4" w:space="0" w:color="auto"/>
                    <w:left w:val="single" w:sz="4" w:space="0" w:color="auto"/>
                    <w:bottom w:val="single" w:sz="4" w:space="0" w:color="auto"/>
                    <w:right w:val="single" w:sz="4" w:space="0" w:color="auto"/>
                  </w:tcBorders>
                  <w:vAlign w:val="bottom"/>
                  <w:hideMark/>
                </w:tcPr>
                <w:p w14:paraId="275A1E45" w14:textId="77777777" w:rsidR="002E1690" w:rsidRDefault="00000000" w:rsidP="002E1690">
                  <w:pPr>
                    <w:spacing w:line="256" w:lineRule="auto"/>
                    <w:jc w:val="right"/>
                    <w:rPr>
                      <w:b/>
                      <w:sz w:val="20"/>
                      <w:szCs w:val="20"/>
                    </w:rPr>
                  </w:pPr>
                  <w:r>
                    <w:rPr>
                      <w:color w:val="000000" w:themeColor="text1"/>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4747F5DD" w14:textId="77777777" w:rsidR="002E1690" w:rsidRDefault="00000000" w:rsidP="002E1690">
                  <w:pPr>
                    <w:spacing w:line="256" w:lineRule="auto"/>
                    <w:jc w:val="right"/>
                    <w:rPr>
                      <w:b/>
                      <w:sz w:val="20"/>
                      <w:szCs w:val="20"/>
                    </w:rPr>
                  </w:pPr>
                  <w:r>
                    <w:rPr>
                      <w:color w:val="000000" w:themeColor="text1"/>
                      <w:sz w:val="20"/>
                      <w:szCs w:val="20"/>
                    </w:rPr>
                    <w: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2EAFECFD" w14:textId="77777777" w:rsidR="002E1690" w:rsidRDefault="00000000" w:rsidP="002E1690">
                  <w:pPr>
                    <w:spacing w:line="256" w:lineRule="auto"/>
                    <w:jc w:val="right"/>
                    <w:rPr>
                      <w:b/>
                      <w:sz w:val="20"/>
                      <w:szCs w:val="20"/>
                    </w:rPr>
                  </w:pPr>
                  <w:r>
                    <w:rPr>
                      <w:color w:val="000000" w:themeColor="text1"/>
                      <w:sz w:val="20"/>
                      <w:szCs w:val="20"/>
                    </w:rPr>
                    <w:t>[●]</w:t>
                  </w:r>
                </w:p>
              </w:tc>
            </w:tr>
            <w:tr w:rsidR="002E1690" w14:paraId="77DF6BA6" w14:textId="77777777" w:rsidTr="002E1690">
              <w:trPr>
                <w:trHeight w:val="193"/>
              </w:trPr>
              <w:tc>
                <w:tcPr>
                  <w:tcW w:w="1905" w:type="dxa"/>
                  <w:gridSpan w:val="2"/>
                  <w:tcBorders>
                    <w:top w:val="single" w:sz="4" w:space="0" w:color="auto"/>
                    <w:left w:val="single" w:sz="4" w:space="0" w:color="auto"/>
                    <w:bottom w:val="single" w:sz="4" w:space="0" w:color="auto"/>
                    <w:right w:val="single" w:sz="4" w:space="0" w:color="auto"/>
                  </w:tcBorders>
                  <w:vAlign w:val="bottom"/>
                </w:tcPr>
                <w:p w14:paraId="1F3CC4B7" w14:textId="77777777" w:rsidR="002E1690" w:rsidRDefault="00000000" w:rsidP="002E1690">
                  <w:pPr>
                    <w:spacing w:line="256" w:lineRule="auto"/>
                    <w:rPr>
                      <w:b/>
                      <w:sz w:val="20"/>
                      <w:szCs w:val="20"/>
                    </w:rPr>
                  </w:pPr>
                </w:p>
              </w:tc>
              <w:tc>
                <w:tcPr>
                  <w:tcW w:w="741" w:type="dxa"/>
                  <w:gridSpan w:val="2"/>
                  <w:tcBorders>
                    <w:top w:val="single" w:sz="4" w:space="0" w:color="auto"/>
                    <w:left w:val="single" w:sz="4" w:space="0" w:color="auto"/>
                    <w:bottom w:val="single" w:sz="4" w:space="0" w:color="auto"/>
                    <w:right w:val="single" w:sz="4" w:space="0" w:color="auto"/>
                  </w:tcBorders>
                  <w:vAlign w:val="bottom"/>
                </w:tcPr>
                <w:p w14:paraId="79535860" w14:textId="77777777" w:rsidR="002E1690" w:rsidRDefault="00000000" w:rsidP="002E1690">
                  <w:pPr>
                    <w:spacing w:line="256" w:lineRule="auto"/>
                    <w:jc w:val="center"/>
                    <w:rPr>
                      <w:b/>
                      <w:sz w:val="20"/>
                      <w:szCs w:val="20"/>
                    </w:rPr>
                  </w:pPr>
                </w:p>
              </w:tc>
              <w:tc>
                <w:tcPr>
                  <w:tcW w:w="1273" w:type="dxa"/>
                  <w:tcBorders>
                    <w:top w:val="single" w:sz="4" w:space="0" w:color="auto"/>
                    <w:left w:val="single" w:sz="4" w:space="0" w:color="auto"/>
                    <w:bottom w:val="single" w:sz="4" w:space="0" w:color="auto"/>
                    <w:right w:val="single" w:sz="4" w:space="0" w:color="auto"/>
                  </w:tcBorders>
                </w:tcPr>
                <w:p w14:paraId="0D72480D" w14:textId="77777777" w:rsidR="002E1690" w:rsidRDefault="00000000" w:rsidP="002E1690">
                  <w:pPr>
                    <w:spacing w:line="256" w:lineRule="auto"/>
                    <w:jc w:val="right"/>
                    <w:rPr>
                      <w:b/>
                      <w:sz w:val="20"/>
                      <w:szCs w:val="20"/>
                    </w:rPr>
                  </w:pPr>
                </w:p>
              </w:tc>
              <w:tc>
                <w:tcPr>
                  <w:tcW w:w="1273" w:type="dxa"/>
                  <w:gridSpan w:val="2"/>
                  <w:tcBorders>
                    <w:top w:val="single" w:sz="4" w:space="0" w:color="auto"/>
                    <w:left w:val="single" w:sz="4" w:space="0" w:color="auto"/>
                    <w:bottom w:val="single" w:sz="4" w:space="0" w:color="auto"/>
                    <w:right w:val="single" w:sz="4" w:space="0" w:color="auto"/>
                  </w:tcBorders>
                </w:tcPr>
                <w:p w14:paraId="7442C0DC" w14:textId="77777777" w:rsidR="002E1690" w:rsidRDefault="00000000" w:rsidP="002E1690">
                  <w:pPr>
                    <w:spacing w:line="256" w:lineRule="auto"/>
                    <w:jc w:val="right"/>
                    <w:rPr>
                      <w:b/>
                      <w:sz w:val="20"/>
                      <w:szCs w:val="20"/>
                    </w:rPr>
                  </w:pPr>
                </w:p>
              </w:tc>
              <w:tc>
                <w:tcPr>
                  <w:tcW w:w="1275" w:type="dxa"/>
                  <w:tcBorders>
                    <w:top w:val="single" w:sz="4" w:space="0" w:color="auto"/>
                    <w:left w:val="single" w:sz="4" w:space="0" w:color="auto"/>
                    <w:bottom w:val="single" w:sz="4" w:space="0" w:color="auto"/>
                    <w:right w:val="single" w:sz="4" w:space="0" w:color="auto"/>
                  </w:tcBorders>
                  <w:vAlign w:val="bottom"/>
                </w:tcPr>
                <w:p w14:paraId="3FEDA338" w14:textId="77777777" w:rsidR="002E1690" w:rsidRDefault="00000000" w:rsidP="002E1690">
                  <w:pPr>
                    <w:spacing w:line="256" w:lineRule="auto"/>
                    <w:jc w:val="right"/>
                    <w:rPr>
                      <w:b/>
                      <w:sz w:val="20"/>
                      <w:szCs w:val="20"/>
                    </w:rPr>
                  </w:pPr>
                </w:p>
              </w:tc>
              <w:tc>
                <w:tcPr>
                  <w:tcW w:w="1273" w:type="dxa"/>
                  <w:tcBorders>
                    <w:top w:val="single" w:sz="4" w:space="0" w:color="auto"/>
                    <w:left w:val="single" w:sz="4" w:space="0" w:color="auto"/>
                    <w:bottom w:val="single" w:sz="4" w:space="0" w:color="auto"/>
                    <w:right w:val="single" w:sz="4" w:space="0" w:color="auto"/>
                  </w:tcBorders>
                  <w:vAlign w:val="bottom"/>
                </w:tcPr>
                <w:p w14:paraId="1A9B7962" w14:textId="77777777" w:rsidR="002E1690" w:rsidRDefault="00000000" w:rsidP="002E1690">
                  <w:pPr>
                    <w:spacing w:line="256" w:lineRule="auto"/>
                    <w:jc w:val="right"/>
                    <w:rPr>
                      <w:b/>
                      <w:sz w:val="20"/>
                      <w:szCs w:val="20"/>
                    </w:rPr>
                  </w:pPr>
                </w:p>
              </w:tc>
              <w:tc>
                <w:tcPr>
                  <w:tcW w:w="1167" w:type="dxa"/>
                  <w:tcBorders>
                    <w:top w:val="single" w:sz="4" w:space="0" w:color="auto"/>
                    <w:left w:val="single" w:sz="4" w:space="0" w:color="auto"/>
                    <w:bottom w:val="single" w:sz="4" w:space="0" w:color="auto"/>
                    <w:right w:val="single" w:sz="4" w:space="0" w:color="auto"/>
                  </w:tcBorders>
                  <w:vAlign w:val="bottom"/>
                </w:tcPr>
                <w:p w14:paraId="598C5681" w14:textId="77777777" w:rsidR="002E1690" w:rsidRDefault="00000000" w:rsidP="002E1690">
                  <w:pPr>
                    <w:spacing w:line="256" w:lineRule="auto"/>
                    <w:jc w:val="right"/>
                    <w:rPr>
                      <w:b/>
                      <w:sz w:val="20"/>
                      <w:szCs w:val="20"/>
                    </w:rPr>
                  </w:pPr>
                </w:p>
              </w:tc>
            </w:tr>
            <w:tr w:rsidR="002E1690" w14:paraId="73E53771" w14:textId="77777777" w:rsidTr="00667A17">
              <w:trPr>
                <w:trHeight w:val="193"/>
              </w:trPr>
              <w:tc>
                <w:tcPr>
                  <w:tcW w:w="1204" w:type="dxa"/>
                </w:tcPr>
                <w:p w14:paraId="5131C8DF" w14:textId="77777777" w:rsidR="002E1690" w:rsidRDefault="00000000" w:rsidP="002E1690">
                  <w:pPr>
                    <w:spacing w:line="256" w:lineRule="auto"/>
                    <w:rPr>
                      <w:b/>
                      <w:sz w:val="20"/>
                      <w:szCs w:val="20"/>
                    </w:rPr>
                  </w:pPr>
                </w:p>
              </w:tc>
              <w:tc>
                <w:tcPr>
                  <w:tcW w:w="1271" w:type="dxa"/>
                  <w:gridSpan w:val="2"/>
                </w:tcPr>
                <w:p w14:paraId="7DF3FFBB" w14:textId="77777777" w:rsidR="002E1690" w:rsidRDefault="00000000" w:rsidP="002E1690">
                  <w:pPr>
                    <w:spacing w:line="256" w:lineRule="auto"/>
                    <w:rPr>
                      <w:b/>
                      <w:sz w:val="20"/>
                      <w:szCs w:val="20"/>
                    </w:rPr>
                  </w:pPr>
                </w:p>
              </w:tc>
              <w:tc>
                <w:tcPr>
                  <w:tcW w:w="3992" w:type="dxa"/>
                  <w:gridSpan w:val="5"/>
                  <w:vAlign w:val="bottom"/>
                  <w:hideMark/>
                </w:tcPr>
                <w:p w14:paraId="14A69848" w14:textId="77777777" w:rsidR="002E1690" w:rsidRDefault="00000000" w:rsidP="002E1690">
                  <w:pPr>
                    <w:spacing w:line="256" w:lineRule="auto"/>
                    <w:rPr>
                      <w:b/>
                      <w:sz w:val="20"/>
                      <w:szCs w:val="20"/>
                    </w:rPr>
                  </w:pPr>
                  <w:r>
                    <w:rPr>
                      <w:b/>
                      <w:sz w:val="20"/>
                      <w:szCs w:val="20"/>
                    </w:rPr>
                    <w:t>Loss per share expressed in pence per share:</w:t>
                  </w:r>
                </w:p>
              </w:tc>
              <w:tc>
                <w:tcPr>
                  <w:tcW w:w="1273" w:type="dxa"/>
                  <w:vAlign w:val="bottom"/>
                </w:tcPr>
                <w:p w14:paraId="562CB2A2" w14:textId="77777777" w:rsidR="002E1690" w:rsidRDefault="00000000" w:rsidP="002E1690">
                  <w:pPr>
                    <w:spacing w:line="256" w:lineRule="auto"/>
                    <w:jc w:val="right"/>
                    <w:rPr>
                      <w:b/>
                      <w:sz w:val="20"/>
                      <w:szCs w:val="20"/>
                    </w:rPr>
                  </w:pPr>
                </w:p>
              </w:tc>
              <w:tc>
                <w:tcPr>
                  <w:tcW w:w="1167" w:type="dxa"/>
                  <w:vAlign w:val="bottom"/>
                </w:tcPr>
                <w:p w14:paraId="0BCDDEB3" w14:textId="77777777" w:rsidR="002E1690" w:rsidRDefault="00000000" w:rsidP="002E1690">
                  <w:pPr>
                    <w:spacing w:line="256" w:lineRule="auto"/>
                    <w:jc w:val="right"/>
                    <w:rPr>
                      <w:b/>
                      <w:sz w:val="20"/>
                      <w:szCs w:val="20"/>
                    </w:rPr>
                  </w:pPr>
                </w:p>
              </w:tc>
            </w:tr>
            <w:tr w:rsidR="002E1690" w14:paraId="4E174513" w14:textId="77777777" w:rsidTr="00CE3366">
              <w:trPr>
                <w:trHeight w:val="374"/>
              </w:trPr>
              <w:tc>
                <w:tcPr>
                  <w:tcW w:w="1905" w:type="dxa"/>
                  <w:gridSpan w:val="2"/>
                  <w:tcBorders>
                    <w:top w:val="single" w:sz="4" w:space="0" w:color="auto"/>
                    <w:left w:val="single" w:sz="4" w:space="0" w:color="auto"/>
                    <w:bottom w:val="single" w:sz="4" w:space="0" w:color="auto"/>
                    <w:right w:val="single" w:sz="4" w:space="0" w:color="auto"/>
                  </w:tcBorders>
                  <w:vAlign w:val="bottom"/>
                </w:tcPr>
                <w:p w14:paraId="3B8CCFA7" w14:textId="77777777" w:rsidR="002E1690" w:rsidRDefault="00000000" w:rsidP="002E1690">
                  <w:pPr>
                    <w:spacing w:line="256" w:lineRule="auto"/>
                    <w:rPr>
                      <w:b/>
                      <w:sz w:val="20"/>
                      <w:szCs w:val="20"/>
                    </w:rPr>
                  </w:pPr>
                </w:p>
                <w:p w14:paraId="24071F33" w14:textId="77777777" w:rsidR="002E1690" w:rsidRDefault="00000000" w:rsidP="002E1690">
                  <w:pPr>
                    <w:spacing w:line="256" w:lineRule="auto"/>
                    <w:rPr>
                      <w:bCs/>
                      <w:sz w:val="20"/>
                      <w:szCs w:val="20"/>
                    </w:rPr>
                  </w:pPr>
                  <w:r>
                    <w:rPr>
                      <w:bCs/>
                      <w:sz w:val="20"/>
                      <w:szCs w:val="20"/>
                    </w:rPr>
                    <w:lastRenderedPageBreak/>
                    <w:t>Basic</w:t>
                  </w:r>
                </w:p>
              </w:tc>
              <w:tc>
                <w:tcPr>
                  <w:tcW w:w="741" w:type="dxa"/>
                  <w:gridSpan w:val="2"/>
                  <w:tcBorders>
                    <w:top w:val="single" w:sz="4" w:space="0" w:color="auto"/>
                    <w:left w:val="single" w:sz="4" w:space="0" w:color="auto"/>
                    <w:bottom w:val="single" w:sz="4" w:space="0" w:color="auto"/>
                    <w:right w:val="single" w:sz="4" w:space="0" w:color="auto"/>
                  </w:tcBorders>
                  <w:vAlign w:val="bottom"/>
                  <w:hideMark/>
                </w:tcPr>
                <w:p w14:paraId="40449FB9" w14:textId="77777777" w:rsidR="002E1690" w:rsidRDefault="00000000" w:rsidP="002E1690">
                  <w:pPr>
                    <w:spacing w:line="256" w:lineRule="auto"/>
                    <w:jc w:val="center"/>
                    <w:rPr>
                      <w:bCs/>
                      <w:sz w:val="20"/>
                      <w:szCs w:val="20"/>
                    </w:rPr>
                  </w:pPr>
                  <w:r>
                    <w:rPr>
                      <w:bCs/>
                      <w:sz w:val="20"/>
                      <w:szCs w:val="20"/>
                    </w:rPr>
                    <w:lastRenderedPageBreak/>
                    <w:t>9</w:t>
                  </w:r>
                </w:p>
              </w:tc>
              <w:tc>
                <w:tcPr>
                  <w:tcW w:w="1273" w:type="dxa"/>
                  <w:tcBorders>
                    <w:top w:val="single" w:sz="4" w:space="0" w:color="auto"/>
                    <w:left w:val="single" w:sz="4" w:space="0" w:color="auto"/>
                    <w:bottom w:val="single" w:sz="4" w:space="0" w:color="auto"/>
                    <w:right w:val="single" w:sz="4" w:space="0" w:color="auto"/>
                  </w:tcBorders>
                  <w:vAlign w:val="bottom"/>
                </w:tcPr>
                <w:p w14:paraId="23B05EE4" w14:textId="77777777" w:rsidR="002E1690" w:rsidRDefault="00000000" w:rsidP="002E1690">
                  <w:pPr>
                    <w:spacing w:line="256" w:lineRule="auto"/>
                    <w:jc w:val="right"/>
                    <w:rPr>
                      <w:bCs/>
                      <w:sz w:val="20"/>
                      <w:szCs w:val="20"/>
                    </w:rPr>
                  </w:pPr>
                  <w:r>
                    <w:rPr>
                      <w:color w:val="000000" w:themeColor="text1"/>
                      <w:sz w:val="20"/>
                      <w:szCs w:val="20"/>
                    </w:rPr>
                    <w:t>[●]</w:t>
                  </w:r>
                </w:p>
              </w:tc>
              <w:tc>
                <w:tcPr>
                  <w:tcW w:w="1273" w:type="dxa"/>
                  <w:gridSpan w:val="2"/>
                  <w:tcBorders>
                    <w:top w:val="single" w:sz="4" w:space="0" w:color="auto"/>
                    <w:left w:val="single" w:sz="4" w:space="0" w:color="auto"/>
                    <w:bottom w:val="single" w:sz="4" w:space="0" w:color="auto"/>
                    <w:right w:val="single" w:sz="4" w:space="0" w:color="auto"/>
                  </w:tcBorders>
                  <w:vAlign w:val="bottom"/>
                </w:tcPr>
                <w:p w14:paraId="40350CC5" w14:textId="77777777" w:rsidR="002E1690" w:rsidRDefault="00000000" w:rsidP="002E1690">
                  <w:pPr>
                    <w:spacing w:line="256" w:lineRule="auto"/>
                    <w:jc w:val="right"/>
                    <w:rPr>
                      <w:bCs/>
                      <w:sz w:val="20"/>
                      <w:szCs w:val="20"/>
                    </w:rPr>
                  </w:pPr>
                  <w:r>
                    <w:rPr>
                      <w:color w:val="000000" w:themeColor="text1"/>
                      <w:sz w:val="20"/>
                      <w:szCs w:val="20"/>
                    </w:rPr>
                    <w:t>[●]</w:t>
                  </w:r>
                </w:p>
              </w:tc>
              <w:tc>
                <w:tcPr>
                  <w:tcW w:w="1275" w:type="dxa"/>
                  <w:tcBorders>
                    <w:top w:val="single" w:sz="4" w:space="0" w:color="auto"/>
                    <w:left w:val="single" w:sz="4" w:space="0" w:color="auto"/>
                    <w:bottom w:val="single" w:sz="4" w:space="0" w:color="auto"/>
                    <w:right w:val="single" w:sz="4" w:space="0" w:color="auto"/>
                  </w:tcBorders>
                  <w:vAlign w:val="bottom"/>
                </w:tcPr>
                <w:p w14:paraId="4E37C765" w14:textId="77777777" w:rsidR="002E1690" w:rsidRDefault="00000000" w:rsidP="002E1690">
                  <w:pPr>
                    <w:spacing w:line="256" w:lineRule="auto"/>
                    <w:jc w:val="right"/>
                    <w:rPr>
                      <w:b/>
                      <w:sz w:val="20"/>
                      <w:szCs w:val="20"/>
                    </w:rPr>
                  </w:pPr>
                  <w:r>
                    <w:rPr>
                      <w:color w:val="000000" w:themeColor="text1"/>
                      <w:sz w:val="20"/>
                      <w:szCs w:val="20"/>
                    </w:rPr>
                    <w:t>[●]</w:t>
                  </w:r>
                </w:p>
              </w:tc>
              <w:tc>
                <w:tcPr>
                  <w:tcW w:w="1273" w:type="dxa"/>
                  <w:tcBorders>
                    <w:top w:val="single" w:sz="4" w:space="0" w:color="auto"/>
                    <w:left w:val="single" w:sz="4" w:space="0" w:color="auto"/>
                    <w:bottom w:val="single" w:sz="4" w:space="0" w:color="auto"/>
                    <w:right w:val="single" w:sz="4" w:space="0" w:color="auto"/>
                  </w:tcBorders>
                  <w:vAlign w:val="bottom"/>
                  <w:hideMark/>
                </w:tcPr>
                <w:p w14:paraId="4CE941C3" w14:textId="77777777" w:rsidR="002E1690" w:rsidRDefault="00000000" w:rsidP="002E1690">
                  <w:pPr>
                    <w:spacing w:line="256" w:lineRule="auto"/>
                    <w:jc w:val="right"/>
                    <w:rPr>
                      <w:b/>
                      <w:sz w:val="20"/>
                      <w:szCs w:val="20"/>
                    </w:rPr>
                  </w:pPr>
                  <w:r>
                    <w:rPr>
                      <w:color w:val="000000" w:themeColor="text1"/>
                      <w:sz w:val="20"/>
                      <w:szCs w:val="20"/>
                    </w:rPr>
                    <w: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2B8CA80A" w14:textId="77777777" w:rsidR="002E1690" w:rsidRDefault="00000000" w:rsidP="002E1690">
                  <w:pPr>
                    <w:spacing w:line="256" w:lineRule="auto"/>
                    <w:jc w:val="right"/>
                    <w:rPr>
                      <w:b/>
                      <w:sz w:val="20"/>
                      <w:szCs w:val="20"/>
                    </w:rPr>
                  </w:pPr>
                  <w:r>
                    <w:rPr>
                      <w:color w:val="000000" w:themeColor="text1"/>
                      <w:sz w:val="20"/>
                      <w:szCs w:val="20"/>
                    </w:rPr>
                    <w:t>[●]</w:t>
                  </w:r>
                </w:p>
              </w:tc>
            </w:tr>
            <w:bookmarkEnd w:id="170"/>
          </w:tbl>
          <w:p w14:paraId="6DC1C1A4" w14:textId="77777777" w:rsidR="00000000" w:rsidRDefault="00000000"/>
        </w:tc>
        <w:tc>
          <w:tcPr>
            <w:tcW w:w="1440" w:type="dxa"/>
          </w:tcPr>
          <w:p w14:paraId="3D2EA551" w14:textId="77777777" w:rsidR="00C50675" w:rsidRDefault="00C50675"/>
        </w:tc>
        <w:tc>
          <w:tcPr>
            <w:tcW w:w="1440" w:type="dxa"/>
          </w:tcPr>
          <w:p w14:paraId="4188EE44" w14:textId="77777777" w:rsidR="00C50675" w:rsidRDefault="00C50675"/>
        </w:tc>
        <w:tc>
          <w:tcPr>
            <w:tcW w:w="4320" w:type="dxa"/>
          </w:tcPr>
          <w:p w14:paraId="3D297860" w14:textId="77777777" w:rsidR="00C50675" w:rsidRDefault="00C50675"/>
        </w:tc>
      </w:tr>
      <w:tr w:rsidR="00C50675" w14:paraId="6CF64BF1" w14:textId="77777777">
        <w:tc>
          <w:tcPr>
            <w:tcW w:w="720" w:type="dxa"/>
          </w:tcPr>
          <w:p w14:paraId="2A0B02EE" w14:textId="77777777" w:rsidR="00C50675" w:rsidRDefault="00000000">
            <w:r>
              <w:lastRenderedPageBreak/>
              <w:t>906</w:t>
            </w:r>
          </w:p>
        </w:tc>
        <w:tc>
          <w:tcPr>
            <w:tcW w:w="5760" w:type="dxa"/>
          </w:tcPr>
          <w:p w14:paraId="037C3038" w14:textId="77777777" w:rsidR="00C50675" w:rsidRDefault="00C50675"/>
          <w:p w14:paraId="4E5279F5" w14:textId="77777777" w:rsidR="00C50675" w:rsidRDefault="00C50675"/>
          <w:tbl>
            <w:tblPr>
              <w:tblW w:w="9081" w:type="dxa"/>
              <w:tblLayout w:type="fixed"/>
              <w:tblCellMar>
                <w:top w:w="28" w:type="dxa"/>
                <w:left w:w="57" w:type="dxa"/>
                <w:bottom w:w="28" w:type="dxa"/>
                <w:right w:w="57" w:type="dxa"/>
              </w:tblCellMar>
              <w:tblLook w:val="04A0" w:firstRow="1" w:lastRow="0" w:firstColumn="1" w:lastColumn="0" w:noHBand="0" w:noVBand="1"/>
            </w:tblPr>
            <w:tblGrid>
              <w:gridCol w:w="3479"/>
              <w:gridCol w:w="1083"/>
              <w:gridCol w:w="1117"/>
              <w:gridCol w:w="1125"/>
              <w:gridCol w:w="1125"/>
              <w:gridCol w:w="1152"/>
            </w:tblGrid>
            <w:tr w:rsidR="005346A1" w14:paraId="49BC254B" w14:textId="77777777" w:rsidTr="005346A1">
              <w:tc>
                <w:tcPr>
                  <w:tcW w:w="3479" w:type="dxa"/>
                  <w:vAlign w:val="bottom"/>
                </w:tcPr>
                <w:p w14:paraId="4D1D8CE3" w14:textId="77777777" w:rsidR="005346A1" w:rsidRDefault="00000000">
                  <w:pPr>
                    <w:keepNext/>
                    <w:spacing w:line="256" w:lineRule="auto"/>
                    <w:rPr>
                      <w:b/>
                      <w:sz w:val="20"/>
                      <w:szCs w:val="20"/>
                    </w:rPr>
                  </w:pPr>
                  <w:bookmarkStart w:id="171" w:name="_Hlk76377153"/>
                </w:p>
              </w:tc>
              <w:tc>
                <w:tcPr>
                  <w:tcW w:w="1083" w:type="dxa"/>
                  <w:tcBorders>
                    <w:top w:val="single" w:sz="4" w:space="0" w:color="auto"/>
                    <w:left w:val="nil"/>
                    <w:bottom w:val="nil"/>
                    <w:right w:val="nil"/>
                  </w:tcBorders>
                  <w:vAlign w:val="bottom"/>
                  <w:hideMark/>
                </w:tcPr>
                <w:p w14:paraId="01B2B4FD" w14:textId="77777777" w:rsidR="005346A1" w:rsidRDefault="00000000">
                  <w:pPr>
                    <w:keepNext/>
                    <w:spacing w:line="256" w:lineRule="auto"/>
                    <w:jc w:val="right"/>
                    <w:rPr>
                      <w:b/>
                      <w:sz w:val="20"/>
                      <w:szCs w:val="20"/>
                    </w:rPr>
                  </w:pPr>
                  <w:r>
                    <w:rPr>
                      <w:bCs/>
                      <w:sz w:val="20"/>
                      <w:szCs w:val="20"/>
                    </w:rPr>
                    <w:t>[●]</w:t>
                  </w:r>
                </w:p>
              </w:tc>
              <w:tc>
                <w:tcPr>
                  <w:tcW w:w="1117" w:type="dxa"/>
                  <w:tcBorders>
                    <w:top w:val="single" w:sz="4" w:space="0" w:color="auto"/>
                    <w:left w:val="nil"/>
                    <w:bottom w:val="nil"/>
                    <w:right w:val="nil"/>
                  </w:tcBorders>
                  <w:vAlign w:val="bottom"/>
                  <w:hideMark/>
                </w:tcPr>
                <w:p w14:paraId="3FD5FD31" w14:textId="77777777" w:rsidR="005346A1" w:rsidRDefault="00000000">
                  <w:pPr>
                    <w:keepNext/>
                    <w:spacing w:line="256" w:lineRule="auto"/>
                    <w:jc w:val="right"/>
                    <w:rPr>
                      <w:b/>
                      <w:sz w:val="20"/>
                      <w:szCs w:val="20"/>
                    </w:rPr>
                  </w:pPr>
                  <w:r>
                    <w:rPr>
                      <w:b/>
                      <w:sz w:val="20"/>
                      <w:szCs w:val="20"/>
                    </w:rPr>
                    <w:t>[●]</w:t>
                  </w:r>
                </w:p>
              </w:tc>
              <w:tc>
                <w:tcPr>
                  <w:tcW w:w="1125" w:type="dxa"/>
                  <w:tcBorders>
                    <w:top w:val="single" w:sz="4" w:space="0" w:color="auto"/>
                    <w:left w:val="nil"/>
                    <w:bottom w:val="nil"/>
                    <w:right w:val="nil"/>
                  </w:tcBorders>
                  <w:vAlign w:val="bottom"/>
                  <w:hideMark/>
                </w:tcPr>
                <w:p w14:paraId="0F5F0BE2" w14:textId="77777777" w:rsidR="005346A1" w:rsidRDefault="00000000">
                  <w:pPr>
                    <w:keepNext/>
                    <w:spacing w:line="256" w:lineRule="auto"/>
                    <w:jc w:val="right"/>
                    <w:rPr>
                      <w:b/>
                      <w:sz w:val="20"/>
                      <w:szCs w:val="20"/>
                    </w:rPr>
                  </w:pPr>
                  <w:r>
                    <w:rPr>
                      <w:b/>
                      <w:sz w:val="20"/>
                      <w:szCs w:val="20"/>
                    </w:rPr>
                    <w:t>[●]</w:t>
                  </w:r>
                </w:p>
              </w:tc>
              <w:tc>
                <w:tcPr>
                  <w:tcW w:w="1125" w:type="dxa"/>
                  <w:tcBorders>
                    <w:top w:val="single" w:sz="4" w:space="0" w:color="auto"/>
                    <w:left w:val="nil"/>
                    <w:bottom w:val="nil"/>
                    <w:right w:val="nil"/>
                  </w:tcBorders>
                  <w:vAlign w:val="bottom"/>
                  <w:hideMark/>
                </w:tcPr>
                <w:p w14:paraId="4C57A7BB" w14:textId="77777777" w:rsidR="005346A1" w:rsidRDefault="00000000">
                  <w:pPr>
                    <w:keepNext/>
                    <w:spacing w:line="256" w:lineRule="auto"/>
                    <w:jc w:val="right"/>
                    <w:rPr>
                      <w:b/>
                      <w:sz w:val="20"/>
                      <w:szCs w:val="20"/>
                    </w:rPr>
                  </w:pPr>
                  <w:r>
                    <w:rPr>
                      <w:b/>
                      <w:sz w:val="20"/>
                      <w:szCs w:val="20"/>
                    </w:rPr>
                    <w:t>[●]</w:t>
                  </w:r>
                </w:p>
              </w:tc>
              <w:tc>
                <w:tcPr>
                  <w:tcW w:w="1152" w:type="dxa"/>
                  <w:tcBorders>
                    <w:top w:val="single" w:sz="4" w:space="0" w:color="auto"/>
                    <w:left w:val="nil"/>
                    <w:bottom w:val="nil"/>
                    <w:right w:val="nil"/>
                  </w:tcBorders>
                  <w:vAlign w:val="bottom"/>
                  <w:hideMark/>
                </w:tcPr>
                <w:p w14:paraId="59CA8779" w14:textId="77777777" w:rsidR="005346A1" w:rsidRDefault="00000000">
                  <w:pPr>
                    <w:keepNext/>
                    <w:spacing w:line="256" w:lineRule="auto"/>
                    <w:jc w:val="right"/>
                    <w:rPr>
                      <w:b/>
                      <w:sz w:val="20"/>
                      <w:szCs w:val="20"/>
                    </w:rPr>
                  </w:pPr>
                  <w:r>
                    <w:rPr>
                      <w:b/>
                      <w:sz w:val="20"/>
                      <w:szCs w:val="20"/>
                    </w:rPr>
                    <w:t>[●]</w:t>
                  </w:r>
                </w:p>
              </w:tc>
            </w:tr>
            <w:tr w:rsidR="005346A1" w14:paraId="57ADEC0B" w14:textId="77777777" w:rsidTr="005346A1">
              <w:tc>
                <w:tcPr>
                  <w:tcW w:w="3479" w:type="dxa"/>
                  <w:tcBorders>
                    <w:top w:val="nil"/>
                    <w:left w:val="nil"/>
                    <w:bottom w:val="single" w:sz="4" w:space="0" w:color="auto"/>
                    <w:right w:val="nil"/>
                  </w:tcBorders>
                  <w:vAlign w:val="bottom"/>
                </w:tcPr>
                <w:p w14:paraId="51EF7D25" w14:textId="77777777" w:rsidR="005346A1" w:rsidRDefault="00000000">
                  <w:pPr>
                    <w:keepNext/>
                    <w:spacing w:line="256" w:lineRule="auto"/>
                    <w:rPr>
                      <w:b/>
                      <w:sz w:val="20"/>
                      <w:szCs w:val="20"/>
                    </w:rPr>
                  </w:pPr>
                </w:p>
              </w:tc>
              <w:tc>
                <w:tcPr>
                  <w:tcW w:w="1083" w:type="dxa"/>
                  <w:tcBorders>
                    <w:top w:val="nil"/>
                    <w:left w:val="nil"/>
                    <w:bottom w:val="single" w:sz="4" w:space="0" w:color="auto"/>
                    <w:right w:val="nil"/>
                  </w:tcBorders>
                  <w:vAlign w:val="bottom"/>
                  <w:hideMark/>
                </w:tcPr>
                <w:p w14:paraId="6BA0D88B" w14:textId="77777777" w:rsidR="005346A1" w:rsidRDefault="00000000">
                  <w:pPr>
                    <w:keepNext/>
                    <w:spacing w:line="256" w:lineRule="auto"/>
                    <w:jc w:val="right"/>
                    <w:rPr>
                      <w:b/>
                      <w:sz w:val="20"/>
                      <w:szCs w:val="20"/>
                    </w:rPr>
                  </w:pPr>
                  <w:r>
                    <w:rPr>
                      <w:b/>
                      <w:sz w:val="20"/>
                      <w:szCs w:val="20"/>
                    </w:rPr>
                    <w:t>£</w:t>
                  </w:r>
                </w:p>
              </w:tc>
              <w:tc>
                <w:tcPr>
                  <w:tcW w:w="1117" w:type="dxa"/>
                  <w:tcBorders>
                    <w:top w:val="nil"/>
                    <w:left w:val="nil"/>
                    <w:bottom w:val="single" w:sz="4" w:space="0" w:color="auto"/>
                    <w:right w:val="nil"/>
                  </w:tcBorders>
                  <w:vAlign w:val="bottom"/>
                  <w:hideMark/>
                </w:tcPr>
                <w:p w14:paraId="14A0401D" w14:textId="77777777" w:rsidR="005346A1" w:rsidRDefault="00000000">
                  <w:pPr>
                    <w:keepNext/>
                    <w:spacing w:line="256" w:lineRule="auto"/>
                    <w:jc w:val="right"/>
                    <w:rPr>
                      <w:b/>
                      <w:sz w:val="20"/>
                      <w:szCs w:val="20"/>
                    </w:rPr>
                  </w:pPr>
                  <w:r>
                    <w:rPr>
                      <w:b/>
                      <w:sz w:val="20"/>
                      <w:szCs w:val="20"/>
                    </w:rPr>
                    <w:t>£</w:t>
                  </w:r>
                </w:p>
              </w:tc>
              <w:tc>
                <w:tcPr>
                  <w:tcW w:w="1125" w:type="dxa"/>
                  <w:tcBorders>
                    <w:top w:val="nil"/>
                    <w:left w:val="nil"/>
                    <w:bottom w:val="single" w:sz="4" w:space="0" w:color="auto"/>
                    <w:right w:val="nil"/>
                  </w:tcBorders>
                  <w:vAlign w:val="bottom"/>
                  <w:hideMark/>
                </w:tcPr>
                <w:p w14:paraId="62C85680" w14:textId="77777777" w:rsidR="005346A1" w:rsidRDefault="00000000">
                  <w:pPr>
                    <w:keepNext/>
                    <w:spacing w:line="256" w:lineRule="auto"/>
                    <w:jc w:val="right"/>
                    <w:rPr>
                      <w:b/>
                      <w:sz w:val="20"/>
                      <w:szCs w:val="20"/>
                    </w:rPr>
                  </w:pPr>
                  <w:r>
                    <w:rPr>
                      <w:b/>
                      <w:sz w:val="20"/>
                      <w:szCs w:val="20"/>
                    </w:rPr>
                    <w:t>£</w:t>
                  </w:r>
                </w:p>
              </w:tc>
              <w:tc>
                <w:tcPr>
                  <w:tcW w:w="1125" w:type="dxa"/>
                  <w:tcBorders>
                    <w:top w:val="nil"/>
                    <w:left w:val="nil"/>
                    <w:bottom w:val="single" w:sz="4" w:space="0" w:color="auto"/>
                    <w:right w:val="nil"/>
                  </w:tcBorders>
                  <w:vAlign w:val="bottom"/>
                  <w:hideMark/>
                </w:tcPr>
                <w:p w14:paraId="3AAB4EA8" w14:textId="77777777" w:rsidR="005346A1" w:rsidRDefault="00000000">
                  <w:pPr>
                    <w:keepNext/>
                    <w:spacing w:line="256" w:lineRule="auto"/>
                    <w:jc w:val="right"/>
                    <w:rPr>
                      <w:b/>
                      <w:sz w:val="20"/>
                      <w:szCs w:val="20"/>
                    </w:rPr>
                  </w:pPr>
                  <w:r>
                    <w:rPr>
                      <w:b/>
                      <w:sz w:val="20"/>
                      <w:szCs w:val="20"/>
                    </w:rPr>
                    <w:t>£</w:t>
                  </w:r>
                </w:p>
              </w:tc>
              <w:tc>
                <w:tcPr>
                  <w:tcW w:w="1152" w:type="dxa"/>
                  <w:tcBorders>
                    <w:top w:val="nil"/>
                    <w:left w:val="nil"/>
                    <w:bottom w:val="single" w:sz="4" w:space="0" w:color="auto"/>
                    <w:right w:val="nil"/>
                  </w:tcBorders>
                  <w:vAlign w:val="bottom"/>
                  <w:hideMark/>
                </w:tcPr>
                <w:p w14:paraId="58F55AEC" w14:textId="77777777" w:rsidR="005346A1" w:rsidRDefault="00000000">
                  <w:pPr>
                    <w:keepNext/>
                    <w:spacing w:line="256" w:lineRule="auto"/>
                    <w:jc w:val="right"/>
                    <w:rPr>
                      <w:b/>
                      <w:sz w:val="20"/>
                      <w:szCs w:val="20"/>
                    </w:rPr>
                  </w:pPr>
                  <w:r>
                    <w:rPr>
                      <w:b/>
                      <w:sz w:val="20"/>
                      <w:szCs w:val="20"/>
                    </w:rPr>
                    <w:t>£</w:t>
                  </w:r>
                </w:p>
              </w:tc>
            </w:tr>
            <w:tr w:rsidR="005346A1" w14:paraId="3B1A4E21" w14:textId="77777777" w:rsidTr="005346A1">
              <w:tc>
                <w:tcPr>
                  <w:tcW w:w="3479" w:type="dxa"/>
                  <w:tcBorders>
                    <w:top w:val="single" w:sz="4" w:space="0" w:color="auto"/>
                    <w:left w:val="nil"/>
                    <w:bottom w:val="nil"/>
                    <w:right w:val="nil"/>
                  </w:tcBorders>
                  <w:vAlign w:val="bottom"/>
                  <w:hideMark/>
                </w:tcPr>
                <w:p w14:paraId="464559CE" w14:textId="77777777" w:rsidR="005346A1" w:rsidRDefault="00000000">
                  <w:pPr>
                    <w:keepNext/>
                    <w:spacing w:line="256" w:lineRule="auto"/>
                    <w:rPr>
                      <w:b/>
                      <w:sz w:val="20"/>
                      <w:szCs w:val="20"/>
                    </w:rPr>
                  </w:pPr>
                  <w:r>
                    <w:rPr>
                      <w:b/>
                      <w:sz w:val="20"/>
                      <w:szCs w:val="20"/>
                    </w:rPr>
                    <w:t>ADMINISTRATIVE EXPENSES</w:t>
                  </w:r>
                </w:p>
              </w:tc>
              <w:tc>
                <w:tcPr>
                  <w:tcW w:w="1083" w:type="dxa"/>
                  <w:tcBorders>
                    <w:top w:val="single" w:sz="4" w:space="0" w:color="auto"/>
                    <w:left w:val="nil"/>
                    <w:bottom w:val="nil"/>
                    <w:right w:val="nil"/>
                  </w:tcBorders>
                  <w:vAlign w:val="bottom"/>
                </w:tcPr>
                <w:p w14:paraId="6D931EAE" w14:textId="77777777" w:rsidR="005346A1" w:rsidRDefault="00000000">
                  <w:pPr>
                    <w:keepNext/>
                    <w:spacing w:line="256" w:lineRule="auto"/>
                    <w:jc w:val="right"/>
                    <w:rPr>
                      <w:b/>
                      <w:sz w:val="20"/>
                      <w:szCs w:val="20"/>
                    </w:rPr>
                  </w:pPr>
                </w:p>
              </w:tc>
              <w:tc>
                <w:tcPr>
                  <w:tcW w:w="1117" w:type="dxa"/>
                  <w:tcBorders>
                    <w:top w:val="single" w:sz="4" w:space="0" w:color="auto"/>
                    <w:left w:val="nil"/>
                    <w:bottom w:val="nil"/>
                    <w:right w:val="nil"/>
                  </w:tcBorders>
                  <w:vAlign w:val="bottom"/>
                </w:tcPr>
                <w:p w14:paraId="400CFA2A" w14:textId="77777777" w:rsidR="005346A1" w:rsidRDefault="00000000">
                  <w:pPr>
                    <w:keepNext/>
                    <w:spacing w:line="256" w:lineRule="auto"/>
                    <w:jc w:val="right"/>
                    <w:rPr>
                      <w:b/>
                      <w:sz w:val="20"/>
                      <w:szCs w:val="20"/>
                    </w:rPr>
                  </w:pPr>
                </w:p>
              </w:tc>
              <w:tc>
                <w:tcPr>
                  <w:tcW w:w="1125" w:type="dxa"/>
                  <w:tcBorders>
                    <w:top w:val="single" w:sz="4" w:space="0" w:color="auto"/>
                    <w:left w:val="nil"/>
                    <w:bottom w:val="nil"/>
                    <w:right w:val="nil"/>
                  </w:tcBorders>
                  <w:vAlign w:val="bottom"/>
                </w:tcPr>
                <w:p w14:paraId="4CE5E7F6" w14:textId="77777777" w:rsidR="005346A1" w:rsidRDefault="00000000">
                  <w:pPr>
                    <w:keepNext/>
                    <w:spacing w:line="256" w:lineRule="auto"/>
                    <w:jc w:val="right"/>
                    <w:rPr>
                      <w:b/>
                      <w:sz w:val="20"/>
                      <w:szCs w:val="20"/>
                    </w:rPr>
                  </w:pPr>
                </w:p>
              </w:tc>
              <w:tc>
                <w:tcPr>
                  <w:tcW w:w="1125" w:type="dxa"/>
                  <w:tcBorders>
                    <w:top w:val="single" w:sz="4" w:space="0" w:color="auto"/>
                    <w:left w:val="nil"/>
                    <w:bottom w:val="nil"/>
                    <w:right w:val="nil"/>
                  </w:tcBorders>
                  <w:vAlign w:val="bottom"/>
                </w:tcPr>
                <w:p w14:paraId="2B00A5E1" w14:textId="77777777" w:rsidR="005346A1" w:rsidRDefault="00000000">
                  <w:pPr>
                    <w:keepNext/>
                    <w:spacing w:line="256" w:lineRule="auto"/>
                    <w:jc w:val="right"/>
                    <w:rPr>
                      <w:b/>
                      <w:sz w:val="20"/>
                      <w:szCs w:val="20"/>
                    </w:rPr>
                  </w:pPr>
                </w:p>
              </w:tc>
              <w:tc>
                <w:tcPr>
                  <w:tcW w:w="1152" w:type="dxa"/>
                  <w:tcBorders>
                    <w:top w:val="single" w:sz="4" w:space="0" w:color="auto"/>
                    <w:left w:val="nil"/>
                    <w:bottom w:val="nil"/>
                    <w:right w:val="nil"/>
                  </w:tcBorders>
                  <w:vAlign w:val="bottom"/>
                </w:tcPr>
                <w:p w14:paraId="52E87697" w14:textId="77777777" w:rsidR="005346A1" w:rsidRDefault="00000000">
                  <w:pPr>
                    <w:keepNext/>
                    <w:spacing w:line="256" w:lineRule="auto"/>
                    <w:jc w:val="right"/>
                    <w:rPr>
                      <w:b/>
                      <w:sz w:val="20"/>
                      <w:szCs w:val="20"/>
                    </w:rPr>
                  </w:pPr>
                </w:p>
              </w:tc>
            </w:tr>
            <w:tr w:rsidR="002E1690" w14:paraId="57D903B8" w14:textId="77777777" w:rsidTr="001022FA">
              <w:tc>
                <w:tcPr>
                  <w:tcW w:w="3479" w:type="dxa"/>
                  <w:vAlign w:val="bottom"/>
                  <w:hideMark/>
                </w:tcPr>
                <w:p w14:paraId="7B342891" w14:textId="77777777" w:rsidR="002E1690" w:rsidRDefault="00000000" w:rsidP="002E1690">
                  <w:pPr>
                    <w:keepNext/>
                    <w:spacing w:line="256" w:lineRule="auto"/>
                    <w:rPr>
                      <w:sz w:val="20"/>
                      <w:szCs w:val="20"/>
                    </w:rPr>
                  </w:pPr>
                  <w:r>
                    <w:rPr>
                      <w:sz w:val="20"/>
                      <w:szCs w:val="20"/>
                    </w:rPr>
                    <w:t>Rent</w:t>
                  </w:r>
                </w:p>
              </w:tc>
              <w:tc>
                <w:tcPr>
                  <w:tcW w:w="1083" w:type="dxa"/>
                  <w:hideMark/>
                </w:tcPr>
                <w:p w14:paraId="1B05480D"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34A9DA7D"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732FB6FD"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088BEFFD"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7B827BEC"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6134378D" w14:textId="77777777" w:rsidTr="001022FA">
              <w:tc>
                <w:tcPr>
                  <w:tcW w:w="3479" w:type="dxa"/>
                  <w:vAlign w:val="bottom"/>
                  <w:hideMark/>
                </w:tcPr>
                <w:p w14:paraId="3B7094C4" w14:textId="77777777" w:rsidR="002E1690" w:rsidRDefault="00000000" w:rsidP="002E1690">
                  <w:pPr>
                    <w:keepNext/>
                    <w:spacing w:line="256" w:lineRule="auto"/>
                    <w:rPr>
                      <w:sz w:val="20"/>
                      <w:szCs w:val="20"/>
                    </w:rPr>
                  </w:pPr>
                  <w:r>
                    <w:rPr>
                      <w:sz w:val="20"/>
                      <w:szCs w:val="20"/>
                    </w:rPr>
                    <w:t>Insurance</w:t>
                  </w:r>
                </w:p>
              </w:tc>
              <w:tc>
                <w:tcPr>
                  <w:tcW w:w="1083" w:type="dxa"/>
                  <w:hideMark/>
                </w:tcPr>
                <w:p w14:paraId="690804C2"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73AB7358"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1374F440"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08CB09B4"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703FF8AF"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169DA0CD" w14:textId="77777777" w:rsidTr="001022FA">
              <w:tc>
                <w:tcPr>
                  <w:tcW w:w="3479" w:type="dxa"/>
                  <w:vAlign w:val="bottom"/>
                  <w:hideMark/>
                </w:tcPr>
                <w:p w14:paraId="2B43FE4E" w14:textId="77777777" w:rsidR="002E1690" w:rsidRDefault="00000000" w:rsidP="002E1690">
                  <w:pPr>
                    <w:keepNext/>
                    <w:spacing w:line="256" w:lineRule="auto"/>
                    <w:rPr>
                      <w:sz w:val="20"/>
                      <w:szCs w:val="20"/>
                    </w:rPr>
                  </w:pPr>
                  <w:r>
                    <w:rPr>
                      <w:sz w:val="20"/>
                      <w:szCs w:val="20"/>
                    </w:rPr>
                    <w:t>Directors’ salaries</w:t>
                  </w:r>
                </w:p>
              </w:tc>
              <w:tc>
                <w:tcPr>
                  <w:tcW w:w="1083" w:type="dxa"/>
                  <w:hideMark/>
                </w:tcPr>
                <w:p w14:paraId="6A7FC742"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430C0F69"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40B80038"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6DED2C59"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3ECB4187"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27D44038" w14:textId="77777777" w:rsidTr="001022FA">
              <w:tc>
                <w:tcPr>
                  <w:tcW w:w="3479" w:type="dxa"/>
                  <w:vAlign w:val="bottom"/>
                  <w:hideMark/>
                </w:tcPr>
                <w:p w14:paraId="382E9A43" w14:textId="77777777" w:rsidR="002E1690" w:rsidRDefault="00000000" w:rsidP="002E1690">
                  <w:pPr>
                    <w:keepNext/>
                    <w:spacing w:line="256" w:lineRule="auto"/>
                    <w:rPr>
                      <w:sz w:val="20"/>
                      <w:szCs w:val="20"/>
                    </w:rPr>
                  </w:pPr>
                  <w:r>
                    <w:rPr>
                      <w:sz w:val="20"/>
                      <w:szCs w:val="20"/>
                    </w:rPr>
                    <w:t>Social security</w:t>
                  </w:r>
                </w:p>
              </w:tc>
              <w:tc>
                <w:tcPr>
                  <w:tcW w:w="1083" w:type="dxa"/>
                  <w:hideMark/>
                </w:tcPr>
                <w:p w14:paraId="6EE0C23F"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3F88D6C9"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7FA4A612"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6A84048F"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65AFE43F"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4B31094A" w14:textId="77777777" w:rsidTr="001022FA">
              <w:tc>
                <w:tcPr>
                  <w:tcW w:w="3479" w:type="dxa"/>
                  <w:vAlign w:val="bottom"/>
                  <w:hideMark/>
                </w:tcPr>
                <w:p w14:paraId="14B07D70" w14:textId="77777777" w:rsidR="002E1690" w:rsidRDefault="00000000" w:rsidP="002E1690">
                  <w:pPr>
                    <w:keepNext/>
                    <w:spacing w:line="256" w:lineRule="auto"/>
                    <w:rPr>
                      <w:sz w:val="20"/>
                      <w:szCs w:val="20"/>
                    </w:rPr>
                  </w:pPr>
                  <w:r>
                    <w:rPr>
                      <w:sz w:val="20"/>
                      <w:szCs w:val="20"/>
                    </w:rPr>
                    <w:t>Staff welfare</w:t>
                  </w:r>
                </w:p>
              </w:tc>
              <w:tc>
                <w:tcPr>
                  <w:tcW w:w="1083" w:type="dxa"/>
                  <w:hideMark/>
                </w:tcPr>
                <w:p w14:paraId="51C8E40A"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22E12FDF"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33F6487E"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0A47D262"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005EAD75"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6A152907" w14:textId="77777777" w:rsidTr="001022FA">
              <w:tc>
                <w:tcPr>
                  <w:tcW w:w="3479" w:type="dxa"/>
                  <w:vAlign w:val="bottom"/>
                  <w:hideMark/>
                </w:tcPr>
                <w:p w14:paraId="333E4708" w14:textId="77777777" w:rsidR="002E1690" w:rsidRDefault="00000000" w:rsidP="002E1690">
                  <w:pPr>
                    <w:keepNext/>
                    <w:spacing w:line="256" w:lineRule="auto"/>
                    <w:rPr>
                      <w:sz w:val="20"/>
                      <w:szCs w:val="20"/>
                    </w:rPr>
                  </w:pPr>
                  <w:r>
                    <w:rPr>
                      <w:sz w:val="20"/>
                      <w:szCs w:val="20"/>
                    </w:rPr>
                    <w:t>Telephone</w:t>
                  </w:r>
                </w:p>
              </w:tc>
              <w:tc>
                <w:tcPr>
                  <w:tcW w:w="1083" w:type="dxa"/>
                  <w:hideMark/>
                </w:tcPr>
                <w:p w14:paraId="7737DC63"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350EC40B"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12839A10"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5DBA16E7"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470D7382"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2BA683A7" w14:textId="77777777" w:rsidTr="001022FA">
              <w:tc>
                <w:tcPr>
                  <w:tcW w:w="3479" w:type="dxa"/>
                  <w:vAlign w:val="bottom"/>
                  <w:hideMark/>
                </w:tcPr>
                <w:p w14:paraId="48D3D379" w14:textId="77777777" w:rsidR="002E1690" w:rsidRDefault="00000000" w:rsidP="002E1690">
                  <w:pPr>
                    <w:keepNext/>
                    <w:spacing w:line="256" w:lineRule="auto"/>
                    <w:rPr>
                      <w:sz w:val="20"/>
                      <w:szCs w:val="20"/>
                    </w:rPr>
                  </w:pPr>
                  <w:r>
                    <w:rPr>
                      <w:sz w:val="20"/>
                      <w:szCs w:val="20"/>
                    </w:rPr>
                    <w:t>Post and stationery</w:t>
                  </w:r>
                </w:p>
              </w:tc>
              <w:tc>
                <w:tcPr>
                  <w:tcW w:w="1083" w:type="dxa"/>
                  <w:hideMark/>
                </w:tcPr>
                <w:p w14:paraId="0164B24F"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0F194304"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572C9A6A"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652CAF0F"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7E44ACCF"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49F297B4" w14:textId="77777777" w:rsidTr="001022FA">
              <w:tc>
                <w:tcPr>
                  <w:tcW w:w="3479" w:type="dxa"/>
                  <w:vAlign w:val="bottom"/>
                  <w:hideMark/>
                </w:tcPr>
                <w:p w14:paraId="2E155A49" w14:textId="77777777" w:rsidR="002E1690" w:rsidRDefault="00000000" w:rsidP="002E1690">
                  <w:pPr>
                    <w:keepNext/>
                    <w:spacing w:line="256" w:lineRule="auto"/>
                    <w:rPr>
                      <w:sz w:val="20"/>
                      <w:szCs w:val="20"/>
                    </w:rPr>
                  </w:pPr>
                  <w:r>
                    <w:rPr>
                      <w:sz w:val="20"/>
                      <w:szCs w:val="20"/>
                    </w:rPr>
                    <w:t>Advertising</w:t>
                  </w:r>
                </w:p>
              </w:tc>
              <w:tc>
                <w:tcPr>
                  <w:tcW w:w="1083" w:type="dxa"/>
                  <w:hideMark/>
                </w:tcPr>
                <w:p w14:paraId="04357A57"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12A30A97"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13D9F210"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2B2813ED"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3B9122D8"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3AF88104" w14:textId="77777777" w:rsidTr="001022FA">
              <w:tc>
                <w:tcPr>
                  <w:tcW w:w="3479" w:type="dxa"/>
                  <w:vAlign w:val="bottom"/>
                  <w:hideMark/>
                </w:tcPr>
                <w:p w14:paraId="7AB2A90E" w14:textId="77777777" w:rsidR="002E1690" w:rsidRDefault="00000000" w:rsidP="002E1690">
                  <w:pPr>
                    <w:keepNext/>
                    <w:spacing w:line="256" w:lineRule="auto"/>
                    <w:rPr>
                      <w:sz w:val="20"/>
                      <w:szCs w:val="20"/>
                    </w:rPr>
                  </w:pPr>
                  <w:r>
                    <w:rPr>
                      <w:sz w:val="20"/>
                      <w:szCs w:val="20"/>
                    </w:rPr>
                    <w:t>Travelling</w:t>
                  </w:r>
                </w:p>
              </w:tc>
              <w:tc>
                <w:tcPr>
                  <w:tcW w:w="1083" w:type="dxa"/>
                  <w:hideMark/>
                </w:tcPr>
                <w:p w14:paraId="330C8808"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02CB5DD2"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4EDAFCA2"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421AA74C"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1390F44A"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49EB2102" w14:textId="77777777" w:rsidTr="001022FA">
              <w:tc>
                <w:tcPr>
                  <w:tcW w:w="3479" w:type="dxa"/>
                  <w:vAlign w:val="bottom"/>
                  <w:hideMark/>
                </w:tcPr>
                <w:p w14:paraId="6A7A50E4" w14:textId="77777777" w:rsidR="002E1690" w:rsidRDefault="00000000" w:rsidP="002E1690">
                  <w:pPr>
                    <w:keepNext/>
                    <w:spacing w:line="256" w:lineRule="auto"/>
                    <w:rPr>
                      <w:sz w:val="20"/>
                      <w:szCs w:val="20"/>
                    </w:rPr>
                  </w:pPr>
                  <w:r>
                    <w:rPr>
                      <w:sz w:val="20"/>
                      <w:szCs w:val="20"/>
                    </w:rPr>
                    <w:t>Office expenses</w:t>
                  </w:r>
                </w:p>
              </w:tc>
              <w:tc>
                <w:tcPr>
                  <w:tcW w:w="1083" w:type="dxa"/>
                  <w:hideMark/>
                </w:tcPr>
                <w:p w14:paraId="717E1DE1"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0E4D45E4"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457EE6C3"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3067A3C1"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1301DF95"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3E4FB900" w14:textId="77777777" w:rsidTr="001022FA">
              <w:tc>
                <w:tcPr>
                  <w:tcW w:w="3479" w:type="dxa"/>
                  <w:vAlign w:val="bottom"/>
                  <w:hideMark/>
                </w:tcPr>
                <w:p w14:paraId="5C5E2750" w14:textId="77777777" w:rsidR="002E1690" w:rsidRDefault="00000000" w:rsidP="002E1690">
                  <w:pPr>
                    <w:keepNext/>
                    <w:spacing w:line="256" w:lineRule="auto"/>
                    <w:rPr>
                      <w:sz w:val="20"/>
                      <w:szCs w:val="20"/>
                    </w:rPr>
                  </w:pPr>
                  <w:r>
                    <w:rPr>
                      <w:sz w:val="20"/>
                      <w:szCs w:val="20"/>
                    </w:rPr>
                    <w:t>Sundry expenses</w:t>
                  </w:r>
                </w:p>
              </w:tc>
              <w:tc>
                <w:tcPr>
                  <w:tcW w:w="1083" w:type="dxa"/>
                  <w:hideMark/>
                </w:tcPr>
                <w:p w14:paraId="2316FCE2"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43F03541"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7137DF91"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0788BF88"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24286FA4"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644C1BCB" w14:textId="77777777" w:rsidTr="001022FA">
              <w:tc>
                <w:tcPr>
                  <w:tcW w:w="3479" w:type="dxa"/>
                  <w:vAlign w:val="bottom"/>
                  <w:hideMark/>
                </w:tcPr>
                <w:p w14:paraId="13790759" w14:textId="77777777" w:rsidR="002E1690" w:rsidRDefault="00000000" w:rsidP="002E1690">
                  <w:pPr>
                    <w:keepNext/>
                    <w:spacing w:line="256" w:lineRule="auto"/>
                    <w:rPr>
                      <w:sz w:val="20"/>
                      <w:szCs w:val="20"/>
                    </w:rPr>
                  </w:pPr>
                  <w:r>
                    <w:rPr>
                      <w:sz w:val="20"/>
                      <w:szCs w:val="20"/>
                    </w:rPr>
                    <w:t>Advance on Land acquisition</w:t>
                  </w:r>
                </w:p>
              </w:tc>
              <w:tc>
                <w:tcPr>
                  <w:tcW w:w="1083" w:type="dxa"/>
                  <w:hideMark/>
                </w:tcPr>
                <w:p w14:paraId="251BACB6"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31BD919E"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50882986"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12ADCC54"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30847368"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6E3E4732" w14:textId="77777777" w:rsidTr="001022FA">
              <w:tc>
                <w:tcPr>
                  <w:tcW w:w="3479" w:type="dxa"/>
                  <w:vAlign w:val="bottom"/>
                  <w:hideMark/>
                </w:tcPr>
                <w:p w14:paraId="56D331BB" w14:textId="77777777" w:rsidR="002E1690" w:rsidRDefault="00000000" w:rsidP="002E1690">
                  <w:pPr>
                    <w:keepNext/>
                    <w:spacing w:line="256" w:lineRule="auto"/>
                    <w:rPr>
                      <w:sz w:val="20"/>
                      <w:szCs w:val="20"/>
                    </w:rPr>
                  </w:pPr>
                  <w:r>
                    <w:rPr>
                      <w:sz w:val="20"/>
                      <w:szCs w:val="20"/>
                    </w:rPr>
                    <w:t>Bookkeeping</w:t>
                  </w:r>
                </w:p>
              </w:tc>
              <w:tc>
                <w:tcPr>
                  <w:tcW w:w="1083" w:type="dxa"/>
                  <w:hideMark/>
                </w:tcPr>
                <w:p w14:paraId="7F27BDDA"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32AB5C1E"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72F9B18E"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701D7970"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35C8AA69"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65E20085" w14:textId="77777777" w:rsidTr="001022FA">
              <w:tc>
                <w:tcPr>
                  <w:tcW w:w="3479" w:type="dxa"/>
                  <w:vAlign w:val="bottom"/>
                  <w:hideMark/>
                </w:tcPr>
                <w:p w14:paraId="663E4D30" w14:textId="77777777" w:rsidR="002E1690" w:rsidRDefault="00000000" w:rsidP="002E1690">
                  <w:pPr>
                    <w:keepNext/>
                    <w:spacing w:line="256" w:lineRule="auto"/>
                    <w:rPr>
                      <w:sz w:val="20"/>
                      <w:szCs w:val="20"/>
                    </w:rPr>
                  </w:pPr>
                  <w:r>
                    <w:rPr>
                      <w:sz w:val="20"/>
                      <w:szCs w:val="20"/>
                    </w:rPr>
                    <w:lastRenderedPageBreak/>
                    <w:t>Company Secretarial Services</w:t>
                  </w:r>
                </w:p>
              </w:tc>
              <w:tc>
                <w:tcPr>
                  <w:tcW w:w="1083" w:type="dxa"/>
                  <w:hideMark/>
                </w:tcPr>
                <w:p w14:paraId="7F24065F"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241565D9"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63F0E8B5"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2C1C4E68"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54F8BFC6"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4E363157" w14:textId="77777777" w:rsidTr="001022FA">
              <w:tc>
                <w:tcPr>
                  <w:tcW w:w="3479" w:type="dxa"/>
                  <w:vAlign w:val="bottom"/>
                  <w:hideMark/>
                </w:tcPr>
                <w:p w14:paraId="2A3AD63E" w14:textId="77777777" w:rsidR="002E1690" w:rsidRDefault="00000000" w:rsidP="002E1690">
                  <w:pPr>
                    <w:keepNext/>
                    <w:spacing w:line="256" w:lineRule="auto"/>
                    <w:rPr>
                      <w:sz w:val="20"/>
                      <w:szCs w:val="20"/>
                    </w:rPr>
                  </w:pPr>
                  <w:r>
                    <w:rPr>
                      <w:sz w:val="20"/>
                      <w:szCs w:val="20"/>
                    </w:rPr>
                    <w:t>Accountancy</w:t>
                  </w:r>
                </w:p>
              </w:tc>
              <w:tc>
                <w:tcPr>
                  <w:tcW w:w="1083" w:type="dxa"/>
                  <w:hideMark/>
                </w:tcPr>
                <w:p w14:paraId="2E39DFE4"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7D4EFFB9"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5AB54A80"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77F7F8B9"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7F0DC471"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1D59DE70" w14:textId="77777777" w:rsidTr="001022FA">
              <w:tc>
                <w:tcPr>
                  <w:tcW w:w="3479" w:type="dxa"/>
                  <w:vAlign w:val="bottom"/>
                  <w:hideMark/>
                </w:tcPr>
                <w:p w14:paraId="100FAE0D" w14:textId="77777777" w:rsidR="002E1690" w:rsidRDefault="00000000" w:rsidP="002E1690">
                  <w:pPr>
                    <w:keepNext/>
                    <w:spacing w:line="256" w:lineRule="auto"/>
                    <w:rPr>
                      <w:sz w:val="20"/>
                      <w:szCs w:val="20"/>
                    </w:rPr>
                  </w:pPr>
                  <w:bookmarkStart w:id="172" w:name="_Hlk64312715"/>
                  <w:r>
                    <w:rPr>
                      <w:sz w:val="20"/>
                      <w:szCs w:val="20"/>
                    </w:rPr>
                    <w:t>Consulting fees</w:t>
                  </w:r>
                </w:p>
              </w:tc>
              <w:tc>
                <w:tcPr>
                  <w:tcW w:w="1083" w:type="dxa"/>
                  <w:hideMark/>
                </w:tcPr>
                <w:p w14:paraId="4494DB39"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1DAB03E2"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44C0B757"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30464DF6"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1429A98A" w14:textId="77777777" w:rsidR="002E1690" w:rsidRDefault="00000000" w:rsidP="002E1690">
                  <w:pPr>
                    <w:keepNext/>
                    <w:spacing w:line="256" w:lineRule="auto"/>
                    <w:jc w:val="right"/>
                    <w:rPr>
                      <w:sz w:val="20"/>
                      <w:szCs w:val="20"/>
                    </w:rPr>
                  </w:pPr>
                  <w:r w:rsidRPr="00D83E6F">
                    <w:rPr>
                      <w:bCs/>
                      <w:sz w:val="20"/>
                      <w:szCs w:val="20"/>
                    </w:rPr>
                    <w:t xml:space="preserve">[●] </w:t>
                  </w:r>
                </w:p>
              </w:tc>
              <w:bookmarkEnd w:id="172"/>
            </w:tr>
            <w:tr w:rsidR="002E1690" w14:paraId="7E1069BF" w14:textId="77777777" w:rsidTr="001022FA">
              <w:tc>
                <w:tcPr>
                  <w:tcW w:w="3479" w:type="dxa"/>
                  <w:vAlign w:val="bottom"/>
                  <w:hideMark/>
                </w:tcPr>
                <w:p w14:paraId="1BB73738" w14:textId="77777777" w:rsidR="002E1690" w:rsidRDefault="00000000" w:rsidP="002E1690">
                  <w:pPr>
                    <w:keepNext/>
                    <w:spacing w:line="256" w:lineRule="auto"/>
                    <w:rPr>
                      <w:sz w:val="20"/>
                      <w:szCs w:val="20"/>
                    </w:rPr>
                  </w:pPr>
                  <w:r>
                    <w:rPr>
                      <w:sz w:val="20"/>
                      <w:szCs w:val="20"/>
                    </w:rPr>
                    <w:t>Professional fees</w:t>
                  </w:r>
                </w:p>
              </w:tc>
              <w:tc>
                <w:tcPr>
                  <w:tcW w:w="1083" w:type="dxa"/>
                  <w:hideMark/>
                </w:tcPr>
                <w:p w14:paraId="5ECE3296"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27779D21"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32D3BF66"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00627FAE"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5DC8DE99"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6D4A2C7C" w14:textId="77777777" w:rsidTr="001022FA">
              <w:tc>
                <w:tcPr>
                  <w:tcW w:w="3479" w:type="dxa"/>
                  <w:vAlign w:val="bottom"/>
                  <w:hideMark/>
                </w:tcPr>
                <w:p w14:paraId="56B5CEA1" w14:textId="77777777" w:rsidR="002E1690" w:rsidRDefault="00000000" w:rsidP="002E1690">
                  <w:pPr>
                    <w:keepNext/>
                    <w:spacing w:line="256" w:lineRule="auto"/>
                    <w:rPr>
                      <w:sz w:val="20"/>
                      <w:szCs w:val="20"/>
                    </w:rPr>
                  </w:pPr>
                  <w:r>
                    <w:rPr>
                      <w:sz w:val="20"/>
                      <w:szCs w:val="20"/>
                    </w:rPr>
                    <w:t>Auditors’ remuneration</w:t>
                  </w:r>
                </w:p>
              </w:tc>
              <w:tc>
                <w:tcPr>
                  <w:tcW w:w="1083" w:type="dxa"/>
                  <w:hideMark/>
                </w:tcPr>
                <w:p w14:paraId="17C4D546"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7536AFA6"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4DFD6F9C"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0EAF9AB4"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01CE9581"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39E2487F" w14:textId="77777777" w:rsidTr="001022FA">
              <w:tc>
                <w:tcPr>
                  <w:tcW w:w="3479" w:type="dxa"/>
                  <w:vAlign w:val="bottom"/>
                  <w:hideMark/>
                </w:tcPr>
                <w:p w14:paraId="51997AD9" w14:textId="77777777" w:rsidR="002E1690" w:rsidRDefault="00000000" w:rsidP="002E1690">
                  <w:pPr>
                    <w:keepNext/>
                    <w:spacing w:line="256" w:lineRule="auto"/>
                    <w:rPr>
                      <w:sz w:val="20"/>
                      <w:szCs w:val="20"/>
                    </w:rPr>
                  </w:pPr>
                  <w:r>
                    <w:rPr>
                      <w:sz w:val="20"/>
                      <w:szCs w:val="20"/>
                    </w:rPr>
                    <w:t>Foreign exchange losses</w:t>
                  </w:r>
                </w:p>
              </w:tc>
              <w:tc>
                <w:tcPr>
                  <w:tcW w:w="1083" w:type="dxa"/>
                  <w:hideMark/>
                </w:tcPr>
                <w:p w14:paraId="080AB3AC"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hideMark/>
                </w:tcPr>
                <w:p w14:paraId="1D9B82FC"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71FCCB8B"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0A199713"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12C565E2"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1733BC6B" w14:textId="77777777" w:rsidTr="001022FA">
              <w:tc>
                <w:tcPr>
                  <w:tcW w:w="3479" w:type="dxa"/>
                  <w:vAlign w:val="bottom"/>
                  <w:hideMark/>
                </w:tcPr>
                <w:p w14:paraId="39040F39" w14:textId="77777777" w:rsidR="002E1690" w:rsidRDefault="00000000" w:rsidP="002E1690">
                  <w:pPr>
                    <w:keepNext/>
                    <w:spacing w:line="256" w:lineRule="auto"/>
                    <w:rPr>
                      <w:sz w:val="20"/>
                      <w:szCs w:val="20"/>
                    </w:rPr>
                  </w:pPr>
                  <w:r>
                    <w:rPr>
                      <w:sz w:val="20"/>
                      <w:szCs w:val="20"/>
                    </w:rPr>
                    <w:t>Bank charges</w:t>
                  </w:r>
                </w:p>
              </w:tc>
              <w:tc>
                <w:tcPr>
                  <w:tcW w:w="1083" w:type="dxa"/>
                  <w:tcBorders>
                    <w:top w:val="nil"/>
                    <w:left w:val="nil"/>
                    <w:bottom w:val="single" w:sz="4" w:space="0" w:color="auto"/>
                    <w:right w:val="nil"/>
                  </w:tcBorders>
                  <w:hideMark/>
                </w:tcPr>
                <w:p w14:paraId="6BC8C470"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17" w:type="dxa"/>
                  <w:tcBorders>
                    <w:top w:val="nil"/>
                    <w:left w:val="nil"/>
                    <w:bottom w:val="single" w:sz="4" w:space="0" w:color="auto"/>
                    <w:right w:val="nil"/>
                  </w:tcBorders>
                  <w:hideMark/>
                </w:tcPr>
                <w:p w14:paraId="1024E883"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72F8ABC0"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25" w:type="dxa"/>
                  <w:hideMark/>
                </w:tcPr>
                <w:p w14:paraId="48E1CD80" w14:textId="77777777" w:rsidR="002E1690" w:rsidRDefault="00000000" w:rsidP="002E1690">
                  <w:pPr>
                    <w:keepNext/>
                    <w:spacing w:line="256" w:lineRule="auto"/>
                    <w:jc w:val="right"/>
                    <w:rPr>
                      <w:sz w:val="20"/>
                      <w:szCs w:val="20"/>
                    </w:rPr>
                  </w:pPr>
                  <w:r w:rsidRPr="00D83E6F">
                    <w:rPr>
                      <w:bCs/>
                      <w:sz w:val="20"/>
                      <w:szCs w:val="20"/>
                    </w:rPr>
                    <w:t xml:space="preserve">[●] </w:t>
                  </w:r>
                </w:p>
              </w:tc>
              <w:tc>
                <w:tcPr>
                  <w:tcW w:w="1152" w:type="dxa"/>
                  <w:hideMark/>
                </w:tcPr>
                <w:p w14:paraId="19957EF2" w14:textId="77777777" w:rsidR="002E1690" w:rsidRDefault="00000000" w:rsidP="002E1690">
                  <w:pPr>
                    <w:keepNext/>
                    <w:spacing w:line="256" w:lineRule="auto"/>
                    <w:jc w:val="right"/>
                    <w:rPr>
                      <w:sz w:val="20"/>
                      <w:szCs w:val="20"/>
                    </w:rPr>
                  </w:pPr>
                  <w:r w:rsidRPr="00D83E6F">
                    <w:rPr>
                      <w:bCs/>
                      <w:sz w:val="20"/>
                      <w:szCs w:val="20"/>
                    </w:rPr>
                    <w:t xml:space="preserve">[●] </w:t>
                  </w:r>
                </w:p>
              </w:tc>
            </w:tr>
            <w:tr w:rsidR="002E1690" w14:paraId="1ED4CA9C" w14:textId="77777777" w:rsidTr="001022FA">
              <w:trPr>
                <w:trHeight w:val="229"/>
              </w:trPr>
              <w:tc>
                <w:tcPr>
                  <w:tcW w:w="3479" w:type="dxa"/>
                  <w:vAlign w:val="bottom"/>
                </w:tcPr>
                <w:p w14:paraId="36D018AF" w14:textId="77777777" w:rsidR="002E1690" w:rsidRDefault="00000000" w:rsidP="002E1690">
                  <w:pPr>
                    <w:spacing w:line="256" w:lineRule="auto"/>
                    <w:rPr>
                      <w:sz w:val="20"/>
                      <w:szCs w:val="20"/>
                    </w:rPr>
                  </w:pPr>
                </w:p>
              </w:tc>
              <w:tc>
                <w:tcPr>
                  <w:tcW w:w="1083" w:type="dxa"/>
                  <w:tcBorders>
                    <w:top w:val="single" w:sz="4" w:space="0" w:color="auto"/>
                    <w:left w:val="nil"/>
                    <w:bottom w:val="single" w:sz="4" w:space="0" w:color="auto"/>
                    <w:right w:val="nil"/>
                  </w:tcBorders>
                  <w:hideMark/>
                </w:tcPr>
                <w:p w14:paraId="684FB3CF" w14:textId="77777777" w:rsidR="002E1690" w:rsidRDefault="00000000" w:rsidP="002E1690">
                  <w:pPr>
                    <w:spacing w:line="256" w:lineRule="auto"/>
                    <w:jc w:val="right"/>
                    <w:rPr>
                      <w:b/>
                      <w:sz w:val="20"/>
                      <w:szCs w:val="20"/>
                    </w:rPr>
                  </w:pPr>
                  <w:r w:rsidRPr="00D83E6F">
                    <w:rPr>
                      <w:bCs/>
                      <w:sz w:val="20"/>
                      <w:szCs w:val="20"/>
                    </w:rPr>
                    <w:t xml:space="preserve">[●] </w:t>
                  </w:r>
                </w:p>
              </w:tc>
              <w:tc>
                <w:tcPr>
                  <w:tcW w:w="1117" w:type="dxa"/>
                  <w:tcBorders>
                    <w:top w:val="single" w:sz="4" w:space="0" w:color="auto"/>
                    <w:left w:val="nil"/>
                    <w:bottom w:val="single" w:sz="4" w:space="0" w:color="auto"/>
                    <w:right w:val="nil"/>
                  </w:tcBorders>
                  <w:hideMark/>
                </w:tcPr>
                <w:p w14:paraId="54B1FBEB" w14:textId="77777777" w:rsidR="002E1690" w:rsidRDefault="00000000" w:rsidP="002E1690">
                  <w:pPr>
                    <w:spacing w:line="256" w:lineRule="auto"/>
                    <w:jc w:val="right"/>
                    <w:rPr>
                      <w:b/>
                      <w:sz w:val="20"/>
                      <w:szCs w:val="20"/>
                    </w:rPr>
                  </w:pPr>
                  <w:r w:rsidRPr="00D83E6F">
                    <w:rPr>
                      <w:bCs/>
                      <w:sz w:val="20"/>
                      <w:szCs w:val="20"/>
                    </w:rPr>
                    <w:t xml:space="preserve">[●] </w:t>
                  </w:r>
                </w:p>
              </w:tc>
              <w:tc>
                <w:tcPr>
                  <w:tcW w:w="1125" w:type="dxa"/>
                  <w:tcBorders>
                    <w:top w:val="single" w:sz="4" w:space="0" w:color="auto"/>
                    <w:left w:val="nil"/>
                    <w:bottom w:val="single" w:sz="4" w:space="0" w:color="auto"/>
                    <w:right w:val="nil"/>
                  </w:tcBorders>
                  <w:hideMark/>
                </w:tcPr>
                <w:p w14:paraId="4B1A398B" w14:textId="77777777" w:rsidR="002E1690" w:rsidRDefault="00000000" w:rsidP="002E1690">
                  <w:pPr>
                    <w:spacing w:line="256" w:lineRule="auto"/>
                    <w:jc w:val="right"/>
                    <w:rPr>
                      <w:b/>
                      <w:sz w:val="20"/>
                      <w:szCs w:val="20"/>
                    </w:rPr>
                  </w:pPr>
                  <w:r w:rsidRPr="00D83E6F">
                    <w:rPr>
                      <w:bCs/>
                      <w:sz w:val="20"/>
                      <w:szCs w:val="20"/>
                    </w:rPr>
                    <w:t xml:space="preserve">[●] </w:t>
                  </w:r>
                </w:p>
              </w:tc>
              <w:tc>
                <w:tcPr>
                  <w:tcW w:w="1125" w:type="dxa"/>
                  <w:tcBorders>
                    <w:top w:val="single" w:sz="4" w:space="0" w:color="auto"/>
                    <w:left w:val="nil"/>
                    <w:bottom w:val="single" w:sz="4" w:space="0" w:color="auto"/>
                    <w:right w:val="nil"/>
                  </w:tcBorders>
                  <w:hideMark/>
                </w:tcPr>
                <w:p w14:paraId="481E54CD" w14:textId="77777777" w:rsidR="002E1690" w:rsidRDefault="00000000" w:rsidP="002E1690">
                  <w:pPr>
                    <w:spacing w:line="256" w:lineRule="auto"/>
                    <w:jc w:val="right"/>
                    <w:rPr>
                      <w:b/>
                      <w:sz w:val="20"/>
                      <w:szCs w:val="20"/>
                    </w:rPr>
                  </w:pPr>
                  <w:r w:rsidRPr="00D83E6F">
                    <w:rPr>
                      <w:bCs/>
                      <w:sz w:val="20"/>
                      <w:szCs w:val="20"/>
                    </w:rPr>
                    <w:t xml:space="preserve">[●] </w:t>
                  </w:r>
                </w:p>
              </w:tc>
              <w:tc>
                <w:tcPr>
                  <w:tcW w:w="1152" w:type="dxa"/>
                  <w:tcBorders>
                    <w:top w:val="single" w:sz="4" w:space="0" w:color="auto"/>
                    <w:left w:val="nil"/>
                    <w:bottom w:val="single" w:sz="4" w:space="0" w:color="auto"/>
                    <w:right w:val="nil"/>
                  </w:tcBorders>
                  <w:hideMark/>
                </w:tcPr>
                <w:p w14:paraId="4EA80501" w14:textId="77777777" w:rsidR="002E1690" w:rsidRDefault="00000000" w:rsidP="002E1690">
                  <w:pPr>
                    <w:spacing w:line="256" w:lineRule="auto"/>
                    <w:jc w:val="right"/>
                    <w:rPr>
                      <w:b/>
                      <w:sz w:val="20"/>
                      <w:szCs w:val="20"/>
                    </w:rPr>
                  </w:pPr>
                  <w:r w:rsidRPr="00D83E6F">
                    <w:rPr>
                      <w:bCs/>
                      <w:sz w:val="20"/>
                      <w:szCs w:val="20"/>
                    </w:rPr>
                    <w:t xml:space="preserve">[●] </w:t>
                  </w:r>
                </w:p>
              </w:tc>
            </w:tr>
            <w:tr w:rsidR="005346A1" w14:paraId="1CD75B55" w14:textId="77777777" w:rsidTr="005346A1">
              <w:tc>
                <w:tcPr>
                  <w:tcW w:w="3479" w:type="dxa"/>
                  <w:vAlign w:val="bottom"/>
                </w:tcPr>
                <w:p w14:paraId="646D94F1" w14:textId="77777777" w:rsidR="005346A1" w:rsidRDefault="00000000">
                  <w:pPr>
                    <w:spacing w:line="256" w:lineRule="auto"/>
                    <w:rPr>
                      <w:sz w:val="20"/>
                      <w:szCs w:val="20"/>
                    </w:rPr>
                  </w:pPr>
                </w:p>
              </w:tc>
              <w:tc>
                <w:tcPr>
                  <w:tcW w:w="1083" w:type="dxa"/>
                  <w:tcBorders>
                    <w:top w:val="single" w:sz="4" w:space="0" w:color="auto"/>
                    <w:left w:val="nil"/>
                    <w:bottom w:val="nil"/>
                    <w:right w:val="nil"/>
                  </w:tcBorders>
                  <w:vAlign w:val="bottom"/>
                </w:tcPr>
                <w:p w14:paraId="5AF7CC53" w14:textId="77777777" w:rsidR="005346A1" w:rsidRDefault="00000000">
                  <w:pPr>
                    <w:spacing w:line="256" w:lineRule="auto"/>
                    <w:jc w:val="right"/>
                    <w:rPr>
                      <w:b/>
                      <w:sz w:val="20"/>
                      <w:szCs w:val="20"/>
                    </w:rPr>
                  </w:pPr>
                </w:p>
              </w:tc>
              <w:tc>
                <w:tcPr>
                  <w:tcW w:w="1117" w:type="dxa"/>
                  <w:tcBorders>
                    <w:top w:val="single" w:sz="4" w:space="0" w:color="auto"/>
                    <w:left w:val="nil"/>
                    <w:bottom w:val="nil"/>
                    <w:right w:val="nil"/>
                  </w:tcBorders>
                  <w:vAlign w:val="bottom"/>
                </w:tcPr>
                <w:p w14:paraId="6F665FC5" w14:textId="77777777" w:rsidR="005346A1" w:rsidRDefault="00000000">
                  <w:pPr>
                    <w:spacing w:line="256" w:lineRule="auto"/>
                    <w:jc w:val="right"/>
                    <w:rPr>
                      <w:b/>
                      <w:sz w:val="20"/>
                      <w:szCs w:val="20"/>
                    </w:rPr>
                  </w:pPr>
                </w:p>
              </w:tc>
              <w:tc>
                <w:tcPr>
                  <w:tcW w:w="1125" w:type="dxa"/>
                  <w:tcBorders>
                    <w:top w:val="single" w:sz="4" w:space="0" w:color="auto"/>
                    <w:left w:val="nil"/>
                    <w:bottom w:val="nil"/>
                    <w:right w:val="nil"/>
                  </w:tcBorders>
                  <w:vAlign w:val="bottom"/>
                </w:tcPr>
                <w:p w14:paraId="4574FDAE" w14:textId="77777777" w:rsidR="005346A1" w:rsidRDefault="00000000">
                  <w:pPr>
                    <w:spacing w:line="256" w:lineRule="auto"/>
                    <w:jc w:val="right"/>
                    <w:rPr>
                      <w:b/>
                      <w:sz w:val="20"/>
                      <w:szCs w:val="20"/>
                    </w:rPr>
                  </w:pPr>
                </w:p>
              </w:tc>
              <w:tc>
                <w:tcPr>
                  <w:tcW w:w="1125" w:type="dxa"/>
                  <w:tcBorders>
                    <w:top w:val="single" w:sz="4" w:space="0" w:color="auto"/>
                    <w:left w:val="nil"/>
                    <w:bottom w:val="nil"/>
                    <w:right w:val="nil"/>
                  </w:tcBorders>
                  <w:vAlign w:val="bottom"/>
                </w:tcPr>
                <w:p w14:paraId="3434D274" w14:textId="77777777" w:rsidR="005346A1" w:rsidRDefault="00000000">
                  <w:pPr>
                    <w:spacing w:line="256" w:lineRule="auto"/>
                    <w:jc w:val="right"/>
                    <w:rPr>
                      <w:b/>
                      <w:sz w:val="20"/>
                      <w:szCs w:val="20"/>
                    </w:rPr>
                  </w:pPr>
                </w:p>
              </w:tc>
              <w:tc>
                <w:tcPr>
                  <w:tcW w:w="1152" w:type="dxa"/>
                  <w:tcBorders>
                    <w:top w:val="single" w:sz="4" w:space="0" w:color="auto"/>
                    <w:left w:val="nil"/>
                    <w:bottom w:val="nil"/>
                    <w:right w:val="nil"/>
                  </w:tcBorders>
                  <w:vAlign w:val="bottom"/>
                </w:tcPr>
                <w:p w14:paraId="697A889A" w14:textId="77777777" w:rsidR="005346A1" w:rsidRDefault="00000000">
                  <w:pPr>
                    <w:spacing w:line="256" w:lineRule="auto"/>
                    <w:jc w:val="right"/>
                    <w:rPr>
                      <w:b/>
                      <w:sz w:val="20"/>
                      <w:szCs w:val="20"/>
                    </w:rPr>
                  </w:pPr>
                </w:p>
              </w:tc>
            </w:tr>
            <w:tr w:rsidR="005346A1" w14:paraId="731B3A47" w14:textId="77777777" w:rsidTr="005346A1">
              <w:tc>
                <w:tcPr>
                  <w:tcW w:w="3479" w:type="dxa"/>
                  <w:vAlign w:val="bottom"/>
                  <w:hideMark/>
                </w:tcPr>
                <w:p w14:paraId="0CD78820" w14:textId="77777777" w:rsidR="005346A1" w:rsidRDefault="00000000">
                  <w:pPr>
                    <w:spacing w:line="256" w:lineRule="auto"/>
                    <w:rPr>
                      <w:b/>
                      <w:sz w:val="20"/>
                      <w:szCs w:val="20"/>
                    </w:rPr>
                  </w:pPr>
                  <w:r>
                    <w:rPr>
                      <w:b/>
                      <w:sz w:val="20"/>
                      <w:szCs w:val="20"/>
                    </w:rPr>
                    <w:t>FINANCE COSTS</w:t>
                  </w:r>
                </w:p>
              </w:tc>
              <w:tc>
                <w:tcPr>
                  <w:tcW w:w="1083" w:type="dxa"/>
                  <w:vAlign w:val="bottom"/>
                </w:tcPr>
                <w:p w14:paraId="438DE899" w14:textId="77777777" w:rsidR="005346A1" w:rsidRDefault="00000000">
                  <w:pPr>
                    <w:spacing w:line="256" w:lineRule="auto"/>
                    <w:jc w:val="right"/>
                    <w:rPr>
                      <w:b/>
                      <w:sz w:val="20"/>
                      <w:szCs w:val="20"/>
                    </w:rPr>
                  </w:pPr>
                </w:p>
              </w:tc>
              <w:tc>
                <w:tcPr>
                  <w:tcW w:w="1117" w:type="dxa"/>
                  <w:vAlign w:val="bottom"/>
                </w:tcPr>
                <w:p w14:paraId="36211F88" w14:textId="77777777" w:rsidR="005346A1" w:rsidRDefault="00000000">
                  <w:pPr>
                    <w:spacing w:line="256" w:lineRule="auto"/>
                    <w:jc w:val="right"/>
                    <w:rPr>
                      <w:b/>
                      <w:sz w:val="20"/>
                      <w:szCs w:val="20"/>
                    </w:rPr>
                  </w:pPr>
                </w:p>
              </w:tc>
              <w:tc>
                <w:tcPr>
                  <w:tcW w:w="1125" w:type="dxa"/>
                  <w:vAlign w:val="bottom"/>
                </w:tcPr>
                <w:p w14:paraId="2FC3781A" w14:textId="77777777" w:rsidR="005346A1" w:rsidRDefault="00000000">
                  <w:pPr>
                    <w:spacing w:line="256" w:lineRule="auto"/>
                    <w:jc w:val="right"/>
                    <w:rPr>
                      <w:b/>
                      <w:sz w:val="20"/>
                      <w:szCs w:val="20"/>
                    </w:rPr>
                  </w:pPr>
                </w:p>
              </w:tc>
              <w:tc>
                <w:tcPr>
                  <w:tcW w:w="1125" w:type="dxa"/>
                  <w:vAlign w:val="bottom"/>
                </w:tcPr>
                <w:p w14:paraId="78E35329" w14:textId="77777777" w:rsidR="005346A1" w:rsidRDefault="00000000">
                  <w:pPr>
                    <w:spacing w:line="256" w:lineRule="auto"/>
                    <w:jc w:val="right"/>
                    <w:rPr>
                      <w:b/>
                      <w:sz w:val="20"/>
                      <w:szCs w:val="20"/>
                    </w:rPr>
                  </w:pPr>
                </w:p>
              </w:tc>
              <w:tc>
                <w:tcPr>
                  <w:tcW w:w="1152" w:type="dxa"/>
                  <w:vAlign w:val="bottom"/>
                </w:tcPr>
                <w:p w14:paraId="43FA444E" w14:textId="77777777" w:rsidR="005346A1" w:rsidRDefault="00000000">
                  <w:pPr>
                    <w:spacing w:line="256" w:lineRule="auto"/>
                    <w:jc w:val="right"/>
                    <w:rPr>
                      <w:b/>
                      <w:sz w:val="20"/>
                      <w:szCs w:val="20"/>
                    </w:rPr>
                  </w:pPr>
                </w:p>
              </w:tc>
            </w:tr>
            <w:tr w:rsidR="002E1690" w14:paraId="571A6747" w14:textId="77777777" w:rsidTr="00E1673F">
              <w:tc>
                <w:tcPr>
                  <w:tcW w:w="3479" w:type="dxa"/>
                  <w:vAlign w:val="bottom"/>
                  <w:hideMark/>
                </w:tcPr>
                <w:p w14:paraId="76979CBE" w14:textId="77777777" w:rsidR="002E1690" w:rsidRDefault="00000000" w:rsidP="002E1690">
                  <w:pPr>
                    <w:spacing w:line="256" w:lineRule="auto"/>
                    <w:rPr>
                      <w:sz w:val="20"/>
                      <w:szCs w:val="20"/>
                    </w:rPr>
                  </w:pPr>
                  <w:r>
                    <w:rPr>
                      <w:sz w:val="20"/>
                      <w:szCs w:val="20"/>
                    </w:rPr>
                    <w:t>Bank loan interest</w:t>
                  </w:r>
                </w:p>
              </w:tc>
              <w:tc>
                <w:tcPr>
                  <w:tcW w:w="1083" w:type="dxa"/>
                  <w:tcBorders>
                    <w:top w:val="nil"/>
                    <w:left w:val="nil"/>
                    <w:bottom w:val="single" w:sz="4" w:space="0" w:color="auto"/>
                    <w:right w:val="nil"/>
                  </w:tcBorders>
                  <w:hideMark/>
                </w:tcPr>
                <w:p w14:paraId="3165150B" w14:textId="77777777" w:rsidR="002E1690" w:rsidRDefault="00000000" w:rsidP="002E1690">
                  <w:pPr>
                    <w:spacing w:line="256" w:lineRule="auto"/>
                    <w:jc w:val="right"/>
                    <w:rPr>
                      <w:sz w:val="20"/>
                      <w:szCs w:val="20"/>
                    </w:rPr>
                  </w:pPr>
                  <w:r w:rsidRPr="00F675EB">
                    <w:rPr>
                      <w:bCs/>
                      <w:sz w:val="20"/>
                      <w:szCs w:val="20"/>
                    </w:rPr>
                    <w:t xml:space="preserve">[●] </w:t>
                  </w:r>
                </w:p>
              </w:tc>
              <w:tc>
                <w:tcPr>
                  <w:tcW w:w="1117" w:type="dxa"/>
                  <w:tcBorders>
                    <w:top w:val="nil"/>
                    <w:left w:val="nil"/>
                    <w:bottom w:val="single" w:sz="4" w:space="0" w:color="auto"/>
                    <w:right w:val="nil"/>
                  </w:tcBorders>
                  <w:hideMark/>
                </w:tcPr>
                <w:p w14:paraId="0DE50FC1" w14:textId="77777777" w:rsidR="002E1690" w:rsidRDefault="00000000" w:rsidP="002E1690">
                  <w:pPr>
                    <w:spacing w:line="256" w:lineRule="auto"/>
                    <w:jc w:val="right"/>
                    <w:rPr>
                      <w:sz w:val="20"/>
                      <w:szCs w:val="20"/>
                    </w:rPr>
                  </w:pPr>
                  <w:r w:rsidRPr="00F675EB">
                    <w:rPr>
                      <w:bCs/>
                      <w:sz w:val="20"/>
                      <w:szCs w:val="20"/>
                    </w:rPr>
                    <w:t xml:space="preserve">[●] </w:t>
                  </w:r>
                </w:p>
              </w:tc>
              <w:tc>
                <w:tcPr>
                  <w:tcW w:w="1125" w:type="dxa"/>
                  <w:tcBorders>
                    <w:top w:val="nil"/>
                    <w:left w:val="nil"/>
                    <w:bottom w:val="single" w:sz="4" w:space="0" w:color="auto"/>
                    <w:right w:val="nil"/>
                  </w:tcBorders>
                  <w:hideMark/>
                </w:tcPr>
                <w:p w14:paraId="279A20E7" w14:textId="77777777" w:rsidR="002E1690" w:rsidRDefault="00000000" w:rsidP="002E1690">
                  <w:pPr>
                    <w:spacing w:line="256" w:lineRule="auto"/>
                    <w:jc w:val="right"/>
                    <w:rPr>
                      <w:sz w:val="20"/>
                      <w:szCs w:val="20"/>
                    </w:rPr>
                  </w:pPr>
                  <w:r w:rsidRPr="00F675EB">
                    <w:rPr>
                      <w:bCs/>
                      <w:sz w:val="20"/>
                      <w:szCs w:val="20"/>
                    </w:rPr>
                    <w:t xml:space="preserve">[●] </w:t>
                  </w:r>
                </w:p>
              </w:tc>
              <w:tc>
                <w:tcPr>
                  <w:tcW w:w="1125" w:type="dxa"/>
                  <w:tcBorders>
                    <w:top w:val="nil"/>
                    <w:left w:val="nil"/>
                    <w:bottom w:val="single" w:sz="4" w:space="0" w:color="auto"/>
                    <w:right w:val="nil"/>
                  </w:tcBorders>
                  <w:hideMark/>
                </w:tcPr>
                <w:p w14:paraId="5EED03D3" w14:textId="77777777" w:rsidR="002E1690" w:rsidRDefault="00000000" w:rsidP="002E1690">
                  <w:pPr>
                    <w:spacing w:line="256" w:lineRule="auto"/>
                    <w:jc w:val="right"/>
                    <w:rPr>
                      <w:sz w:val="20"/>
                      <w:szCs w:val="20"/>
                    </w:rPr>
                  </w:pPr>
                  <w:r w:rsidRPr="00F675EB">
                    <w:rPr>
                      <w:bCs/>
                      <w:sz w:val="20"/>
                      <w:szCs w:val="20"/>
                    </w:rPr>
                    <w:t xml:space="preserve">[●] </w:t>
                  </w:r>
                </w:p>
              </w:tc>
              <w:tc>
                <w:tcPr>
                  <w:tcW w:w="1152" w:type="dxa"/>
                  <w:tcBorders>
                    <w:top w:val="nil"/>
                    <w:left w:val="nil"/>
                    <w:bottom w:val="single" w:sz="4" w:space="0" w:color="auto"/>
                    <w:right w:val="nil"/>
                  </w:tcBorders>
                  <w:hideMark/>
                </w:tcPr>
                <w:p w14:paraId="45B8A18D" w14:textId="77777777" w:rsidR="002E1690" w:rsidRDefault="00000000" w:rsidP="002E1690">
                  <w:pPr>
                    <w:spacing w:line="256" w:lineRule="auto"/>
                    <w:jc w:val="right"/>
                    <w:rPr>
                      <w:sz w:val="20"/>
                      <w:szCs w:val="20"/>
                    </w:rPr>
                  </w:pPr>
                  <w:r w:rsidRPr="00F675EB">
                    <w:rPr>
                      <w:bCs/>
                      <w:sz w:val="20"/>
                      <w:szCs w:val="20"/>
                    </w:rPr>
                    <w:t xml:space="preserve">[●] </w:t>
                  </w:r>
                </w:p>
              </w:tc>
            </w:tr>
            <w:tr w:rsidR="002E1690" w14:paraId="1471A7F2" w14:textId="77777777" w:rsidTr="00E1673F">
              <w:tc>
                <w:tcPr>
                  <w:tcW w:w="3479" w:type="dxa"/>
                  <w:vAlign w:val="bottom"/>
                </w:tcPr>
                <w:p w14:paraId="2AF8EC74" w14:textId="77777777" w:rsidR="002E1690" w:rsidRDefault="00000000" w:rsidP="002E1690">
                  <w:pPr>
                    <w:spacing w:line="256" w:lineRule="auto"/>
                    <w:rPr>
                      <w:sz w:val="20"/>
                      <w:szCs w:val="20"/>
                    </w:rPr>
                  </w:pPr>
                </w:p>
              </w:tc>
              <w:tc>
                <w:tcPr>
                  <w:tcW w:w="1083" w:type="dxa"/>
                  <w:tcBorders>
                    <w:top w:val="single" w:sz="4" w:space="0" w:color="auto"/>
                    <w:left w:val="nil"/>
                    <w:bottom w:val="single" w:sz="4" w:space="0" w:color="auto"/>
                    <w:right w:val="nil"/>
                  </w:tcBorders>
                  <w:hideMark/>
                </w:tcPr>
                <w:p w14:paraId="2A93F9EE" w14:textId="77777777" w:rsidR="002E1690" w:rsidRDefault="00000000" w:rsidP="002E1690">
                  <w:pPr>
                    <w:spacing w:line="256" w:lineRule="auto"/>
                    <w:jc w:val="right"/>
                    <w:rPr>
                      <w:b/>
                      <w:sz w:val="20"/>
                      <w:szCs w:val="20"/>
                    </w:rPr>
                  </w:pPr>
                  <w:r w:rsidRPr="00F675EB">
                    <w:rPr>
                      <w:bCs/>
                      <w:sz w:val="20"/>
                      <w:szCs w:val="20"/>
                    </w:rPr>
                    <w:t xml:space="preserve">[●] </w:t>
                  </w:r>
                </w:p>
              </w:tc>
              <w:tc>
                <w:tcPr>
                  <w:tcW w:w="1117" w:type="dxa"/>
                  <w:tcBorders>
                    <w:top w:val="single" w:sz="4" w:space="0" w:color="auto"/>
                    <w:left w:val="nil"/>
                    <w:bottom w:val="single" w:sz="4" w:space="0" w:color="auto"/>
                    <w:right w:val="nil"/>
                  </w:tcBorders>
                  <w:hideMark/>
                </w:tcPr>
                <w:p w14:paraId="09E7E67F" w14:textId="77777777" w:rsidR="002E1690" w:rsidRDefault="00000000" w:rsidP="002E1690">
                  <w:pPr>
                    <w:spacing w:line="256" w:lineRule="auto"/>
                    <w:jc w:val="right"/>
                    <w:rPr>
                      <w:b/>
                      <w:sz w:val="20"/>
                      <w:szCs w:val="20"/>
                    </w:rPr>
                  </w:pPr>
                  <w:r w:rsidRPr="00F675EB">
                    <w:rPr>
                      <w:bCs/>
                      <w:sz w:val="20"/>
                      <w:szCs w:val="20"/>
                    </w:rPr>
                    <w:t xml:space="preserve">[●] </w:t>
                  </w:r>
                </w:p>
              </w:tc>
              <w:tc>
                <w:tcPr>
                  <w:tcW w:w="1125" w:type="dxa"/>
                  <w:tcBorders>
                    <w:top w:val="single" w:sz="4" w:space="0" w:color="auto"/>
                    <w:left w:val="nil"/>
                    <w:bottom w:val="single" w:sz="4" w:space="0" w:color="auto"/>
                    <w:right w:val="nil"/>
                  </w:tcBorders>
                  <w:hideMark/>
                </w:tcPr>
                <w:p w14:paraId="2082511C" w14:textId="77777777" w:rsidR="002E1690" w:rsidRDefault="00000000" w:rsidP="002E1690">
                  <w:pPr>
                    <w:spacing w:line="256" w:lineRule="auto"/>
                    <w:jc w:val="right"/>
                    <w:rPr>
                      <w:b/>
                      <w:sz w:val="20"/>
                      <w:szCs w:val="20"/>
                    </w:rPr>
                  </w:pPr>
                  <w:r w:rsidRPr="00F675EB">
                    <w:rPr>
                      <w:bCs/>
                      <w:sz w:val="20"/>
                      <w:szCs w:val="20"/>
                    </w:rPr>
                    <w:t xml:space="preserve">[●] </w:t>
                  </w:r>
                </w:p>
              </w:tc>
              <w:tc>
                <w:tcPr>
                  <w:tcW w:w="1125" w:type="dxa"/>
                  <w:tcBorders>
                    <w:top w:val="single" w:sz="4" w:space="0" w:color="auto"/>
                    <w:left w:val="nil"/>
                    <w:bottom w:val="single" w:sz="4" w:space="0" w:color="auto"/>
                    <w:right w:val="nil"/>
                  </w:tcBorders>
                  <w:hideMark/>
                </w:tcPr>
                <w:p w14:paraId="426E50C6" w14:textId="77777777" w:rsidR="002E1690" w:rsidRDefault="00000000" w:rsidP="002E1690">
                  <w:pPr>
                    <w:spacing w:line="256" w:lineRule="auto"/>
                    <w:jc w:val="right"/>
                    <w:rPr>
                      <w:b/>
                      <w:sz w:val="20"/>
                      <w:szCs w:val="20"/>
                    </w:rPr>
                  </w:pPr>
                  <w:r w:rsidRPr="00F675EB">
                    <w:rPr>
                      <w:bCs/>
                      <w:sz w:val="20"/>
                      <w:szCs w:val="20"/>
                    </w:rPr>
                    <w:t xml:space="preserve">[●] </w:t>
                  </w:r>
                </w:p>
              </w:tc>
              <w:tc>
                <w:tcPr>
                  <w:tcW w:w="1152" w:type="dxa"/>
                  <w:tcBorders>
                    <w:top w:val="single" w:sz="4" w:space="0" w:color="auto"/>
                    <w:left w:val="nil"/>
                    <w:bottom w:val="single" w:sz="4" w:space="0" w:color="auto"/>
                    <w:right w:val="nil"/>
                  </w:tcBorders>
                  <w:hideMark/>
                </w:tcPr>
                <w:p w14:paraId="1D1D9F36" w14:textId="77777777" w:rsidR="002E1690" w:rsidRDefault="00000000" w:rsidP="002E1690">
                  <w:pPr>
                    <w:spacing w:line="256" w:lineRule="auto"/>
                    <w:jc w:val="right"/>
                    <w:rPr>
                      <w:b/>
                      <w:sz w:val="20"/>
                      <w:szCs w:val="20"/>
                    </w:rPr>
                  </w:pPr>
                  <w:r w:rsidRPr="00F675EB">
                    <w:rPr>
                      <w:bCs/>
                      <w:sz w:val="20"/>
                      <w:szCs w:val="20"/>
                    </w:rPr>
                    <w:t xml:space="preserve">[●] </w:t>
                  </w:r>
                </w:p>
              </w:tc>
            </w:tr>
            <w:bookmarkEnd w:id="171"/>
          </w:tbl>
          <w:p w14:paraId="6744B3C5" w14:textId="77777777" w:rsidR="00000000" w:rsidRDefault="00000000"/>
        </w:tc>
        <w:tc>
          <w:tcPr>
            <w:tcW w:w="1440" w:type="dxa"/>
          </w:tcPr>
          <w:p w14:paraId="51B189FF" w14:textId="77777777" w:rsidR="00C50675" w:rsidRDefault="00C50675"/>
        </w:tc>
        <w:tc>
          <w:tcPr>
            <w:tcW w:w="1440" w:type="dxa"/>
          </w:tcPr>
          <w:p w14:paraId="2307D807" w14:textId="77777777" w:rsidR="00C50675" w:rsidRDefault="00C50675"/>
        </w:tc>
        <w:tc>
          <w:tcPr>
            <w:tcW w:w="4320" w:type="dxa"/>
          </w:tcPr>
          <w:p w14:paraId="7EF73697" w14:textId="77777777" w:rsidR="00C50675" w:rsidRDefault="00C50675"/>
        </w:tc>
      </w:tr>
      <w:tr w:rsidR="00C50675" w14:paraId="6595A032" w14:textId="77777777">
        <w:tc>
          <w:tcPr>
            <w:tcW w:w="720" w:type="dxa"/>
          </w:tcPr>
          <w:p w14:paraId="3FCC5DF4" w14:textId="77777777" w:rsidR="00C50675" w:rsidRDefault="00000000">
            <w:r>
              <w:t>907</w:t>
            </w:r>
          </w:p>
        </w:tc>
        <w:tc>
          <w:tcPr>
            <w:tcW w:w="5760" w:type="dxa"/>
          </w:tcPr>
          <w:p w14:paraId="1E3D27CB" w14:textId="77777777" w:rsidR="00C50675" w:rsidRDefault="00C50675"/>
          <w:p w14:paraId="2B2C5B88" w14:textId="77777777" w:rsidR="00C50675" w:rsidRDefault="00C50675"/>
          <w:tbl>
            <w:tblPr>
              <w:tblW w:w="9180" w:type="dxa"/>
              <w:tblLayout w:type="fixed"/>
              <w:tblCellMar>
                <w:top w:w="28" w:type="dxa"/>
                <w:left w:w="57" w:type="dxa"/>
                <w:bottom w:w="28" w:type="dxa"/>
                <w:right w:w="57" w:type="dxa"/>
              </w:tblCellMar>
              <w:tblLook w:val="04A0" w:firstRow="1" w:lastRow="0" w:firstColumn="1" w:lastColumn="0" w:noHBand="0" w:noVBand="1"/>
            </w:tblPr>
            <w:tblGrid>
              <w:gridCol w:w="2264"/>
              <w:gridCol w:w="1560"/>
              <w:gridCol w:w="1417"/>
              <w:gridCol w:w="1276"/>
              <w:gridCol w:w="1351"/>
              <w:gridCol w:w="1312"/>
            </w:tblGrid>
            <w:tr w:rsidR="005346A1" w14:paraId="086E7AC1" w14:textId="77777777" w:rsidTr="002E1690">
              <w:trPr>
                <w:trHeight w:val="604"/>
              </w:trPr>
              <w:tc>
                <w:tcPr>
                  <w:tcW w:w="2264" w:type="dxa"/>
                  <w:tcBorders>
                    <w:top w:val="single" w:sz="4" w:space="0" w:color="auto"/>
                    <w:left w:val="single" w:sz="4" w:space="0" w:color="auto"/>
                    <w:bottom w:val="single" w:sz="4" w:space="0" w:color="auto"/>
                    <w:right w:val="single" w:sz="4" w:space="0" w:color="auto"/>
                  </w:tcBorders>
                  <w:vAlign w:val="bottom"/>
                </w:tcPr>
                <w:p w14:paraId="5FC04081" w14:textId="77777777" w:rsidR="005346A1" w:rsidRDefault="00000000">
                  <w:pPr>
                    <w:spacing w:line="256" w:lineRule="auto"/>
                    <w:rPr>
                      <w:b/>
                      <w:sz w:val="20"/>
                      <w:szCs w:val="20"/>
                    </w:rPr>
                  </w:pPr>
                </w:p>
              </w:tc>
              <w:tc>
                <w:tcPr>
                  <w:tcW w:w="1560" w:type="dxa"/>
                  <w:tcBorders>
                    <w:top w:val="single" w:sz="4" w:space="0" w:color="auto"/>
                    <w:left w:val="single" w:sz="4" w:space="0" w:color="auto"/>
                    <w:bottom w:val="single" w:sz="4" w:space="0" w:color="auto"/>
                    <w:right w:val="single" w:sz="4" w:space="0" w:color="auto"/>
                  </w:tcBorders>
                  <w:hideMark/>
                </w:tcPr>
                <w:p w14:paraId="6D77755E" w14:textId="77777777" w:rsidR="005346A1" w:rsidRDefault="00000000">
                  <w:pPr>
                    <w:spacing w:line="256" w:lineRule="auto"/>
                    <w:jc w:val="right"/>
                    <w:rPr>
                      <w:b/>
                      <w:sz w:val="20"/>
                      <w:szCs w:val="20"/>
                    </w:rPr>
                  </w:pPr>
                  <w:r>
                    <w:rPr>
                      <w:b/>
                      <w:sz w:val="20"/>
                      <w:szCs w:val="20"/>
                    </w:rPr>
                    <w:t xml:space="preserve">Unaudited </w:t>
                  </w:r>
                </w:p>
                <w:p w14:paraId="1ADE958E" w14:textId="77777777" w:rsidR="005346A1" w:rsidRDefault="00000000">
                  <w:pPr>
                    <w:spacing w:line="256" w:lineRule="auto"/>
                    <w:jc w:val="right"/>
                    <w:rPr>
                      <w:b/>
                      <w:sz w:val="20"/>
                      <w:szCs w:val="20"/>
                    </w:rPr>
                  </w:pPr>
                  <w:r>
                    <w:rPr>
                      <w:b/>
                      <w:sz w:val="20"/>
                      <w:szCs w:val="20"/>
                    </w:rPr>
                    <w:t xml:space="preserve">Period ended </w:t>
                  </w:r>
                </w:p>
                <w:p w14:paraId="681C2C8B" w14:textId="77777777" w:rsidR="005346A1" w:rsidRDefault="00000000">
                  <w:pPr>
                    <w:spacing w:line="256" w:lineRule="auto"/>
                    <w:jc w:val="right"/>
                    <w:rPr>
                      <w:b/>
                      <w:sz w:val="20"/>
                      <w:szCs w:val="20"/>
                    </w:rPr>
                  </w:pPr>
                  <w:r>
                    <w:rPr>
                      <w:b/>
                      <w:sz w:val="20"/>
                      <w:szCs w:val="20"/>
                    </w:rPr>
                    <w:t>[●]</w:t>
                  </w:r>
                </w:p>
              </w:tc>
              <w:tc>
                <w:tcPr>
                  <w:tcW w:w="1417" w:type="dxa"/>
                  <w:tcBorders>
                    <w:top w:val="single" w:sz="4" w:space="0" w:color="auto"/>
                    <w:left w:val="single" w:sz="4" w:space="0" w:color="auto"/>
                    <w:bottom w:val="single" w:sz="4" w:space="0" w:color="auto"/>
                    <w:right w:val="single" w:sz="4" w:space="0" w:color="auto"/>
                  </w:tcBorders>
                  <w:hideMark/>
                </w:tcPr>
                <w:p w14:paraId="1BE5C709" w14:textId="77777777" w:rsidR="005346A1" w:rsidRDefault="00000000">
                  <w:pPr>
                    <w:spacing w:line="256" w:lineRule="auto"/>
                    <w:jc w:val="right"/>
                    <w:rPr>
                      <w:b/>
                      <w:sz w:val="20"/>
                      <w:szCs w:val="20"/>
                    </w:rPr>
                  </w:pPr>
                  <w:r>
                    <w:rPr>
                      <w:b/>
                      <w:sz w:val="20"/>
                      <w:szCs w:val="20"/>
                    </w:rPr>
                    <w:t xml:space="preserve">Audited </w:t>
                  </w:r>
                </w:p>
                <w:p w14:paraId="59116562" w14:textId="77777777" w:rsidR="005346A1" w:rsidRDefault="00000000">
                  <w:pPr>
                    <w:spacing w:line="256" w:lineRule="auto"/>
                    <w:jc w:val="right"/>
                    <w:rPr>
                      <w:b/>
                      <w:sz w:val="20"/>
                      <w:szCs w:val="20"/>
                    </w:rPr>
                  </w:pPr>
                  <w:r>
                    <w:rPr>
                      <w:b/>
                      <w:sz w:val="20"/>
                      <w:szCs w:val="20"/>
                    </w:rPr>
                    <w:t xml:space="preserve">Year ended </w:t>
                  </w:r>
                </w:p>
                <w:p w14:paraId="0B6B3486" w14:textId="77777777" w:rsidR="005346A1" w:rsidRDefault="00000000">
                  <w:pPr>
                    <w:spacing w:line="256" w:lineRule="auto"/>
                    <w:jc w:val="right"/>
                    <w:rPr>
                      <w:b/>
                      <w:sz w:val="20"/>
                      <w:szCs w:val="20"/>
                    </w:rPr>
                  </w:pPr>
                  <w:r>
                    <w:rPr>
                      <w:b/>
                      <w:sz w:val="20"/>
                      <w:szCs w:val="20"/>
                    </w:rPr>
                    <w:t>[●]</w:t>
                  </w:r>
                </w:p>
              </w:tc>
              <w:tc>
                <w:tcPr>
                  <w:tcW w:w="1276" w:type="dxa"/>
                  <w:tcBorders>
                    <w:top w:val="single" w:sz="4" w:space="0" w:color="auto"/>
                    <w:left w:val="single" w:sz="4" w:space="0" w:color="auto"/>
                    <w:bottom w:val="single" w:sz="4" w:space="0" w:color="auto"/>
                    <w:right w:val="single" w:sz="4" w:space="0" w:color="auto"/>
                  </w:tcBorders>
                  <w:hideMark/>
                </w:tcPr>
                <w:p w14:paraId="2ACABCF1" w14:textId="77777777" w:rsidR="005346A1" w:rsidRDefault="00000000">
                  <w:pPr>
                    <w:spacing w:line="256" w:lineRule="auto"/>
                    <w:jc w:val="right"/>
                    <w:rPr>
                      <w:b/>
                      <w:sz w:val="20"/>
                      <w:szCs w:val="20"/>
                    </w:rPr>
                  </w:pPr>
                  <w:r>
                    <w:rPr>
                      <w:b/>
                      <w:sz w:val="20"/>
                      <w:szCs w:val="20"/>
                    </w:rPr>
                    <w:t>Audited</w:t>
                  </w:r>
                </w:p>
                <w:p w14:paraId="3EBF2F3C" w14:textId="77777777" w:rsidR="005346A1" w:rsidRDefault="00000000">
                  <w:pPr>
                    <w:spacing w:line="256" w:lineRule="auto"/>
                    <w:jc w:val="right"/>
                    <w:rPr>
                      <w:b/>
                      <w:sz w:val="20"/>
                      <w:szCs w:val="20"/>
                    </w:rPr>
                  </w:pPr>
                  <w:r>
                    <w:rPr>
                      <w:b/>
                      <w:sz w:val="20"/>
                      <w:szCs w:val="20"/>
                    </w:rPr>
                    <w:t xml:space="preserve">Period ended </w:t>
                  </w:r>
                  <w:r>
                    <w:rPr>
                      <w:b/>
                      <w:sz w:val="20"/>
                      <w:szCs w:val="20"/>
                    </w:rPr>
                    <w:t>[●]</w:t>
                  </w:r>
                </w:p>
              </w:tc>
              <w:tc>
                <w:tcPr>
                  <w:tcW w:w="1351" w:type="dxa"/>
                  <w:tcBorders>
                    <w:top w:val="single" w:sz="4" w:space="0" w:color="auto"/>
                    <w:left w:val="single" w:sz="4" w:space="0" w:color="auto"/>
                    <w:bottom w:val="single" w:sz="4" w:space="0" w:color="auto"/>
                    <w:right w:val="single" w:sz="4" w:space="0" w:color="auto"/>
                  </w:tcBorders>
                  <w:vAlign w:val="bottom"/>
                  <w:hideMark/>
                </w:tcPr>
                <w:p w14:paraId="4783E7CA" w14:textId="77777777" w:rsidR="005346A1" w:rsidRDefault="00000000">
                  <w:pPr>
                    <w:spacing w:line="256" w:lineRule="auto"/>
                    <w:jc w:val="right"/>
                    <w:rPr>
                      <w:b/>
                      <w:sz w:val="20"/>
                      <w:szCs w:val="20"/>
                    </w:rPr>
                  </w:pPr>
                  <w:r>
                    <w:rPr>
                      <w:b/>
                      <w:sz w:val="20"/>
                      <w:szCs w:val="20"/>
                    </w:rPr>
                    <w:t>Audited</w:t>
                  </w:r>
                </w:p>
                <w:p w14:paraId="2A6005CD"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c>
                <w:tcPr>
                  <w:tcW w:w="1312" w:type="dxa"/>
                  <w:tcBorders>
                    <w:top w:val="single" w:sz="4" w:space="0" w:color="auto"/>
                    <w:left w:val="single" w:sz="4" w:space="0" w:color="auto"/>
                    <w:bottom w:val="single" w:sz="4" w:space="0" w:color="auto"/>
                    <w:right w:val="single" w:sz="4" w:space="0" w:color="auto"/>
                  </w:tcBorders>
                  <w:vAlign w:val="bottom"/>
                  <w:hideMark/>
                </w:tcPr>
                <w:p w14:paraId="40CB6602" w14:textId="77777777" w:rsidR="005346A1" w:rsidRDefault="00000000">
                  <w:pPr>
                    <w:spacing w:line="256" w:lineRule="auto"/>
                    <w:jc w:val="right"/>
                    <w:rPr>
                      <w:b/>
                      <w:sz w:val="20"/>
                      <w:szCs w:val="20"/>
                    </w:rPr>
                  </w:pPr>
                  <w:r>
                    <w:rPr>
                      <w:b/>
                      <w:sz w:val="20"/>
                      <w:szCs w:val="20"/>
                    </w:rPr>
                    <w:t>Audited</w:t>
                  </w:r>
                </w:p>
                <w:p w14:paraId="56154114"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r>
            <w:tr w:rsidR="005346A1" w14:paraId="2FBE13EE" w14:textId="77777777" w:rsidTr="002E1690">
              <w:trPr>
                <w:trHeight w:val="201"/>
              </w:trPr>
              <w:tc>
                <w:tcPr>
                  <w:tcW w:w="2264" w:type="dxa"/>
                  <w:tcBorders>
                    <w:top w:val="single" w:sz="4" w:space="0" w:color="auto"/>
                    <w:left w:val="single" w:sz="4" w:space="0" w:color="auto"/>
                    <w:bottom w:val="single" w:sz="4" w:space="0" w:color="auto"/>
                    <w:right w:val="single" w:sz="4" w:space="0" w:color="auto"/>
                  </w:tcBorders>
                  <w:vAlign w:val="bottom"/>
                </w:tcPr>
                <w:p w14:paraId="1167F377" w14:textId="77777777" w:rsidR="005346A1" w:rsidRDefault="00000000">
                  <w:pPr>
                    <w:spacing w:line="256" w:lineRule="auto"/>
                    <w:rPr>
                      <w:b/>
                      <w:sz w:val="20"/>
                      <w:szCs w:val="20"/>
                    </w:rPr>
                  </w:pPr>
                </w:p>
              </w:tc>
              <w:tc>
                <w:tcPr>
                  <w:tcW w:w="1560" w:type="dxa"/>
                  <w:tcBorders>
                    <w:top w:val="single" w:sz="4" w:space="0" w:color="auto"/>
                    <w:left w:val="single" w:sz="4" w:space="0" w:color="auto"/>
                    <w:bottom w:val="single" w:sz="4" w:space="0" w:color="auto"/>
                    <w:right w:val="single" w:sz="4" w:space="0" w:color="auto"/>
                  </w:tcBorders>
                  <w:hideMark/>
                </w:tcPr>
                <w:p w14:paraId="5BF3DC4B" w14:textId="77777777" w:rsidR="005346A1" w:rsidRDefault="00000000">
                  <w:pPr>
                    <w:spacing w:line="256" w:lineRule="auto"/>
                    <w:jc w:val="right"/>
                    <w:rPr>
                      <w:b/>
                      <w:sz w:val="20"/>
                      <w:szCs w:val="20"/>
                    </w:rPr>
                  </w:pPr>
                  <w:r>
                    <w:rPr>
                      <w:b/>
                      <w:sz w:val="20"/>
                      <w:szCs w:val="20"/>
                    </w:rPr>
                    <w:t>£</w:t>
                  </w:r>
                </w:p>
              </w:tc>
              <w:tc>
                <w:tcPr>
                  <w:tcW w:w="1417" w:type="dxa"/>
                  <w:tcBorders>
                    <w:top w:val="single" w:sz="4" w:space="0" w:color="auto"/>
                    <w:left w:val="single" w:sz="4" w:space="0" w:color="auto"/>
                    <w:bottom w:val="single" w:sz="4" w:space="0" w:color="auto"/>
                    <w:right w:val="single" w:sz="4" w:space="0" w:color="auto"/>
                  </w:tcBorders>
                  <w:hideMark/>
                </w:tcPr>
                <w:p w14:paraId="35570EB3" w14:textId="77777777" w:rsidR="005346A1" w:rsidRDefault="00000000">
                  <w:pPr>
                    <w:spacing w:line="256" w:lineRule="auto"/>
                    <w:jc w:val="right"/>
                    <w:rPr>
                      <w:b/>
                      <w:sz w:val="20"/>
                      <w:szCs w:val="20"/>
                    </w:rPr>
                  </w:pPr>
                  <w:r>
                    <w:rPr>
                      <w:b/>
                      <w:sz w:val="20"/>
                      <w:szCs w:val="20"/>
                    </w:rPr>
                    <w:t>£</w:t>
                  </w:r>
                </w:p>
              </w:tc>
              <w:tc>
                <w:tcPr>
                  <w:tcW w:w="1276" w:type="dxa"/>
                  <w:tcBorders>
                    <w:top w:val="single" w:sz="4" w:space="0" w:color="auto"/>
                    <w:left w:val="single" w:sz="4" w:space="0" w:color="auto"/>
                    <w:bottom w:val="single" w:sz="4" w:space="0" w:color="auto"/>
                    <w:right w:val="single" w:sz="4" w:space="0" w:color="auto"/>
                  </w:tcBorders>
                  <w:hideMark/>
                </w:tcPr>
                <w:p w14:paraId="67DBC09E" w14:textId="77777777" w:rsidR="005346A1" w:rsidRDefault="00000000">
                  <w:pPr>
                    <w:spacing w:line="256" w:lineRule="auto"/>
                    <w:jc w:val="right"/>
                    <w:rPr>
                      <w:b/>
                      <w:sz w:val="20"/>
                      <w:szCs w:val="20"/>
                    </w:rPr>
                  </w:pPr>
                  <w:r>
                    <w:rPr>
                      <w:b/>
                      <w:sz w:val="20"/>
                      <w:szCs w:val="20"/>
                    </w:rPr>
                    <w:t>£</w:t>
                  </w:r>
                </w:p>
              </w:tc>
              <w:tc>
                <w:tcPr>
                  <w:tcW w:w="1351" w:type="dxa"/>
                  <w:tcBorders>
                    <w:top w:val="single" w:sz="4" w:space="0" w:color="auto"/>
                    <w:left w:val="single" w:sz="4" w:space="0" w:color="auto"/>
                    <w:bottom w:val="single" w:sz="4" w:space="0" w:color="auto"/>
                    <w:right w:val="single" w:sz="4" w:space="0" w:color="auto"/>
                  </w:tcBorders>
                  <w:vAlign w:val="bottom"/>
                  <w:hideMark/>
                </w:tcPr>
                <w:p w14:paraId="74795432" w14:textId="77777777" w:rsidR="005346A1" w:rsidRDefault="00000000">
                  <w:pPr>
                    <w:spacing w:line="256" w:lineRule="auto"/>
                    <w:jc w:val="right"/>
                    <w:rPr>
                      <w:b/>
                      <w:sz w:val="20"/>
                      <w:szCs w:val="20"/>
                    </w:rPr>
                  </w:pPr>
                  <w:r>
                    <w:rPr>
                      <w:b/>
                      <w:sz w:val="20"/>
                      <w:szCs w:val="20"/>
                    </w:rPr>
                    <w:t>£</w:t>
                  </w:r>
                </w:p>
              </w:tc>
              <w:tc>
                <w:tcPr>
                  <w:tcW w:w="1312" w:type="dxa"/>
                  <w:tcBorders>
                    <w:top w:val="single" w:sz="4" w:space="0" w:color="auto"/>
                    <w:left w:val="single" w:sz="4" w:space="0" w:color="auto"/>
                    <w:bottom w:val="single" w:sz="4" w:space="0" w:color="auto"/>
                    <w:right w:val="single" w:sz="4" w:space="0" w:color="auto"/>
                  </w:tcBorders>
                  <w:vAlign w:val="bottom"/>
                  <w:hideMark/>
                </w:tcPr>
                <w:p w14:paraId="6DA00A75" w14:textId="77777777" w:rsidR="005346A1" w:rsidRDefault="00000000">
                  <w:pPr>
                    <w:spacing w:line="256" w:lineRule="auto"/>
                    <w:jc w:val="right"/>
                    <w:rPr>
                      <w:b/>
                      <w:sz w:val="20"/>
                      <w:szCs w:val="20"/>
                    </w:rPr>
                  </w:pPr>
                  <w:r>
                    <w:rPr>
                      <w:b/>
                      <w:sz w:val="20"/>
                      <w:szCs w:val="20"/>
                    </w:rPr>
                    <w:t>£</w:t>
                  </w:r>
                </w:p>
              </w:tc>
            </w:tr>
            <w:tr w:rsidR="005346A1" w14:paraId="23B1D0A8" w14:textId="77777777" w:rsidTr="002E1690">
              <w:trPr>
                <w:trHeight w:val="214"/>
              </w:trPr>
              <w:tc>
                <w:tcPr>
                  <w:tcW w:w="2264" w:type="dxa"/>
                  <w:tcBorders>
                    <w:top w:val="single" w:sz="4" w:space="0" w:color="auto"/>
                    <w:left w:val="single" w:sz="4" w:space="0" w:color="auto"/>
                    <w:bottom w:val="single" w:sz="4" w:space="0" w:color="auto"/>
                    <w:right w:val="single" w:sz="4" w:space="0" w:color="auto"/>
                  </w:tcBorders>
                  <w:vAlign w:val="bottom"/>
                  <w:hideMark/>
                </w:tcPr>
                <w:p w14:paraId="2A0F5AD1" w14:textId="77777777" w:rsidR="005346A1" w:rsidRDefault="00000000">
                  <w:pPr>
                    <w:spacing w:line="256" w:lineRule="auto"/>
                    <w:rPr>
                      <w:b/>
                      <w:sz w:val="20"/>
                      <w:szCs w:val="20"/>
                    </w:rPr>
                  </w:pPr>
                  <w:r>
                    <w:rPr>
                      <w:b/>
                      <w:sz w:val="20"/>
                      <w:szCs w:val="20"/>
                    </w:rPr>
                    <w:t>Current assets</w:t>
                  </w:r>
                </w:p>
              </w:tc>
              <w:tc>
                <w:tcPr>
                  <w:tcW w:w="1560" w:type="dxa"/>
                  <w:tcBorders>
                    <w:top w:val="single" w:sz="4" w:space="0" w:color="auto"/>
                    <w:left w:val="single" w:sz="4" w:space="0" w:color="auto"/>
                    <w:bottom w:val="single" w:sz="4" w:space="0" w:color="auto"/>
                    <w:right w:val="single" w:sz="4" w:space="0" w:color="auto"/>
                  </w:tcBorders>
                </w:tcPr>
                <w:p w14:paraId="2A1BD719" w14:textId="77777777" w:rsidR="005346A1" w:rsidRDefault="00000000">
                  <w:pPr>
                    <w:spacing w:line="256" w:lineRule="auto"/>
                    <w:jc w:val="right"/>
                    <w:rPr>
                      <w:sz w:val="20"/>
                      <w:szCs w:val="20"/>
                    </w:rPr>
                  </w:pPr>
                </w:p>
              </w:tc>
              <w:tc>
                <w:tcPr>
                  <w:tcW w:w="1417" w:type="dxa"/>
                  <w:tcBorders>
                    <w:top w:val="single" w:sz="4" w:space="0" w:color="auto"/>
                    <w:left w:val="single" w:sz="4" w:space="0" w:color="auto"/>
                    <w:bottom w:val="single" w:sz="4" w:space="0" w:color="auto"/>
                    <w:right w:val="single" w:sz="4" w:space="0" w:color="auto"/>
                  </w:tcBorders>
                </w:tcPr>
                <w:p w14:paraId="0917A563" w14:textId="77777777" w:rsidR="005346A1" w:rsidRDefault="00000000">
                  <w:pPr>
                    <w:spacing w:line="256" w:lineRule="auto"/>
                    <w:jc w:val="right"/>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6B308F7E" w14:textId="77777777" w:rsidR="005346A1" w:rsidRDefault="00000000">
                  <w:pPr>
                    <w:spacing w:line="256" w:lineRule="auto"/>
                    <w:jc w:val="right"/>
                    <w:rPr>
                      <w:sz w:val="20"/>
                      <w:szCs w:val="20"/>
                    </w:rPr>
                  </w:pPr>
                </w:p>
              </w:tc>
              <w:tc>
                <w:tcPr>
                  <w:tcW w:w="1351" w:type="dxa"/>
                  <w:tcBorders>
                    <w:top w:val="single" w:sz="4" w:space="0" w:color="auto"/>
                    <w:left w:val="single" w:sz="4" w:space="0" w:color="auto"/>
                    <w:bottom w:val="single" w:sz="4" w:space="0" w:color="auto"/>
                    <w:right w:val="single" w:sz="4" w:space="0" w:color="auto"/>
                  </w:tcBorders>
                  <w:vAlign w:val="bottom"/>
                </w:tcPr>
                <w:p w14:paraId="40FDCE62" w14:textId="77777777" w:rsidR="005346A1" w:rsidRDefault="00000000">
                  <w:pPr>
                    <w:spacing w:line="256" w:lineRule="auto"/>
                    <w:jc w:val="right"/>
                    <w:rPr>
                      <w:sz w:val="20"/>
                      <w:szCs w:val="20"/>
                    </w:rPr>
                  </w:pPr>
                </w:p>
              </w:tc>
              <w:tc>
                <w:tcPr>
                  <w:tcW w:w="1312" w:type="dxa"/>
                  <w:tcBorders>
                    <w:top w:val="single" w:sz="4" w:space="0" w:color="auto"/>
                    <w:left w:val="single" w:sz="4" w:space="0" w:color="auto"/>
                    <w:bottom w:val="single" w:sz="4" w:space="0" w:color="auto"/>
                    <w:right w:val="single" w:sz="4" w:space="0" w:color="auto"/>
                  </w:tcBorders>
                  <w:vAlign w:val="bottom"/>
                </w:tcPr>
                <w:p w14:paraId="63E357F2" w14:textId="77777777" w:rsidR="005346A1" w:rsidRDefault="00000000">
                  <w:pPr>
                    <w:spacing w:line="256" w:lineRule="auto"/>
                    <w:jc w:val="right"/>
                    <w:rPr>
                      <w:sz w:val="20"/>
                      <w:szCs w:val="20"/>
                    </w:rPr>
                  </w:pPr>
                </w:p>
              </w:tc>
            </w:tr>
            <w:tr w:rsidR="002E1690" w14:paraId="71905EB5" w14:textId="77777777" w:rsidTr="002E1690">
              <w:trPr>
                <w:trHeight w:val="187"/>
              </w:trPr>
              <w:tc>
                <w:tcPr>
                  <w:tcW w:w="2264" w:type="dxa"/>
                  <w:tcBorders>
                    <w:top w:val="single" w:sz="4" w:space="0" w:color="auto"/>
                    <w:left w:val="single" w:sz="4" w:space="0" w:color="auto"/>
                    <w:bottom w:val="single" w:sz="4" w:space="0" w:color="auto"/>
                    <w:right w:val="single" w:sz="4" w:space="0" w:color="auto"/>
                  </w:tcBorders>
                  <w:vAlign w:val="bottom"/>
                  <w:hideMark/>
                </w:tcPr>
                <w:p w14:paraId="779E8C87" w14:textId="77777777" w:rsidR="002E1690" w:rsidRDefault="00000000" w:rsidP="002E1690">
                  <w:pPr>
                    <w:spacing w:line="256" w:lineRule="auto"/>
                    <w:rPr>
                      <w:sz w:val="20"/>
                      <w:szCs w:val="20"/>
                    </w:rPr>
                  </w:pPr>
                  <w:r>
                    <w:rPr>
                      <w:sz w:val="20"/>
                      <w:szCs w:val="20"/>
                    </w:rPr>
                    <w:lastRenderedPageBreak/>
                    <w:t>Trade and receivables</w:t>
                  </w:r>
                </w:p>
              </w:tc>
              <w:tc>
                <w:tcPr>
                  <w:tcW w:w="1560" w:type="dxa"/>
                  <w:tcBorders>
                    <w:top w:val="single" w:sz="4" w:space="0" w:color="auto"/>
                    <w:left w:val="single" w:sz="4" w:space="0" w:color="auto"/>
                    <w:bottom w:val="single" w:sz="4" w:space="0" w:color="auto"/>
                    <w:right w:val="single" w:sz="4" w:space="0" w:color="auto"/>
                  </w:tcBorders>
                  <w:hideMark/>
                </w:tcPr>
                <w:p w14:paraId="18820C89" w14:textId="77777777" w:rsidR="002E1690" w:rsidRDefault="00000000" w:rsidP="002E1690">
                  <w:pPr>
                    <w:spacing w:line="256" w:lineRule="auto"/>
                    <w:jc w:val="right"/>
                    <w:rPr>
                      <w:sz w:val="20"/>
                      <w:szCs w:val="20"/>
                    </w:rPr>
                  </w:pPr>
                  <w:r w:rsidRPr="00455675">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5027900D" w14:textId="77777777" w:rsidR="002E1690" w:rsidRDefault="00000000" w:rsidP="002E1690">
                  <w:pPr>
                    <w:spacing w:line="256" w:lineRule="auto"/>
                    <w:jc w:val="right"/>
                    <w:rPr>
                      <w:sz w:val="20"/>
                      <w:szCs w:val="20"/>
                    </w:rPr>
                  </w:pPr>
                  <w:r w:rsidRPr="00455675">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18CE29FA" w14:textId="77777777" w:rsidR="002E1690" w:rsidRDefault="00000000" w:rsidP="002E1690">
                  <w:pPr>
                    <w:spacing w:line="256" w:lineRule="auto"/>
                    <w:jc w:val="right"/>
                    <w:rPr>
                      <w:sz w:val="20"/>
                      <w:szCs w:val="20"/>
                    </w:rPr>
                  </w:pPr>
                  <w:r w:rsidRPr="00455675">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hideMark/>
                </w:tcPr>
                <w:p w14:paraId="382D1AD6" w14:textId="77777777" w:rsidR="002E1690" w:rsidRDefault="00000000" w:rsidP="002E1690">
                  <w:pPr>
                    <w:spacing w:line="256" w:lineRule="auto"/>
                    <w:jc w:val="right"/>
                    <w:rPr>
                      <w:sz w:val="20"/>
                      <w:szCs w:val="20"/>
                    </w:rPr>
                  </w:pPr>
                  <w:r w:rsidRPr="00455675">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hideMark/>
                </w:tcPr>
                <w:p w14:paraId="356B545E" w14:textId="77777777" w:rsidR="002E1690" w:rsidRDefault="00000000" w:rsidP="002E1690">
                  <w:pPr>
                    <w:spacing w:line="256" w:lineRule="auto"/>
                    <w:jc w:val="right"/>
                    <w:rPr>
                      <w:sz w:val="20"/>
                      <w:szCs w:val="20"/>
                    </w:rPr>
                  </w:pPr>
                  <w:r w:rsidRPr="00455675">
                    <w:rPr>
                      <w:bCs/>
                      <w:sz w:val="20"/>
                      <w:szCs w:val="20"/>
                    </w:rPr>
                    <w:t xml:space="preserve">[●] </w:t>
                  </w:r>
                </w:p>
              </w:tc>
            </w:tr>
            <w:tr w:rsidR="002E1690" w14:paraId="0D7D73D1" w14:textId="77777777" w:rsidTr="002E1690">
              <w:trPr>
                <w:trHeight w:val="201"/>
              </w:trPr>
              <w:tc>
                <w:tcPr>
                  <w:tcW w:w="2264" w:type="dxa"/>
                  <w:tcBorders>
                    <w:top w:val="single" w:sz="4" w:space="0" w:color="auto"/>
                    <w:left w:val="single" w:sz="4" w:space="0" w:color="auto"/>
                    <w:bottom w:val="single" w:sz="4" w:space="0" w:color="auto"/>
                    <w:right w:val="single" w:sz="4" w:space="0" w:color="auto"/>
                  </w:tcBorders>
                  <w:vAlign w:val="bottom"/>
                  <w:hideMark/>
                </w:tcPr>
                <w:p w14:paraId="4A8E274F" w14:textId="77777777" w:rsidR="002E1690" w:rsidRDefault="00000000" w:rsidP="002E1690">
                  <w:pPr>
                    <w:spacing w:line="256" w:lineRule="auto"/>
                    <w:rPr>
                      <w:sz w:val="20"/>
                      <w:szCs w:val="20"/>
                    </w:rPr>
                  </w:pPr>
                  <w:r>
                    <w:rPr>
                      <w:sz w:val="20"/>
                      <w:szCs w:val="20"/>
                    </w:rPr>
                    <w:t>Cash</w:t>
                  </w:r>
                </w:p>
              </w:tc>
              <w:tc>
                <w:tcPr>
                  <w:tcW w:w="1560" w:type="dxa"/>
                  <w:tcBorders>
                    <w:top w:val="single" w:sz="4" w:space="0" w:color="auto"/>
                    <w:left w:val="single" w:sz="4" w:space="0" w:color="auto"/>
                    <w:bottom w:val="single" w:sz="4" w:space="0" w:color="auto"/>
                    <w:right w:val="single" w:sz="4" w:space="0" w:color="auto"/>
                  </w:tcBorders>
                  <w:hideMark/>
                </w:tcPr>
                <w:p w14:paraId="4A86EEB8" w14:textId="77777777" w:rsidR="002E1690" w:rsidRDefault="00000000" w:rsidP="002E1690">
                  <w:pPr>
                    <w:spacing w:line="256" w:lineRule="auto"/>
                    <w:jc w:val="right"/>
                    <w:rPr>
                      <w:sz w:val="20"/>
                      <w:szCs w:val="20"/>
                    </w:rPr>
                  </w:pPr>
                  <w:r w:rsidRPr="00455675">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3580EDB3" w14:textId="77777777" w:rsidR="002E1690" w:rsidRDefault="00000000" w:rsidP="002E1690">
                  <w:pPr>
                    <w:spacing w:line="256" w:lineRule="auto"/>
                    <w:jc w:val="right"/>
                    <w:rPr>
                      <w:sz w:val="20"/>
                      <w:szCs w:val="20"/>
                    </w:rPr>
                  </w:pPr>
                  <w:r w:rsidRPr="00455675">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2E2BB23D" w14:textId="77777777" w:rsidR="002E1690" w:rsidRDefault="00000000" w:rsidP="002E1690">
                  <w:pPr>
                    <w:spacing w:line="256" w:lineRule="auto"/>
                    <w:jc w:val="right"/>
                    <w:rPr>
                      <w:sz w:val="20"/>
                      <w:szCs w:val="20"/>
                    </w:rPr>
                  </w:pPr>
                  <w:r w:rsidRPr="00455675">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hideMark/>
                </w:tcPr>
                <w:p w14:paraId="5D618934" w14:textId="77777777" w:rsidR="002E1690" w:rsidRDefault="00000000" w:rsidP="002E1690">
                  <w:pPr>
                    <w:spacing w:line="256" w:lineRule="auto"/>
                    <w:jc w:val="right"/>
                    <w:rPr>
                      <w:sz w:val="20"/>
                      <w:szCs w:val="20"/>
                    </w:rPr>
                  </w:pPr>
                  <w:r w:rsidRPr="00455675">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hideMark/>
                </w:tcPr>
                <w:p w14:paraId="01D96ED4" w14:textId="77777777" w:rsidR="002E1690" w:rsidRDefault="00000000" w:rsidP="002E1690">
                  <w:pPr>
                    <w:spacing w:line="256" w:lineRule="auto"/>
                    <w:jc w:val="right"/>
                    <w:rPr>
                      <w:sz w:val="20"/>
                      <w:szCs w:val="20"/>
                    </w:rPr>
                  </w:pPr>
                  <w:r w:rsidRPr="00455675">
                    <w:rPr>
                      <w:bCs/>
                      <w:sz w:val="20"/>
                      <w:szCs w:val="20"/>
                    </w:rPr>
                    <w:t xml:space="preserve">[●] </w:t>
                  </w:r>
                </w:p>
              </w:tc>
            </w:tr>
            <w:tr w:rsidR="002E1690" w14:paraId="2994BB74" w14:textId="77777777" w:rsidTr="002E1690">
              <w:trPr>
                <w:trHeight w:val="201"/>
              </w:trPr>
              <w:tc>
                <w:tcPr>
                  <w:tcW w:w="2264" w:type="dxa"/>
                  <w:tcBorders>
                    <w:top w:val="single" w:sz="4" w:space="0" w:color="auto"/>
                    <w:left w:val="single" w:sz="4" w:space="0" w:color="auto"/>
                    <w:bottom w:val="single" w:sz="4" w:space="0" w:color="auto"/>
                    <w:right w:val="single" w:sz="4" w:space="0" w:color="auto"/>
                  </w:tcBorders>
                  <w:vAlign w:val="bottom"/>
                  <w:hideMark/>
                </w:tcPr>
                <w:p w14:paraId="20D0C045" w14:textId="77777777" w:rsidR="002E1690" w:rsidRDefault="00000000" w:rsidP="002E1690">
                  <w:pPr>
                    <w:spacing w:line="256" w:lineRule="auto"/>
                    <w:rPr>
                      <w:b/>
                      <w:sz w:val="20"/>
                      <w:szCs w:val="20"/>
                    </w:rPr>
                  </w:pPr>
                  <w:r>
                    <w:rPr>
                      <w:b/>
                      <w:sz w:val="20"/>
                      <w:szCs w:val="20"/>
                    </w:rPr>
                    <w:t>Total assets</w:t>
                  </w:r>
                </w:p>
              </w:tc>
              <w:tc>
                <w:tcPr>
                  <w:tcW w:w="1560" w:type="dxa"/>
                  <w:tcBorders>
                    <w:top w:val="single" w:sz="4" w:space="0" w:color="auto"/>
                    <w:left w:val="single" w:sz="4" w:space="0" w:color="auto"/>
                    <w:bottom w:val="single" w:sz="4" w:space="0" w:color="auto"/>
                    <w:right w:val="single" w:sz="4" w:space="0" w:color="auto"/>
                  </w:tcBorders>
                  <w:hideMark/>
                </w:tcPr>
                <w:p w14:paraId="036CC90C" w14:textId="77777777" w:rsidR="002E1690" w:rsidRDefault="00000000" w:rsidP="002E1690">
                  <w:pPr>
                    <w:spacing w:line="256" w:lineRule="auto"/>
                    <w:jc w:val="right"/>
                    <w:rPr>
                      <w:b/>
                      <w:sz w:val="20"/>
                      <w:szCs w:val="20"/>
                    </w:rPr>
                  </w:pPr>
                  <w:r w:rsidRPr="00455675">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7F698AC0" w14:textId="77777777" w:rsidR="002E1690" w:rsidRDefault="00000000" w:rsidP="002E1690">
                  <w:pPr>
                    <w:spacing w:line="256" w:lineRule="auto"/>
                    <w:jc w:val="right"/>
                    <w:rPr>
                      <w:b/>
                      <w:sz w:val="20"/>
                      <w:szCs w:val="20"/>
                    </w:rPr>
                  </w:pPr>
                  <w:r w:rsidRPr="00455675">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0EFCED33" w14:textId="77777777" w:rsidR="002E1690" w:rsidRDefault="00000000" w:rsidP="002E1690">
                  <w:pPr>
                    <w:spacing w:line="256" w:lineRule="auto"/>
                    <w:jc w:val="right"/>
                    <w:rPr>
                      <w:b/>
                      <w:sz w:val="20"/>
                      <w:szCs w:val="20"/>
                    </w:rPr>
                  </w:pPr>
                  <w:r w:rsidRPr="00455675">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hideMark/>
                </w:tcPr>
                <w:p w14:paraId="18248456" w14:textId="77777777" w:rsidR="002E1690" w:rsidRDefault="00000000" w:rsidP="002E1690">
                  <w:pPr>
                    <w:spacing w:line="256" w:lineRule="auto"/>
                    <w:jc w:val="right"/>
                    <w:rPr>
                      <w:b/>
                      <w:sz w:val="20"/>
                      <w:szCs w:val="20"/>
                    </w:rPr>
                  </w:pPr>
                  <w:r w:rsidRPr="00455675">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hideMark/>
                </w:tcPr>
                <w:p w14:paraId="4BF5A3AB" w14:textId="77777777" w:rsidR="002E1690" w:rsidRDefault="00000000" w:rsidP="002E1690">
                  <w:pPr>
                    <w:spacing w:line="256" w:lineRule="auto"/>
                    <w:jc w:val="right"/>
                    <w:rPr>
                      <w:b/>
                      <w:sz w:val="20"/>
                      <w:szCs w:val="20"/>
                    </w:rPr>
                  </w:pPr>
                  <w:r w:rsidRPr="00455675">
                    <w:rPr>
                      <w:bCs/>
                      <w:sz w:val="20"/>
                      <w:szCs w:val="20"/>
                    </w:rPr>
                    <w:t xml:space="preserve">[●] </w:t>
                  </w:r>
                </w:p>
              </w:tc>
            </w:tr>
            <w:tr w:rsidR="005346A1" w14:paraId="150A6902" w14:textId="77777777" w:rsidTr="002E1690">
              <w:trPr>
                <w:trHeight w:val="201"/>
              </w:trPr>
              <w:tc>
                <w:tcPr>
                  <w:tcW w:w="2264" w:type="dxa"/>
                  <w:tcBorders>
                    <w:top w:val="single" w:sz="4" w:space="0" w:color="auto"/>
                    <w:left w:val="single" w:sz="4" w:space="0" w:color="auto"/>
                    <w:bottom w:val="single" w:sz="4" w:space="0" w:color="auto"/>
                    <w:right w:val="single" w:sz="4" w:space="0" w:color="auto"/>
                  </w:tcBorders>
                  <w:vAlign w:val="bottom"/>
                </w:tcPr>
                <w:p w14:paraId="49E80CEF" w14:textId="77777777" w:rsidR="005346A1" w:rsidRDefault="00000000">
                  <w:pPr>
                    <w:spacing w:line="256" w:lineRule="auto"/>
                    <w:rPr>
                      <w:b/>
                      <w:sz w:val="20"/>
                      <w:szCs w:val="20"/>
                    </w:rPr>
                  </w:pPr>
                </w:p>
              </w:tc>
              <w:tc>
                <w:tcPr>
                  <w:tcW w:w="1560" w:type="dxa"/>
                  <w:tcBorders>
                    <w:top w:val="single" w:sz="4" w:space="0" w:color="auto"/>
                    <w:left w:val="single" w:sz="4" w:space="0" w:color="auto"/>
                    <w:bottom w:val="single" w:sz="4" w:space="0" w:color="auto"/>
                    <w:right w:val="single" w:sz="4" w:space="0" w:color="auto"/>
                  </w:tcBorders>
                </w:tcPr>
                <w:p w14:paraId="664504B7" w14:textId="77777777" w:rsidR="005346A1" w:rsidRDefault="00000000">
                  <w:pPr>
                    <w:spacing w:line="256" w:lineRule="auto"/>
                    <w:jc w:val="right"/>
                    <w:rPr>
                      <w:b/>
                      <w:bCs/>
                      <w:sz w:val="20"/>
                      <w:szCs w:val="20"/>
                    </w:rPr>
                  </w:pPr>
                </w:p>
              </w:tc>
              <w:tc>
                <w:tcPr>
                  <w:tcW w:w="1417" w:type="dxa"/>
                  <w:tcBorders>
                    <w:top w:val="single" w:sz="4" w:space="0" w:color="auto"/>
                    <w:left w:val="single" w:sz="4" w:space="0" w:color="auto"/>
                    <w:bottom w:val="single" w:sz="4" w:space="0" w:color="auto"/>
                    <w:right w:val="single" w:sz="4" w:space="0" w:color="auto"/>
                  </w:tcBorders>
                </w:tcPr>
                <w:p w14:paraId="00D2BCCC" w14:textId="77777777" w:rsidR="005346A1" w:rsidRDefault="00000000">
                  <w:pPr>
                    <w:spacing w:line="256" w:lineRule="auto"/>
                    <w:jc w:val="right"/>
                    <w:rPr>
                      <w:b/>
                      <w:bCs/>
                      <w:sz w:val="20"/>
                      <w:szCs w:val="20"/>
                    </w:rPr>
                  </w:pPr>
                </w:p>
              </w:tc>
              <w:tc>
                <w:tcPr>
                  <w:tcW w:w="1276" w:type="dxa"/>
                  <w:tcBorders>
                    <w:top w:val="single" w:sz="4" w:space="0" w:color="auto"/>
                    <w:left w:val="single" w:sz="4" w:space="0" w:color="auto"/>
                    <w:bottom w:val="single" w:sz="4" w:space="0" w:color="auto"/>
                    <w:right w:val="single" w:sz="4" w:space="0" w:color="auto"/>
                  </w:tcBorders>
                </w:tcPr>
                <w:p w14:paraId="2FA18932" w14:textId="77777777" w:rsidR="005346A1" w:rsidRDefault="00000000">
                  <w:pPr>
                    <w:spacing w:line="256" w:lineRule="auto"/>
                    <w:jc w:val="right"/>
                    <w:rPr>
                      <w:b/>
                      <w:bCs/>
                      <w:sz w:val="20"/>
                      <w:szCs w:val="20"/>
                    </w:rPr>
                  </w:pPr>
                </w:p>
              </w:tc>
              <w:tc>
                <w:tcPr>
                  <w:tcW w:w="1351" w:type="dxa"/>
                  <w:tcBorders>
                    <w:top w:val="single" w:sz="4" w:space="0" w:color="auto"/>
                    <w:left w:val="single" w:sz="4" w:space="0" w:color="auto"/>
                    <w:bottom w:val="single" w:sz="4" w:space="0" w:color="auto"/>
                    <w:right w:val="single" w:sz="4" w:space="0" w:color="auto"/>
                  </w:tcBorders>
                  <w:vAlign w:val="bottom"/>
                </w:tcPr>
                <w:p w14:paraId="631907A6" w14:textId="77777777" w:rsidR="005346A1" w:rsidRDefault="00000000">
                  <w:pPr>
                    <w:spacing w:line="256" w:lineRule="auto"/>
                    <w:jc w:val="right"/>
                    <w:rPr>
                      <w:b/>
                      <w:bCs/>
                      <w:sz w:val="20"/>
                      <w:szCs w:val="20"/>
                    </w:rPr>
                  </w:pPr>
                </w:p>
              </w:tc>
              <w:tc>
                <w:tcPr>
                  <w:tcW w:w="1312" w:type="dxa"/>
                  <w:tcBorders>
                    <w:top w:val="single" w:sz="4" w:space="0" w:color="auto"/>
                    <w:left w:val="single" w:sz="4" w:space="0" w:color="auto"/>
                    <w:bottom w:val="single" w:sz="4" w:space="0" w:color="auto"/>
                    <w:right w:val="single" w:sz="4" w:space="0" w:color="auto"/>
                  </w:tcBorders>
                  <w:vAlign w:val="bottom"/>
                </w:tcPr>
                <w:p w14:paraId="52475165" w14:textId="77777777" w:rsidR="005346A1" w:rsidRDefault="00000000">
                  <w:pPr>
                    <w:spacing w:line="256" w:lineRule="auto"/>
                    <w:jc w:val="right"/>
                    <w:rPr>
                      <w:b/>
                      <w:bCs/>
                      <w:sz w:val="20"/>
                      <w:szCs w:val="20"/>
                    </w:rPr>
                  </w:pPr>
                </w:p>
              </w:tc>
            </w:tr>
            <w:tr w:rsidR="005346A1" w14:paraId="4C3A634D" w14:textId="77777777" w:rsidTr="002E1690">
              <w:trPr>
                <w:trHeight w:val="187"/>
              </w:trPr>
              <w:tc>
                <w:tcPr>
                  <w:tcW w:w="2264" w:type="dxa"/>
                  <w:tcBorders>
                    <w:top w:val="single" w:sz="4" w:space="0" w:color="auto"/>
                    <w:left w:val="single" w:sz="4" w:space="0" w:color="auto"/>
                    <w:bottom w:val="single" w:sz="4" w:space="0" w:color="auto"/>
                    <w:right w:val="single" w:sz="4" w:space="0" w:color="auto"/>
                  </w:tcBorders>
                  <w:vAlign w:val="bottom"/>
                  <w:hideMark/>
                </w:tcPr>
                <w:p w14:paraId="4B6B38FC" w14:textId="77777777" w:rsidR="005346A1" w:rsidRDefault="00000000">
                  <w:pPr>
                    <w:spacing w:line="256" w:lineRule="auto"/>
                    <w:rPr>
                      <w:b/>
                      <w:sz w:val="20"/>
                      <w:szCs w:val="20"/>
                    </w:rPr>
                  </w:pPr>
                  <w:r>
                    <w:rPr>
                      <w:b/>
                      <w:sz w:val="20"/>
                      <w:szCs w:val="20"/>
                    </w:rPr>
                    <w:t>Equity</w:t>
                  </w:r>
                </w:p>
              </w:tc>
              <w:tc>
                <w:tcPr>
                  <w:tcW w:w="1560" w:type="dxa"/>
                  <w:tcBorders>
                    <w:top w:val="single" w:sz="4" w:space="0" w:color="auto"/>
                    <w:left w:val="single" w:sz="4" w:space="0" w:color="auto"/>
                    <w:bottom w:val="single" w:sz="4" w:space="0" w:color="auto"/>
                    <w:right w:val="single" w:sz="4" w:space="0" w:color="auto"/>
                  </w:tcBorders>
                </w:tcPr>
                <w:p w14:paraId="6B75EB6B" w14:textId="77777777" w:rsidR="005346A1" w:rsidRDefault="00000000">
                  <w:pPr>
                    <w:spacing w:line="256" w:lineRule="auto"/>
                    <w:jc w:val="right"/>
                    <w:rPr>
                      <w:sz w:val="20"/>
                      <w:szCs w:val="20"/>
                    </w:rPr>
                  </w:pPr>
                </w:p>
              </w:tc>
              <w:tc>
                <w:tcPr>
                  <w:tcW w:w="1417" w:type="dxa"/>
                  <w:tcBorders>
                    <w:top w:val="single" w:sz="4" w:space="0" w:color="auto"/>
                    <w:left w:val="single" w:sz="4" w:space="0" w:color="auto"/>
                    <w:bottom w:val="single" w:sz="4" w:space="0" w:color="auto"/>
                    <w:right w:val="single" w:sz="4" w:space="0" w:color="auto"/>
                  </w:tcBorders>
                </w:tcPr>
                <w:p w14:paraId="25D559D7" w14:textId="77777777" w:rsidR="005346A1" w:rsidRDefault="00000000">
                  <w:pPr>
                    <w:spacing w:line="256" w:lineRule="auto"/>
                    <w:jc w:val="right"/>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04E44B3A" w14:textId="77777777" w:rsidR="005346A1" w:rsidRDefault="00000000">
                  <w:pPr>
                    <w:spacing w:line="256" w:lineRule="auto"/>
                    <w:jc w:val="right"/>
                    <w:rPr>
                      <w:sz w:val="20"/>
                      <w:szCs w:val="20"/>
                    </w:rPr>
                  </w:pPr>
                </w:p>
              </w:tc>
              <w:tc>
                <w:tcPr>
                  <w:tcW w:w="1351" w:type="dxa"/>
                  <w:tcBorders>
                    <w:top w:val="single" w:sz="4" w:space="0" w:color="auto"/>
                    <w:left w:val="single" w:sz="4" w:space="0" w:color="auto"/>
                    <w:bottom w:val="single" w:sz="4" w:space="0" w:color="auto"/>
                    <w:right w:val="single" w:sz="4" w:space="0" w:color="auto"/>
                  </w:tcBorders>
                  <w:vAlign w:val="bottom"/>
                </w:tcPr>
                <w:p w14:paraId="45269370" w14:textId="77777777" w:rsidR="005346A1" w:rsidRDefault="00000000">
                  <w:pPr>
                    <w:spacing w:line="256" w:lineRule="auto"/>
                    <w:jc w:val="right"/>
                    <w:rPr>
                      <w:sz w:val="20"/>
                      <w:szCs w:val="20"/>
                    </w:rPr>
                  </w:pPr>
                </w:p>
              </w:tc>
              <w:tc>
                <w:tcPr>
                  <w:tcW w:w="1312" w:type="dxa"/>
                  <w:tcBorders>
                    <w:top w:val="single" w:sz="4" w:space="0" w:color="auto"/>
                    <w:left w:val="single" w:sz="4" w:space="0" w:color="auto"/>
                    <w:bottom w:val="single" w:sz="4" w:space="0" w:color="auto"/>
                    <w:right w:val="single" w:sz="4" w:space="0" w:color="auto"/>
                  </w:tcBorders>
                  <w:vAlign w:val="bottom"/>
                </w:tcPr>
                <w:p w14:paraId="73F2FF55" w14:textId="77777777" w:rsidR="005346A1" w:rsidRDefault="00000000">
                  <w:pPr>
                    <w:spacing w:line="256" w:lineRule="auto"/>
                    <w:jc w:val="right"/>
                    <w:rPr>
                      <w:sz w:val="20"/>
                      <w:szCs w:val="20"/>
                    </w:rPr>
                  </w:pPr>
                </w:p>
              </w:tc>
            </w:tr>
            <w:tr w:rsidR="002E1690" w14:paraId="24EDD05E" w14:textId="77777777" w:rsidTr="002E1690">
              <w:trPr>
                <w:trHeight w:val="201"/>
              </w:trPr>
              <w:tc>
                <w:tcPr>
                  <w:tcW w:w="2264" w:type="dxa"/>
                  <w:tcBorders>
                    <w:top w:val="single" w:sz="4" w:space="0" w:color="auto"/>
                    <w:left w:val="single" w:sz="4" w:space="0" w:color="auto"/>
                    <w:bottom w:val="single" w:sz="4" w:space="0" w:color="auto"/>
                    <w:right w:val="single" w:sz="4" w:space="0" w:color="auto"/>
                  </w:tcBorders>
                  <w:vAlign w:val="bottom"/>
                  <w:hideMark/>
                </w:tcPr>
                <w:p w14:paraId="770071E3" w14:textId="77777777" w:rsidR="002E1690" w:rsidRDefault="00000000" w:rsidP="002E1690">
                  <w:pPr>
                    <w:spacing w:line="256" w:lineRule="auto"/>
                    <w:rPr>
                      <w:sz w:val="20"/>
                      <w:szCs w:val="20"/>
                    </w:rPr>
                  </w:pPr>
                  <w:r>
                    <w:rPr>
                      <w:sz w:val="20"/>
                      <w:szCs w:val="20"/>
                    </w:rPr>
                    <w:t>Called up share capital</w:t>
                  </w:r>
                </w:p>
              </w:tc>
              <w:tc>
                <w:tcPr>
                  <w:tcW w:w="1560" w:type="dxa"/>
                  <w:tcBorders>
                    <w:top w:val="single" w:sz="4" w:space="0" w:color="auto"/>
                    <w:left w:val="single" w:sz="4" w:space="0" w:color="auto"/>
                    <w:bottom w:val="single" w:sz="4" w:space="0" w:color="auto"/>
                    <w:right w:val="single" w:sz="4" w:space="0" w:color="auto"/>
                  </w:tcBorders>
                  <w:hideMark/>
                </w:tcPr>
                <w:p w14:paraId="671E0766" w14:textId="77777777" w:rsidR="002E1690" w:rsidRDefault="00000000" w:rsidP="002E1690">
                  <w:pPr>
                    <w:spacing w:line="256" w:lineRule="auto"/>
                    <w:jc w:val="right"/>
                    <w:rPr>
                      <w:sz w:val="20"/>
                      <w:szCs w:val="20"/>
                    </w:rPr>
                  </w:pPr>
                  <w:r w:rsidRPr="00A11987">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060ED0AA" w14:textId="77777777" w:rsidR="002E1690" w:rsidRDefault="00000000" w:rsidP="002E1690">
                  <w:pPr>
                    <w:spacing w:line="256" w:lineRule="auto"/>
                    <w:jc w:val="right"/>
                    <w:rPr>
                      <w:sz w:val="20"/>
                      <w:szCs w:val="20"/>
                    </w:rPr>
                  </w:pPr>
                  <w:r w:rsidRPr="00A11987">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0167BFDC" w14:textId="77777777" w:rsidR="002E1690" w:rsidRDefault="00000000" w:rsidP="002E1690">
                  <w:pPr>
                    <w:spacing w:line="256" w:lineRule="auto"/>
                    <w:jc w:val="right"/>
                    <w:rPr>
                      <w:sz w:val="20"/>
                      <w:szCs w:val="20"/>
                    </w:rPr>
                  </w:pPr>
                  <w:r w:rsidRPr="00A11987">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hideMark/>
                </w:tcPr>
                <w:p w14:paraId="043813F2" w14:textId="77777777" w:rsidR="002E1690" w:rsidRDefault="00000000" w:rsidP="002E1690">
                  <w:pPr>
                    <w:spacing w:line="256" w:lineRule="auto"/>
                    <w:jc w:val="right"/>
                    <w:rPr>
                      <w:sz w:val="20"/>
                      <w:szCs w:val="20"/>
                    </w:rPr>
                  </w:pPr>
                  <w:r w:rsidRPr="00A11987">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hideMark/>
                </w:tcPr>
                <w:p w14:paraId="7661E728" w14:textId="77777777" w:rsidR="002E1690" w:rsidRDefault="00000000" w:rsidP="002E1690">
                  <w:pPr>
                    <w:spacing w:line="256" w:lineRule="auto"/>
                    <w:jc w:val="right"/>
                    <w:rPr>
                      <w:sz w:val="20"/>
                      <w:szCs w:val="20"/>
                    </w:rPr>
                  </w:pPr>
                  <w:r w:rsidRPr="00A11987">
                    <w:rPr>
                      <w:bCs/>
                      <w:sz w:val="20"/>
                      <w:szCs w:val="20"/>
                    </w:rPr>
                    <w:t xml:space="preserve">[●] </w:t>
                  </w:r>
                </w:p>
              </w:tc>
            </w:tr>
            <w:tr w:rsidR="002E1690" w14:paraId="27C24C89" w14:textId="77777777" w:rsidTr="002E1690">
              <w:trPr>
                <w:trHeight w:val="201"/>
              </w:trPr>
              <w:tc>
                <w:tcPr>
                  <w:tcW w:w="2264" w:type="dxa"/>
                  <w:tcBorders>
                    <w:top w:val="single" w:sz="4" w:space="0" w:color="auto"/>
                    <w:left w:val="single" w:sz="4" w:space="0" w:color="auto"/>
                    <w:bottom w:val="single" w:sz="4" w:space="0" w:color="auto"/>
                    <w:right w:val="single" w:sz="4" w:space="0" w:color="auto"/>
                  </w:tcBorders>
                  <w:vAlign w:val="bottom"/>
                  <w:hideMark/>
                </w:tcPr>
                <w:p w14:paraId="525F70DA" w14:textId="77777777" w:rsidR="002E1690" w:rsidRDefault="00000000" w:rsidP="002E1690">
                  <w:pPr>
                    <w:spacing w:line="256" w:lineRule="auto"/>
                    <w:rPr>
                      <w:sz w:val="20"/>
                      <w:szCs w:val="20"/>
                    </w:rPr>
                  </w:pPr>
                  <w:r>
                    <w:rPr>
                      <w:sz w:val="20"/>
                      <w:szCs w:val="20"/>
                    </w:rPr>
                    <w:t>Share premium</w:t>
                  </w:r>
                </w:p>
              </w:tc>
              <w:tc>
                <w:tcPr>
                  <w:tcW w:w="1560" w:type="dxa"/>
                  <w:tcBorders>
                    <w:top w:val="single" w:sz="4" w:space="0" w:color="auto"/>
                    <w:left w:val="single" w:sz="4" w:space="0" w:color="auto"/>
                    <w:bottom w:val="single" w:sz="4" w:space="0" w:color="auto"/>
                    <w:right w:val="single" w:sz="4" w:space="0" w:color="auto"/>
                  </w:tcBorders>
                  <w:hideMark/>
                </w:tcPr>
                <w:p w14:paraId="327938B5" w14:textId="77777777" w:rsidR="002E1690" w:rsidRDefault="00000000" w:rsidP="002E1690">
                  <w:pPr>
                    <w:spacing w:line="256" w:lineRule="auto"/>
                    <w:jc w:val="right"/>
                    <w:rPr>
                      <w:sz w:val="20"/>
                      <w:szCs w:val="20"/>
                    </w:rPr>
                  </w:pPr>
                  <w:r w:rsidRPr="00A11987">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6F81459A" w14:textId="77777777" w:rsidR="002E1690" w:rsidRDefault="00000000" w:rsidP="002E1690">
                  <w:pPr>
                    <w:spacing w:line="256" w:lineRule="auto"/>
                    <w:jc w:val="right"/>
                    <w:rPr>
                      <w:sz w:val="20"/>
                      <w:szCs w:val="20"/>
                    </w:rPr>
                  </w:pPr>
                  <w:r w:rsidRPr="00A11987">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4D581A95" w14:textId="77777777" w:rsidR="002E1690" w:rsidRDefault="00000000" w:rsidP="002E1690">
                  <w:pPr>
                    <w:spacing w:line="256" w:lineRule="auto"/>
                    <w:jc w:val="right"/>
                    <w:rPr>
                      <w:sz w:val="20"/>
                      <w:szCs w:val="20"/>
                    </w:rPr>
                  </w:pPr>
                  <w:r w:rsidRPr="00A11987">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hideMark/>
                </w:tcPr>
                <w:p w14:paraId="4800A6DC" w14:textId="77777777" w:rsidR="002E1690" w:rsidRDefault="00000000" w:rsidP="002E1690">
                  <w:pPr>
                    <w:spacing w:line="256" w:lineRule="auto"/>
                    <w:jc w:val="right"/>
                    <w:rPr>
                      <w:sz w:val="20"/>
                      <w:szCs w:val="20"/>
                    </w:rPr>
                  </w:pPr>
                  <w:r w:rsidRPr="00A11987">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hideMark/>
                </w:tcPr>
                <w:p w14:paraId="5C0E32DE" w14:textId="77777777" w:rsidR="002E1690" w:rsidRDefault="00000000" w:rsidP="002E1690">
                  <w:pPr>
                    <w:spacing w:line="256" w:lineRule="auto"/>
                    <w:jc w:val="right"/>
                    <w:rPr>
                      <w:sz w:val="20"/>
                      <w:szCs w:val="20"/>
                    </w:rPr>
                  </w:pPr>
                  <w:r w:rsidRPr="00A11987">
                    <w:rPr>
                      <w:bCs/>
                      <w:sz w:val="20"/>
                      <w:szCs w:val="20"/>
                    </w:rPr>
                    <w:t xml:space="preserve">[●] </w:t>
                  </w:r>
                </w:p>
              </w:tc>
            </w:tr>
            <w:tr w:rsidR="002E1690" w14:paraId="2A0D2C82" w14:textId="77777777" w:rsidTr="001243CE">
              <w:trPr>
                <w:trHeight w:val="187"/>
              </w:trPr>
              <w:tc>
                <w:tcPr>
                  <w:tcW w:w="2264" w:type="dxa"/>
                  <w:tcBorders>
                    <w:top w:val="single" w:sz="4" w:space="0" w:color="auto"/>
                    <w:left w:val="single" w:sz="4" w:space="0" w:color="auto"/>
                    <w:bottom w:val="single" w:sz="4" w:space="0" w:color="auto"/>
                    <w:right w:val="single" w:sz="4" w:space="0" w:color="auto"/>
                  </w:tcBorders>
                  <w:vAlign w:val="bottom"/>
                  <w:hideMark/>
                </w:tcPr>
                <w:p w14:paraId="63FEEE19" w14:textId="77777777" w:rsidR="002E1690" w:rsidRDefault="00000000" w:rsidP="002E1690">
                  <w:pPr>
                    <w:spacing w:line="256" w:lineRule="auto"/>
                    <w:rPr>
                      <w:sz w:val="20"/>
                      <w:szCs w:val="20"/>
                    </w:rPr>
                  </w:pPr>
                  <w:r>
                    <w:rPr>
                      <w:sz w:val="20"/>
                      <w:szCs w:val="20"/>
                    </w:rPr>
                    <w:t>Retained earnings</w:t>
                  </w:r>
                </w:p>
              </w:tc>
              <w:tc>
                <w:tcPr>
                  <w:tcW w:w="1560" w:type="dxa"/>
                  <w:tcBorders>
                    <w:top w:val="single" w:sz="4" w:space="0" w:color="auto"/>
                    <w:left w:val="single" w:sz="4" w:space="0" w:color="auto"/>
                    <w:bottom w:val="single" w:sz="4" w:space="0" w:color="auto"/>
                    <w:right w:val="single" w:sz="4" w:space="0" w:color="auto"/>
                  </w:tcBorders>
                  <w:hideMark/>
                </w:tcPr>
                <w:p w14:paraId="4601161D" w14:textId="77777777" w:rsidR="002E1690" w:rsidRDefault="00000000" w:rsidP="002E1690">
                  <w:pPr>
                    <w:spacing w:line="256" w:lineRule="auto"/>
                    <w:jc w:val="right"/>
                    <w:rPr>
                      <w:sz w:val="20"/>
                      <w:szCs w:val="20"/>
                    </w:rPr>
                  </w:pPr>
                  <w:r w:rsidRPr="00A11987">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32BA38FE" w14:textId="77777777" w:rsidR="002E1690" w:rsidRDefault="00000000" w:rsidP="002E1690">
                  <w:pPr>
                    <w:spacing w:line="256" w:lineRule="auto"/>
                    <w:jc w:val="right"/>
                    <w:rPr>
                      <w:sz w:val="20"/>
                      <w:szCs w:val="20"/>
                    </w:rPr>
                  </w:pPr>
                  <w:r w:rsidRPr="00A11987">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2D2935AD" w14:textId="77777777" w:rsidR="002E1690" w:rsidRDefault="00000000" w:rsidP="002E1690">
                  <w:pPr>
                    <w:spacing w:line="256" w:lineRule="auto"/>
                    <w:jc w:val="right"/>
                    <w:rPr>
                      <w:sz w:val="20"/>
                      <w:szCs w:val="20"/>
                    </w:rPr>
                  </w:pPr>
                  <w:r w:rsidRPr="00A11987">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hideMark/>
                </w:tcPr>
                <w:p w14:paraId="20FCF9AD" w14:textId="77777777" w:rsidR="002E1690" w:rsidRDefault="00000000" w:rsidP="002E1690">
                  <w:pPr>
                    <w:spacing w:line="256" w:lineRule="auto"/>
                    <w:jc w:val="right"/>
                    <w:rPr>
                      <w:sz w:val="20"/>
                      <w:szCs w:val="20"/>
                    </w:rPr>
                  </w:pPr>
                  <w:r w:rsidRPr="00A11987">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hideMark/>
                </w:tcPr>
                <w:p w14:paraId="240334CC" w14:textId="77777777" w:rsidR="002E1690" w:rsidRDefault="00000000" w:rsidP="002E1690">
                  <w:pPr>
                    <w:spacing w:line="256" w:lineRule="auto"/>
                    <w:jc w:val="right"/>
                    <w:rPr>
                      <w:sz w:val="20"/>
                      <w:szCs w:val="20"/>
                    </w:rPr>
                  </w:pPr>
                  <w:r w:rsidRPr="00A11987">
                    <w:rPr>
                      <w:bCs/>
                      <w:sz w:val="20"/>
                      <w:szCs w:val="20"/>
                    </w:rPr>
                    <w:t xml:space="preserve">[●] </w:t>
                  </w:r>
                </w:p>
              </w:tc>
            </w:tr>
            <w:tr w:rsidR="002E1690" w14:paraId="1D3D38B7" w14:textId="77777777" w:rsidTr="001243CE">
              <w:trPr>
                <w:trHeight w:val="201"/>
              </w:trPr>
              <w:tc>
                <w:tcPr>
                  <w:tcW w:w="2264" w:type="dxa"/>
                  <w:tcBorders>
                    <w:top w:val="single" w:sz="4" w:space="0" w:color="auto"/>
                    <w:left w:val="single" w:sz="4" w:space="0" w:color="auto"/>
                    <w:bottom w:val="single" w:sz="4" w:space="0" w:color="auto"/>
                    <w:right w:val="single" w:sz="4" w:space="0" w:color="auto"/>
                  </w:tcBorders>
                  <w:vAlign w:val="bottom"/>
                  <w:hideMark/>
                </w:tcPr>
                <w:p w14:paraId="56714C1F" w14:textId="77777777" w:rsidR="002E1690" w:rsidRDefault="00000000" w:rsidP="002E1690">
                  <w:pPr>
                    <w:spacing w:line="256" w:lineRule="auto"/>
                    <w:rPr>
                      <w:b/>
                      <w:sz w:val="20"/>
                      <w:szCs w:val="20"/>
                    </w:rPr>
                  </w:pPr>
                  <w:r>
                    <w:rPr>
                      <w:b/>
                      <w:sz w:val="20"/>
                      <w:szCs w:val="20"/>
                    </w:rPr>
                    <w:t>Total equity</w:t>
                  </w:r>
                </w:p>
              </w:tc>
              <w:tc>
                <w:tcPr>
                  <w:tcW w:w="1560" w:type="dxa"/>
                  <w:tcBorders>
                    <w:top w:val="single" w:sz="4" w:space="0" w:color="auto"/>
                    <w:left w:val="single" w:sz="4" w:space="0" w:color="auto"/>
                    <w:bottom w:val="single" w:sz="4" w:space="0" w:color="auto"/>
                    <w:right w:val="single" w:sz="4" w:space="0" w:color="auto"/>
                  </w:tcBorders>
                  <w:hideMark/>
                </w:tcPr>
                <w:p w14:paraId="53821362" w14:textId="77777777" w:rsidR="002E1690" w:rsidRDefault="00000000" w:rsidP="002E1690">
                  <w:pPr>
                    <w:spacing w:line="256" w:lineRule="auto"/>
                    <w:jc w:val="right"/>
                    <w:rPr>
                      <w:b/>
                      <w:sz w:val="20"/>
                      <w:szCs w:val="20"/>
                    </w:rPr>
                  </w:pPr>
                  <w:r w:rsidRPr="00A11987">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402E7370" w14:textId="77777777" w:rsidR="002E1690" w:rsidRDefault="00000000" w:rsidP="002E1690">
                  <w:pPr>
                    <w:spacing w:line="256" w:lineRule="auto"/>
                    <w:jc w:val="right"/>
                    <w:rPr>
                      <w:b/>
                      <w:sz w:val="20"/>
                      <w:szCs w:val="20"/>
                    </w:rPr>
                  </w:pPr>
                  <w:r w:rsidRPr="00A11987">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510F6B8D" w14:textId="77777777" w:rsidR="002E1690" w:rsidRDefault="00000000" w:rsidP="002E1690">
                  <w:pPr>
                    <w:spacing w:line="256" w:lineRule="auto"/>
                    <w:jc w:val="right"/>
                    <w:rPr>
                      <w:b/>
                      <w:sz w:val="20"/>
                      <w:szCs w:val="20"/>
                    </w:rPr>
                  </w:pPr>
                  <w:r w:rsidRPr="00A11987">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hideMark/>
                </w:tcPr>
                <w:p w14:paraId="579DCE39" w14:textId="77777777" w:rsidR="002E1690" w:rsidRDefault="00000000" w:rsidP="002E1690">
                  <w:pPr>
                    <w:spacing w:line="256" w:lineRule="auto"/>
                    <w:jc w:val="right"/>
                    <w:rPr>
                      <w:b/>
                      <w:sz w:val="20"/>
                      <w:szCs w:val="20"/>
                    </w:rPr>
                  </w:pPr>
                  <w:r w:rsidRPr="00A11987">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hideMark/>
                </w:tcPr>
                <w:p w14:paraId="5BFD3DEB" w14:textId="77777777" w:rsidR="002E1690" w:rsidRDefault="00000000" w:rsidP="002E1690">
                  <w:pPr>
                    <w:spacing w:line="256" w:lineRule="auto"/>
                    <w:jc w:val="right"/>
                    <w:rPr>
                      <w:b/>
                      <w:sz w:val="20"/>
                      <w:szCs w:val="20"/>
                    </w:rPr>
                  </w:pPr>
                  <w:r w:rsidRPr="00A11987">
                    <w:rPr>
                      <w:bCs/>
                      <w:sz w:val="20"/>
                      <w:szCs w:val="20"/>
                    </w:rPr>
                    <w:t xml:space="preserve">[●] </w:t>
                  </w:r>
                </w:p>
              </w:tc>
            </w:tr>
            <w:tr w:rsidR="005346A1" w14:paraId="76F98543" w14:textId="77777777" w:rsidTr="002E1690">
              <w:trPr>
                <w:trHeight w:val="201"/>
              </w:trPr>
              <w:tc>
                <w:tcPr>
                  <w:tcW w:w="2264" w:type="dxa"/>
                  <w:tcBorders>
                    <w:top w:val="single" w:sz="4" w:space="0" w:color="auto"/>
                    <w:left w:val="single" w:sz="4" w:space="0" w:color="auto"/>
                    <w:bottom w:val="single" w:sz="4" w:space="0" w:color="auto"/>
                    <w:right w:val="single" w:sz="4" w:space="0" w:color="auto"/>
                  </w:tcBorders>
                  <w:vAlign w:val="bottom"/>
                </w:tcPr>
                <w:p w14:paraId="50B57DE0" w14:textId="77777777" w:rsidR="005346A1" w:rsidRDefault="00000000">
                  <w:pPr>
                    <w:spacing w:line="256" w:lineRule="auto"/>
                    <w:rPr>
                      <w:b/>
                      <w:sz w:val="20"/>
                      <w:szCs w:val="20"/>
                    </w:rPr>
                  </w:pPr>
                </w:p>
              </w:tc>
              <w:tc>
                <w:tcPr>
                  <w:tcW w:w="1560" w:type="dxa"/>
                  <w:tcBorders>
                    <w:top w:val="single" w:sz="4" w:space="0" w:color="auto"/>
                    <w:left w:val="single" w:sz="4" w:space="0" w:color="auto"/>
                    <w:bottom w:val="single" w:sz="4" w:space="0" w:color="auto"/>
                    <w:right w:val="single" w:sz="4" w:space="0" w:color="auto"/>
                  </w:tcBorders>
                </w:tcPr>
                <w:p w14:paraId="5DAAD975" w14:textId="77777777" w:rsidR="005346A1" w:rsidRDefault="00000000">
                  <w:pPr>
                    <w:spacing w:line="256" w:lineRule="auto"/>
                    <w:jc w:val="right"/>
                    <w:rPr>
                      <w:b/>
                      <w:sz w:val="20"/>
                      <w:szCs w:val="20"/>
                    </w:rPr>
                  </w:pPr>
                </w:p>
              </w:tc>
              <w:tc>
                <w:tcPr>
                  <w:tcW w:w="1417" w:type="dxa"/>
                  <w:tcBorders>
                    <w:top w:val="single" w:sz="4" w:space="0" w:color="auto"/>
                    <w:left w:val="single" w:sz="4" w:space="0" w:color="auto"/>
                    <w:bottom w:val="single" w:sz="4" w:space="0" w:color="auto"/>
                    <w:right w:val="single" w:sz="4" w:space="0" w:color="auto"/>
                  </w:tcBorders>
                </w:tcPr>
                <w:p w14:paraId="7E654A99" w14:textId="77777777" w:rsidR="005346A1" w:rsidRDefault="00000000">
                  <w:pPr>
                    <w:spacing w:line="256" w:lineRule="auto"/>
                    <w:jc w:val="right"/>
                    <w:rPr>
                      <w:b/>
                      <w:sz w:val="20"/>
                      <w:szCs w:val="20"/>
                    </w:rPr>
                  </w:pPr>
                </w:p>
              </w:tc>
              <w:tc>
                <w:tcPr>
                  <w:tcW w:w="1276" w:type="dxa"/>
                  <w:tcBorders>
                    <w:top w:val="single" w:sz="4" w:space="0" w:color="auto"/>
                    <w:left w:val="single" w:sz="4" w:space="0" w:color="auto"/>
                    <w:bottom w:val="single" w:sz="4" w:space="0" w:color="auto"/>
                    <w:right w:val="single" w:sz="4" w:space="0" w:color="auto"/>
                  </w:tcBorders>
                </w:tcPr>
                <w:p w14:paraId="0EEBBB68" w14:textId="77777777" w:rsidR="005346A1" w:rsidRDefault="00000000">
                  <w:pPr>
                    <w:spacing w:line="256" w:lineRule="auto"/>
                    <w:jc w:val="right"/>
                    <w:rPr>
                      <w:b/>
                      <w:sz w:val="20"/>
                      <w:szCs w:val="20"/>
                    </w:rPr>
                  </w:pPr>
                </w:p>
              </w:tc>
              <w:tc>
                <w:tcPr>
                  <w:tcW w:w="1351" w:type="dxa"/>
                  <w:tcBorders>
                    <w:top w:val="single" w:sz="4" w:space="0" w:color="auto"/>
                    <w:left w:val="single" w:sz="4" w:space="0" w:color="auto"/>
                    <w:bottom w:val="single" w:sz="4" w:space="0" w:color="auto"/>
                    <w:right w:val="single" w:sz="4" w:space="0" w:color="auto"/>
                  </w:tcBorders>
                  <w:vAlign w:val="bottom"/>
                </w:tcPr>
                <w:p w14:paraId="048146F2" w14:textId="77777777" w:rsidR="005346A1" w:rsidRDefault="00000000">
                  <w:pPr>
                    <w:spacing w:line="256" w:lineRule="auto"/>
                    <w:jc w:val="right"/>
                    <w:rPr>
                      <w:b/>
                      <w:sz w:val="20"/>
                      <w:szCs w:val="20"/>
                    </w:rPr>
                  </w:pPr>
                </w:p>
              </w:tc>
              <w:tc>
                <w:tcPr>
                  <w:tcW w:w="1312" w:type="dxa"/>
                  <w:tcBorders>
                    <w:top w:val="single" w:sz="4" w:space="0" w:color="auto"/>
                    <w:left w:val="single" w:sz="4" w:space="0" w:color="auto"/>
                    <w:bottom w:val="single" w:sz="4" w:space="0" w:color="auto"/>
                    <w:right w:val="single" w:sz="4" w:space="0" w:color="auto"/>
                  </w:tcBorders>
                  <w:vAlign w:val="bottom"/>
                </w:tcPr>
                <w:p w14:paraId="6E8B744C" w14:textId="77777777" w:rsidR="005346A1" w:rsidRDefault="00000000">
                  <w:pPr>
                    <w:spacing w:line="256" w:lineRule="auto"/>
                    <w:jc w:val="right"/>
                    <w:rPr>
                      <w:b/>
                      <w:sz w:val="20"/>
                      <w:szCs w:val="20"/>
                    </w:rPr>
                  </w:pPr>
                </w:p>
              </w:tc>
            </w:tr>
            <w:tr w:rsidR="005346A1" w14:paraId="20B78D25" w14:textId="77777777" w:rsidTr="002E1690">
              <w:trPr>
                <w:trHeight w:val="201"/>
              </w:trPr>
              <w:tc>
                <w:tcPr>
                  <w:tcW w:w="2264" w:type="dxa"/>
                  <w:tcBorders>
                    <w:top w:val="single" w:sz="4" w:space="0" w:color="auto"/>
                    <w:left w:val="single" w:sz="4" w:space="0" w:color="auto"/>
                    <w:bottom w:val="single" w:sz="4" w:space="0" w:color="auto"/>
                    <w:right w:val="single" w:sz="4" w:space="0" w:color="auto"/>
                  </w:tcBorders>
                  <w:vAlign w:val="bottom"/>
                  <w:hideMark/>
                </w:tcPr>
                <w:p w14:paraId="5D7A4CB4" w14:textId="77777777" w:rsidR="005346A1" w:rsidRDefault="00000000">
                  <w:pPr>
                    <w:spacing w:line="256" w:lineRule="auto"/>
                    <w:rPr>
                      <w:b/>
                      <w:bCs/>
                      <w:sz w:val="20"/>
                      <w:szCs w:val="20"/>
                    </w:rPr>
                  </w:pPr>
                  <w:r>
                    <w:rPr>
                      <w:b/>
                      <w:bCs/>
                      <w:sz w:val="20"/>
                      <w:szCs w:val="20"/>
                    </w:rPr>
                    <w:t>Liabilities</w:t>
                  </w:r>
                </w:p>
              </w:tc>
              <w:tc>
                <w:tcPr>
                  <w:tcW w:w="1560" w:type="dxa"/>
                  <w:tcBorders>
                    <w:top w:val="single" w:sz="4" w:space="0" w:color="auto"/>
                    <w:left w:val="single" w:sz="4" w:space="0" w:color="auto"/>
                    <w:bottom w:val="single" w:sz="4" w:space="0" w:color="auto"/>
                    <w:right w:val="single" w:sz="4" w:space="0" w:color="auto"/>
                  </w:tcBorders>
                </w:tcPr>
                <w:p w14:paraId="37DD8EDA" w14:textId="77777777" w:rsidR="005346A1" w:rsidRDefault="00000000">
                  <w:pPr>
                    <w:spacing w:line="256" w:lineRule="auto"/>
                    <w:jc w:val="right"/>
                    <w:rPr>
                      <w:sz w:val="20"/>
                      <w:szCs w:val="20"/>
                    </w:rPr>
                  </w:pPr>
                </w:p>
              </w:tc>
              <w:tc>
                <w:tcPr>
                  <w:tcW w:w="1417" w:type="dxa"/>
                  <w:tcBorders>
                    <w:top w:val="single" w:sz="4" w:space="0" w:color="auto"/>
                    <w:left w:val="single" w:sz="4" w:space="0" w:color="auto"/>
                    <w:bottom w:val="single" w:sz="4" w:space="0" w:color="auto"/>
                    <w:right w:val="single" w:sz="4" w:space="0" w:color="auto"/>
                  </w:tcBorders>
                </w:tcPr>
                <w:p w14:paraId="49BE0588" w14:textId="77777777" w:rsidR="005346A1" w:rsidRDefault="00000000">
                  <w:pPr>
                    <w:spacing w:line="256" w:lineRule="auto"/>
                    <w:jc w:val="right"/>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19E6FF0F" w14:textId="77777777" w:rsidR="005346A1" w:rsidRDefault="00000000">
                  <w:pPr>
                    <w:spacing w:line="256" w:lineRule="auto"/>
                    <w:jc w:val="right"/>
                    <w:rPr>
                      <w:sz w:val="20"/>
                      <w:szCs w:val="20"/>
                    </w:rPr>
                  </w:pPr>
                </w:p>
              </w:tc>
              <w:tc>
                <w:tcPr>
                  <w:tcW w:w="1351" w:type="dxa"/>
                  <w:tcBorders>
                    <w:top w:val="single" w:sz="4" w:space="0" w:color="auto"/>
                    <w:left w:val="single" w:sz="4" w:space="0" w:color="auto"/>
                    <w:bottom w:val="single" w:sz="4" w:space="0" w:color="auto"/>
                    <w:right w:val="single" w:sz="4" w:space="0" w:color="auto"/>
                  </w:tcBorders>
                  <w:vAlign w:val="bottom"/>
                </w:tcPr>
                <w:p w14:paraId="4DD3B552" w14:textId="77777777" w:rsidR="005346A1" w:rsidRDefault="00000000">
                  <w:pPr>
                    <w:spacing w:line="256" w:lineRule="auto"/>
                    <w:jc w:val="right"/>
                    <w:rPr>
                      <w:sz w:val="20"/>
                      <w:szCs w:val="20"/>
                    </w:rPr>
                  </w:pPr>
                </w:p>
              </w:tc>
              <w:tc>
                <w:tcPr>
                  <w:tcW w:w="1312" w:type="dxa"/>
                  <w:tcBorders>
                    <w:top w:val="single" w:sz="4" w:space="0" w:color="auto"/>
                    <w:left w:val="single" w:sz="4" w:space="0" w:color="auto"/>
                    <w:bottom w:val="single" w:sz="4" w:space="0" w:color="auto"/>
                    <w:right w:val="single" w:sz="4" w:space="0" w:color="auto"/>
                  </w:tcBorders>
                  <w:vAlign w:val="bottom"/>
                </w:tcPr>
                <w:p w14:paraId="4DDFE095" w14:textId="77777777" w:rsidR="005346A1" w:rsidRDefault="00000000">
                  <w:pPr>
                    <w:spacing w:line="256" w:lineRule="auto"/>
                    <w:jc w:val="right"/>
                    <w:rPr>
                      <w:sz w:val="20"/>
                      <w:szCs w:val="20"/>
                    </w:rPr>
                  </w:pPr>
                </w:p>
              </w:tc>
            </w:tr>
            <w:tr w:rsidR="002E1690" w14:paraId="2821EC99" w14:textId="77777777" w:rsidTr="00664281">
              <w:trPr>
                <w:trHeight w:val="187"/>
              </w:trPr>
              <w:tc>
                <w:tcPr>
                  <w:tcW w:w="2264" w:type="dxa"/>
                  <w:tcBorders>
                    <w:top w:val="single" w:sz="4" w:space="0" w:color="auto"/>
                    <w:left w:val="single" w:sz="4" w:space="0" w:color="auto"/>
                    <w:bottom w:val="single" w:sz="4" w:space="0" w:color="auto"/>
                    <w:right w:val="single" w:sz="4" w:space="0" w:color="auto"/>
                  </w:tcBorders>
                  <w:vAlign w:val="bottom"/>
                  <w:hideMark/>
                </w:tcPr>
                <w:p w14:paraId="3CAE9630" w14:textId="77777777" w:rsidR="002E1690" w:rsidRDefault="00000000" w:rsidP="002E1690">
                  <w:pPr>
                    <w:spacing w:line="256" w:lineRule="auto"/>
                    <w:rPr>
                      <w:sz w:val="20"/>
                      <w:szCs w:val="20"/>
                    </w:rPr>
                  </w:pPr>
                  <w:r>
                    <w:rPr>
                      <w:sz w:val="20"/>
                      <w:szCs w:val="20"/>
                    </w:rPr>
                    <w:t>Trade payables</w:t>
                  </w:r>
                </w:p>
              </w:tc>
              <w:tc>
                <w:tcPr>
                  <w:tcW w:w="1560" w:type="dxa"/>
                  <w:tcBorders>
                    <w:top w:val="single" w:sz="4" w:space="0" w:color="auto"/>
                    <w:left w:val="single" w:sz="4" w:space="0" w:color="auto"/>
                    <w:bottom w:val="single" w:sz="4" w:space="0" w:color="auto"/>
                    <w:right w:val="single" w:sz="4" w:space="0" w:color="auto"/>
                  </w:tcBorders>
                  <w:hideMark/>
                </w:tcPr>
                <w:p w14:paraId="10C48FCC" w14:textId="77777777" w:rsidR="002E1690" w:rsidRDefault="00000000" w:rsidP="002E1690">
                  <w:pPr>
                    <w:spacing w:line="256" w:lineRule="auto"/>
                    <w:jc w:val="right"/>
                    <w:rPr>
                      <w:sz w:val="20"/>
                      <w:szCs w:val="20"/>
                    </w:rPr>
                  </w:pPr>
                  <w:r w:rsidRPr="00C24EB7">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5FCD4F36" w14:textId="77777777" w:rsidR="002E1690" w:rsidRDefault="00000000" w:rsidP="002E1690">
                  <w:pPr>
                    <w:spacing w:line="256" w:lineRule="auto"/>
                    <w:jc w:val="right"/>
                    <w:rPr>
                      <w:sz w:val="20"/>
                      <w:szCs w:val="20"/>
                    </w:rPr>
                  </w:pPr>
                  <w:r w:rsidRPr="00C24EB7">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6264BD1B" w14:textId="77777777" w:rsidR="002E1690" w:rsidRDefault="00000000" w:rsidP="002E1690">
                  <w:pPr>
                    <w:spacing w:line="256" w:lineRule="auto"/>
                    <w:jc w:val="right"/>
                    <w:rPr>
                      <w:sz w:val="20"/>
                      <w:szCs w:val="20"/>
                    </w:rPr>
                  </w:pPr>
                  <w:r w:rsidRPr="00C24EB7">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hideMark/>
                </w:tcPr>
                <w:p w14:paraId="4DB7A3A1" w14:textId="77777777" w:rsidR="002E1690" w:rsidRDefault="00000000" w:rsidP="002E1690">
                  <w:pPr>
                    <w:spacing w:line="256" w:lineRule="auto"/>
                    <w:jc w:val="right"/>
                    <w:rPr>
                      <w:sz w:val="20"/>
                      <w:szCs w:val="20"/>
                    </w:rPr>
                  </w:pPr>
                  <w:r w:rsidRPr="00C24EB7">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hideMark/>
                </w:tcPr>
                <w:p w14:paraId="190D23C5" w14:textId="77777777" w:rsidR="002E1690" w:rsidRDefault="00000000" w:rsidP="002E1690">
                  <w:pPr>
                    <w:spacing w:line="256" w:lineRule="auto"/>
                    <w:jc w:val="right"/>
                    <w:rPr>
                      <w:sz w:val="20"/>
                      <w:szCs w:val="20"/>
                    </w:rPr>
                  </w:pPr>
                  <w:r w:rsidRPr="00C24EB7">
                    <w:rPr>
                      <w:bCs/>
                      <w:sz w:val="20"/>
                      <w:szCs w:val="20"/>
                    </w:rPr>
                    <w:t xml:space="preserve">[●] </w:t>
                  </w:r>
                </w:p>
              </w:tc>
            </w:tr>
            <w:tr w:rsidR="002E1690" w14:paraId="697B30D8" w14:textId="77777777" w:rsidTr="00664281">
              <w:trPr>
                <w:trHeight w:val="201"/>
              </w:trPr>
              <w:tc>
                <w:tcPr>
                  <w:tcW w:w="2264" w:type="dxa"/>
                  <w:tcBorders>
                    <w:top w:val="single" w:sz="4" w:space="0" w:color="auto"/>
                    <w:left w:val="single" w:sz="4" w:space="0" w:color="auto"/>
                    <w:bottom w:val="single" w:sz="4" w:space="0" w:color="auto"/>
                    <w:right w:val="single" w:sz="4" w:space="0" w:color="auto"/>
                  </w:tcBorders>
                  <w:vAlign w:val="bottom"/>
                  <w:hideMark/>
                </w:tcPr>
                <w:p w14:paraId="387E6D9E" w14:textId="77777777" w:rsidR="002E1690" w:rsidRDefault="00000000" w:rsidP="002E1690">
                  <w:pPr>
                    <w:spacing w:line="256" w:lineRule="auto"/>
                    <w:rPr>
                      <w:sz w:val="20"/>
                      <w:szCs w:val="20"/>
                    </w:rPr>
                  </w:pPr>
                  <w:r>
                    <w:rPr>
                      <w:sz w:val="20"/>
                      <w:szCs w:val="20"/>
                    </w:rPr>
                    <w:t>Financial liabilities</w:t>
                  </w:r>
                </w:p>
              </w:tc>
              <w:tc>
                <w:tcPr>
                  <w:tcW w:w="1560" w:type="dxa"/>
                  <w:tcBorders>
                    <w:top w:val="single" w:sz="4" w:space="0" w:color="auto"/>
                    <w:left w:val="single" w:sz="4" w:space="0" w:color="auto"/>
                    <w:bottom w:val="single" w:sz="4" w:space="0" w:color="auto"/>
                    <w:right w:val="single" w:sz="4" w:space="0" w:color="auto"/>
                  </w:tcBorders>
                  <w:hideMark/>
                </w:tcPr>
                <w:p w14:paraId="65401D8A" w14:textId="77777777" w:rsidR="002E1690" w:rsidRDefault="00000000" w:rsidP="002E1690">
                  <w:pPr>
                    <w:spacing w:line="256" w:lineRule="auto"/>
                    <w:jc w:val="right"/>
                    <w:rPr>
                      <w:sz w:val="20"/>
                      <w:szCs w:val="20"/>
                    </w:rPr>
                  </w:pPr>
                  <w:r w:rsidRPr="00C24EB7">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67BA1A7C" w14:textId="77777777" w:rsidR="002E1690" w:rsidRDefault="00000000" w:rsidP="002E1690">
                  <w:pPr>
                    <w:spacing w:line="256" w:lineRule="auto"/>
                    <w:jc w:val="right"/>
                    <w:rPr>
                      <w:sz w:val="20"/>
                      <w:szCs w:val="20"/>
                    </w:rPr>
                  </w:pPr>
                  <w:r w:rsidRPr="00C24EB7">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699701B4" w14:textId="77777777" w:rsidR="002E1690" w:rsidRDefault="00000000" w:rsidP="002E1690">
                  <w:pPr>
                    <w:spacing w:line="256" w:lineRule="auto"/>
                    <w:jc w:val="right"/>
                    <w:rPr>
                      <w:sz w:val="20"/>
                      <w:szCs w:val="20"/>
                    </w:rPr>
                  </w:pPr>
                  <w:r w:rsidRPr="00C24EB7">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hideMark/>
                </w:tcPr>
                <w:p w14:paraId="61293D7E" w14:textId="77777777" w:rsidR="002E1690" w:rsidRDefault="00000000" w:rsidP="002E1690">
                  <w:pPr>
                    <w:spacing w:line="256" w:lineRule="auto"/>
                    <w:jc w:val="right"/>
                    <w:rPr>
                      <w:sz w:val="20"/>
                      <w:szCs w:val="20"/>
                    </w:rPr>
                  </w:pPr>
                  <w:r w:rsidRPr="00C24EB7">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hideMark/>
                </w:tcPr>
                <w:p w14:paraId="0628E238" w14:textId="77777777" w:rsidR="002E1690" w:rsidRDefault="00000000" w:rsidP="002E1690">
                  <w:pPr>
                    <w:spacing w:line="256" w:lineRule="auto"/>
                    <w:jc w:val="right"/>
                    <w:rPr>
                      <w:sz w:val="20"/>
                      <w:szCs w:val="20"/>
                    </w:rPr>
                  </w:pPr>
                  <w:r w:rsidRPr="00C24EB7">
                    <w:rPr>
                      <w:bCs/>
                      <w:sz w:val="20"/>
                      <w:szCs w:val="20"/>
                    </w:rPr>
                    <w:t xml:space="preserve">[●] </w:t>
                  </w:r>
                </w:p>
              </w:tc>
            </w:tr>
            <w:tr w:rsidR="002E1690" w14:paraId="409F49A2" w14:textId="77777777" w:rsidTr="00664281">
              <w:trPr>
                <w:trHeight w:val="201"/>
              </w:trPr>
              <w:tc>
                <w:tcPr>
                  <w:tcW w:w="2264" w:type="dxa"/>
                  <w:tcBorders>
                    <w:top w:val="single" w:sz="4" w:space="0" w:color="auto"/>
                    <w:left w:val="single" w:sz="4" w:space="0" w:color="auto"/>
                    <w:bottom w:val="single" w:sz="4" w:space="0" w:color="auto"/>
                    <w:right w:val="single" w:sz="4" w:space="0" w:color="auto"/>
                  </w:tcBorders>
                  <w:vAlign w:val="bottom"/>
                  <w:hideMark/>
                </w:tcPr>
                <w:p w14:paraId="360DB8A5" w14:textId="77777777" w:rsidR="002E1690" w:rsidRDefault="00000000" w:rsidP="002E1690">
                  <w:pPr>
                    <w:spacing w:line="256" w:lineRule="auto"/>
                    <w:rPr>
                      <w:b/>
                      <w:sz w:val="20"/>
                      <w:szCs w:val="20"/>
                    </w:rPr>
                  </w:pPr>
                  <w:r>
                    <w:rPr>
                      <w:b/>
                      <w:sz w:val="20"/>
                      <w:szCs w:val="20"/>
                    </w:rPr>
                    <w:t>Total liabilities</w:t>
                  </w:r>
                </w:p>
              </w:tc>
              <w:tc>
                <w:tcPr>
                  <w:tcW w:w="1560" w:type="dxa"/>
                  <w:tcBorders>
                    <w:top w:val="single" w:sz="4" w:space="0" w:color="auto"/>
                    <w:left w:val="single" w:sz="4" w:space="0" w:color="auto"/>
                    <w:bottom w:val="single" w:sz="4" w:space="0" w:color="auto"/>
                    <w:right w:val="single" w:sz="4" w:space="0" w:color="auto"/>
                  </w:tcBorders>
                  <w:hideMark/>
                </w:tcPr>
                <w:p w14:paraId="4771542E" w14:textId="77777777" w:rsidR="002E1690" w:rsidRDefault="00000000" w:rsidP="002E1690">
                  <w:pPr>
                    <w:spacing w:line="256" w:lineRule="auto"/>
                    <w:jc w:val="right"/>
                    <w:rPr>
                      <w:b/>
                      <w:sz w:val="20"/>
                      <w:szCs w:val="20"/>
                    </w:rPr>
                  </w:pPr>
                  <w:r w:rsidRPr="00C24EB7">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61B73210" w14:textId="77777777" w:rsidR="002E1690" w:rsidRDefault="00000000" w:rsidP="002E1690">
                  <w:pPr>
                    <w:spacing w:line="256" w:lineRule="auto"/>
                    <w:jc w:val="right"/>
                    <w:rPr>
                      <w:b/>
                      <w:sz w:val="20"/>
                      <w:szCs w:val="20"/>
                    </w:rPr>
                  </w:pPr>
                  <w:r w:rsidRPr="00C24EB7">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4C088959" w14:textId="77777777" w:rsidR="002E1690" w:rsidRDefault="00000000" w:rsidP="002E1690">
                  <w:pPr>
                    <w:spacing w:line="256" w:lineRule="auto"/>
                    <w:jc w:val="right"/>
                    <w:rPr>
                      <w:b/>
                      <w:sz w:val="20"/>
                      <w:szCs w:val="20"/>
                    </w:rPr>
                  </w:pPr>
                  <w:r w:rsidRPr="00C24EB7">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hideMark/>
                </w:tcPr>
                <w:p w14:paraId="7E89E6A2" w14:textId="77777777" w:rsidR="002E1690" w:rsidRDefault="00000000" w:rsidP="002E1690">
                  <w:pPr>
                    <w:spacing w:line="256" w:lineRule="auto"/>
                    <w:jc w:val="right"/>
                    <w:rPr>
                      <w:b/>
                      <w:sz w:val="20"/>
                      <w:szCs w:val="20"/>
                    </w:rPr>
                  </w:pPr>
                  <w:r w:rsidRPr="00C24EB7">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hideMark/>
                </w:tcPr>
                <w:p w14:paraId="0B61C3C0" w14:textId="77777777" w:rsidR="002E1690" w:rsidRDefault="00000000" w:rsidP="002E1690">
                  <w:pPr>
                    <w:spacing w:line="256" w:lineRule="auto"/>
                    <w:jc w:val="right"/>
                    <w:rPr>
                      <w:b/>
                      <w:sz w:val="20"/>
                      <w:szCs w:val="20"/>
                    </w:rPr>
                  </w:pPr>
                  <w:r w:rsidRPr="00C24EB7">
                    <w:rPr>
                      <w:bCs/>
                      <w:sz w:val="20"/>
                      <w:szCs w:val="20"/>
                    </w:rPr>
                    <w:t xml:space="preserve">[●] </w:t>
                  </w:r>
                </w:p>
              </w:tc>
            </w:tr>
            <w:tr w:rsidR="002E1690" w14:paraId="6A6036EE" w14:textId="77777777" w:rsidTr="00664281">
              <w:trPr>
                <w:trHeight w:val="201"/>
              </w:trPr>
              <w:tc>
                <w:tcPr>
                  <w:tcW w:w="2264" w:type="dxa"/>
                  <w:tcBorders>
                    <w:top w:val="single" w:sz="4" w:space="0" w:color="auto"/>
                    <w:left w:val="single" w:sz="4" w:space="0" w:color="auto"/>
                    <w:bottom w:val="single" w:sz="4" w:space="0" w:color="auto"/>
                    <w:right w:val="single" w:sz="4" w:space="0" w:color="auto"/>
                  </w:tcBorders>
                  <w:vAlign w:val="bottom"/>
                </w:tcPr>
                <w:p w14:paraId="39D89E20" w14:textId="77777777" w:rsidR="002E1690" w:rsidRDefault="00000000" w:rsidP="002E1690">
                  <w:pPr>
                    <w:spacing w:line="256" w:lineRule="auto"/>
                    <w:rPr>
                      <w:b/>
                      <w:sz w:val="20"/>
                      <w:szCs w:val="20"/>
                    </w:rPr>
                  </w:pPr>
                </w:p>
              </w:tc>
              <w:tc>
                <w:tcPr>
                  <w:tcW w:w="1560" w:type="dxa"/>
                  <w:tcBorders>
                    <w:top w:val="single" w:sz="4" w:space="0" w:color="auto"/>
                    <w:left w:val="single" w:sz="4" w:space="0" w:color="auto"/>
                    <w:bottom w:val="single" w:sz="4" w:space="0" w:color="auto"/>
                    <w:right w:val="single" w:sz="4" w:space="0" w:color="auto"/>
                  </w:tcBorders>
                </w:tcPr>
                <w:p w14:paraId="4636F609" w14:textId="77777777" w:rsidR="002E1690" w:rsidRDefault="00000000" w:rsidP="002E1690">
                  <w:pPr>
                    <w:spacing w:line="256" w:lineRule="auto"/>
                    <w:jc w:val="right"/>
                    <w:rPr>
                      <w:b/>
                      <w:sz w:val="20"/>
                      <w:szCs w:val="20"/>
                    </w:rPr>
                  </w:pPr>
                  <w:r w:rsidRPr="00C24EB7">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tcPr>
                <w:p w14:paraId="45898AE4" w14:textId="77777777" w:rsidR="002E1690" w:rsidRDefault="00000000" w:rsidP="002E1690">
                  <w:pPr>
                    <w:spacing w:line="256" w:lineRule="auto"/>
                    <w:jc w:val="right"/>
                    <w:rPr>
                      <w:b/>
                      <w:sz w:val="20"/>
                      <w:szCs w:val="20"/>
                    </w:rPr>
                  </w:pPr>
                  <w:r w:rsidRPr="00C24EB7">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tcPr>
                <w:p w14:paraId="48A21B94" w14:textId="77777777" w:rsidR="002E1690" w:rsidRDefault="00000000" w:rsidP="002E1690">
                  <w:pPr>
                    <w:spacing w:line="256" w:lineRule="auto"/>
                    <w:jc w:val="right"/>
                    <w:rPr>
                      <w:b/>
                      <w:sz w:val="20"/>
                      <w:szCs w:val="20"/>
                    </w:rPr>
                  </w:pPr>
                  <w:r w:rsidRPr="00C24EB7">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tcPr>
                <w:p w14:paraId="0E08D2F0" w14:textId="77777777" w:rsidR="002E1690" w:rsidRDefault="00000000" w:rsidP="002E1690">
                  <w:pPr>
                    <w:spacing w:line="256" w:lineRule="auto"/>
                    <w:jc w:val="right"/>
                    <w:rPr>
                      <w:b/>
                      <w:sz w:val="20"/>
                      <w:szCs w:val="20"/>
                    </w:rPr>
                  </w:pPr>
                  <w:r w:rsidRPr="00C24EB7">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tcPr>
                <w:p w14:paraId="0390F052" w14:textId="77777777" w:rsidR="002E1690" w:rsidRDefault="00000000" w:rsidP="002E1690">
                  <w:pPr>
                    <w:spacing w:line="256" w:lineRule="auto"/>
                    <w:jc w:val="right"/>
                    <w:rPr>
                      <w:b/>
                      <w:sz w:val="20"/>
                      <w:szCs w:val="20"/>
                    </w:rPr>
                  </w:pPr>
                  <w:r w:rsidRPr="00C24EB7">
                    <w:rPr>
                      <w:bCs/>
                      <w:sz w:val="20"/>
                      <w:szCs w:val="20"/>
                    </w:rPr>
                    <w:t xml:space="preserve">[●] </w:t>
                  </w:r>
                </w:p>
              </w:tc>
            </w:tr>
            <w:tr w:rsidR="002E1690" w14:paraId="1AB20337" w14:textId="77777777" w:rsidTr="00664281">
              <w:trPr>
                <w:trHeight w:val="267"/>
              </w:trPr>
              <w:tc>
                <w:tcPr>
                  <w:tcW w:w="2264" w:type="dxa"/>
                  <w:tcBorders>
                    <w:top w:val="single" w:sz="4" w:space="0" w:color="auto"/>
                    <w:left w:val="single" w:sz="4" w:space="0" w:color="auto"/>
                    <w:bottom w:val="single" w:sz="4" w:space="0" w:color="auto"/>
                    <w:right w:val="single" w:sz="4" w:space="0" w:color="auto"/>
                  </w:tcBorders>
                  <w:vAlign w:val="bottom"/>
                  <w:hideMark/>
                </w:tcPr>
                <w:p w14:paraId="08282AB2" w14:textId="77777777" w:rsidR="002E1690" w:rsidRDefault="00000000" w:rsidP="002E1690">
                  <w:pPr>
                    <w:spacing w:line="256" w:lineRule="auto"/>
                    <w:rPr>
                      <w:b/>
                      <w:sz w:val="20"/>
                      <w:szCs w:val="20"/>
                    </w:rPr>
                  </w:pPr>
                  <w:r>
                    <w:rPr>
                      <w:b/>
                      <w:sz w:val="20"/>
                      <w:szCs w:val="20"/>
                    </w:rPr>
                    <w:t>Total equity and liabilities</w:t>
                  </w:r>
                </w:p>
              </w:tc>
              <w:tc>
                <w:tcPr>
                  <w:tcW w:w="1560" w:type="dxa"/>
                  <w:tcBorders>
                    <w:top w:val="single" w:sz="4" w:space="0" w:color="auto"/>
                    <w:left w:val="single" w:sz="4" w:space="0" w:color="auto"/>
                    <w:bottom w:val="single" w:sz="4" w:space="0" w:color="auto"/>
                    <w:right w:val="single" w:sz="4" w:space="0" w:color="auto"/>
                  </w:tcBorders>
                  <w:hideMark/>
                </w:tcPr>
                <w:p w14:paraId="07FAA72A" w14:textId="77777777" w:rsidR="002E1690" w:rsidRDefault="00000000" w:rsidP="002E1690">
                  <w:pPr>
                    <w:spacing w:line="256" w:lineRule="auto"/>
                    <w:jc w:val="right"/>
                    <w:rPr>
                      <w:b/>
                      <w:sz w:val="20"/>
                      <w:szCs w:val="20"/>
                    </w:rPr>
                  </w:pPr>
                  <w:r w:rsidRPr="00C24EB7">
                    <w:rPr>
                      <w:bCs/>
                      <w:sz w:val="20"/>
                      <w:szCs w:val="20"/>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35EBA816" w14:textId="77777777" w:rsidR="002E1690" w:rsidRDefault="00000000" w:rsidP="002E1690">
                  <w:pPr>
                    <w:spacing w:line="256" w:lineRule="auto"/>
                    <w:jc w:val="right"/>
                    <w:rPr>
                      <w:b/>
                      <w:sz w:val="20"/>
                      <w:szCs w:val="20"/>
                    </w:rPr>
                  </w:pPr>
                  <w:r w:rsidRPr="00C24EB7">
                    <w:rPr>
                      <w:bCs/>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2C9C25D1" w14:textId="77777777" w:rsidR="002E1690" w:rsidRDefault="00000000" w:rsidP="002E1690">
                  <w:pPr>
                    <w:spacing w:line="256" w:lineRule="auto"/>
                    <w:rPr>
                      <w:b/>
                      <w:sz w:val="20"/>
                      <w:szCs w:val="20"/>
                    </w:rPr>
                  </w:pPr>
                  <w:r w:rsidRPr="00C24EB7">
                    <w:rPr>
                      <w:bCs/>
                      <w:sz w:val="20"/>
                      <w:szCs w:val="20"/>
                    </w:rPr>
                    <w:t xml:space="preserve">[●] </w:t>
                  </w:r>
                </w:p>
              </w:tc>
              <w:tc>
                <w:tcPr>
                  <w:tcW w:w="1351" w:type="dxa"/>
                  <w:tcBorders>
                    <w:top w:val="single" w:sz="4" w:space="0" w:color="auto"/>
                    <w:left w:val="single" w:sz="4" w:space="0" w:color="auto"/>
                    <w:bottom w:val="single" w:sz="4" w:space="0" w:color="auto"/>
                    <w:right w:val="single" w:sz="4" w:space="0" w:color="auto"/>
                  </w:tcBorders>
                  <w:hideMark/>
                </w:tcPr>
                <w:p w14:paraId="7D6383E3" w14:textId="77777777" w:rsidR="002E1690" w:rsidRDefault="00000000" w:rsidP="002E1690">
                  <w:pPr>
                    <w:spacing w:line="256" w:lineRule="auto"/>
                    <w:jc w:val="right"/>
                    <w:rPr>
                      <w:b/>
                      <w:sz w:val="20"/>
                      <w:szCs w:val="20"/>
                    </w:rPr>
                  </w:pPr>
                  <w:r w:rsidRPr="00C24EB7">
                    <w:rPr>
                      <w:bCs/>
                      <w:sz w:val="20"/>
                      <w:szCs w:val="20"/>
                    </w:rPr>
                    <w:t xml:space="preserve">[●] </w:t>
                  </w:r>
                </w:p>
              </w:tc>
              <w:tc>
                <w:tcPr>
                  <w:tcW w:w="1312" w:type="dxa"/>
                  <w:tcBorders>
                    <w:top w:val="single" w:sz="4" w:space="0" w:color="auto"/>
                    <w:left w:val="single" w:sz="4" w:space="0" w:color="auto"/>
                    <w:bottom w:val="single" w:sz="4" w:space="0" w:color="auto"/>
                    <w:right w:val="single" w:sz="4" w:space="0" w:color="auto"/>
                  </w:tcBorders>
                  <w:hideMark/>
                </w:tcPr>
                <w:p w14:paraId="6DC787CF" w14:textId="77777777" w:rsidR="002E1690" w:rsidRDefault="00000000" w:rsidP="002E1690">
                  <w:pPr>
                    <w:spacing w:line="256" w:lineRule="auto"/>
                    <w:jc w:val="right"/>
                    <w:rPr>
                      <w:b/>
                      <w:sz w:val="20"/>
                      <w:szCs w:val="20"/>
                    </w:rPr>
                  </w:pPr>
                  <w:r w:rsidRPr="00C24EB7">
                    <w:rPr>
                      <w:bCs/>
                      <w:sz w:val="20"/>
                      <w:szCs w:val="20"/>
                    </w:rPr>
                    <w:t xml:space="preserve">[●] </w:t>
                  </w:r>
                </w:p>
              </w:tc>
            </w:tr>
          </w:tbl>
          <w:p w14:paraId="3A3227ED" w14:textId="77777777" w:rsidR="00000000" w:rsidRDefault="00000000"/>
        </w:tc>
        <w:tc>
          <w:tcPr>
            <w:tcW w:w="1440" w:type="dxa"/>
          </w:tcPr>
          <w:p w14:paraId="31328BDC" w14:textId="77777777" w:rsidR="00C50675" w:rsidRDefault="00C50675"/>
        </w:tc>
        <w:tc>
          <w:tcPr>
            <w:tcW w:w="1440" w:type="dxa"/>
          </w:tcPr>
          <w:p w14:paraId="7B2C4BD0" w14:textId="77777777" w:rsidR="00C50675" w:rsidRDefault="00C50675"/>
        </w:tc>
        <w:tc>
          <w:tcPr>
            <w:tcW w:w="4320" w:type="dxa"/>
          </w:tcPr>
          <w:p w14:paraId="6D65630B" w14:textId="77777777" w:rsidR="00C50675" w:rsidRDefault="00C50675"/>
        </w:tc>
      </w:tr>
      <w:tr w:rsidR="00C50675" w14:paraId="776E56FF" w14:textId="77777777">
        <w:tc>
          <w:tcPr>
            <w:tcW w:w="720" w:type="dxa"/>
          </w:tcPr>
          <w:p w14:paraId="382F7A1A" w14:textId="77777777" w:rsidR="00C50675" w:rsidRDefault="00000000">
            <w:r>
              <w:t>908</w:t>
            </w:r>
          </w:p>
        </w:tc>
        <w:tc>
          <w:tcPr>
            <w:tcW w:w="5760" w:type="dxa"/>
          </w:tcPr>
          <w:p w14:paraId="106C0C6B" w14:textId="77777777" w:rsidR="00C50675" w:rsidRDefault="00C50675"/>
          <w:p w14:paraId="1C25179A" w14:textId="77777777" w:rsidR="00C50675" w:rsidRDefault="00C50675"/>
          <w:tbl>
            <w:tblPr>
              <w:tblpPr w:leftFromText="180" w:rightFromText="180" w:bottomFromText="160" w:vertAnchor="text" w:horzAnchor="margin" w:tblpXSpec="center" w:tblpY="116"/>
              <w:tblW w:w="9639" w:type="dxa"/>
              <w:tblLayout w:type="fixed"/>
              <w:tblCellMar>
                <w:top w:w="28" w:type="dxa"/>
                <w:left w:w="57" w:type="dxa"/>
                <w:bottom w:w="28" w:type="dxa"/>
                <w:right w:w="57" w:type="dxa"/>
              </w:tblCellMar>
              <w:tblLook w:val="04A0" w:firstRow="1" w:lastRow="0" w:firstColumn="1" w:lastColumn="0" w:noHBand="0" w:noVBand="1"/>
            </w:tblPr>
            <w:tblGrid>
              <w:gridCol w:w="2835"/>
              <w:gridCol w:w="567"/>
              <w:gridCol w:w="1134"/>
              <w:gridCol w:w="1276"/>
              <w:gridCol w:w="1276"/>
              <w:gridCol w:w="1276"/>
              <w:gridCol w:w="1275"/>
            </w:tblGrid>
            <w:tr w:rsidR="004477CA" w14:paraId="7949DA88" w14:textId="77777777" w:rsidTr="008D56A5">
              <w:trPr>
                <w:trHeight w:val="868"/>
              </w:trPr>
              <w:tc>
                <w:tcPr>
                  <w:tcW w:w="2835" w:type="dxa"/>
                  <w:vAlign w:val="bottom"/>
                </w:tcPr>
                <w:p w14:paraId="5607214C" w14:textId="77777777" w:rsidR="005346A1" w:rsidRDefault="00000000">
                  <w:pPr>
                    <w:spacing w:line="256" w:lineRule="auto"/>
                    <w:rPr>
                      <w:b/>
                      <w:sz w:val="20"/>
                      <w:szCs w:val="20"/>
                    </w:rPr>
                  </w:pPr>
                </w:p>
              </w:tc>
              <w:tc>
                <w:tcPr>
                  <w:tcW w:w="567" w:type="dxa"/>
                  <w:vAlign w:val="bottom"/>
                </w:tcPr>
                <w:p w14:paraId="6A953CD8" w14:textId="77777777" w:rsidR="005346A1" w:rsidRDefault="00000000">
                  <w:pPr>
                    <w:spacing w:line="256" w:lineRule="auto"/>
                    <w:rPr>
                      <w:b/>
                      <w:sz w:val="20"/>
                      <w:szCs w:val="20"/>
                    </w:rPr>
                  </w:pPr>
                </w:p>
              </w:tc>
              <w:tc>
                <w:tcPr>
                  <w:tcW w:w="1134" w:type="dxa"/>
                  <w:hideMark/>
                </w:tcPr>
                <w:p w14:paraId="7A4C1B4F" w14:textId="77777777" w:rsidR="005346A1" w:rsidRDefault="00000000">
                  <w:pPr>
                    <w:spacing w:line="256" w:lineRule="auto"/>
                    <w:jc w:val="right"/>
                    <w:rPr>
                      <w:b/>
                      <w:sz w:val="20"/>
                      <w:szCs w:val="20"/>
                    </w:rPr>
                  </w:pPr>
                  <w:r>
                    <w:rPr>
                      <w:b/>
                      <w:sz w:val="20"/>
                      <w:szCs w:val="20"/>
                    </w:rPr>
                    <w:t>Unaudited</w:t>
                  </w:r>
                </w:p>
                <w:p w14:paraId="54C094AB" w14:textId="77777777" w:rsidR="005346A1" w:rsidRDefault="00000000">
                  <w:pPr>
                    <w:spacing w:line="256" w:lineRule="auto"/>
                    <w:jc w:val="right"/>
                    <w:rPr>
                      <w:b/>
                      <w:sz w:val="20"/>
                      <w:szCs w:val="20"/>
                    </w:rPr>
                  </w:pPr>
                  <w:r>
                    <w:rPr>
                      <w:b/>
                      <w:sz w:val="20"/>
                      <w:szCs w:val="20"/>
                    </w:rPr>
                    <w:t xml:space="preserve">Period ended </w:t>
                  </w:r>
                </w:p>
                <w:p w14:paraId="7B143E68" w14:textId="77777777" w:rsidR="005346A1" w:rsidRDefault="00000000">
                  <w:pPr>
                    <w:spacing w:line="256" w:lineRule="auto"/>
                    <w:jc w:val="right"/>
                    <w:rPr>
                      <w:b/>
                      <w:sz w:val="20"/>
                      <w:szCs w:val="20"/>
                    </w:rPr>
                  </w:pPr>
                  <w:r>
                    <w:rPr>
                      <w:bCs/>
                      <w:sz w:val="20"/>
                      <w:szCs w:val="20"/>
                    </w:rPr>
                    <w:t>[●]</w:t>
                  </w:r>
                </w:p>
              </w:tc>
              <w:tc>
                <w:tcPr>
                  <w:tcW w:w="1276" w:type="dxa"/>
                  <w:hideMark/>
                </w:tcPr>
                <w:p w14:paraId="52AB1743" w14:textId="77777777" w:rsidR="005346A1" w:rsidRDefault="00000000">
                  <w:pPr>
                    <w:spacing w:line="256" w:lineRule="auto"/>
                    <w:jc w:val="right"/>
                    <w:rPr>
                      <w:b/>
                      <w:sz w:val="20"/>
                      <w:szCs w:val="20"/>
                    </w:rPr>
                  </w:pPr>
                  <w:r>
                    <w:rPr>
                      <w:b/>
                      <w:sz w:val="20"/>
                      <w:szCs w:val="20"/>
                    </w:rPr>
                    <w:t>Audited</w:t>
                  </w:r>
                </w:p>
                <w:p w14:paraId="08A84C5F"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c>
                <w:tcPr>
                  <w:tcW w:w="1276" w:type="dxa"/>
                  <w:vAlign w:val="bottom"/>
                  <w:hideMark/>
                </w:tcPr>
                <w:p w14:paraId="3B86829F" w14:textId="77777777" w:rsidR="005346A1" w:rsidRDefault="00000000">
                  <w:pPr>
                    <w:spacing w:line="256" w:lineRule="auto"/>
                    <w:jc w:val="right"/>
                    <w:rPr>
                      <w:b/>
                      <w:sz w:val="20"/>
                      <w:szCs w:val="20"/>
                    </w:rPr>
                  </w:pPr>
                  <w:r>
                    <w:rPr>
                      <w:b/>
                      <w:sz w:val="20"/>
                      <w:szCs w:val="20"/>
                    </w:rPr>
                    <w:t>Audited</w:t>
                  </w:r>
                </w:p>
                <w:p w14:paraId="324DEAC0" w14:textId="77777777" w:rsidR="005346A1" w:rsidRDefault="00000000">
                  <w:pPr>
                    <w:spacing w:line="256" w:lineRule="auto"/>
                    <w:jc w:val="right"/>
                    <w:rPr>
                      <w:b/>
                      <w:sz w:val="20"/>
                      <w:szCs w:val="20"/>
                    </w:rPr>
                  </w:pPr>
                  <w:r>
                    <w:rPr>
                      <w:b/>
                      <w:sz w:val="20"/>
                      <w:szCs w:val="20"/>
                    </w:rPr>
                    <w:t xml:space="preserve">Period ended </w:t>
                  </w:r>
                  <w:r>
                    <w:rPr>
                      <w:b/>
                      <w:sz w:val="20"/>
                      <w:szCs w:val="20"/>
                    </w:rPr>
                    <w:t>[●]</w:t>
                  </w:r>
                </w:p>
              </w:tc>
              <w:tc>
                <w:tcPr>
                  <w:tcW w:w="1276" w:type="dxa"/>
                  <w:vAlign w:val="bottom"/>
                  <w:hideMark/>
                </w:tcPr>
                <w:p w14:paraId="72338B2F" w14:textId="77777777" w:rsidR="005346A1" w:rsidRDefault="00000000">
                  <w:pPr>
                    <w:spacing w:line="256" w:lineRule="auto"/>
                    <w:jc w:val="right"/>
                    <w:rPr>
                      <w:b/>
                      <w:sz w:val="20"/>
                      <w:szCs w:val="20"/>
                    </w:rPr>
                  </w:pPr>
                  <w:r>
                    <w:rPr>
                      <w:b/>
                      <w:sz w:val="20"/>
                      <w:szCs w:val="20"/>
                    </w:rPr>
                    <w:t>Audited</w:t>
                  </w:r>
                </w:p>
                <w:p w14:paraId="3E6F7632"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c>
                <w:tcPr>
                  <w:tcW w:w="1275" w:type="dxa"/>
                  <w:vAlign w:val="bottom"/>
                  <w:hideMark/>
                </w:tcPr>
                <w:p w14:paraId="55163A33" w14:textId="77777777" w:rsidR="005346A1" w:rsidRDefault="00000000">
                  <w:pPr>
                    <w:spacing w:line="256" w:lineRule="auto"/>
                    <w:jc w:val="right"/>
                    <w:rPr>
                      <w:b/>
                      <w:sz w:val="20"/>
                      <w:szCs w:val="20"/>
                    </w:rPr>
                  </w:pPr>
                  <w:r>
                    <w:rPr>
                      <w:b/>
                      <w:sz w:val="20"/>
                      <w:szCs w:val="20"/>
                    </w:rPr>
                    <w:t>Audited</w:t>
                  </w:r>
                </w:p>
                <w:p w14:paraId="50C38ECB"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r>
            <w:tr w:rsidR="004477CA" w14:paraId="32D5DC97" w14:textId="77777777" w:rsidTr="008D56A5">
              <w:trPr>
                <w:trHeight w:val="425"/>
              </w:trPr>
              <w:tc>
                <w:tcPr>
                  <w:tcW w:w="2835" w:type="dxa"/>
                  <w:tcBorders>
                    <w:top w:val="nil"/>
                    <w:left w:val="nil"/>
                    <w:bottom w:val="single" w:sz="4" w:space="0" w:color="auto"/>
                    <w:right w:val="nil"/>
                  </w:tcBorders>
                  <w:vAlign w:val="bottom"/>
                </w:tcPr>
                <w:p w14:paraId="21519CFA" w14:textId="77777777" w:rsidR="005346A1" w:rsidRDefault="00000000">
                  <w:pPr>
                    <w:spacing w:line="256" w:lineRule="auto"/>
                    <w:rPr>
                      <w:b/>
                      <w:sz w:val="20"/>
                      <w:szCs w:val="20"/>
                    </w:rPr>
                  </w:pPr>
                </w:p>
              </w:tc>
              <w:tc>
                <w:tcPr>
                  <w:tcW w:w="567" w:type="dxa"/>
                  <w:tcBorders>
                    <w:top w:val="nil"/>
                    <w:left w:val="nil"/>
                    <w:bottom w:val="single" w:sz="4" w:space="0" w:color="auto"/>
                    <w:right w:val="nil"/>
                  </w:tcBorders>
                  <w:vAlign w:val="bottom"/>
                  <w:hideMark/>
                </w:tcPr>
                <w:p w14:paraId="52FFE92D" w14:textId="77777777" w:rsidR="005346A1" w:rsidRDefault="00000000">
                  <w:pPr>
                    <w:spacing w:line="256" w:lineRule="auto"/>
                    <w:rPr>
                      <w:b/>
                      <w:sz w:val="20"/>
                      <w:szCs w:val="20"/>
                    </w:rPr>
                  </w:pPr>
                  <w:r>
                    <w:rPr>
                      <w:b/>
                      <w:sz w:val="20"/>
                      <w:szCs w:val="20"/>
                    </w:rPr>
                    <w:t>Note</w:t>
                  </w:r>
                </w:p>
              </w:tc>
              <w:tc>
                <w:tcPr>
                  <w:tcW w:w="1134" w:type="dxa"/>
                  <w:tcBorders>
                    <w:top w:val="nil"/>
                    <w:left w:val="nil"/>
                    <w:bottom w:val="single" w:sz="4" w:space="0" w:color="auto"/>
                    <w:right w:val="nil"/>
                  </w:tcBorders>
                  <w:hideMark/>
                </w:tcPr>
                <w:p w14:paraId="3EA152B1" w14:textId="77777777" w:rsidR="005346A1" w:rsidRDefault="00000000">
                  <w:pPr>
                    <w:spacing w:line="256" w:lineRule="auto"/>
                    <w:jc w:val="right"/>
                    <w:rPr>
                      <w:b/>
                      <w:sz w:val="20"/>
                      <w:szCs w:val="20"/>
                    </w:rPr>
                  </w:pPr>
                  <w:r>
                    <w:rPr>
                      <w:b/>
                      <w:sz w:val="20"/>
                      <w:szCs w:val="20"/>
                    </w:rPr>
                    <w:t>£</w:t>
                  </w:r>
                </w:p>
              </w:tc>
              <w:tc>
                <w:tcPr>
                  <w:tcW w:w="1276" w:type="dxa"/>
                  <w:tcBorders>
                    <w:top w:val="nil"/>
                    <w:left w:val="nil"/>
                    <w:bottom w:val="single" w:sz="4" w:space="0" w:color="auto"/>
                    <w:right w:val="nil"/>
                  </w:tcBorders>
                  <w:hideMark/>
                </w:tcPr>
                <w:p w14:paraId="4DEE26FE" w14:textId="77777777" w:rsidR="005346A1" w:rsidRDefault="00000000">
                  <w:pPr>
                    <w:spacing w:line="256" w:lineRule="auto"/>
                    <w:jc w:val="right"/>
                    <w:rPr>
                      <w:b/>
                      <w:sz w:val="20"/>
                      <w:szCs w:val="20"/>
                    </w:rPr>
                  </w:pPr>
                  <w:r>
                    <w:rPr>
                      <w:b/>
                      <w:sz w:val="20"/>
                      <w:szCs w:val="20"/>
                    </w:rPr>
                    <w:t>£</w:t>
                  </w:r>
                </w:p>
              </w:tc>
              <w:tc>
                <w:tcPr>
                  <w:tcW w:w="1276" w:type="dxa"/>
                  <w:tcBorders>
                    <w:top w:val="nil"/>
                    <w:left w:val="nil"/>
                    <w:bottom w:val="single" w:sz="4" w:space="0" w:color="auto"/>
                    <w:right w:val="nil"/>
                  </w:tcBorders>
                  <w:vAlign w:val="bottom"/>
                  <w:hideMark/>
                </w:tcPr>
                <w:p w14:paraId="445ABE2F" w14:textId="77777777" w:rsidR="005346A1" w:rsidRDefault="00000000">
                  <w:pPr>
                    <w:spacing w:line="256" w:lineRule="auto"/>
                    <w:jc w:val="right"/>
                    <w:rPr>
                      <w:b/>
                      <w:sz w:val="20"/>
                      <w:szCs w:val="20"/>
                    </w:rPr>
                  </w:pPr>
                  <w:r>
                    <w:rPr>
                      <w:b/>
                      <w:sz w:val="20"/>
                      <w:szCs w:val="20"/>
                    </w:rPr>
                    <w:t>£</w:t>
                  </w:r>
                </w:p>
              </w:tc>
              <w:tc>
                <w:tcPr>
                  <w:tcW w:w="1276" w:type="dxa"/>
                  <w:tcBorders>
                    <w:top w:val="nil"/>
                    <w:left w:val="nil"/>
                    <w:bottom w:val="single" w:sz="4" w:space="0" w:color="auto"/>
                    <w:right w:val="nil"/>
                  </w:tcBorders>
                  <w:vAlign w:val="bottom"/>
                  <w:hideMark/>
                </w:tcPr>
                <w:p w14:paraId="683ED7BB" w14:textId="77777777" w:rsidR="005346A1" w:rsidRDefault="00000000">
                  <w:pPr>
                    <w:spacing w:line="256" w:lineRule="auto"/>
                    <w:jc w:val="right"/>
                    <w:rPr>
                      <w:b/>
                      <w:sz w:val="20"/>
                      <w:szCs w:val="20"/>
                    </w:rPr>
                  </w:pPr>
                  <w:r>
                    <w:rPr>
                      <w:b/>
                      <w:sz w:val="20"/>
                      <w:szCs w:val="20"/>
                    </w:rPr>
                    <w:t>£</w:t>
                  </w:r>
                </w:p>
              </w:tc>
              <w:tc>
                <w:tcPr>
                  <w:tcW w:w="1275" w:type="dxa"/>
                  <w:tcBorders>
                    <w:top w:val="nil"/>
                    <w:left w:val="nil"/>
                    <w:bottom w:val="single" w:sz="4" w:space="0" w:color="auto"/>
                    <w:right w:val="nil"/>
                  </w:tcBorders>
                  <w:vAlign w:val="bottom"/>
                  <w:hideMark/>
                </w:tcPr>
                <w:p w14:paraId="4DE705C9" w14:textId="77777777" w:rsidR="005346A1" w:rsidRDefault="00000000">
                  <w:pPr>
                    <w:spacing w:line="256" w:lineRule="auto"/>
                    <w:jc w:val="right"/>
                    <w:rPr>
                      <w:b/>
                      <w:sz w:val="20"/>
                      <w:szCs w:val="20"/>
                    </w:rPr>
                  </w:pPr>
                  <w:r>
                    <w:rPr>
                      <w:b/>
                      <w:sz w:val="20"/>
                      <w:szCs w:val="20"/>
                    </w:rPr>
                    <w:t>£</w:t>
                  </w:r>
                </w:p>
              </w:tc>
            </w:tr>
            <w:tr w:rsidR="004477CA" w14:paraId="6504C13D" w14:textId="77777777" w:rsidTr="008D56A5">
              <w:trPr>
                <w:trHeight w:val="226"/>
              </w:trPr>
              <w:tc>
                <w:tcPr>
                  <w:tcW w:w="2835" w:type="dxa"/>
                  <w:tcBorders>
                    <w:top w:val="single" w:sz="4" w:space="0" w:color="auto"/>
                    <w:left w:val="nil"/>
                    <w:bottom w:val="nil"/>
                    <w:right w:val="nil"/>
                  </w:tcBorders>
                  <w:vAlign w:val="bottom"/>
                  <w:hideMark/>
                </w:tcPr>
                <w:p w14:paraId="517C6E43" w14:textId="77777777" w:rsidR="005346A1" w:rsidRDefault="00000000">
                  <w:pPr>
                    <w:spacing w:line="256" w:lineRule="auto"/>
                    <w:rPr>
                      <w:b/>
                      <w:sz w:val="20"/>
                      <w:szCs w:val="20"/>
                    </w:rPr>
                  </w:pPr>
                  <w:r>
                    <w:rPr>
                      <w:b/>
                      <w:sz w:val="20"/>
                      <w:szCs w:val="20"/>
                    </w:rPr>
                    <w:t>Cash flows from operating activities</w:t>
                  </w:r>
                </w:p>
              </w:tc>
              <w:tc>
                <w:tcPr>
                  <w:tcW w:w="567" w:type="dxa"/>
                  <w:tcBorders>
                    <w:top w:val="single" w:sz="4" w:space="0" w:color="auto"/>
                    <w:left w:val="nil"/>
                    <w:bottom w:val="nil"/>
                    <w:right w:val="nil"/>
                  </w:tcBorders>
                  <w:vAlign w:val="bottom"/>
                </w:tcPr>
                <w:p w14:paraId="2D9EDF47" w14:textId="77777777" w:rsidR="005346A1" w:rsidRDefault="00000000">
                  <w:pPr>
                    <w:spacing w:line="256" w:lineRule="auto"/>
                    <w:rPr>
                      <w:sz w:val="20"/>
                      <w:szCs w:val="20"/>
                    </w:rPr>
                  </w:pPr>
                </w:p>
              </w:tc>
              <w:tc>
                <w:tcPr>
                  <w:tcW w:w="1134" w:type="dxa"/>
                  <w:tcBorders>
                    <w:top w:val="single" w:sz="4" w:space="0" w:color="auto"/>
                    <w:left w:val="nil"/>
                    <w:bottom w:val="nil"/>
                    <w:right w:val="nil"/>
                  </w:tcBorders>
                </w:tcPr>
                <w:p w14:paraId="42E85F97" w14:textId="77777777" w:rsidR="005346A1" w:rsidRDefault="00000000">
                  <w:pPr>
                    <w:spacing w:line="256" w:lineRule="auto"/>
                    <w:jc w:val="right"/>
                    <w:rPr>
                      <w:sz w:val="20"/>
                      <w:szCs w:val="20"/>
                    </w:rPr>
                  </w:pPr>
                </w:p>
              </w:tc>
              <w:tc>
                <w:tcPr>
                  <w:tcW w:w="1276" w:type="dxa"/>
                  <w:tcBorders>
                    <w:top w:val="single" w:sz="4" w:space="0" w:color="auto"/>
                    <w:left w:val="nil"/>
                    <w:bottom w:val="nil"/>
                    <w:right w:val="nil"/>
                  </w:tcBorders>
                </w:tcPr>
                <w:p w14:paraId="67A7F18E" w14:textId="77777777" w:rsidR="005346A1" w:rsidRDefault="00000000">
                  <w:pPr>
                    <w:spacing w:line="256" w:lineRule="auto"/>
                    <w:jc w:val="right"/>
                    <w:rPr>
                      <w:sz w:val="20"/>
                      <w:szCs w:val="20"/>
                    </w:rPr>
                  </w:pPr>
                </w:p>
              </w:tc>
              <w:tc>
                <w:tcPr>
                  <w:tcW w:w="1276" w:type="dxa"/>
                  <w:tcBorders>
                    <w:top w:val="single" w:sz="4" w:space="0" w:color="auto"/>
                    <w:left w:val="nil"/>
                    <w:bottom w:val="nil"/>
                    <w:right w:val="nil"/>
                  </w:tcBorders>
                  <w:vAlign w:val="bottom"/>
                </w:tcPr>
                <w:p w14:paraId="30EABC4A" w14:textId="77777777" w:rsidR="005346A1" w:rsidRDefault="00000000">
                  <w:pPr>
                    <w:spacing w:line="256" w:lineRule="auto"/>
                    <w:jc w:val="right"/>
                    <w:rPr>
                      <w:sz w:val="20"/>
                      <w:szCs w:val="20"/>
                    </w:rPr>
                  </w:pPr>
                </w:p>
              </w:tc>
              <w:tc>
                <w:tcPr>
                  <w:tcW w:w="1276" w:type="dxa"/>
                  <w:tcBorders>
                    <w:top w:val="single" w:sz="4" w:space="0" w:color="auto"/>
                    <w:left w:val="nil"/>
                    <w:bottom w:val="nil"/>
                    <w:right w:val="nil"/>
                  </w:tcBorders>
                  <w:vAlign w:val="bottom"/>
                </w:tcPr>
                <w:p w14:paraId="38462558" w14:textId="77777777" w:rsidR="005346A1" w:rsidRDefault="00000000">
                  <w:pPr>
                    <w:spacing w:line="256" w:lineRule="auto"/>
                    <w:jc w:val="right"/>
                    <w:rPr>
                      <w:sz w:val="20"/>
                      <w:szCs w:val="20"/>
                    </w:rPr>
                  </w:pPr>
                </w:p>
              </w:tc>
              <w:tc>
                <w:tcPr>
                  <w:tcW w:w="1275" w:type="dxa"/>
                  <w:tcBorders>
                    <w:top w:val="single" w:sz="4" w:space="0" w:color="auto"/>
                    <w:left w:val="nil"/>
                    <w:bottom w:val="nil"/>
                    <w:right w:val="nil"/>
                  </w:tcBorders>
                  <w:vAlign w:val="bottom"/>
                </w:tcPr>
                <w:p w14:paraId="76137F3A" w14:textId="77777777" w:rsidR="005346A1" w:rsidRDefault="00000000">
                  <w:pPr>
                    <w:spacing w:line="256" w:lineRule="auto"/>
                    <w:jc w:val="right"/>
                    <w:rPr>
                      <w:sz w:val="20"/>
                      <w:szCs w:val="20"/>
                    </w:rPr>
                  </w:pPr>
                </w:p>
              </w:tc>
            </w:tr>
            <w:tr w:rsidR="002E1690" w14:paraId="1286DE36" w14:textId="77777777" w:rsidTr="0079599C">
              <w:trPr>
                <w:trHeight w:val="212"/>
              </w:trPr>
              <w:tc>
                <w:tcPr>
                  <w:tcW w:w="2835" w:type="dxa"/>
                  <w:vAlign w:val="bottom"/>
                  <w:hideMark/>
                </w:tcPr>
                <w:p w14:paraId="02763408" w14:textId="77777777" w:rsidR="002E1690" w:rsidRDefault="00000000" w:rsidP="002E1690">
                  <w:pPr>
                    <w:spacing w:line="256" w:lineRule="auto"/>
                    <w:rPr>
                      <w:sz w:val="20"/>
                      <w:szCs w:val="20"/>
                    </w:rPr>
                  </w:pPr>
                  <w:r>
                    <w:rPr>
                      <w:sz w:val="20"/>
                      <w:szCs w:val="20"/>
                    </w:rPr>
                    <w:t>Profit</w:t>
                  </w:r>
                </w:p>
              </w:tc>
              <w:tc>
                <w:tcPr>
                  <w:tcW w:w="567" w:type="dxa"/>
                  <w:vAlign w:val="bottom"/>
                </w:tcPr>
                <w:p w14:paraId="0BB6B57B" w14:textId="77777777" w:rsidR="002E1690" w:rsidRDefault="00000000" w:rsidP="002E1690">
                  <w:pPr>
                    <w:spacing w:line="256" w:lineRule="auto"/>
                    <w:rPr>
                      <w:sz w:val="20"/>
                      <w:szCs w:val="20"/>
                    </w:rPr>
                  </w:pPr>
                </w:p>
              </w:tc>
              <w:tc>
                <w:tcPr>
                  <w:tcW w:w="1134" w:type="dxa"/>
                  <w:hideMark/>
                </w:tcPr>
                <w:p w14:paraId="7B5CE75B"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36247D52"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30E8734E"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609C39DF" w14:textId="77777777" w:rsidR="002E1690" w:rsidRDefault="00000000" w:rsidP="002E1690">
                  <w:pPr>
                    <w:spacing w:line="256" w:lineRule="auto"/>
                    <w:jc w:val="right"/>
                    <w:rPr>
                      <w:sz w:val="20"/>
                      <w:szCs w:val="20"/>
                    </w:rPr>
                  </w:pPr>
                  <w:r w:rsidRPr="000D5867">
                    <w:rPr>
                      <w:bCs/>
                      <w:sz w:val="20"/>
                      <w:szCs w:val="20"/>
                    </w:rPr>
                    <w:t xml:space="preserve">[●] </w:t>
                  </w:r>
                </w:p>
              </w:tc>
              <w:tc>
                <w:tcPr>
                  <w:tcW w:w="1275" w:type="dxa"/>
                  <w:hideMark/>
                </w:tcPr>
                <w:p w14:paraId="6465053D" w14:textId="77777777" w:rsidR="002E1690" w:rsidRDefault="00000000" w:rsidP="002E1690">
                  <w:pPr>
                    <w:spacing w:line="256" w:lineRule="auto"/>
                    <w:jc w:val="right"/>
                    <w:rPr>
                      <w:sz w:val="20"/>
                      <w:szCs w:val="20"/>
                    </w:rPr>
                  </w:pPr>
                  <w:r w:rsidRPr="000D5867">
                    <w:rPr>
                      <w:bCs/>
                      <w:sz w:val="20"/>
                      <w:szCs w:val="20"/>
                    </w:rPr>
                    <w:t xml:space="preserve">[●] </w:t>
                  </w:r>
                </w:p>
              </w:tc>
            </w:tr>
            <w:tr w:rsidR="002E1690" w14:paraId="1C252C63" w14:textId="77777777" w:rsidTr="0079599C">
              <w:trPr>
                <w:trHeight w:val="212"/>
              </w:trPr>
              <w:tc>
                <w:tcPr>
                  <w:tcW w:w="2835" w:type="dxa"/>
                  <w:vAlign w:val="bottom"/>
                  <w:hideMark/>
                </w:tcPr>
                <w:p w14:paraId="5B078A6B" w14:textId="77777777" w:rsidR="002E1690" w:rsidRDefault="00000000" w:rsidP="002E1690">
                  <w:pPr>
                    <w:spacing w:line="256" w:lineRule="auto"/>
                    <w:rPr>
                      <w:i/>
                      <w:sz w:val="20"/>
                      <w:szCs w:val="20"/>
                    </w:rPr>
                  </w:pPr>
                  <w:r>
                    <w:rPr>
                      <w:i/>
                      <w:sz w:val="20"/>
                      <w:szCs w:val="20"/>
                    </w:rPr>
                    <w:t>Adjustments for:</w:t>
                  </w:r>
                </w:p>
              </w:tc>
              <w:tc>
                <w:tcPr>
                  <w:tcW w:w="567" w:type="dxa"/>
                  <w:vAlign w:val="bottom"/>
                </w:tcPr>
                <w:p w14:paraId="4B560BAE" w14:textId="77777777" w:rsidR="002E1690" w:rsidRDefault="00000000" w:rsidP="002E1690">
                  <w:pPr>
                    <w:spacing w:line="256" w:lineRule="auto"/>
                    <w:rPr>
                      <w:i/>
                      <w:sz w:val="20"/>
                      <w:szCs w:val="20"/>
                    </w:rPr>
                  </w:pPr>
                </w:p>
              </w:tc>
              <w:tc>
                <w:tcPr>
                  <w:tcW w:w="1134" w:type="dxa"/>
                </w:tcPr>
                <w:p w14:paraId="3F0ADFC3" w14:textId="77777777" w:rsidR="002E1690" w:rsidRDefault="00000000" w:rsidP="002E1690">
                  <w:pPr>
                    <w:spacing w:line="256" w:lineRule="auto"/>
                    <w:jc w:val="right"/>
                    <w:rPr>
                      <w:i/>
                      <w:sz w:val="20"/>
                      <w:szCs w:val="20"/>
                    </w:rPr>
                  </w:pPr>
                  <w:r w:rsidRPr="000D5867">
                    <w:rPr>
                      <w:bCs/>
                      <w:sz w:val="20"/>
                      <w:szCs w:val="20"/>
                    </w:rPr>
                    <w:t xml:space="preserve">[●] </w:t>
                  </w:r>
                </w:p>
              </w:tc>
              <w:tc>
                <w:tcPr>
                  <w:tcW w:w="1276" w:type="dxa"/>
                </w:tcPr>
                <w:p w14:paraId="1F37159B" w14:textId="77777777" w:rsidR="002E1690" w:rsidRDefault="00000000" w:rsidP="002E1690">
                  <w:pPr>
                    <w:spacing w:line="256" w:lineRule="auto"/>
                    <w:jc w:val="right"/>
                    <w:rPr>
                      <w:i/>
                      <w:sz w:val="20"/>
                      <w:szCs w:val="20"/>
                    </w:rPr>
                  </w:pPr>
                  <w:r w:rsidRPr="000D5867">
                    <w:rPr>
                      <w:bCs/>
                      <w:sz w:val="20"/>
                      <w:szCs w:val="20"/>
                    </w:rPr>
                    <w:t xml:space="preserve">[●] </w:t>
                  </w:r>
                </w:p>
              </w:tc>
              <w:tc>
                <w:tcPr>
                  <w:tcW w:w="1276" w:type="dxa"/>
                </w:tcPr>
                <w:p w14:paraId="1F44A604" w14:textId="77777777" w:rsidR="002E1690" w:rsidRDefault="00000000" w:rsidP="002E1690">
                  <w:pPr>
                    <w:spacing w:line="256" w:lineRule="auto"/>
                    <w:jc w:val="right"/>
                    <w:rPr>
                      <w:i/>
                      <w:sz w:val="20"/>
                      <w:szCs w:val="20"/>
                    </w:rPr>
                  </w:pPr>
                  <w:r w:rsidRPr="000D5867">
                    <w:rPr>
                      <w:bCs/>
                      <w:sz w:val="20"/>
                      <w:szCs w:val="20"/>
                    </w:rPr>
                    <w:t xml:space="preserve">[●] </w:t>
                  </w:r>
                </w:p>
              </w:tc>
              <w:tc>
                <w:tcPr>
                  <w:tcW w:w="1276" w:type="dxa"/>
                </w:tcPr>
                <w:p w14:paraId="27A19E9A" w14:textId="77777777" w:rsidR="002E1690" w:rsidRDefault="00000000" w:rsidP="002E1690">
                  <w:pPr>
                    <w:spacing w:line="256" w:lineRule="auto"/>
                    <w:jc w:val="right"/>
                    <w:rPr>
                      <w:i/>
                      <w:sz w:val="20"/>
                      <w:szCs w:val="20"/>
                    </w:rPr>
                  </w:pPr>
                  <w:r w:rsidRPr="000D5867">
                    <w:rPr>
                      <w:bCs/>
                      <w:sz w:val="20"/>
                      <w:szCs w:val="20"/>
                    </w:rPr>
                    <w:t xml:space="preserve">[●] </w:t>
                  </w:r>
                </w:p>
              </w:tc>
              <w:tc>
                <w:tcPr>
                  <w:tcW w:w="1275" w:type="dxa"/>
                </w:tcPr>
                <w:p w14:paraId="7E4E47CB" w14:textId="77777777" w:rsidR="002E1690" w:rsidRDefault="00000000" w:rsidP="002E1690">
                  <w:pPr>
                    <w:spacing w:line="256" w:lineRule="auto"/>
                    <w:jc w:val="right"/>
                    <w:rPr>
                      <w:i/>
                      <w:sz w:val="20"/>
                      <w:szCs w:val="20"/>
                    </w:rPr>
                  </w:pPr>
                  <w:r w:rsidRPr="000D5867">
                    <w:rPr>
                      <w:bCs/>
                      <w:sz w:val="20"/>
                      <w:szCs w:val="20"/>
                    </w:rPr>
                    <w:t xml:space="preserve">[●] </w:t>
                  </w:r>
                </w:p>
              </w:tc>
            </w:tr>
            <w:tr w:rsidR="002E1690" w14:paraId="3A44E358" w14:textId="77777777" w:rsidTr="0079599C">
              <w:trPr>
                <w:trHeight w:val="212"/>
              </w:trPr>
              <w:tc>
                <w:tcPr>
                  <w:tcW w:w="2835" w:type="dxa"/>
                  <w:vAlign w:val="bottom"/>
                  <w:hideMark/>
                </w:tcPr>
                <w:p w14:paraId="59248C55" w14:textId="77777777" w:rsidR="002E1690" w:rsidRDefault="00000000" w:rsidP="002E1690">
                  <w:pPr>
                    <w:spacing w:line="256" w:lineRule="auto"/>
                    <w:rPr>
                      <w:sz w:val="20"/>
                      <w:szCs w:val="20"/>
                    </w:rPr>
                  </w:pPr>
                  <w:r>
                    <w:rPr>
                      <w:sz w:val="20"/>
                      <w:szCs w:val="20"/>
                    </w:rPr>
                    <w:t>Finance income</w:t>
                  </w:r>
                </w:p>
              </w:tc>
              <w:tc>
                <w:tcPr>
                  <w:tcW w:w="567" w:type="dxa"/>
                  <w:vAlign w:val="bottom"/>
                </w:tcPr>
                <w:p w14:paraId="6A2885D3" w14:textId="77777777" w:rsidR="002E1690" w:rsidRDefault="00000000" w:rsidP="002E1690">
                  <w:pPr>
                    <w:spacing w:line="256" w:lineRule="auto"/>
                    <w:rPr>
                      <w:sz w:val="20"/>
                      <w:szCs w:val="20"/>
                    </w:rPr>
                  </w:pPr>
                </w:p>
              </w:tc>
              <w:tc>
                <w:tcPr>
                  <w:tcW w:w="1134" w:type="dxa"/>
                  <w:hideMark/>
                </w:tcPr>
                <w:p w14:paraId="2FA2CD8A"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13B3F177"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79431CE5"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1EB88603" w14:textId="77777777" w:rsidR="002E1690" w:rsidRDefault="00000000" w:rsidP="002E1690">
                  <w:pPr>
                    <w:spacing w:line="256" w:lineRule="auto"/>
                    <w:jc w:val="right"/>
                    <w:rPr>
                      <w:sz w:val="20"/>
                      <w:szCs w:val="20"/>
                    </w:rPr>
                  </w:pPr>
                  <w:r w:rsidRPr="000D5867">
                    <w:rPr>
                      <w:bCs/>
                      <w:sz w:val="20"/>
                      <w:szCs w:val="20"/>
                    </w:rPr>
                    <w:t xml:space="preserve">[●] </w:t>
                  </w:r>
                </w:p>
              </w:tc>
              <w:tc>
                <w:tcPr>
                  <w:tcW w:w="1275" w:type="dxa"/>
                  <w:hideMark/>
                </w:tcPr>
                <w:p w14:paraId="27F9EEA4" w14:textId="77777777" w:rsidR="002E1690" w:rsidRDefault="00000000" w:rsidP="002E1690">
                  <w:pPr>
                    <w:spacing w:line="256" w:lineRule="auto"/>
                    <w:jc w:val="right"/>
                    <w:rPr>
                      <w:sz w:val="20"/>
                      <w:szCs w:val="20"/>
                    </w:rPr>
                  </w:pPr>
                  <w:r w:rsidRPr="000D5867">
                    <w:rPr>
                      <w:bCs/>
                      <w:sz w:val="20"/>
                      <w:szCs w:val="20"/>
                    </w:rPr>
                    <w:t xml:space="preserve">[●] </w:t>
                  </w:r>
                </w:p>
              </w:tc>
            </w:tr>
            <w:tr w:rsidR="002E1690" w14:paraId="20162CEC" w14:textId="77777777" w:rsidTr="0079599C">
              <w:trPr>
                <w:trHeight w:val="212"/>
              </w:trPr>
              <w:tc>
                <w:tcPr>
                  <w:tcW w:w="2835" w:type="dxa"/>
                  <w:vAlign w:val="bottom"/>
                  <w:hideMark/>
                </w:tcPr>
                <w:p w14:paraId="7FD271AB" w14:textId="77777777" w:rsidR="002E1690" w:rsidRDefault="00000000" w:rsidP="002E1690">
                  <w:pPr>
                    <w:spacing w:line="256" w:lineRule="auto"/>
                    <w:rPr>
                      <w:sz w:val="20"/>
                      <w:szCs w:val="20"/>
                    </w:rPr>
                  </w:pPr>
                  <w:r>
                    <w:rPr>
                      <w:sz w:val="20"/>
                      <w:szCs w:val="20"/>
                    </w:rPr>
                    <w:t>Finance costs</w:t>
                  </w:r>
                </w:p>
              </w:tc>
              <w:tc>
                <w:tcPr>
                  <w:tcW w:w="567" w:type="dxa"/>
                  <w:vAlign w:val="bottom"/>
                </w:tcPr>
                <w:p w14:paraId="475FB0FF" w14:textId="77777777" w:rsidR="002E1690" w:rsidRDefault="00000000" w:rsidP="002E1690">
                  <w:pPr>
                    <w:spacing w:line="256" w:lineRule="auto"/>
                    <w:rPr>
                      <w:sz w:val="20"/>
                      <w:szCs w:val="20"/>
                    </w:rPr>
                  </w:pPr>
                </w:p>
              </w:tc>
              <w:tc>
                <w:tcPr>
                  <w:tcW w:w="1134" w:type="dxa"/>
                  <w:hideMark/>
                </w:tcPr>
                <w:p w14:paraId="3D15F47D"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0E512EB0"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5B78D028"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44D66D8A" w14:textId="77777777" w:rsidR="002E1690" w:rsidRDefault="00000000" w:rsidP="002E1690">
                  <w:pPr>
                    <w:spacing w:line="256" w:lineRule="auto"/>
                    <w:jc w:val="right"/>
                    <w:rPr>
                      <w:sz w:val="20"/>
                      <w:szCs w:val="20"/>
                    </w:rPr>
                  </w:pPr>
                  <w:r w:rsidRPr="000D5867">
                    <w:rPr>
                      <w:bCs/>
                      <w:sz w:val="20"/>
                      <w:szCs w:val="20"/>
                    </w:rPr>
                    <w:t xml:space="preserve">[●] </w:t>
                  </w:r>
                </w:p>
              </w:tc>
              <w:tc>
                <w:tcPr>
                  <w:tcW w:w="1275" w:type="dxa"/>
                  <w:hideMark/>
                </w:tcPr>
                <w:p w14:paraId="71352D42" w14:textId="77777777" w:rsidR="002E1690" w:rsidRDefault="00000000" w:rsidP="002E1690">
                  <w:pPr>
                    <w:spacing w:line="256" w:lineRule="auto"/>
                    <w:jc w:val="right"/>
                    <w:rPr>
                      <w:sz w:val="20"/>
                      <w:szCs w:val="20"/>
                    </w:rPr>
                  </w:pPr>
                  <w:r w:rsidRPr="000D5867">
                    <w:rPr>
                      <w:bCs/>
                      <w:sz w:val="20"/>
                      <w:szCs w:val="20"/>
                    </w:rPr>
                    <w:t xml:space="preserve">[●] </w:t>
                  </w:r>
                </w:p>
              </w:tc>
            </w:tr>
            <w:tr w:rsidR="002E1690" w14:paraId="26049E13" w14:textId="77777777" w:rsidTr="0079599C">
              <w:trPr>
                <w:trHeight w:val="212"/>
              </w:trPr>
              <w:tc>
                <w:tcPr>
                  <w:tcW w:w="2835" w:type="dxa"/>
                  <w:vAlign w:val="bottom"/>
                  <w:hideMark/>
                </w:tcPr>
                <w:p w14:paraId="0DC61B9A" w14:textId="77777777" w:rsidR="002E1690" w:rsidRDefault="00000000" w:rsidP="002E1690">
                  <w:pPr>
                    <w:spacing w:line="256" w:lineRule="auto"/>
                    <w:rPr>
                      <w:sz w:val="20"/>
                      <w:szCs w:val="20"/>
                    </w:rPr>
                  </w:pPr>
                  <w:r>
                    <w:rPr>
                      <w:sz w:val="20"/>
                      <w:szCs w:val="20"/>
                    </w:rPr>
                    <w:t>(De)Increase in receivables</w:t>
                  </w:r>
                </w:p>
              </w:tc>
              <w:tc>
                <w:tcPr>
                  <w:tcW w:w="567" w:type="dxa"/>
                  <w:vAlign w:val="bottom"/>
                </w:tcPr>
                <w:p w14:paraId="041D8976" w14:textId="77777777" w:rsidR="002E1690" w:rsidRDefault="00000000" w:rsidP="002E1690">
                  <w:pPr>
                    <w:spacing w:line="256" w:lineRule="auto"/>
                    <w:rPr>
                      <w:sz w:val="20"/>
                      <w:szCs w:val="20"/>
                    </w:rPr>
                  </w:pPr>
                </w:p>
              </w:tc>
              <w:tc>
                <w:tcPr>
                  <w:tcW w:w="1134" w:type="dxa"/>
                  <w:hideMark/>
                </w:tcPr>
                <w:p w14:paraId="7C2F3547"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3A1BD496"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58B758A1"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0CD00609" w14:textId="77777777" w:rsidR="002E1690" w:rsidRDefault="00000000" w:rsidP="002E1690">
                  <w:pPr>
                    <w:spacing w:line="256" w:lineRule="auto"/>
                    <w:jc w:val="right"/>
                    <w:rPr>
                      <w:sz w:val="20"/>
                      <w:szCs w:val="20"/>
                    </w:rPr>
                  </w:pPr>
                  <w:r w:rsidRPr="000D5867">
                    <w:rPr>
                      <w:bCs/>
                      <w:sz w:val="20"/>
                      <w:szCs w:val="20"/>
                    </w:rPr>
                    <w:t xml:space="preserve">[●] </w:t>
                  </w:r>
                </w:p>
              </w:tc>
              <w:tc>
                <w:tcPr>
                  <w:tcW w:w="1275" w:type="dxa"/>
                  <w:hideMark/>
                </w:tcPr>
                <w:p w14:paraId="2384502D" w14:textId="77777777" w:rsidR="002E1690" w:rsidRDefault="00000000" w:rsidP="002E1690">
                  <w:pPr>
                    <w:spacing w:line="256" w:lineRule="auto"/>
                    <w:jc w:val="right"/>
                    <w:rPr>
                      <w:sz w:val="20"/>
                      <w:szCs w:val="20"/>
                    </w:rPr>
                  </w:pPr>
                  <w:r w:rsidRPr="000D5867">
                    <w:rPr>
                      <w:bCs/>
                      <w:sz w:val="20"/>
                      <w:szCs w:val="20"/>
                    </w:rPr>
                    <w:t xml:space="preserve">[●] </w:t>
                  </w:r>
                </w:p>
              </w:tc>
            </w:tr>
            <w:tr w:rsidR="002E1690" w14:paraId="3493DBE8" w14:textId="77777777" w:rsidTr="0079599C">
              <w:trPr>
                <w:trHeight w:val="212"/>
              </w:trPr>
              <w:tc>
                <w:tcPr>
                  <w:tcW w:w="2835" w:type="dxa"/>
                  <w:vAlign w:val="bottom"/>
                  <w:hideMark/>
                </w:tcPr>
                <w:p w14:paraId="1A30FC92" w14:textId="77777777" w:rsidR="002E1690" w:rsidRDefault="00000000" w:rsidP="002E1690">
                  <w:pPr>
                    <w:spacing w:line="256" w:lineRule="auto"/>
                    <w:rPr>
                      <w:sz w:val="20"/>
                      <w:szCs w:val="20"/>
                    </w:rPr>
                  </w:pPr>
                  <w:r>
                    <w:rPr>
                      <w:sz w:val="20"/>
                      <w:szCs w:val="20"/>
                    </w:rPr>
                    <w:t>(De)/Increase in trade and other payables</w:t>
                  </w:r>
                </w:p>
              </w:tc>
              <w:tc>
                <w:tcPr>
                  <w:tcW w:w="567" w:type="dxa"/>
                  <w:vAlign w:val="bottom"/>
                </w:tcPr>
                <w:p w14:paraId="64563352" w14:textId="77777777" w:rsidR="002E1690" w:rsidRDefault="00000000" w:rsidP="002E1690">
                  <w:pPr>
                    <w:spacing w:line="256" w:lineRule="auto"/>
                    <w:rPr>
                      <w:sz w:val="20"/>
                      <w:szCs w:val="20"/>
                    </w:rPr>
                  </w:pPr>
                </w:p>
              </w:tc>
              <w:tc>
                <w:tcPr>
                  <w:tcW w:w="1134" w:type="dxa"/>
                  <w:hideMark/>
                </w:tcPr>
                <w:p w14:paraId="59FBB92A"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28FB5B13"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4DE1A112"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63ED2014" w14:textId="77777777" w:rsidR="002E1690" w:rsidRDefault="00000000" w:rsidP="002E1690">
                  <w:pPr>
                    <w:spacing w:line="256" w:lineRule="auto"/>
                    <w:jc w:val="right"/>
                    <w:rPr>
                      <w:sz w:val="20"/>
                      <w:szCs w:val="20"/>
                    </w:rPr>
                  </w:pPr>
                  <w:r w:rsidRPr="000D5867">
                    <w:rPr>
                      <w:bCs/>
                      <w:sz w:val="20"/>
                      <w:szCs w:val="20"/>
                    </w:rPr>
                    <w:t xml:space="preserve">[●] </w:t>
                  </w:r>
                </w:p>
              </w:tc>
              <w:tc>
                <w:tcPr>
                  <w:tcW w:w="1275" w:type="dxa"/>
                  <w:hideMark/>
                </w:tcPr>
                <w:p w14:paraId="1AF498BA" w14:textId="77777777" w:rsidR="002E1690" w:rsidRDefault="00000000" w:rsidP="002E1690">
                  <w:pPr>
                    <w:spacing w:line="256" w:lineRule="auto"/>
                    <w:jc w:val="right"/>
                    <w:rPr>
                      <w:sz w:val="20"/>
                      <w:szCs w:val="20"/>
                    </w:rPr>
                  </w:pPr>
                  <w:r w:rsidRPr="000D5867">
                    <w:rPr>
                      <w:bCs/>
                      <w:sz w:val="20"/>
                      <w:szCs w:val="20"/>
                    </w:rPr>
                    <w:t xml:space="preserve">[●] </w:t>
                  </w:r>
                </w:p>
              </w:tc>
            </w:tr>
            <w:tr w:rsidR="002E1690" w14:paraId="27218F7C" w14:textId="77777777" w:rsidTr="0079599C">
              <w:trPr>
                <w:trHeight w:val="212"/>
              </w:trPr>
              <w:tc>
                <w:tcPr>
                  <w:tcW w:w="2835" w:type="dxa"/>
                  <w:vAlign w:val="bottom"/>
                  <w:hideMark/>
                </w:tcPr>
                <w:p w14:paraId="27681FEF" w14:textId="77777777" w:rsidR="002E1690" w:rsidRDefault="00000000" w:rsidP="002E1690">
                  <w:pPr>
                    <w:spacing w:line="256" w:lineRule="auto"/>
                    <w:rPr>
                      <w:sz w:val="20"/>
                      <w:szCs w:val="20"/>
                    </w:rPr>
                  </w:pPr>
                  <w:r>
                    <w:rPr>
                      <w:sz w:val="20"/>
                      <w:szCs w:val="20"/>
                    </w:rPr>
                    <w:t xml:space="preserve">Other movements in </w:t>
                  </w:r>
                  <w:r>
                    <w:rPr>
                      <w:sz w:val="20"/>
                      <w:szCs w:val="20"/>
                    </w:rPr>
                    <w:t>working capital</w:t>
                  </w:r>
                </w:p>
              </w:tc>
              <w:tc>
                <w:tcPr>
                  <w:tcW w:w="567" w:type="dxa"/>
                  <w:vAlign w:val="bottom"/>
                </w:tcPr>
                <w:p w14:paraId="609DE6B1" w14:textId="77777777" w:rsidR="002E1690" w:rsidRDefault="00000000" w:rsidP="002E1690">
                  <w:pPr>
                    <w:spacing w:line="256" w:lineRule="auto"/>
                    <w:rPr>
                      <w:sz w:val="20"/>
                      <w:szCs w:val="20"/>
                    </w:rPr>
                  </w:pPr>
                </w:p>
              </w:tc>
              <w:tc>
                <w:tcPr>
                  <w:tcW w:w="1134" w:type="dxa"/>
                  <w:hideMark/>
                </w:tcPr>
                <w:p w14:paraId="24A81075"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5E8C3184"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43548D10"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1DB47F2C" w14:textId="77777777" w:rsidR="002E1690" w:rsidRDefault="00000000" w:rsidP="002E1690">
                  <w:pPr>
                    <w:spacing w:line="256" w:lineRule="auto"/>
                    <w:jc w:val="right"/>
                    <w:rPr>
                      <w:sz w:val="20"/>
                      <w:szCs w:val="20"/>
                    </w:rPr>
                  </w:pPr>
                  <w:r w:rsidRPr="000D5867">
                    <w:rPr>
                      <w:bCs/>
                      <w:sz w:val="20"/>
                      <w:szCs w:val="20"/>
                    </w:rPr>
                    <w:t xml:space="preserve">[●] </w:t>
                  </w:r>
                </w:p>
              </w:tc>
              <w:tc>
                <w:tcPr>
                  <w:tcW w:w="1275" w:type="dxa"/>
                  <w:hideMark/>
                </w:tcPr>
                <w:p w14:paraId="307F8517" w14:textId="77777777" w:rsidR="002E1690" w:rsidRDefault="00000000" w:rsidP="002E1690">
                  <w:pPr>
                    <w:spacing w:line="256" w:lineRule="auto"/>
                    <w:jc w:val="right"/>
                    <w:rPr>
                      <w:sz w:val="20"/>
                      <w:szCs w:val="20"/>
                    </w:rPr>
                  </w:pPr>
                  <w:r w:rsidRPr="000D5867">
                    <w:rPr>
                      <w:bCs/>
                      <w:sz w:val="20"/>
                      <w:szCs w:val="20"/>
                    </w:rPr>
                    <w:t xml:space="preserve">[●] </w:t>
                  </w:r>
                </w:p>
              </w:tc>
            </w:tr>
            <w:tr w:rsidR="002E1690" w14:paraId="30CA8BDE" w14:textId="77777777" w:rsidTr="0079599C">
              <w:trPr>
                <w:trHeight w:val="212"/>
              </w:trPr>
              <w:tc>
                <w:tcPr>
                  <w:tcW w:w="2835" w:type="dxa"/>
                  <w:vAlign w:val="bottom"/>
                  <w:hideMark/>
                </w:tcPr>
                <w:p w14:paraId="4D8A5081" w14:textId="77777777" w:rsidR="002E1690" w:rsidRDefault="00000000" w:rsidP="002E1690">
                  <w:pPr>
                    <w:spacing w:line="256" w:lineRule="auto"/>
                    <w:rPr>
                      <w:b/>
                      <w:sz w:val="20"/>
                      <w:szCs w:val="20"/>
                    </w:rPr>
                  </w:pPr>
                  <w:r>
                    <w:rPr>
                      <w:b/>
                      <w:sz w:val="20"/>
                      <w:szCs w:val="20"/>
                    </w:rPr>
                    <w:t>Net cash flows from operating activities</w:t>
                  </w:r>
                </w:p>
              </w:tc>
              <w:tc>
                <w:tcPr>
                  <w:tcW w:w="567" w:type="dxa"/>
                  <w:vAlign w:val="bottom"/>
                </w:tcPr>
                <w:p w14:paraId="4E3F3124" w14:textId="77777777" w:rsidR="002E1690" w:rsidRDefault="00000000" w:rsidP="002E1690">
                  <w:pPr>
                    <w:spacing w:line="256" w:lineRule="auto"/>
                    <w:rPr>
                      <w:sz w:val="20"/>
                      <w:szCs w:val="20"/>
                    </w:rPr>
                  </w:pPr>
                </w:p>
              </w:tc>
              <w:tc>
                <w:tcPr>
                  <w:tcW w:w="1134" w:type="dxa"/>
                  <w:tcBorders>
                    <w:top w:val="single" w:sz="4" w:space="0" w:color="auto"/>
                    <w:left w:val="nil"/>
                    <w:bottom w:val="single" w:sz="4" w:space="0" w:color="auto"/>
                    <w:right w:val="nil"/>
                  </w:tcBorders>
                  <w:hideMark/>
                </w:tcPr>
                <w:p w14:paraId="694D0878" w14:textId="77777777" w:rsidR="002E1690" w:rsidRDefault="00000000" w:rsidP="002E1690">
                  <w:pPr>
                    <w:spacing w:line="256" w:lineRule="auto"/>
                    <w:jc w:val="right"/>
                    <w:rPr>
                      <w:b/>
                      <w:sz w:val="20"/>
                      <w:szCs w:val="20"/>
                    </w:rPr>
                  </w:pPr>
                  <w:r w:rsidRPr="000D5867">
                    <w:rPr>
                      <w:bCs/>
                      <w:sz w:val="20"/>
                      <w:szCs w:val="20"/>
                    </w:rPr>
                    <w:t xml:space="preserve">[●] </w:t>
                  </w:r>
                </w:p>
              </w:tc>
              <w:tc>
                <w:tcPr>
                  <w:tcW w:w="1276" w:type="dxa"/>
                  <w:tcBorders>
                    <w:top w:val="single" w:sz="4" w:space="0" w:color="auto"/>
                    <w:left w:val="nil"/>
                    <w:bottom w:val="single" w:sz="4" w:space="0" w:color="auto"/>
                    <w:right w:val="nil"/>
                  </w:tcBorders>
                  <w:hideMark/>
                </w:tcPr>
                <w:p w14:paraId="4B4ACDFE" w14:textId="77777777" w:rsidR="002E1690" w:rsidRDefault="00000000" w:rsidP="002E1690">
                  <w:pPr>
                    <w:spacing w:line="256" w:lineRule="auto"/>
                    <w:jc w:val="right"/>
                    <w:rPr>
                      <w:b/>
                      <w:sz w:val="20"/>
                      <w:szCs w:val="20"/>
                    </w:rPr>
                  </w:pPr>
                  <w:r w:rsidRPr="000D5867">
                    <w:rPr>
                      <w:bCs/>
                      <w:sz w:val="20"/>
                      <w:szCs w:val="20"/>
                    </w:rPr>
                    <w:t xml:space="preserve">[●] </w:t>
                  </w:r>
                </w:p>
              </w:tc>
              <w:tc>
                <w:tcPr>
                  <w:tcW w:w="1276" w:type="dxa"/>
                  <w:tcBorders>
                    <w:top w:val="single" w:sz="4" w:space="0" w:color="auto"/>
                    <w:left w:val="nil"/>
                    <w:bottom w:val="single" w:sz="4" w:space="0" w:color="auto"/>
                    <w:right w:val="nil"/>
                  </w:tcBorders>
                  <w:hideMark/>
                </w:tcPr>
                <w:p w14:paraId="0FCD606B" w14:textId="77777777" w:rsidR="002E1690" w:rsidRDefault="00000000" w:rsidP="002E1690">
                  <w:pPr>
                    <w:spacing w:line="256" w:lineRule="auto"/>
                    <w:jc w:val="right"/>
                    <w:rPr>
                      <w:b/>
                      <w:sz w:val="20"/>
                      <w:szCs w:val="20"/>
                    </w:rPr>
                  </w:pPr>
                  <w:r w:rsidRPr="000D5867">
                    <w:rPr>
                      <w:bCs/>
                      <w:sz w:val="20"/>
                      <w:szCs w:val="20"/>
                    </w:rPr>
                    <w:t xml:space="preserve">[●] </w:t>
                  </w:r>
                </w:p>
              </w:tc>
              <w:tc>
                <w:tcPr>
                  <w:tcW w:w="1276" w:type="dxa"/>
                  <w:tcBorders>
                    <w:top w:val="single" w:sz="4" w:space="0" w:color="auto"/>
                    <w:left w:val="nil"/>
                    <w:bottom w:val="single" w:sz="4" w:space="0" w:color="auto"/>
                    <w:right w:val="nil"/>
                  </w:tcBorders>
                  <w:hideMark/>
                </w:tcPr>
                <w:p w14:paraId="54F8A5DD" w14:textId="77777777" w:rsidR="002E1690" w:rsidRDefault="00000000" w:rsidP="002E1690">
                  <w:pPr>
                    <w:spacing w:line="256" w:lineRule="auto"/>
                    <w:jc w:val="right"/>
                    <w:rPr>
                      <w:b/>
                      <w:sz w:val="20"/>
                      <w:szCs w:val="20"/>
                    </w:rPr>
                  </w:pPr>
                  <w:r w:rsidRPr="000D5867">
                    <w:rPr>
                      <w:bCs/>
                      <w:sz w:val="20"/>
                      <w:szCs w:val="20"/>
                    </w:rPr>
                    <w:t xml:space="preserve">[●] </w:t>
                  </w:r>
                </w:p>
              </w:tc>
              <w:tc>
                <w:tcPr>
                  <w:tcW w:w="1275" w:type="dxa"/>
                  <w:tcBorders>
                    <w:top w:val="single" w:sz="4" w:space="0" w:color="auto"/>
                    <w:left w:val="nil"/>
                    <w:bottom w:val="single" w:sz="4" w:space="0" w:color="auto"/>
                    <w:right w:val="nil"/>
                  </w:tcBorders>
                  <w:hideMark/>
                </w:tcPr>
                <w:p w14:paraId="61FFE394" w14:textId="77777777" w:rsidR="002E1690" w:rsidRDefault="00000000" w:rsidP="002E1690">
                  <w:pPr>
                    <w:spacing w:line="256" w:lineRule="auto"/>
                    <w:jc w:val="right"/>
                    <w:rPr>
                      <w:b/>
                      <w:sz w:val="20"/>
                      <w:szCs w:val="20"/>
                    </w:rPr>
                  </w:pPr>
                  <w:r w:rsidRPr="000D5867">
                    <w:rPr>
                      <w:bCs/>
                      <w:sz w:val="20"/>
                      <w:szCs w:val="20"/>
                    </w:rPr>
                    <w:t xml:space="preserve">[●] </w:t>
                  </w:r>
                </w:p>
              </w:tc>
            </w:tr>
            <w:tr w:rsidR="002E1690" w14:paraId="19550E20" w14:textId="77777777" w:rsidTr="0079599C">
              <w:trPr>
                <w:trHeight w:val="212"/>
              </w:trPr>
              <w:tc>
                <w:tcPr>
                  <w:tcW w:w="2835" w:type="dxa"/>
                  <w:vAlign w:val="bottom"/>
                </w:tcPr>
                <w:p w14:paraId="65649B16" w14:textId="77777777" w:rsidR="002E1690" w:rsidRDefault="00000000" w:rsidP="002E1690">
                  <w:pPr>
                    <w:spacing w:line="256" w:lineRule="auto"/>
                    <w:rPr>
                      <w:b/>
                      <w:sz w:val="20"/>
                      <w:szCs w:val="20"/>
                    </w:rPr>
                  </w:pPr>
                </w:p>
              </w:tc>
              <w:tc>
                <w:tcPr>
                  <w:tcW w:w="567" w:type="dxa"/>
                  <w:vAlign w:val="bottom"/>
                </w:tcPr>
                <w:p w14:paraId="5F9E9A38" w14:textId="77777777" w:rsidR="002E1690" w:rsidRDefault="00000000" w:rsidP="002E1690">
                  <w:pPr>
                    <w:spacing w:line="256" w:lineRule="auto"/>
                    <w:rPr>
                      <w:sz w:val="20"/>
                      <w:szCs w:val="20"/>
                    </w:rPr>
                  </w:pPr>
                </w:p>
              </w:tc>
              <w:tc>
                <w:tcPr>
                  <w:tcW w:w="1134" w:type="dxa"/>
                </w:tcPr>
                <w:p w14:paraId="628F4084"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tcPr>
                <w:p w14:paraId="2CAAF08E"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tcPr>
                <w:p w14:paraId="34DB40F1"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tcPr>
                <w:p w14:paraId="5A5730B8" w14:textId="77777777" w:rsidR="002E1690" w:rsidRDefault="00000000" w:rsidP="002E1690">
                  <w:pPr>
                    <w:spacing w:line="256" w:lineRule="auto"/>
                    <w:jc w:val="right"/>
                    <w:rPr>
                      <w:sz w:val="20"/>
                      <w:szCs w:val="20"/>
                    </w:rPr>
                  </w:pPr>
                  <w:r w:rsidRPr="000D5867">
                    <w:rPr>
                      <w:bCs/>
                      <w:sz w:val="20"/>
                      <w:szCs w:val="20"/>
                    </w:rPr>
                    <w:t xml:space="preserve">[●] </w:t>
                  </w:r>
                </w:p>
              </w:tc>
              <w:tc>
                <w:tcPr>
                  <w:tcW w:w="1275" w:type="dxa"/>
                </w:tcPr>
                <w:p w14:paraId="5DF4F482" w14:textId="77777777" w:rsidR="002E1690" w:rsidRDefault="00000000" w:rsidP="002E1690">
                  <w:pPr>
                    <w:spacing w:line="256" w:lineRule="auto"/>
                    <w:jc w:val="right"/>
                    <w:rPr>
                      <w:sz w:val="20"/>
                      <w:szCs w:val="20"/>
                    </w:rPr>
                  </w:pPr>
                  <w:r w:rsidRPr="000D5867">
                    <w:rPr>
                      <w:bCs/>
                      <w:sz w:val="20"/>
                      <w:szCs w:val="20"/>
                    </w:rPr>
                    <w:t xml:space="preserve">[●] </w:t>
                  </w:r>
                </w:p>
              </w:tc>
            </w:tr>
            <w:tr w:rsidR="002E1690" w14:paraId="09E82387" w14:textId="77777777" w:rsidTr="0079599C">
              <w:trPr>
                <w:trHeight w:val="212"/>
              </w:trPr>
              <w:tc>
                <w:tcPr>
                  <w:tcW w:w="2835" w:type="dxa"/>
                  <w:vAlign w:val="bottom"/>
                  <w:hideMark/>
                </w:tcPr>
                <w:p w14:paraId="6F0B8E81" w14:textId="77777777" w:rsidR="002E1690" w:rsidRDefault="00000000" w:rsidP="002E1690">
                  <w:pPr>
                    <w:spacing w:line="256" w:lineRule="auto"/>
                    <w:rPr>
                      <w:b/>
                      <w:sz w:val="20"/>
                      <w:szCs w:val="20"/>
                    </w:rPr>
                  </w:pPr>
                  <w:r>
                    <w:rPr>
                      <w:b/>
                      <w:sz w:val="20"/>
                      <w:szCs w:val="20"/>
                    </w:rPr>
                    <w:t>Investing activities</w:t>
                  </w:r>
                </w:p>
              </w:tc>
              <w:tc>
                <w:tcPr>
                  <w:tcW w:w="567" w:type="dxa"/>
                  <w:vAlign w:val="bottom"/>
                </w:tcPr>
                <w:p w14:paraId="2966E380" w14:textId="77777777" w:rsidR="002E1690" w:rsidRDefault="00000000" w:rsidP="002E1690">
                  <w:pPr>
                    <w:spacing w:line="256" w:lineRule="auto"/>
                    <w:rPr>
                      <w:sz w:val="20"/>
                      <w:szCs w:val="20"/>
                    </w:rPr>
                  </w:pPr>
                </w:p>
              </w:tc>
              <w:tc>
                <w:tcPr>
                  <w:tcW w:w="1134" w:type="dxa"/>
                </w:tcPr>
                <w:p w14:paraId="6B326A0F"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tcPr>
                <w:p w14:paraId="081BA302"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tcPr>
                <w:p w14:paraId="27494A63"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tcPr>
                <w:p w14:paraId="41B77675" w14:textId="77777777" w:rsidR="002E1690" w:rsidRDefault="00000000" w:rsidP="002E1690">
                  <w:pPr>
                    <w:spacing w:line="256" w:lineRule="auto"/>
                    <w:jc w:val="right"/>
                    <w:rPr>
                      <w:sz w:val="20"/>
                      <w:szCs w:val="20"/>
                    </w:rPr>
                  </w:pPr>
                  <w:r w:rsidRPr="000D5867">
                    <w:rPr>
                      <w:bCs/>
                      <w:sz w:val="20"/>
                      <w:szCs w:val="20"/>
                    </w:rPr>
                    <w:t xml:space="preserve">[●] </w:t>
                  </w:r>
                </w:p>
              </w:tc>
              <w:tc>
                <w:tcPr>
                  <w:tcW w:w="1275" w:type="dxa"/>
                </w:tcPr>
                <w:p w14:paraId="36482CB6" w14:textId="77777777" w:rsidR="002E1690" w:rsidRDefault="00000000" w:rsidP="002E1690">
                  <w:pPr>
                    <w:spacing w:line="256" w:lineRule="auto"/>
                    <w:jc w:val="right"/>
                    <w:rPr>
                      <w:sz w:val="20"/>
                      <w:szCs w:val="20"/>
                    </w:rPr>
                  </w:pPr>
                  <w:r w:rsidRPr="000D5867">
                    <w:rPr>
                      <w:bCs/>
                      <w:sz w:val="20"/>
                      <w:szCs w:val="20"/>
                    </w:rPr>
                    <w:t xml:space="preserve">[●] </w:t>
                  </w:r>
                </w:p>
              </w:tc>
            </w:tr>
            <w:tr w:rsidR="002E1690" w14:paraId="006EBB17" w14:textId="77777777" w:rsidTr="0079599C">
              <w:trPr>
                <w:trHeight w:val="212"/>
              </w:trPr>
              <w:tc>
                <w:tcPr>
                  <w:tcW w:w="2835" w:type="dxa"/>
                  <w:vAlign w:val="bottom"/>
                  <w:hideMark/>
                </w:tcPr>
                <w:p w14:paraId="29A7AA9E" w14:textId="77777777" w:rsidR="002E1690" w:rsidRDefault="00000000" w:rsidP="002E1690">
                  <w:pPr>
                    <w:spacing w:line="256" w:lineRule="auto"/>
                    <w:rPr>
                      <w:sz w:val="20"/>
                      <w:szCs w:val="20"/>
                    </w:rPr>
                  </w:pPr>
                  <w:r>
                    <w:rPr>
                      <w:sz w:val="20"/>
                      <w:szCs w:val="20"/>
                    </w:rPr>
                    <w:lastRenderedPageBreak/>
                    <w:t>Interest received</w:t>
                  </w:r>
                </w:p>
              </w:tc>
              <w:tc>
                <w:tcPr>
                  <w:tcW w:w="567" w:type="dxa"/>
                  <w:vAlign w:val="bottom"/>
                </w:tcPr>
                <w:p w14:paraId="20492832" w14:textId="77777777" w:rsidR="002E1690" w:rsidRDefault="00000000" w:rsidP="002E1690">
                  <w:pPr>
                    <w:spacing w:line="256" w:lineRule="auto"/>
                    <w:rPr>
                      <w:sz w:val="20"/>
                      <w:szCs w:val="20"/>
                    </w:rPr>
                  </w:pPr>
                </w:p>
              </w:tc>
              <w:tc>
                <w:tcPr>
                  <w:tcW w:w="1134" w:type="dxa"/>
                  <w:hideMark/>
                </w:tcPr>
                <w:p w14:paraId="3197D3DE"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28A7ACFD"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43A4285F" w14:textId="77777777" w:rsidR="002E1690" w:rsidRDefault="00000000" w:rsidP="002E1690">
                  <w:pPr>
                    <w:spacing w:line="256" w:lineRule="auto"/>
                    <w:jc w:val="right"/>
                    <w:rPr>
                      <w:sz w:val="20"/>
                      <w:szCs w:val="20"/>
                    </w:rPr>
                  </w:pPr>
                  <w:r w:rsidRPr="000D5867">
                    <w:rPr>
                      <w:bCs/>
                      <w:sz w:val="20"/>
                      <w:szCs w:val="20"/>
                    </w:rPr>
                    <w:t xml:space="preserve">[●] </w:t>
                  </w:r>
                </w:p>
              </w:tc>
              <w:tc>
                <w:tcPr>
                  <w:tcW w:w="1276" w:type="dxa"/>
                  <w:hideMark/>
                </w:tcPr>
                <w:p w14:paraId="0BADA2C6" w14:textId="77777777" w:rsidR="002E1690" w:rsidRDefault="00000000" w:rsidP="002E1690">
                  <w:pPr>
                    <w:spacing w:line="256" w:lineRule="auto"/>
                    <w:jc w:val="right"/>
                    <w:rPr>
                      <w:sz w:val="20"/>
                      <w:szCs w:val="20"/>
                    </w:rPr>
                  </w:pPr>
                  <w:r w:rsidRPr="000D5867">
                    <w:rPr>
                      <w:bCs/>
                      <w:sz w:val="20"/>
                      <w:szCs w:val="20"/>
                    </w:rPr>
                    <w:t xml:space="preserve">[●] </w:t>
                  </w:r>
                </w:p>
              </w:tc>
              <w:tc>
                <w:tcPr>
                  <w:tcW w:w="1275" w:type="dxa"/>
                  <w:hideMark/>
                </w:tcPr>
                <w:p w14:paraId="1F4A4CBD" w14:textId="77777777" w:rsidR="002E1690" w:rsidRDefault="00000000" w:rsidP="002E1690">
                  <w:pPr>
                    <w:spacing w:line="256" w:lineRule="auto"/>
                    <w:jc w:val="right"/>
                    <w:rPr>
                      <w:sz w:val="20"/>
                      <w:szCs w:val="20"/>
                    </w:rPr>
                  </w:pPr>
                  <w:r w:rsidRPr="000D5867">
                    <w:rPr>
                      <w:bCs/>
                      <w:sz w:val="20"/>
                      <w:szCs w:val="20"/>
                    </w:rPr>
                    <w:t xml:space="preserve">[●] </w:t>
                  </w:r>
                </w:p>
              </w:tc>
            </w:tr>
            <w:tr w:rsidR="002E1690" w14:paraId="4BB0904E" w14:textId="77777777" w:rsidTr="0079599C">
              <w:trPr>
                <w:trHeight w:val="212"/>
              </w:trPr>
              <w:tc>
                <w:tcPr>
                  <w:tcW w:w="2835" w:type="dxa"/>
                  <w:vAlign w:val="bottom"/>
                  <w:hideMark/>
                </w:tcPr>
                <w:p w14:paraId="330C1F53" w14:textId="77777777" w:rsidR="002E1690" w:rsidRDefault="00000000" w:rsidP="002E1690">
                  <w:pPr>
                    <w:spacing w:line="256" w:lineRule="auto"/>
                    <w:rPr>
                      <w:b/>
                      <w:sz w:val="20"/>
                      <w:szCs w:val="20"/>
                    </w:rPr>
                  </w:pPr>
                  <w:r>
                    <w:rPr>
                      <w:b/>
                      <w:sz w:val="20"/>
                      <w:szCs w:val="20"/>
                    </w:rPr>
                    <w:t>Net cash used in investing activities</w:t>
                  </w:r>
                </w:p>
              </w:tc>
              <w:tc>
                <w:tcPr>
                  <w:tcW w:w="567" w:type="dxa"/>
                  <w:vAlign w:val="bottom"/>
                </w:tcPr>
                <w:p w14:paraId="731A6EF2" w14:textId="77777777" w:rsidR="002E1690" w:rsidRDefault="00000000" w:rsidP="002E1690">
                  <w:pPr>
                    <w:spacing w:line="256" w:lineRule="auto"/>
                    <w:rPr>
                      <w:sz w:val="20"/>
                      <w:szCs w:val="20"/>
                    </w:rPr>
                  </w:pPr>
                </w:p>
              </w:tc>
              <w:tc>
                <w:tcPr>
                  <w:tcW w:w="1134" w:type="dxa"/>
                  <w:tcBorders>
                    <w:top w:val="single" w:sz="4" w:space="0" w:color="auto"/>
                    <w:left w:val="nil"/>
                    <w:bottom w:val="single" w:sz="4" w:space="0" w:color="auto"/>
                    <w:right w:val="nil"/>
                  </w:tcBorders>
                  <w:hideMark/>
                </w:tcPr>
                <w:p w14:paraId="581F1D4E" w14:textId="77777777" w:rsidR="002E1690" w:rsidRDefault="00000000" w:rsidP="002E1690">
                  <w:pPr>
                    <w:spacing w:line="256" w:lineRule="auto"/>
                    <w:jc w:val="right"/>
                    <w:rPr>
                      <w:b/>
                      <w:sz w:val="20"/>
                      <w:szCs w:val="20"/>
                    </w:rPr>
                  </w:pPr>
                  <w:r w:rsidRPr="000D5867">
                    <w:rPr>
                      <w:bCs/>
                      <w:sz w:val="20"/>
                      <w:szCs w:val="20"/>
                    </w:rPr>
                    <w:t xml:space="preserve">[●] </w:t>
                  </w:r>
                </w:p>
              </w:tc>
              <w:tc>
                <w:tcPr>
                  <w:tcW w:w="1276" w:type="dxa"/>
                  <w:tcBorders>
                    <w:top w:val="single" w:sz="4" w:space="0" w:color="auto"/>
                    <w:left w:val="nil"/>
                    <w:bottom w:val="single" w:sz="4" w:space="0" w:color="auto"/>
                    <w:right w:val="nil"/>
                  </w:tcBorders>
                  <w:hideMark/>
                </w:tcPr>
                <w:p w14:paraId="3CB42469" w14:textId="77777777" w:rsidR="002E1690" w:rsidRDefault="00000000" w:rsidP="002E1690">
                  <w:pPr>
                    <w:spacing w:line="256" w:lineRule="auto"/>
                    <w:jc w:val="right"/>
                    <w:rPr>
                      <w:b/>
                      <w:sz w:val="20"/>
                      <w:szCs w:val="20"/>
                    </w:rPr>
                  </w:pPr>
                  <w:r w:rsidRPr="000D5867">
                    <w:rPr>
                      <w:bCs/>
                      <w:sz w:val="20"/>
                      <w:szCs w:val="20"/>
                    </w:rPr>
                    <w:t xml:space="preserve">[●] </w:t>
                  </w:r>
                </w:p>
              </w:tc>
              <w:tc>
                <w:tcPr>
                  <w:tcW w:w="1276" w:type="dxa"/>
                  <w:tcBorders>
                    <w:top w:val="single" w:sz="4" w:space="0" w:color="auto"/>
                    <w:left w:val="nil"/>
                    <w:bottom w:val="single" w:sz="4" w:space="0" w:color="auto"/>
                    <w:right w:val="nil"/>
                  </w:tcBorders>
                  <w:hideMark/>
                </w:tcPr>
                <w:p w14:paraId="65E59946" w14:textId="77777777" w:rsidR="002E1690" w:rsidRDefault="00000000" w:rsidP="002E1690">
                  <w:pPr>
                    <w:spacing w:line="256" w:lineRule="auto"/>
                    <w:jc w:val="right"/>
                    <w:rPr>
                      <w:b/>
                      <w:sz w:val="20"/>
                      <w:szCs w:val="20"/>
                    </w:rPr>
                  </w:pPr>
                  <w:r w:rsidRPr="000D5867">
                    <w:rPr>
                      <w:bCs/>
                      <w:sz w:val="20"/>
                      <w:szCs w:val="20"/>
                    </w:rPr>
                    <w:t xml:space="preserve">[●] </w:t>
                  </w:r>
                </w:p>
              </w:tc>
              <w:tc>
                <w:tcPr>
                  <w:tcW w:w="1276" w:type="dxa"/>
                  <w:tcBorders>
                    <w:top w:val="single" w:sz="4" w:space="0" w:color="auto"/>
                    <w:left w:val="nil"/>
                    <w:bottom w:val="single" w:sz="4" w:space="0" w:color="auto"/>
                    <w:right w:val="nil"/>
                  </w:tcBorders>
                  <w:hideMark/>
                </w:tcPr>
                <w:p w14:paraId="3435F70F" w14:textId="77777777" w:rsidR="002E1690" w:rsidRDefault="00000000" w:rsidP="002E1690">
                  <w:pPr>
                    <w:spacing w:line="256" w:lineRule="auto"/>
                    <w:jc w:val="right"/>
                    <w:rPr>
                      <w:b/>
                      <w:sz w:val="20"/>
                      <w:szCs w:val="20"/>
                    </w:rPr>
                  </w:pPr>
                  <w:r w:rsidRPr="000D5867">
                    <w:rPr>
                      <w:bCs/>
                      <w:sz w:val="20"/>
                      <w:szCs w:val="20"/>
                    </w:rPr>
                    <w:t xml:space="preserve">[●] </w:t>
                  </w:r>
                </w:p>
              </w:tc>
              <w:tc>
                <w:tcPr>
                  <w:tcW w:w="1275" w:type="dxa"/>
                  <w:tcBorders>
                    <w:top w:val="single" w:sz="4" w:space="0" w:color="auto"/>
                    <w:left w:val="nil"/>
                    <w:bottom w:val="single" w:sz="4" w:space="0" w:color="auto"/>
                    <w:right w:val="nil"/>
                  </w:tcBorders>
                  <w:hideMark/>
                </w:tcPr>
                <w:p w14:paraId="1553D21E" w14:textId="77777777" w:rsidR="002E1690" w:rsidRDefault="00000000" w:rsidP="002E1690">
                  <w:pPr>
                    <w:spacing w:line="256" w:lineRule="auto"/>
                    <w:jc w:val="right"/>
                    <w:rPr>
                      <w:b/>
                      <w:sz w:val="20"/>
                      <w:szCs w:val="20"/>
                    </w:rPr>
                  </w:pPr>
                  <w:r w:rsidRPr="000D5867">
                    <w:rPr>
                      <w:bCs/>
                      <w:sz w:val="20"/>
                      <w:szCs w:val="20"/>
                    </w:rPr>
                    <w:t xml:space="preserve">[●] </w:t>
                  </w:r>
                </w:p>
              </w:tc>
            </w:tr>
            <w:tr w:rsidR="004477CA" w14:paraId="1EE0C32D" w14:textId="77777777" w:rsidTr="008D56A5">
              <w:trPr>
                <w:trHeight w:val="212"/>
              </w:trPr>
              <w:tc>
                <w:tcPr>
                  <w:tcW w:w="2835" w:type="dxa"/>
                  <w:vAlign w:val="bottom"/>
                </w:tcPr>
                <w:p w14:paraId="4F9CDE25" w14:textId="77777777" w:rsidR="005346A1" w:rsidRDefault="00000000">
                  <w:pPr>
                    <w:spacing w:line="256" w:lineRule="auto"/>
                    <w:rPr>
                      <w:sz w:val="20"/>
                      <w:szCs w:val="20"/>
                    </w:rPr>
                  </w:pPr>
                </w:p>
              </w:tc>
              <w:tc>
                <w:tcPr>
                  <w:tcW w:w="567" w:type="dxa"/>
                  <w:vAlign w:val="bottom"/>
                </w:tcPr>
                <w:p w14:paraId="50031B2A" w14:textId="77777777" w:rsidR="005346A1" w:rsidRDefault="00000000">
                  <w:pPr>
                    <w:spacing w:line="256" w:lineRule="auto"/>
                    <w:rPr>
                      <w:sz w:val="20"/>
                      <w:szCs w:val="20"/>
                    </w:rPr>
                  </w:pPr>
                </w:p>
              </w:tc>
              <w:tc>
                <w:tcPr>
                  <w:tcW w:w="1134" w:type="dxa"/>
                  <w:tcBorders>
                    <w:top w:val="single" w:sz="4" w:space="0" w:color="auto"/>
                    <w:left w:val="nil"/>
                    <w:bottom w:val="nil"/>
                    <w:right w:val="nil"/>
                  </w:tcBorders>
                  <w:vAlign w:val="bottom"/>
                </w:tcPr>
                <w:p w14:paraId="2235FF6A" w14:textId="77777777" w:rsidR="005346A1" w:rsidRDefault="00000000">
                  <w:pPr>
                    <w:spacing w:line="256" w:lineRule="auto"/>
                    <w:jc w:val="right"/>
                    <w:rPr>
                      <w:sz w:val="20"/>
                      <w:szCs w:val="20"/>
                    </w:rPr>
                  </w:pPr>
                </w:p>
              </w:tc>
              <w:tc>
                <w:tcPr>
                  <w:tcW w:w="1276" w:type="dxa"/>
                  <w:tcBorders>
                    <w:top w:val="single" w:sz="4" w:space="0" w:color="auto"/>
                    <w:left w:val="nil"/>
                    <w:bottom w:val="nil"/>
                    <w:right w:val="nil"/>
                  </w:tcBorders>
                  <w:vAlign w:val="bottom"/>
                </w:tcPr>
                <w:p w14:paraId="0C94413B" w14:textId="77777777" w:rsidR="005346A1" w:rsidRDefault="00000000">
                  <w:pPr>
                    <w:spacing w:line="256" w:lineRule="auto"/>
                    <w:jc w:val="right"/>
                    <w:rPr>
                      <w:sz w:val="20"/>
                      <w:szCs w:val="20"/>
                    </w:rPr>
                  </w:pPr>
                </w:p>
              </w:tc>
              <w:tc>
                <w:tcPr>
                  <w:tcW w:w="1276" w:type="dxa"/>
                  <w:tcBorders>
                    <w:top w:val="single" w:sz="4" w:space="0" w:color="auto"/>
                    <w:left w:val="nil"/>
                    <w:bottom w:val="nil"/>
                    <w:right w:val="nil"/>
                  </w:tcBorders>
                  <w:vAlign w:val="bottom"/>
                </w:tcPr>
                <w:p w14:paraId="2E971EFF" w14:textId="77777777" w:rsidR="005346A1" w:rsidRDefault="00000000">
                  <w:pPr>
                    <w:spacing w:line="256" w:lineRule="auto"/>
                    <w:jc w:val="right"/>
                    <w:rPr>
                      <w:sz w:val="20"/>
                      <w:szCs w:val="20"/>
                    </w:rPr>
                  </w:pPr>
                </w:p>
              </w:tc>
              <w:tc>
                <w:tcPr>
                  <w:tcW w:w="1276" w:type="dxa"/>
                  <w:tcBorders>
                    <w:top w:val="single" w:sz="4" w:space="0" w:color="auto"/>
                    <w:left w:val="nil"/>
                    <w:bottom w:val="nil"/>
                    <w:right w:val="nil"/>
                  </w:tcBorders>
                  <w:vAlign w:val="bottom"/>
                </w:tcPr>
                <w:p w14:paraId="768CD6B4" w14:textId="77777777" w:rsidR="005346A1" w:rsidRDefault="00000000">
                  <w:pPr>
                    <w:spacing w:line="256" w:lineRule="auto"/>
                    <w:jc w:val="right"/>
                    <w:rPr>
                      <w:sz w:val="20"/>
                      <w:szCs w:val="20"/>
                    </w:rPr>
                  </w:pPr>
                </w:p>
              </w:tc>
              <w:tc>
                <w:tcPr>
                  <w:tcW w:w="1275" w:type="dxa"/>
                  <w:tcBorders>
                    <w:top w:val="single" w:sz="4" w:space="0" w:color="auto"/>
                    <w:left w:val="nil"/>
                    <w:bottom w:val="nil"/>
                    <w:right w:val="nil"/>
                  </w:tcBorders>
                  <w:vAlign w:val="bottom"/>
                </w:tcPr>
                <w:p w14:paraId="1415AED4" w14:textId="77777777" w:rsidR="005346A1" w:rsidRDefault="00000000">
                  <w:pPr>
                    <w:spacing w:line="256" w:lineRule="auto"/>
                    <w:jc w:val="right"/>
                    <w:rPr>
                      <w:sz w:val="20"/>
                      <w:szCs w:val="20"/>
                    </w:rPr>
                  </w:pPr>
                </w:p>
              </w:tc>
            </w:tr>
            <w:tr w:rsidR="002E1690" w14:paraId="3E50CB6A" w14:textId="77777777" w:rsidTr="00263207">
              <w:trPr>
                <w:trHeight w:val="425"/>
              </w:trPr>
              <w:tc>
                <w:tcPr>
                  <w:tcW w:w="2835" w:type="dxa"/>
                  <w:vAlign w:val="bottom"/>
                  <w:hideMark/>
                </w:tcPr>
                <w:p w14:paraId="2FAC45C1" w14:textId="77777777" w:rsidR="002E1690" w:rsidRDefault="00000000" w:rsidP="002E1690">
                  <w:pPr>
                    <w:spacing w:line="256" w:lineRule="auto"/>
                    <w:rPr>
                      <w:b/>
                      <w:sz w:val="20"/>
                      <w:szCs w:val="20"/>
                    </w:rPr>
                  </w:pPr>
                  <w:r>
                    <w:rPr>
                      <w:b/>
                      <w:sz w:val="20"/>
                      <w:szCs w:val="20"/>
                    </w:rPr>
                    <w:t>Financing activities</w:t>
                  </w:r>
                </w:p>
                <w:p w14:paraId="7EFCBD9F" w14:textId="77777777" w:rsidR="002E1690" w:rsidRDefault="00000000" w:rsidP="002E1690">
                  <w:pPr>
                    <w:spacing w:line="256" w:lineRule="auto"/>
                    <w:rPr>
                      <w:sz w:val="20"/>
                      <w:szCs w:val="20"/>
                    </w:rPr>
                  </w:pPr>
                  <w:r>
                    <w:rPr>
                      <w:sz w:val="20"/>
                      <w:szCs w:val="20"/>
                    </w:rPr>
                    <w:t>Finance costs</w:t>
                  </w:r>
                </w:p>
              </w:tc>
              <w:tc>
                <w:tcPr>
                  <w:tcW w:w="567" w:type="dxa"/>
                  <w:vAlign w:val="bottom"/>
                </w:tcPr>
                <w:p w14:paraId="41038C06" w14:textId="77777777" w:rsidR="002E1690" w:rsidRDefault="00000000" w:rsidP="002E1690">
                  <w:pPr>
                    <w:spacing w:line="256" w:lineRule="auto"/>
                    <w:rPr>
                      <w:sz w:val="20"/>
                      <w:szCs w:val="20"/>
                    </w:rPr>
                  </w:pPr>
                </w:p>
              </w:tc>
              <w:tc>
                <w:tcPr>
                  <w:tcW w:w="1134" w:type="dxa"/>
                  <w:hideMark/>
                </w:tcPr>
                <w:p w14:paraId="401FA768"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196629D5"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7F5F9D2D"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121DCE85" w14:textId="77777777" w:rsidR="002E1690" w:rsidRDefault="00000000" w:rsidP="002E1690">
                  <w:pPr>
                    <w:spacing w:line="256" w:lineRule="auto"/>
                    <w:jc w:val="right"/>
                    <w:rPr>
                      <w:sz w:val="20"/>
                      <w:szCs w:val="20"/>
                    </w:rPr>
                  </w:pPr>
                  <w:r w:rsidRPr="00DB54E3">
                    <w:rPr>
                      <w:bCs/>
                      <w:sz w:val="20"/>
                      <w:szCs w:val="20"/>
                    </w:rPr>
                    <w:t xml:space="preserve">[●] </w:t>
                  </w:r>
                </w:p>
              </w:tc>
              <w:tc>
                <w:tcPr>
                  <w:tcW w:w="1275" w:type="dxa"/>
                  <w:hideMark/>
                </w:tcPr>
                <w:p w14:paraId="1C8891DF" w14:textId="77777777" w:rsidR="002E1690" w:rsidRDefault="00000000" w:rsidP="002E1690">
                  <w:pPr>
                    <w:spacing w:line="256" w:lineRule="auto"/>
                    <w:jc w:val="right"/>
                    <w:rPr>
                      <w:sz w:val="20"/>
                      <w:szCs w:val="20"/>
                    </w:rPr>
                  </w:pPr>
                  <w:r w:rsidRPr="00DB54E3">
                    <w:rPr>
                      <w:bCs/>
                      <w:sz w:val="20"/>
                      <w:szCs w:val="20"/>
                    </w:rPr>
                    <w:t xml:space="preserve">[●] </w:t>
                  </w:r>
                </w:p>
              </w:tc>
            </w:tr>
            <w:tr w:rsidR="002E1690" w14:paraId="13A4503E" w14:textId="77777777" w:rsidTr="00263207">
              <w:trPr>
                <w:trHeight w:val="212"/>
              </w:trPr>
              <w:tc>
                <w:tcPr>
                  <w:tcW w:w="2835" w:type="dxa"/>
                  <w:vAlign w:val="bottom"/>
                  <w:hideMark/>
                </w:tcPr>
                <w:p w14:paraId="3C986C36" w14:textId="77777777" w:rsidR="002E1690" w:rsidRDefault="00000000" w:rsidP="002E1690">
                  <w:pPr>
                    <w:spacing w:line="256" w:lineRule="auto"/>
                    <w:rPr>
                      <w:sz w:val="20"/>
                      <w:szCs w:val="20"/>
                    </w:rPr>
                  </w:pPr>
                  <w:bookmarkStart w:id="173" w:name="_Hlk64301500"/>
                  <w:r>
                    <w:rPr>
                      <w:sz w:val="20"/>
                      <w:szCs w:val="20"/>
                    </w:rPr>
                    <w:t>Proceeds from borrowings</w:t>
                  </w:r>
                </w:p>
              </w:tc>
              <w:tc>
                <w:tcPr>
                  <w:tcW w:w="567" w:type="dxa"/>
                  <w:vAlign w:val="bottom"/>
                </w:tcPr>
                <w:p w14:paraId="3E7C3121" w14:textId="77777777" w:rsidR="002E1690" w:rsidRDefault="00000000" w:rsidP="002E1690">
                  <w:pPr>
                    <w:spacing w:line="256" w:lineRule="auto"/>
                    <w:rPr>
                      <w:sz w:val="20"/>
                      <w:szCs w:val="20"/>
                    </w:rPr>
                  </w:pPr>
                </w:p>
              </w:tc>
              <w:tc>
                <w:tcPr>
                  <w:tcW w:w="1134" w:type="dxa"/>
                  <w:hideMark/>
                </w:tcPr>
                <w:p w14:paraId="3D758CD7"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61A8E361"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2727E0D3"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3FE8B74C" w14:textId="77777777" w:rsidR="002E1690" w:rsidRDefault="00000000" w:rsidP="002E1690">
                  <w:pPr>
                    <w:spacing w:line="256" w:lineRule="auto"/>
                    <w:jc w:val="right"/>
                    <w:rPr>
                      <w:sz w:val="20"/>
                      <w:szCs w:val="20"/>
                    </w:rPr>
                  </w:pPr>
                  <w:r w:rsidRPr="00DB54E3">
                    <w:rPr>
                      <w:bCs/>
                      <w:sz w:val="20"/>
                      <w:szCs w:val="20"/>
                    </w:rPr>
                    <w:t xml:space="preserve">[●] </w:t>
                  </w:r>
                </w:p>
              </w:tc>
              <w:tc>
                <w:tcPr>
                  <w:tcW w:w="1275" w:type="dxa"/>
                  <w:hideMark/>
                </w:tcPr>
                <w:p w14:paraId="5DCCC4BC" w14:textId="77777777" w:rsidR="002E1690" w:rsidRDefault="00000000" w:rsidP="002E1690">
                  <w:pPr>
                    <w:spacing w:line="256" w:lineRule="auto"/>
                    <w:jc w:val="right"/>
                    <w:rPr>
                      <w:sz w:val="20"/>
                      <w:szCs w:val="20"/>
                    </w:rPr>
                  </w:pPr>
                  <w:r w:rsidRPr="00DB54E3">
                    <w:rPr>
                      <w:bCs/>
                      <w:sz w:val="20"/>
                      <w:szCs w:val="20"/>
                    </w:rPr>
                    <w:t xml:space="preserve">[●] </w:t>
                  </w:r>
                </w:p>
              </w:tc>
            </w:tr>
            <w:tr w:rsidR="002E1690" w14:paraId="4DE1F4A2" w14:textId="77777777" w:rsidTr="00263207">
              <w:trPr>
                <w:trHeight w:val="212"/>
              </w:trPr>
              <w:tc>
                <w:tcPr>
                  <w:tcW w:w="2835" w:type="dxa"/>
                  <w:vAlign w:val="bottom"/>
                  <w:hideMark/>
                </w:tcPr>
                <w:p w14:paraId="21A71C3D" w14:textId="77777777" w:rsidR="002E1690" w:rsidRDefault="00000000" w:rsidP="002E1690">
                  <w:pPr>
                    <w:spacing w:line="256" w:lineRule="auto"/>
                    <w:rPr>
                      <w:sz w:val="20"/>
                      <w:szCs w:val="20"/>
                    </w:rPr>
                  </w:pPr>
                  <w:r>
                    <w:rPr>
                      <w:sz w:val="20"/>
                      <w:szCs w:val="20"/>
                    </w:rPr>
                    <w:t>Receipt of prepaid deposit</w:t>
                  </w:r>
                </w:p>
              </w:tc>
              <w:tc>
                <w:tcPr>
                  <w:tcW w:w="567" w:type="dxa"/>
                  <w:vAlign w:val="bottom"/>
                </w:tcPr>
                <w:p w14:paraId="22F30F1A" w14:textId="77777777" w:rsidR="002E1690" w:rsidRDefault="00000000" w:rsidP="002E1690">
                  <w:pPr>
                    <w:spacing w:line="256" w:lineRule="auto"/>
                    <w:rPr>
                      <w:sz w:val="20"/>
                      <w:szCs w:val="20"/>
                    </w:rPr>
                  </w:pPr>
                </w:p>
              </w:tc>
              <w:tc>
                <w:tcPr>
                  <w:tcW w:w="1134" w:type="dxa"/>
                  <w:hideMark/>
                </w:tcPr>
                <w:p w14:paraId="61972219"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7E04081F"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7BB894CE"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7331934D" w14:textId="77777777" w:rsidR="002E1690" w:rsidRDefault="00000000" w:rsidP="002E1690">
                  <w:pPr>
                    <w:spacing w:line="256" w:lineRule="auto"/>
                    <w:jc w:val="right"/>
                    <w:rPr>
                      <w:sz w:val="20"/>
                      <w:szCs w:val="20"/>
                    </w:rPr>
                  </w:pPr>
                  <w:r w:rsidRPr="00DB54E3">
                    <w:rPr>
                      <w:bCs/>
                      <w:sz w:val="20"/>
                      <w:szCs w:val="20"/>
                    </w:rPr>
                    <w:t xml:space="preserve">[●] </w:t>
                  </w:r>
                </w:p>
              </w:tc>
              <w:tc>
                <w:tcPr>
                  <w:tcW w:w="1275" w:type="dxa"/>
                  <w:hideMark/>
                </w:tcPr>
                <w:p w14:paraId="4FECE38A" w14:textId="77777777" w:rsidR="002E1690" w:rsidRDefault="00000000" w:rsidP="002E1690">
                  <w:pPr>
                    <w:spacing w:line="256" w:lineRule="auto"/>
                    <w:jc w:val="right"/>
                    <w:rPr>
                      <w:sz w:val="20"/>
                      <w:szCs w:val="20"/>
                    </w:rPr>
                  </w:pPr>
                  <w:r w:rsidRPr="00DB54E3">
                    <w:rPr>
                      <w:bCs/>
                      <w:sz w:val="20"/>
                      <w:szCs w:val="20"/>
                    </w:rPr>
                    <w:t xml:space="preserve">[●] </w:t>
                  </w:r>
                </w:p>
              </w:tc>
            </w:tr>
            <w:tr w:rsidR="002E1690" w14:paraId="141EC167" w14:textId="77777777" w:rsidTr="00263207">
              <w:trPr>
                <w:trHeight w:val="212"/>
              </w:trPr>
              <w:tc>
                <w:tcPr>
                  <w:tcW w:w="2835" w:type="dxa"/>
                  <w:vAlign w:val="bottom"/>
                  <w:hideMark/>
                </w:tcPr>
                <w:p w14:paraId="7072B9F9" w14:textId="77777777" w:rsidR="002E1690" w:rsidRDefault="00000000" w:rsidP="002E1690">
                  <w:pPr>
                    <w:spacing w:line="256" w:lineRule="auto"/>
                    <w:rPr>
                      <w:sz w:val="20"/>
                      <w:szCs w:val="20"/>
                    </w:rPr>
                  </w:pPr>
                  <w:r>
                    <w:rPr>
                      <w:sz w:val="20"/>
                      <w:szCs w:val="20"/>
                    </w:rPr>
                    <w:t xml:space="preserve">Loan </w:t>
                  </w:r>
                  <w:r>
                    <w:rPr>
                      <w:sz w:val="20"/>
                      <w:szCs w:val="20"/>
                    </w:rPr>
                    <w:t>repayments in the year</w:t>
                  </w:r>
                </w:p>
              </w:tc>
              <w:tc>
                <w:tcPr>
                  <w:tcW w:w="567" w:type="dxa"/>
                  <w:vAlign w:val="bottom"/>
                </w:tcPr>
                <w:p w14:paraId="7C557E76" w14:textId="77777777" w:rsidR="002E1690" w:rsidRDefault="00000000" w:rsidP="002E1690">
                  <w:pPr>
                    <w:spacing w:line="256" w:lineRule="auto"/>
                    <w:rPr>
                      <w:sz w:val="20"/>
                      <w:szCs w:val="20"/>
                    </w:rPr>
                  </w:pPr>
                </w:p>
              </w:tc>
              <w:tc>
                <w:tcPr>
                  <w:tcW w:w="1134" w:type="dxa"/>
                  <w:hideMark/>
                </w:tcPr>
                <w:p w14:paraId="76E1828E"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445A6E02"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5C3B1645"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61D24336" w14:textId="77777777" w:rsidR="002E1690" w:rsidRDefault="00000000" w:rsidP="002E1690">
                  <w:pPr>
                    <w:spacing w:line="256" w:lineRule="auto"/>
                    <w:jc w:val="right"/>
                    <w:rPr>
                      <w:sz w:val="20"/>
                      <w:szCs w:val="20"/>
                    </w:rPr>
                  </w:pPr>
                  <w:r w:rsidRPr="00DB54E3">
                    <w:rPr>
                      <w:bCs/>
                      <w:sz w:val="20"/>
                      <w:szCs w:val="20"/>
                    </w:rPr>
                    <w:t xml:space="preserve">[●] </w:t>
                  </w:r>
                </w:p>
              </w:tc>
              <w:tc>
                <w:tcPr>
                  <w:tcW w:w="1275" w:type="dxa"/>
                  <w:hideMark/>
                </w:tcPr>
                <w:p w14:paraId="5A6948E8" w14:textId="77777777" w:rsidR="002E1690" w:rsidRDefault="00000000" w:rsidP="002E1690">
                  <w:pPr>
                    <w:spacing w:line="256" w:lineRule="auto"/>
                    <w:jc w:val="right"/>
                    <w:rPr>
                      <w:sz w:val="20"/>
                      <w:szCs w:val="20"/>
                    </w:rPr>
                  </w:pPr>
                  <w:r w:rsidRPr="00DB54E3">
                    <w:rPr>
                      <w:bCs/>
                      <w:sz w:val="20"/>
                      <w:szCs w:val="20"/>
                    </w:rPr>
                    <w:t xml:space="preserve">[●] </w:t>
                  </w:r>
                </w:p>
              </w:tc>
            </w:tr>
            <w:tr w:rsidR="002E1690" w14:paraId="40467E79" w14:textId="77777777" w:rsidTr="00263207">
              <w:trPr>
                <w:trHeight w:val="212"/>
              </w:trPr>
              <w:tc>
                <w:tcPr>
                  <w:tcW w:w="2835" w:type="dxa"/>
                  <w:vAlign w:val="bottom"/>
                  <w:hideMark/>
                </w:tcPr>
                <w:p w14:paraId="7AEE4D14" w14:textId="77777777" w:rsidR="002E1690" w:rsidRDefault="00000000" w:rsidP="002E1690">
                  <w:pPr>
                    <w:spacing w:line="256" w:lineRule="auto"/>
                    <w:rPr>
                      <w:sz w:val="20"/>
                      <w:szCs w:val="20"/>
                    </w:rPr>
                  </w:pPr>
                  <w:r>
                    <w:rPr>
                      <w:sz w:val="20"/>
                      <w:szCs w:val="20"/>
                    </w:rPr>
                    <w:t>Movements in directors current account</w:t>
                  </w:r>
                </w:p>
              </w:tc>
              <w:tc>
                <w:tcPr>
                  <w:tcW w:w="567" w:type="dxa"/>
                  <w:vAlign w:val="bottom"/>
                </w:tcPr>
                <w:p w14:paraId="230FEF1B" w14:textId="77777777" w:rsidR="002E1690" w:rsidRDefault="00000000" w:rsidP="002E1690">
                  <w:pPr>
                    <w:spacing w:line="256" w:lineRule="auto"/>
                    <w:rPr>
                      <w:sz w:val="20"/>
                      <w:szCs w:val="20"/>
                    </w:rPr>
                  </w:pPr>
                </w:p>
              </w:tc>
              <w:tc>
                <w:tcPr>
                  <w:tcW w:w="1134" w:type="dxa"/>
                  <w:hideMark/>
                </w:tcPr>
                <w:p w14:paraId="35549595"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08FB4681"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2ACC8062"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0265E7F4" w14:textId="77777777" w:rsidR="002E1690" w:rsidRDefault="00000000" w:rsidP="002E1690">
                  <w:pPr>
                    <w:spacing w:line="256" w:lineRule="auto"/>
                    <w:jc w:val="right"/>
                    <w:rPr>
                      <w:sz w:val="20"/>
                      <w:szCs w:val="20"/>
                    </w:rPr>
                  </w:pPr>
                  <w:r w:rsidRPr="00DB54E3">
                    <w:rPr>
                      <w:bCs/>
                      <w:sz w:val="20"/>
                      <w:szCs w:val="20"/>
                    </w:rPr>
                    <w:t xml:space="preserve">[●] </w:t>
                  </w:r>
                </w:p>
              </w:tc>
              <w:tc>
                <w:tcPr>
                  <w:tcW w:w="1275" w:type="dxa"/>
                  <w:hideMark/>
                </w:tcPr>
                <w:p w14:paraId="1A801F89" w14:textId="77777777" w:rsidR="002E1690" w:rsidRDefault="00000000" w:rsidP="002E1690">
                  <w:pPr>
                    <w:spacing w:line="256" w:lineRule="auto"/>
                    <w:jc w:val="right"/>
                    <w:rPr>
                      <w:sz w:val="20"/>
                      <w:szCs w:val="20"/>
                    </w:rPr>
                  </w:pPr>
                  <w:r w:rsidRPr="00DB54E3">
                    <w:rPr>
                      <w:bCs/>
                      <w:sz w:val="20"/>
                      <w:szCs w:val="20"/>
                    </w:rPr>
                    <w:t xml:space="preserve">[●] </w:t>
                  </w:r>
                </w:p>
              </w:tc>
            </w:tr>
            <w:tr w:rsidR="002E1690" w14:paraId="75AE4624" w14:textId="77777777" w:rsidTr="00263207">
              <w:trPr>
                <w:trHeight w:val="441"/>
              </w:trPr>
              <w:tc>
                <w:tcPr>
                  <w:tcW w:w="2835" w:type="dxa"/>
                  <w:vAlign w:val="bottom"/>
                  <w:hideMark/>
                </w:tcPr>
                <w:p w14:paraId="6B6EBF2C" w14:textId="77777777" w:rsidR="002E1690" w:rsidRDefault="00000000" w:rsidP="002E1690">
                  <w:pPr>
                    <w:spacing w:line="256" w:lineRule="auto"/>
                    <w:rPr>
                      <w:sz w:val="20"/>
                      <w:szCs w:val="20"/>
                    </w:rPr>
                  </w:pPr>
                  <w:r>
                    <w:rPr>
                      <w:sz w:val="20"/>
                      <w:szCs w:val="20"/>
                    </w:rPr>
                    <w:t>Proceeds from shares issued in [●]</w:t>
                  </w:r>
                  <w:del w:id="174" w:author="richard beresford" w:date="2023-01-23T21:35:00Z">
                    <w:r w:rsidDel="00B920ED">
                      <w:rPr>
                        <w:sz w:val="20"/>
                        <w:szCs w:val="20"/>
                      </w:rPr>
                      <w:delText xml:space="preserve"> Energy</w:delText>
                    </w:r>
                  </w:del>
                </w:p>
              </w:tc>
              <w:tc>
                <w:tcPr>
                  <w:tcW w:w="567" w:type="dxa"/>
                  <w:vAlign w:val="bottom"/>
                </w:tcPr>
                <w:p w14:paraId="12A8E550" w14:textId="77777777" w:rsidR="002E1690" w:rsidRDefault="00000000" w:rsidP="002E1690">
                  <w:pPr>
                    <w:spacing w:line="256" w:lineRule="auto"/>
                    <w:rPr>
                      <w:sz w:val="20"/>
                      <w:szCs w:val="20"/>
                    </w:rPr>
                  </w:pPr>
                </w:p>
              </w:tc>
              <w:tc>
                <w:tcPr>
                  <w:tcW w:w="1134" w:type="dxa"/>
                  <w:hideMark/>
                </w:tcPr>
                <w:p w14:paraId="7471D7F2"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4E764D5C"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2B82925F"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hideMark/>
                </w:tcPr>
                <w:p w14:paraId="4B361915" w14:textId="77777777" w:rsidR="002E1690" w:rsidRDefault="00000000" w:rsidP="002E1690">
                  <w:pPr>
                    <w:spacing w:line="256" w:lineRule="auto"/>
                    <w:jc w:val="right"/>
                    <w:rPr>
                      <w:sz w:val="20"/>
                      <w:szCs w:val="20"/>
                    </w:rPr>
                  </w:pPr>
                  <w:r w:rsidRPr="00DB54E3">
                    <w:rPr>
                      <w:bCs/>
                      <w:sz w:val="20"/>
                      <w:szCs w:val="20"/>
                    </w:rPr>
                    <w:t xml:space="preserve">[●] </w:t>
                  </w:r>
                </w:p>
              </w:tc>
              <w:tc>
                <w:tcPr>
                  <w:tcW w:w="1275" w:type="dxa"/>
                  <w:hideMark/>
                </w:tcPr>
                <w:p w14:paraId="756D1AE9" w14:textId="77777777" w:rsidR="002E1690" w:rsidRDefault="00000000" w:rsidP="002E1690">
                  <w:pPr>
                    <w:spacing w:line="256" w:lineRule="auto"/>
                    <w:jc w:val="right"/>
                    <w:rPr>
                      <w:sz w:val="20"/>
                      <w:szCs w:val="20"/>
                    </w:rPr>
                  </w:pPr>
                  <w:r w:rsidRPr="00DB54E3">
                    <w:rPr>
                      <w:bCs/>
                      <w:sz w:val="20"/>
                      <w:szCs w:val="20"/>
                    </w:rPr>
                    <w:t xml:space="preserve">[●] </w:t>
                  </w:r>
                </w:p>
              </w:tc>
              <w:bookmarkEnd w:id="173"/>
            </w:tr>
            <w:tr w:rsidR="002E1690" w14:paraId="4FDDB30C" w14:textId="77777777" w:rsidTr="00263207">
              <w:trPr>
                <w:trHeight w:val="197"/>
              </w:trPr>
              <w:tc>
                <w:tcPr>
                  <w:tcW w:w="2835" w:type="dxa"/>
                  <w:vAlign w:val="bottom"/>
                  <w:hideMark/>
                </w:tcPr>
                <w:p w14:paraId="39C5C9B1" w14:textId="77777777" w:rsidR="002E1690" w:rsidRDefault="00000000" w:rsidP="002E1690">
                  <w:pPr>
                    <w:spacing w:line="256" w:lineRule="auto"/>
                    <w:rPr>
                      <w:b/>
                      <w:sz w:val="20"/>
                      <w:szCs w:val="20"/>
                    </w:rPr>
                  </w:pPr>
                  <w:r>
                    <w:rPr>
                      <w:b/>
                      <w:sz w:val="20"/>
                      <w:szCs w:val="20"/>
                    </w:rPr>
                    <w:t>Net cash used in financing activities</w:t>
                  </w:r>
                </w:p>
              </w:tc>
              <w:tc>
                <w:tcPr>
                  <w:tcW w:w="567" w:type="dxa"/>
                  <w:vAlign w:val="bottom"/>
                </w:tcPr>
                <w:p w14:paraId="73D75374" w14:textId="77777777" w:rsidR="002E1690" w:rsidRDefault="00000000" w:rsidP="002E1690">
                  <w:pPr>
                    <w:spacing w:line="256" w:lineRule="auto"/>
                    <w:rPr>
                      <w:sz w:val="20"/>
                      <w:szCs w:val="20"/>
                    </w:rPr>
                  </w:pPr>
                </w:p>
              </w:tc>
              <w:tc>
                <w:tcPr>
                  <w:tcW w:w="1134" w:type="dxa"/>
                  <w:tcBorders>
                    <w:top w:val="single" w:sz="4" w:space="0" w:color="auto"/>
                    <w:left w:val="nil"/>
                    <w:bottom w:val="single" w:sz="4" w:space="0" w:color="auto"/>
                    <w:right w:val="nil"/>
                  </w:tcBorders>
                  <w:hideMark/>
                </w:tcPr>
                <w:p w14:paraId="26A98646"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tcBorders>
                    <w:top w:val="single" w:sz="4" w:space="0" w:color="auto"/>
                    <w:left w:val="nil"/>
                    <w:bottom w:val="single" w:sz="4" w:space="0" w:color="auto"/>
                    <w:right w:val="nil"/>
                  </w:tcBorders>
                  <w:hideMark/>
                </w:tcPr>
                <w:p w14:paraId="5090EC18"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tcBorders>
                    <w:top w:val="single" w:sz="4" w:space="0" w:color="auto"/>
                    <w:left w:val="nil"/>
                    <w:bottom w:val="single" w:sz="4" w:space="0" w:color="auto"/>
                    <w:right w:val="nil"/>
                  </w:tcBorders>
                  <w:hideMark/>
                </w:tcPr>
                <w:p w14:paraId="62BE2531"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tcBorders>
                    <w:top w:val="single" w:sz="4" w:space="0" w:color="auto"/>
                    <w:left w:val="nil"/>
                    <w:bottom w:val="single" w:sz="4" w:space="0" w:color="auto"/>
                    <w:right w:val="nil"/>
                  </w:tcBorders>
                  <w:hideMark/>
                </w:tcPr>
                <w:p w14:paraId="33A5A5CA" w14:textId="77777777" w:rsidR="002E1690" w:rsidRDefault="00000000" w:rsidP="002E1690">
                  <w:pPr>
                    <w:spacing w:line="256" w:lineRule="auto"/>
                    <w:jc w:val="right"/>
                    <w:rPr>
                      <w:b/>
                      <w:sz w:val="20"/>
                      <w:szCs w:val="20"/>
                    </w:rPr>
                  </w:pPr>
                  <w:r w:rsidRPr="00DB54E3">
                    <w:rPr>
                      <w:bCs/>
                      <w:sz w:val="20"/>
                      <w:szCs w:val="20"/>
                    </w:rPr>
                    <w:t xml:space="preserve">[●] </w:t>
                  </w:r>
                </w:p>
              </w:tc>
              <w:tc>
                <w:tcPr>
                  <w:tcW w:w="1275" w:type="dxa"/>
                  <w:tcBorders>
                    <w:top w:val="single" w:sz="4" w:space="0" w:color="auto"/>
                    <w:left w:val="nil"/>
                    <w:bottom w:val="single" w:sz="4" w:space="0" w:color="auto"/>
                    <w:right w:val="nil"/>
                  </w:tcBorders>
                  <w:hideMark/>
                </w:tcPr>
                <w:p w14:paraId="74D5F9D1" w14:textId="77777777" w:rsidR="002E1690" w:rsidRDefault="00000000" w:rsidP="002E1690">
                  <w:pPr>
                    <w:spacing w:line="256" w:lineRule="auto"/>
                    <w:jc w:val="right"/>
                    <w:rPr>
                      <w:b/>
                      <w:sz w:val="20"/>
                      <w:szCs w:val="20"/>
                    </w:rPr>
                  </w:pPr>
                  <w:r w:rsidRPr="00DB54E3">
                    <w:rPr>
                      <w:bCs/>
                      <w:sz w:val="20"/>
                      <w:szCs w:val="20"/>
                    </w:rPr>
                    <w:t xml:space="preserve">[●] </w:t>
                  </w:r>
                </w:p>
              </w:tc>
            </w:tr>
            <w:tr w:rsidR="002E1690" w14:paraId="4BD0F348" w14:textId="77777777" w:rsidTr="00263207">
              <w:trPr>
                <w:trHeight w:val="212"/>
              </w:trPr>
              <w:tc>
                <w:tcPr>
                  <w:tcW w:w="2835" w:type="dxa"/>
                  <w:vAlign w:val="bottom"/>
                </w:tcPr>
                <w:p w14:paraId="072AB166" w14:textId="77777777" w:rsidR="002E1690" w:rsidRDefault="00000000" w:rsidP="002E1690">
                  <w:pPr>
                    <w:spacing w:line="256" w:lineRule="auto"/>
                    <w:rPr>
                      <w:sz w:val="20"/>
                      <w:szCs w:val="20"/>
                    </w:rPr>
                  </w:pPr>
                </w:p>
              </w:tc>
              <w:tc>
                <w:tcPr>
                  <w:tcW w:w="567" w:type="dxa"/>
                  <w:vAlign w:val="bottom"/>
                </w:tcPr>
                <w:p w14:paraId="0BE447F6" w14:textId="77777777" w:rsidR="002E1690" w:rsidRDefault="00000000" w:rsidP="002E1690">
                  <w:pPr>
                    <w:spacing w:line="256" w:lineRule="auto"/>
                    <w:rPr>
                      <w:sz w:val="20"/>
                      <w:szCs w:val="20"/>
                    </w:rPr>
                  </w:pPr>
                </w:p>
              </w:tc>
              <w:tc>
                <w:tcPr>
                  <w:tcW w:w="1134" w:type="dxa"/>
                  <w:tcBorders>
                    <w:top w:val="single" w:sz="4" w:space="0" w:color="auto"/>
                    <w:left w:val="nil"/>
                    <w:bottom w:val="nil"/>
                    <w:right w:val="nil"/>
                  </w:tcBorders>
                </w:tcPr>
                <w:p w14:paraId="4FA95ACB"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tcBorders>
                    <w:top w:val="single" w:sz="4" w:space="0" w:color="auto"/>
                    <w:left w:val="nil"/>
                    <w:bottom w:val="nil"/>
                    <w:right w:val="nil"/>
                  </w:tcBorders>
                </w:tcPr>
                <w:p w14:paraId="2F0D00F4"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tcBorders>
                    <w:top w:val="single" w:sz="4" w:space="0" w:color="auto"/>
                    <w:left w:val="nil"/>
                    <w:bottom w:val="nil"/>
                    <w:right w:val="nil"/>
                  </w:tcBorders>
                </w:tcPr>
                <w:p w14:paraId="20EA5700"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tcBorders>
                    <w:top w:val="single" w:sz="4" w:space="0" w:color="auto"/>
                    <w:left w:val="nil"/>
                    <w:bottom w:val="nil"/>
                    <w:right w:val="nil"/>
                  </w:tcBorders>
                </w:tcPr>
                <w:p w14:paraId="591863FB" w14:textId="77777777" w:rsidR="002E1690" w:rsidRDefault="00000000" w:rsidP="002E1690">
                  <w:pPr>
                    <w:spacing w:line="256" w:lineRule="auto"/>
                    <w:jc w:val="right"/>
                    <w:rPr>
                      <w:sz w:val="20"/>
                      <w:szCs w:val="20"/>
                    </w:rPr>
                  </w:pPr>
                  <w:r w:rsidRPr="00DB54E3">
                    <w:rPr>
                      <w:bCs/>
                      <w:sz w:val="20"/>
                      <w:szCs w:val="20"/>
                    </w:rPr>
                    <w:t xml:space="preserve">[●] </w:t>
                  </w:r>
                </w:p>
              </w:tc>
              <w:tc>
                <w:tcPr>
                  <w:tcW w:w="1275" w:type="dxa"/>
                  <w:tcBorders>
                    <w:top w:val="single" w:sz="4" w:space="0" w:color="auto"/>
                    <w:left w:val="nil"/>
                    <w:bottom w:val="nil"/>
                    <w:right w:val="nil"/>
                  </w:tcBorders>
                </w:tcPr>
                <w:p w14:paraId="17C06AE1" w14:textId="77777777" w:rsidR="002E1690" w:rsidRDefault="00000000" w:rsidP="002E1690">
                  <w:pPr>
                    <w:spacing w:line="256" w:lineRule="auto"/>
                    <w:jc w:val="right"/>
                    <w:rPr>
                      <w:sz w:val="20"/>
                      <w:szCs w:val="20"/>
                    </w:rPr>
                  </w:pPr>
                  <w:r w:rsidRPr="00DB54E3">
                    <w:rPr>
                      <w:bCs/>
                      <w:sz w:val="20"/>
                      <w:szCs w:val="20"/>
                    </w:rPr>
                    <w:t xml:space="preserve">[●] </w:t>
                  </w:r>
                </w:p>
              </w:tc>
            </w:tr>
            <w:tr w:rsidR="002E1690" w14:paraId="3B1A11A4" w14:textId="77777777" w:rsidTr="00263207">
              <w:trPr>
                <w:trHeight w:val="441"/>
              </w:trPr>
              <w:tc>
                <w:tcPr>
                  <w:tcW w:w="2835" w:type="dxa"/>
                  <w:vAlign w:val="bottom"/>
                  <w:hideMark/>
                </w:tcPr>
                <w:p w14:paraId="2A11FE2E" w14:textId="77777777" w:rsidR="002E1690" w:rsidRDefault="00000000" w:rsidP="002E1690">
                  <w:pPr>
                    <w:spacing w:line="256" w:lineRule="auto"/>
                    <w:rPr>
                      <w:b/>
                      <w:sz w:val="20"/>
                      <w:szCs w:val="20"/>
                    </w:rPr>
                  </w:pPr>
                  <w:r>
                    <w:rPr>
                      <w:b/>
                      <w:sz w:val="20"/>
                      <w:szCs w:val="20"/>
                    </w:rPr>
                    <w:t>Net increase in cash and cash equivalents</w:t>
                  </w:r>
                </w:p>
              </w:tc>
              <w:tc>
                <w:tcPr>
                  <w:tcW w:w="567" w:type="dxa"/>
                  <w:vAlign w:val="bottom"/>
                </w:tcPr>
                <w:p w14:paraId="0F50E934" w14:textId="77777777" w:rsidR="002E1690" w:rsidRDefault="00000000" w:rsidP="002E1690">
                  <w:pPr>
                    <w:spacing w:line="256" w:lineRule="auto"/>
                    <w:rPr>
                      <w:sz w:val="20"/>
                      <w:szCs w:val="20"/>
                    </w:rPr>
                  </w:pPr>
                </w:p>
              </w:tc>
              <w:tc>
                <w:tcPr>
                  <w:tcW w:w="1134" w:type="dxa"/>
                  <w:hideMark/>
                </w:tcPr>
                <w:p w14:paraId="2E0F361A"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hideMark/>
                </w:tcPr>
                <w:p w14:paraId="189B3E7E"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hideMark/>
                </w:tcPr>
                <w:p w14:paraId="16B92059"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hideMark/>
                </w:tcPr>
                <w:p w14:paraId="571AAF20" w14:textId="77777777" w:rsidR="002E1690" w:rsidRDefault="00000000" w:rsidP="002E1690">
                  <w:pPr>
                    <w:spacing w:line="256" w:lineRule="auto"/>
                    <w:jc w:val="right"/>
                    <w:rPr>
                      <w:b/>
                      <w:sz w:val="20"/>
                      <w:szCs w:val="20"/>
                    </w:rPr>
                  </w:pPr>
                  <w:r w:rsidRPr="00DB54E3">
                    <w:rPr>
                      <w:bCs/>
                      <w:sz w:val="20"/>
                      <w:szCs w:val="20"/>
                    </w:rPr>
                    <w:t xml:space="preserve">[●] </w:t>
                  </w:r>
                </w:p>
              </w:tc>
              <w:tc>
                <w:tcPr>
                  <w:tcW w:w="1275" w:type="dxa"/>
                  <w:hideMark/>
                </w:tcPr>
                <w:p w14:paraId="35BD52B1" w14:textId="77777777" w:rsidR="002E1690" w:rsidRDefault="00000000" w:rsidP="002E1690">
                  <w:pPr>
                    <w:spacing w:line="256" w:lineRule="auto"/>
                    <w:jc w:val="right"/>
                    <w:rPr>
                      <w:b/>
                      <w:sz w:val="20"/>
                      <w:szCs w:val="20"/>
                    </w:rPr>
                  </w:pPr>
                  <w:r w:rsidRPr="00DB54E3">
                    <w:rPr>
                      <w:bCs/>
                      <w:sz w:val="20"/>
                      <w:szCs w:val="20"/>
                    </w:rPr>
                    <w:t xml:space="preserve">[●] </w:t>
                  </w:r>
                </w:p>
              </w:tc>
            </w:tr>
            <w:tr w:rsidR="002E1690" w14:paraId="21B4A2FD" w14:textId="77777777" w:rsidTr="00263207">
              <w:trPr>
                <w:trHeight w:val="425"/>
              </w:trPr>
              <w:tc>
                <w:tcPr>
                  <w:tcW w:w="2835" w:type="dxa"/>
                  <w:vAlign w:val="bottom"/>
                  <w:hideMark/>
                </w:tcPr>
                <w:p w14:paraId="72238309" w14:textId="77777777" w:rsidR="002E1690" w:rsidRDefault="00000000" w:rsidP="002E1690">
                  <w:pPr>
                    <w:spacing w:line="256" w:lineRule="auto"/>
                    <w:rPr>
                      <w:b/>
                      <w:sz w:val="20"/>
                      <w:szCs w:val="20"/>
                    </w:rPr>
                  </w:pPr>
                  <w:r>
                    <w:rPr>
                      <w:b/>
                      <w:sz w:val="20"/>
                      <w:szCs w:val="20"/>
                    </w:rPr>
                    <w:t>Cash and cash equivalents at beginning of period</w:t>
                  </w:r>
                </w:p>
              </w:tc>
              <w:tc>
                <w:tcPr>
                  <w:tcW w:w="567" w:type="dxa"/>
                  <w:vAlign w:val="bottom"/>
                </w:tcPr>
                <w:p w14:paraId="5766F4E4" w14:textId="77777777" w:rsidR="002E1690" w:rsidRDefault="00000000" w:rsidP="002E1690">
                  <w:pPr>
                    <w:spacing w:line="256" w:lineRule="auto"/>
                    <w:rPr>
                      <w:sz w:val="20"/>
                      <w:szCs w:val="20"/>
                    </w:rPr>
                  </w:pPr>
                </w:p>
              </w:tc>
              <w:tc>
                <w:tcPr>
                  <w:tcW w:w="1134" w:type="dxa"/>
                  <w:hideMark/>
                </w:tcPr>
                <w:p w14:paraId="23CDBC27"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hideMark/>
                </w:tcPr>
                <w:p w14:paraId="26B7D82C"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hideMark/>
                </w:tcPr>
                <w:p w14:paraId="75ECC5B4"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hideMark/>
                </w:tcPr>
                <w:p w14:paraId="176993A9" w14:textId="77777777" w:rsidR="002E1690" w:rsidRDefault="00000000" w:rsidP="002E1690">
                  <w:pPr>
                    <w:spacing w:line="256" w:lineRule="auto"/>
                    <w:jc w:val="right"/>
                    <w:rPr>
                      <w:b/>
                      <w:sz w:val="20"/>
                      <w:szCs w:val="20"/>
                    </w:rPr>
                  </w:pPr>
                  <w:r w:rsidRPr="00DB54E3">
                    <w:rPr>
                      <w:bCs/>
                      <w:sz w:val="20"/>
                      <w:szCs w:val="20"/>
                    </w:rPr>
                    <w:t xml:space="preserve">[●] </w:t>
                  </w:r>
                </w:p>
              </w:tc>
              <w:tc>
                <w:tcPr>
                  <w:tcW w:w="1275" w:type="dxa"/>
                  <w:hideMark/>
                </w:tcPr>
                <w:p w14:paraId="48528B3E" w14:textId="77777777" w:rsidR="002E1690" w:rsidRDefault="00000000" w:rsidP="002E1690">
                  <w:pPr>
                    <w:spacing w:line="256" w:lineRule="auto"/>
                    <w:jc w:val="right"/>
                    <w:rPr>
                      <w:b/>
                      <w:sz w:val="20"/>
                      <w:szCs w:val="20"/>
                    </w:rPr>
                  </w:pPr>
                  <w:r w:rsidRPr="00DB54E3">
                    <w:rPr>
                      <w:bCs/>
                      <w:sz w:val="20"/>
                      <w:szCs w:val="20"/>
                    </w:rPr>
                    <w:t xml:space="preserve">[●] </w:t>
                  </w:r>
                </w:p>
              </w:tc>
            </w:tr>
            <w:tr w:rsidR="002E1690" w14:paraId="1F007CED" w14:textId="77777777" w:rsidTr="00263207">
              <w:trPr>
                <w:trHeight w:val="212"/>
              </w:trPr>
              <w:tc>
                <w:tcPr>
                  <w:tcW w:w="2835" w:type="dxa"/>
                  <w:vAlign w:val="bottom"/>
                </w:tcPr>
                <w:p w14:paraId="29DD991B" w14:textId="77777777" w:rsidR="002E1690" w:rsidRDefault="00000000" w:rsidP="002E1690">
                  <w:pPr>
                    <w:spacing w:line="256" w:lineRule="auto"/>
                    <w:rPr>
                      <w:sz w:val="20"/>
                      <w:szCs w:val="20"/>
                    </w:rPr>
                  </w:pPr>
                </w:p>
              </w:tc>
              <w:tc>
                <w:tcPr>
                  <w:tcW w:w="567" w:type="dxa"/>
                  <w:vAlign w:val="bottom"/>
                </w:tcPr>
                <w:p w14:paraId="35476871" w14:textId="77777777" w:rsidR="002E1690" w:rsidRDefault="00000000" w:rsidP="002E1690">
                  <w:pPr>
                    <w:spacing w:line="256" w:lineRule="auto"/>
                    <w:rPr>
                      <w:sz w:val="20"/>
                      <w:szCs w:val="20"/>
                    </w:rPr>
                  </w:pPr>
                </w:p>
              </w:tc>
              <w:tc>
                <w:tcPr>
                  <w:tcW w:w="1134" w:type="dxa"/>
                  <w:tcBorders>
                    <w:top w:val="nil"/>
                    <w:left w:val="nil"/>
                    <w:bottom w:val="single" w:sz="4" w:space="0" w:color="auto"/>
                    <w:right w:val="nil"/>
                  </w:tcBorders>
                </w:tcPr>
                <w:p w14:paraId="0F7E8368"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tcBorders>
                    <w:top w:val="nil"/>
                    <w:left w:val="nil"/>
                    <w:bottom w:val="single" w:sz="4" w:space="0" w:color="auto"/>
                    <w:right w:val="nil"/>
                  </w:tcBorders>
                </w:tcPr>
                <w:p w14:paraId="0383E3C8"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tcBorders>
                    <w:top w:val="nil"/>
                    <w:left w:val="nil"/>
                    <w:bottom w:val="single" w:sz="4" w:space="0" w:color="auto"/>
                    <w:right w:val="nil"/>
                  </w:tcBorders>
                </w:tcPr>
                <w:p w14:paraId="75C62F91" w14:textId="77777777" w:rsidR="002E1690" w:rsidRDefault="00000000" w:rsidP="002E1690">
                  <w:pPr>
                    <w:spacing w:line="256" w:lineRule="auto"/>
                    <w:jc w:val="right"/>
                    <w:rPr>
                      <w:sz w:val="20"/>
                      <w:szCs w:val="20"/>
                    </w:rPr>
                  </w:pPr>
                  <w:r w:rsidRPr="00DB54E3">
                    <w:rPr>
                      <w:bCs/>
                      <w:sz w:val="20"/>
                      <w:szCs w:val="20"/>
                    </w:rPr>
                    <w:t xml:space="preserve">[●] </w:t>
                  </w:r>
                </w:p>
              </w:tc>
              <w:tc>
                <w:tcPr>
                  <w:tcW w:w="1276" w:type="dxa"/>
                  <w:tcBorders>
                    <w:top w:val="nil"/>
                    <w:left w:val="nil"/>
                    <w:bottom w:val="single" w:sz="4" w:space="0" w:color="auto"/>
                    <w:right w:val="nil"/>
                  </w:tcBorders>
                </w:tcPr>
                <w:p w14:paraId="4F1BCB8E" w14:textId="77777777" w:rsidR="002E1690" w:rsidRDefault="00000000" w:rsidP="002E1690">
                  <w:pPr>
                    <w:spacing w:line="256" w:lineRule="auto"/>
                    <w:jc w:val="right"/>
                    <w:rPr>
                      <w:sz w:val="20"/>
                      <w:szCs w:val="20"/>
                    </w:rPr>
                  </w:pPr>
                  <w:r w:rsidRPr="00DB54E3">
                    <w:rPr>
                      <w:bCs/>
                      <w:sz w:val="20"/>
                      <w:szCs w:val="20"/>
                    </w:rPr>
                    <w:t xml:space="preserve">[●] </w:t>
                  </w:r>
                </w:p>
              </w:tc>
              <w:tc>
                <w:tcPr>
                  <w:tcW w:w="1275" w:type="dxa"/>
                  <w:tcBorders>
                    <w:top w:val="nil"/>
                    <w:left w:val="nil"/>
                    <w:bottom w:val="single" w:sz="4" w:space="0" w:color="auto"/>
                    <w:right w:val="nil"/>
                  </w:tcBorders>
                </w:tcPr>
                <w:p w14:paraId="785CE66B" w14:textId="77777777" w:rsidR="002E1690" w:rsidRDefault="00000000" w:rsidP="002E1690">
                  <w:pPr>
                    <w:spacing w:line="256" w:lineRule="auto"/>
                    <w:jc w:val="right"/>
                    <w:rPr>
                      <w:sz w:val="20"/>
                      <w:szCs w:val="20"/>
                    </w:rPr>
                  </w:pPr>
                  <w:r w:rsidRPr="00DB54E3">
                    <w:rPr>
                      <w:bCs/>
                      <w:sz w:val="20"/>
                      <w:szCs w:val="20"/>
                    </w:rPr>
                    <w:t xml:space="preserve">[●] </w:t>
                  </w:r>
                </w:p>
              </w:tc>
            </w:tr>
            <w:tr w:rsidR="002E1690" w14:paraId="2FC36797" w14:textId="77777777" w:rsidTr="00263207">
              <w:trPr>
                <w:trHeight w:val="425"/>
              </w:trPr>
              <w:tc>
                <w:tcPr>
                  <w:tcW w:w="2835" w:type="dxa"/>
                  <w:vAlign w:val="center"/>
                  <w:hideMark/>
                </w:tcPr>
                <w:p w14:paraId="70C552DB" w14:textId="77777777" w:rsidR="002E1690" w:rsidRDefault="00000000" w:rsidP="002E1690">
                  <w:pPr>
                    <w:spacing w:line="256" w:lineRule="auto"/>
                    <w:rPr>
                      <w:b/>
                      <w:sz w:val="20"/>
                      <w:szCs w:val="20"/>
                    </w:rPr>
                  </w:pPr>
                  <w:r>
                    <w:rPr>
                      <w:b/>
                      <w:sz w:val="20"/>
                      <w:szCs w:val="20"/>
                    </w:rPr>
                    <w:lastRenderedPageBreak/>
                    <w:t>Cash and cash equivalents and end of period</w:t>
                  </w:r>
                </w:p>
              </w:tc>
              <w:tc>
                <w:tcPr>
                  <w:tcW w:w="567" w:type="dxa"/>
                  <w:vAlign w:val="center"/>
                  <w:hideMark/>
                </w:tcPr>
                <w:p w14:paraId="5D0895B1" w14:textId="77777777" w:rsidR="002E1690" w:rsidRDefault="00000000" w:rsidP="002E1690">
                  <w:pPr>
                    <w:spacing w:line="256" w:lineRule="auto"/>
                    <w:jc w:val="center"/>
                    <w:rPr>
                      <w:sz w:val="20"/>
                      <w:szCs w:val="20"/>
                    </w:rPr>
                  </w:pPr>
                  <w:r>
                    <w:rPr>
                      <w:sz w:val="20"/>
                      <w:szCs w:val="20"/>
                    </w:rPr>
                    <w:t>10</w:t>
                  </w:r>
                </w:p>
              </w:tc>
              <w:tc>
                <w:tcPr>
                  <w:tcW w:w="1134" w:type="dxa"/>
                  <w:tcBorders>
                    <w:top w:val="single" w:sz="4" w:space="0" w:color="auto"/>
                    <w:left w:val="nil"/>
                    <w:bottom w:val="single" w:sz="4" w:space="0" w:color="auto"/>
                    <w:right w:val="nil"/>
                  </w:tcBorders>
                  <w:hideMark/>
                </w:tcPr>
                <w:p w14:paraId="2D638423"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tcBorders>
                    <w:top w:val="single" w:sz="4" w:space="0" w:color="auto"/>
                    <w:left w:val="nil"/>
                    <w:bottom w:val="single" w:sz="4" w:space="0" w:color="auto"/>
                    <w:right w:val="nil"/>
                  </w:tcBorders>
                  <w:hideMark/>
                </w:tcPr>
                <w:p w14:paraId="5DD10E93"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tcBorders>
                    <w:top w:val="single" w:sz="4" w:space="0" w:color="auto"/>
                    <w:left w:val="nil"/>
                    <w:bottom w:val="single" w:sz="4" w:space="0" w:color="auto"/>
                    <w:right w:val="nil"/>
                  </w:tcBorders>
                  <w:hideMark/>
                </w:tcPr>
                <w:p w14:paraId="382911C4" w14:textId="77777777" w:rsidR="002E1690" w:rsidRDefault="00000000" w:rsidP="002E1690">
                  <w:pPr>
                    <w:spacing w:line="256" w:lineRule="auto"/>
                    <w:jc w:val="right"/>
                    <w:rPr>
                      <w:b/>
                      <w:sz w:val="20"/>
                      <w:szCs w:val="20"/>
                    </w:rPr>
                  </w:pPr>
                  <w:r w:rsidRPr="00DB54E3">
                    <w:rPr>
                      <w:bCs/>
                      <w:sz w:val="20"/>
                      <w:szCs w:val="20"/>
                    </w:rPr>
                    <w:t xml:space="preserve">[●] </w:t>
                  </w:r>
                </w:p>
              </w:tc>
              <w:tc>
                <w:tcPr>
                  <w:tcW w:w="1276" w:type="dxa"/>
                  <w:tcBorders>
                    <w:top w:val="single" w:sz="4" w:space="0" w:color="auto"/>
                    <w:left w:val="nil"/>
                    <w:bottom w:val="single" w:sz="4" w:space="0" w:color="auto"/>
                    <w:right w:val="nil"/>
                  </w:tcBorders>
                  <w:hideMark/>
                </w:tcPr>
                <w:p w14:paraId="1A9B696B" w14:textId="77777777" w:rsidR="002E1690" w:rsidRDefault="00000000" w:rsidP="002E1690">
                  <w:pPr>
                    <w:spacing w:line="256" w:lineRule="auto"/>
                    <w:jc w:val="right"/>
                    <w:rPr>
                      <w:b/>
                      <w:sz w:val="20"/>
                      <w:szCs w:val="20"/>
                    </w:rPr>
                  </w:pPr>
                  <w:r w:rsidRPr="00DB54E3">
                    <w:rPr>
                      <w:bCs/>
                      <w:sz w:val="20"/>
                      <w:szCs w:val="20"/>
                    </w:rPr>
                    <w:t xml:space="preserve">[●] </w:t>
                  </w:r>
                </w:p>
              </w:tc>
              <w:tc>
                <w:tcPr>
                  <w:tcW w:w="1275" w:type="dxa"/>
                  <w:tcBorders>
                    <w:top w:val="single" w:sz="4" w:space="0" w:color="auto"/>
                    <w:left w:val="nil"/>
                    <w:bottom w:val="single" w:sz="4" w:space="0" w:color="auto"/>
                    <w:right w:val="nil"/>
                  </w:tcBorders>
                  <w:hideMark/>
                </w:tcPr>
                <w:p w14:paraId="5727DFD9" w14:textId="77777777" w:rsidR="002E1690" w:rsidRDefault="00000000" w:rsidP="002E1690">
                  <w:pPr>
                    <w:spacing w:line="256" w:lineRule="auto"/>
                    <w:jc w:val="right"/>
                    <w:rPr>
                      <w:b/>
                      <w:sz w:val="20"/>
                      <w:szCs w:val="20"/>
                    </w:rPr>
                  </w:pPr>
                  <w:r w:rsidRPr="00DB54E3">
                    <w:rPr>
                      <w:bCs/>
                      <w:sz w:val="20"/>
                      <w:szCs w:val="20"/>
                    </w:rPr>
                    <w:t xml:space="preserve">[●] </w:t>
                  </w:r>
                </w:p>
              </w:tc>
            </w:tr>
          </w:tbl>
          <w:p w14:paraId="7669EAF0" w14:textId="77777777" w:rsidR="00000000" w:rsidRDefault="00000000"/>
        </w:tc>
        <w:tc>
          <w:tcPr>
            <w:tcW w:w="1440" w:type="dxa"/>
          </w:tcPr>
          <w:p w14:paraId="5866E648" w14:textId="77777777" w:rsidR="00C50675" w:rsidRDefault="00C50675"/>
        </w:tc>
        <w:tc>
          <w:tcPr>
            <w:tcW w:w="1440" w:type="dxa"/>
          </w:tcPr>
          <w:p w14:paraId="7E9D43F9" w14:textId="77777777" w:rsidR="00C50675" w:rsidRDefault="00C50675"/>
        </w:tc>
        <w:tc>
          <w:tcPr>
            <w:tcW w:w="4320" w:type="dxa"/>
          </w:tcPr>
          <w:p w14:paraId="7245B645" w14:textId="77777777" w:rsidR="00C50675" w:rsidRDefault="00C50675"/>
        </w:tc>
      </w:tr>
      <w:tr w:rsidR="00C50675" w14:paraId="60733C5B" w14:textId="77777777">
        <w:tc>
          <w:tcPr>
            <w:tcW w:w="720" w:type="dxa"/>
          </w:tcPr>
          <w:p w14:paraId="5F0C5E0F" w14:textId="77777777" w:rsidR="00C50675" w:rsidRDefault="00000000">
            <w:r>
              <w:lastRenderedPageBreak/>
              <w:t>909</w:t>
            </w:r>
          </w:p>
        </w:tc>
        <w:tc>
          <w:tcPr>
            <w:tcW w:w="5760" w:type="dxa"/>
          </w:tcPr>
          <w:p w14:paraId="7881552A" w14:textId="77777777" w:rsidR="00C50675" w:rsidRDefault="00C50675"/>
          <w:p w14:paraId="14AD25CB" w14:textId="77777777" w:rsidR="00C50675" w:rsidRDefault="00C50675"/>
          <w:tbl>
            <w:tblPr>
              <w:tblW w:w="8700" w:type="dxa"/>
              <w:tblLayout w:type="fixed"/>
              <w:tblCellMar>
                <w:top w:w="28" w:type="dxa"/>
                <w:left w:w="57" w:type="dxa"/>
                <w:bottom w:w="28" w:type="dxa"/>
                <w:right w:w="57" w:type="dxa"/>
              </w:tblCellMar>
              <w:tblLook w:val="04A0" w:firstRow="1" w:lastRow="0" w:firstColumn="1" w:lastColumn="0" w:noHBand="0" w:noVBand="1"/>
            </w:tblPr>
            <w:tblGrid>
              <w:gridCol w:w="1354"/>
              <w:gridCol w:w="788"/>
              <w:gridCol w:w="641"/>
              <w:gridCol w:w="192"/>
              <w:gridCol w:w="1431"/>
              <w:gridCol w:w="1401"/>
              <w:gridCol w:w="30"/>
              <w:gridCol w:w="1432"/>
              <w:gridCol w:w="1431"/>
            </w:tblGrid>
            <w:tr w:rsidR="005346A1" w14:paraId="5E0ECDA8" w14:textId="77777777" w:rsidTr="005346A1">
              <w:trPr>
                <w:trHeight w:val="604"/>
              </w:trPr>
              <w:tc>
                <w:tcPr>
                  <w:tcW w:w="2142" w:type="dxa"/>
                  <w:gridSpan w:val="2"/>
                  <w:tcBorders>
                    <w:top w:val="single" w:sz="4" w:space="0" w:color="auto"/>
                    <w:left w:val="single" w:sz="4" w:space="0" w:color="auto"/>
                    <w:bottom w:val="single" w:sz="4" w:space="0" w:color="auto"/>
                    <w:right w:val="single" w:sz="4" w:space="0" w:color="auto"/>
                  </w:tcBorders>
                  <w:vAlign w:val="bottom"/>
                </w:tcPr>
                <w:p w14:paraId="518FA833" w14:textId="77777777" w:rsidR="005346A1" w:rsidRDefault="00000000">
                  <w:pPr>
                    <w:spacing w:line="256" w:lineRule="auto"/>
                    <w:rPr>
                      <w:b/>
                      <w:sz w:val="20"/>
                      <w:szCs w:val="20"/>
                    </w:rPr>
                  </w:pPr>
                </w:p>
              </w:tc>
              <w:tc>
                <w:tcPr>
                  <w:tcW w:w="833" w:type="dxa"/>
                  <w:gridSpan w:val="2"/>
                  <w:tcBorders>
                    <w:top w:val="single" w:sz="4" w:space="0" w:color="auto"/>
                    <w:left w:val="single" w:sz="4" w:space="0" w:color="auto"/>
                    <w:bottom w:val="single" w:sz="4" w:space="0" w:color="auto"/>
                    <w:right w:val="single" w:sz="4" w:space="0" w:color="auto"/>
                  </w:tcBorders>
                  <w:vAlign w:val="bottom"/>
                </w:tcPr>
                <w:p w14:paraId="0F3482FF" w14:textId="77777777" w:rsidR="005346A1" w:rsidRDefault="00000000">
                  <w:pPr>
                    <w:spacing w:line="256" w:lineRule="auto"/>
                    <w:rPr>
                      <w:b/>
                      <w:sz w:val="20"/>
                      <w:szCs w:val="20"/>
                    </w:rPr>
                  </w:pPr>
                </w:p>
              </w:tc>
              <w:tc>
                <w:tcPr>
                  <w:tcW w:w="1431" w:type="dxa"/>
                  <w:tcBorders>
                    <w:top w:val="single" w:sz="4" w:space="0" w:color="auto"/>
                    <w:left w:val="single" w:sz="4" w:space="0" w:color="auto"/>
                    <w:bottom w:val="single" w:sz="4" w:space="0" w:color="auto"/>
                    <w:right w:val="single" w:sz="4" w:space="0" w:color="auto"/>
                  </w:tcBorders>
                  <w:hideMark/>
                </w:tcPr>
                <w:p w14:paraId="6C923BA3" w14:textId="77777777" w:rsidR="005346A1" w:rsidRDefault="00000000" w:rsidP="005346A1">
                  <w:pPr>
                    <w:spacing w:line="256" w:lineRule="auto"/>
                    <w:jc w:val="right"/>
                    <w:rPr>
                      <w:b/>
                      <w:sz w:val="20"/>
                      <w:szCs w:val="20"/>
                    </w:rPr>
                  </w:pPr>
                  <w:r>
                    <w:rPr>
                      <w:b/>
                      <w:sz w:val="20"/>
                      <w:szCs w:val="20"/>
                    </w:rPr>
                    <w:t xml:space="preserve">Unaudited </w:t>
                  </w:r>
                </w:p>
                <w:p w14:paraId="4106D599" w14:textId="77777777" w:rsidR="005346A1" w:rsidRDefault="00000000" w:rsidP="005346A1">
                  <w:pPr>
                    <w:spacing w:line="256" w:lineRule="auto"/>
                    <w:jc w:val="right"/>
                    <w:rPr>
                      <w:b/>
                      <w:sz w:val="20"/>
                      <w:szCs w:val="20"/>
                    </w:rPr>
                  </w:pPr>
                  <w:r>
                    <w:rPr>
                      <w:b/>
                      <w:sz w:val="20"/>
                      <w:szCs w:val="20"/>
                    </w:rPr>
                    <w:t xml:space="preserve">Period ended </w:t>
                  </w:r>
                </w:p>
                <w:p w14:paraId="3E3D3250" w14:textId="77777777" w:rsidR="005346A1" w:rsidRDefault="00000000" w:rsidP="005346A1">
                  <w:pPr>
                    <w:spacing w:line="256" w:lineRule="auto"/>
                    <w:jc w:val="right"/>
                    <w:rPr>
                      <w:b/>
                      <w:sz w:val="20"/>
                      <w:szCs w:val="20"/>
                    </w:rPr>
                  </w:pPr>
                  <w:r>
                    <w:rPr>
                      <w:b/>
                      <w:sz w:val="20"/>
                      <w:szCs w:val="20"/>
                    </w:rPr>
                    <w:t>[●]</w:t>
                  </w:r>
                </w:p>
              </w:tc>
              <w:tc>
                <w:tcPr>
                  <w:tcW w:w="1401" w:type="dxa"/>
                  <w:tcBorders>
                    <w:top w:val="single" w:sz="4" w:space="0" w:color="auto"/>
                    <w:left w:val="single" w:sz="4" w:space="0" w:color="auto"/>
                    <w:bottom w:val="single" w:sz="4" w:space="0" w:color="auto"/>
                    <w:right w:val="single" w:sz="4" w:space="0" w:color="auto"/>
                  </w:tcBorders>
                  <w:hideMark/>
                </w:tcPr>
                <w:p w14:paraId="4CBFF7D6" w14:textId="77777777" w:rsidR="005346A1" w:rsidRDefault="00000000">
                  <w:pPr>
                    <w:spacing w:line="256" w:lineRule="auto"/>
                    <w:jc w:val="right"/>
                    <w:rPr>
                      <w:b/>
                      <w:sz w:val="20"/>
                      <w:szCs w:val="20"/>
                    </w:rPr>
                  </w:pPr>
                  <w:r>
                    <w:rPr>
                      <w:b/>
                      <w:sz w:val="20"/>
                      <w:szCs w:val="20"/>
                    </w:rPr>
                    <w:t xml:space="preserve">Audited </w:t>
                  </w:r>
                </w:p>
                <w:p w14:paraId="7B939F3C" w14:textId="77777777" w:rsidR="005346A1" w:rsidRDefault="00000000">
                  <w:pPr>
                    <w:spacing w:line="256" w:lineRule="auto"/>
                    <w:jc w:val="right"/>
                    <w:rPr>
                      <w:b/>
                      <w:sz w:val="20"/>
                      <w:szCs w:val="20"/>
                    </w:rPr>
                  </w:pPr>
                  <w:r>
                    <w:rPr>
                      <w:b/>
                      <w:sz w:val="20"/>
                      <w:szCs w:val="20"/>
                    </w:rPr>
                    <w:t xml:space="preserve">Year ended </w:t>
                  </w:r>
                </w:p>
                <w:p w14:paraId="6950C079" w14:textId="77777777" w:rsidR="005346A1" w:rsidRDefault="00000000">
                  <w:pPr>
                    <w:spacing w:line="256" w:lineRule="auto"/>
                    <w:jc w:val="right"/>
                    <w:rPr>
                      <w:b/>
                      <w:sz w:val="20"/>
                      <w:szCs w:val="20"/>
                    </w:rPr>
                  </w:pPr>
                  <w:r>
                    <w:rPr>
                      <w:b/>
                      <w:sz w:val="20"/>
                      <w:szCs w:val="20"/>
                    </w:rPr>
                    <w:t>[●]</w:t>
                  </w:r>
                </w:p>
              </w:tc>
              <w:tc>
                <w:tcPr>
                  <w:tcW w:w="1462" w:type="dxa"/>
                  <w:gridSpan w:val="2"/>
                  <w:tcBorders>
                    <w:top w:val="single" w:sz="4" w:space="0" w:color="auto"/>
                    <w:left w:val="single" w:sz="4" w:space="0" w:color="auto"/>
                    <w:bottom w:val="single" w:sz="4" w:space="0" w:color="auto"/>
                    <w:right w:val="single" w:sz="4" w:space="0" w:color="auto"/>
                  </w:tcBorders>
                  <w:hideMark/>
                </w:tcPr>
                <w:p w14:paraId="59F4CF93" w14:textId="77777777" w:rsidR="005346A1" w:rsidRDefault="00000000">
                  <w:pPr>
                    <w:spacing w:line="256" w:lineRule="auto"/>
                    <w:jc w:val="right"/>
                    <w:rPr>
                      <w:b/>
                      <w:sz w:val="20"/>
                      <w:szCs w:val="20"/>
                    </w:rPr>
                  </w:pPr>
                  <w:r>
                    <w:rPr>
                      <w:b/>
                      <w:sz w:val="20"/>
                      <w:szCs w:val="20"/>
                    </w:rPr>
                    <w:t>Audited</w:t>
                  </w:r>
                </w:p>
                <w:p w14:paraId="1FCC30A4"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c>
                <w:tcPr>
                  <w:tcW w:w="1431" w:type="dxa"/>
                  <w:tcBorders>
                    <w:top w:val="single" w:sz="4" w:space="0" w:color="auto"/>
                    <w:left w:val="single" w:sz="4" w:space="0" w:color="auto"/>
                    <w:bottom w:val="single" w:sz="4" w:space="0" w:color="auto"/>
                    <w:right w:val="single" w:sz="4" w:space="0" w:color="auto"/>
                  </w:tcBorders>
                  <w:hideMark/>
                </w:tcPr>
                <w:p w14:paraId="7772CF2D" w14:textId="77777777" w:rsidR="005346A1" w:rsidRDefault="00000000">
                  <w:pPr>
                    <w:spacing w:line="256" w:lineRule="auto"/>
                    <w:jc w:val="right"/>
                    <w:rPr>
                      <w:b/>
                      <w:sz w:val="20"/>
                      <w:szCs w:val="20"/>
                    </w:rPr>
                  </w:pPr>
                  <w:r>
                    <w:rPr>
                      <w:b/>
                      <w:sz w:val="20"/>
                      <w:szCs w:val="20"/>
                    </w:rPr>
                    <w:t>Audited</w:t>
                  </w:r>
                </w:p>
                <w:p w14:paraId="0A82FC1E"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r>
            <w:tr w:rsidR="005346A1" w14:paraId="05040EF8" w14:textId="77777777" w:rsidTr="005346A1">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tcPr>
                <w:p w14:paraId="78F4A029" w14:textId="77777777" w:rsidR="005346A1" w:rsidRDefault="00000000">
                  <w:pPr>
                    <w:spacing w:line="256" w:lineRule="auto"/>
                    <w:rPr>
                      <w:b/>
                      <w:sz w:val="20"/>
                      <w:szCs w:val="20"/>
                    </w:rPr>
                  </w:pPr>
                </w:p>
              </w:tc>
              <w:tc>
                <w:tcPr>
                  <w:tcW w:w="833" w:type="dxa"/>
                  <w:gridSpan w:val="2"/>
                  <w:tcBorders>
                    <w:top w:val="single" w:sz="4" w:space="0" w:color="auto"/>
                    <w:left w:val="single" w:sz="4" w:space="0" w:color="auto"/>
                    <w:bottom w:val="single" w:sz="4" w:space="0" w:color="auto"/>
                    <w:right w:val="single" w:sz="4" w:space="0" w:color="auto"/>
                  </w:tcBorders>
                  <w:vAlign w:val="bottom"/>
                  <w:hideMark/>
                </w:tcPr>
                <w:p w14:paraId="5BB147F1" w14:textId="77777777" w:rsidR="005346A1" w:rsidRDefault="00000000">
                  <w:pPr>
                    <w:spacing w:line="256" w:lineRule="auto"/>
                    <w:jc w:val="center"/>
                    <w:rPr>
                      <w:b/>
                      <w:sz w:val="20"/>
                      <w:szCs w:val="20"/>
                    </w:rPr>
                  </w:pPr>
                  <w:r>
                    <w:rPr>
                      <w:b/>
                      <w:sz w:val="20"/>
                      <w:szCs w:val="20"/>
                    </w:rPr>
                    <w:t>Notes</w:t>
                  </w:r>
                </w:p>
              </w:tc>
              <w:tc>
                <w:tcPr>
                  <w:tcW w:w="1431" w:type="dxa"/>
                  <w:tcBorders>
                    <w:top w:val="single" w:sz="4" w:space="0" w:color="auto"/>
                    <w:left w:val="single" w:sz="4" w:space="0" w:color="auto"/>
                    <w:bottom w:val="single" w:sz="4" w:space="0" w:color="auto"/>
                    <w:right w:val="single" w:sz="4" w:space="0" w:color="auto"/>
                  </w:tcBorders>
                  <w:hideMark/>
                </w:tcPr>
                <w:p w14:paraId="3B21DCEA" w14:textId="77777777" w:rsidR="005346A1" w:rsidRDefault="00000000">
                  <w:pPr>
                    <w:spacing w:line="256" w:lineRule="auto"/>
                    <w:jc w:val="right"/>
                    <w:rPr>
                      <w:b/>
                      <w:sz w:val="20"/>
                      <w:szCs w:val="20"/>
                    </w:rPr>
                  </w:pPr>
                  <w:r>
                    <w:rPr>
                      <w:b/>
                      <w:sz w:val="20"/>
                      <w:szCs w:val="20"/>
                    </w:rPr>
                    <w:t>£</w:t>
                  </w:r>
                </w:p>
              </w:tc>
              <w:tc>
                <w:tcPr>
                  <w:tcW w:w="1431" w:type="dxa"/>
                  <w:gridSpan w:val="2"/>
                  <w:tcBorders>
                    <w:top w:val="single" w:sz="4" w:space="0" w:color="auto"/>
                    <w:left w:val="single" w:sz="4" w:space="0" w:color="auto"/>
                    <w:bottom w:val="single" w:sz="4" w:space="0" w:color="auto"/>
                    <w:right w:val="single" w:sz="4" w:space="0" w:color="auto"/>
                  </w:tcBorders>
                  <w:hideMark/>
                </w:tcPr>
                <w:p w14:paraId="1D24DA39" w14:textId="77777777" w:rsidR="005346A1" w:rsidRDefault="00000000">
                  <w:pPr>
                    <w:spacing w:line="256" w:lineRule="auto"/>
                    <w:jc w:val="right"/>
                    <w:rPr>
                      <w:b/>
                      <w:sz w:val="20"/>
                      <w:szCs w:val="20"/>
                    </w:rPr>
                  </w:pPr>
                  <w:r>
                    <w:rPr>
                      <w:b/>
                      <w:sz w:val="20"/>
                      <w:szCs w:val="20"/>
                    </w:rPr>
                    <w:t>£</w:t>
                  </w:r>
                </w:p>
              </w:tc>
              <w:tc>
                <w:tcPr>
                  <w:tcW w:w="1432" w:type="dxa"/>
                  <w:tcBorders>
                    <w:top w:val="single" w:sz="4" w:space="0" w:color="auto"/>
                    <w:left w:val="single" w:sz="4" w:space="0" w:color="auto"/>
                    <w:bottom w:val="single" w:sz="4" w:space="0" w:color="auto"/>
                    <w:right w:val="single" w:sz="4" w:space="0" w:color="auto"/>
                  </w:tcBorders>
                  <w:hideMark/>
                </w:tcPr>
                <w:p w14:paraId="29D46EB0" w14:textId="77777777" w:rsidR="005346A1" w:rsidRDefault="00000000">
                  <w:pPr>
                    <w:spacing w:line="256" w:lineRule="auto"/>
                    <w:jc w:val="right"/>
                    <w:rPr>
                      <w:b/>
                      <w:sz w:val="20"/>
                      <w:szCs w:val="20"/>
                    </w:rPr>
                  </w:pPr>
                  <w:r>
                    <w:rPr>
                      <w:b/>
                      <w:sz w:val="20"/>
                      <w:szCs w:val="20"/>
                    </w:rPr>
                    <w:t>£</w:t>
                  </w:r>
                </w:p>
              </w:tc>
              <w:tc>
                <w:tcPr>
                  <w:tcW w:w="1431" w:type="dxa"/>
                  <w:tcBorders>
                    <w:top w:val="single" w:sz="4" w:space="0" w:color="auto"/>
                    <w:left w:val="single" w:sz="4" w:space="0" w:color="auto"/>
                    <w:bottom w:val="single" w:sz="4" w:space="0" w:color="auto"/>
                    <w:right w:val="single" w:sz="4" w:space="0" w:color="auto"/>
                  </w:tcBorders>
                  <w:vAlign w:val="bottom"/>
                  <w:hideMark/>
                </w:tcPr>
                <w:p w14:paraId="55A70F55" w14:textId="77777777" w:rsidR="005346A1" w:rsidRDefault="00000000">
                  <w:pPr>
                    <w:spacing w:line="256" w:lineRule="auto"/>
                    <w:jc w:val="right"/>
                    <w:rPr>
                      <w:b/>
                      <w:sz w:val="20"/>
                      <w:szCs w:val="20"/>
                    </w:rPr>
                  </w:pPr>
                  <w:r>
                    <w:rPr>
                      <w:b/>
                      <w:sz w:val="20"/>
                      <w:szCs w:val="20"/>
                    </w:rPr>
                    <w:t>£</w:t>
                  </w:r>
                </w:p>
              </w:tc>
            </w:tr>
            <w:tr w:rsidR="005346A1" w14:paraId="5C8E0A1E" w14:textId="77777777" w:rsidTr="005346A1">
              <w:trPr>
                <w:trHeight w:val="214"/>
              </w:trPr>
              <w:tc>
                <w:tcPr>
                  <w:tcW w:w="2142" w:type="dxa"/>
                  <w:gridSpan w:val="2"/>
                  <w:tcBorders>
                    <w:top w:val="single" w:sz="4" w:space="0" w:color="auto"/>
                    <w:left w:val="single" w:sz="4" w:space="0" w:color="auto"/>
                    <w:bottom w:val="single" w:sz="4" w:space="0" w:color="auto"/>
                    <w:right w:val="single" w:sz="4" w:space="0" w:color="auto"/>
                  </w:tcBorders>
                  <w:vAlign w:val="bottom"/>
                </w:tcPr>
                <w:p w14:paraId="07BEE077" w14:textId="77777777" w:rsidR="005346A1" w:rsidRDefault="00000000">
                  <w:pPr>
                    <w:spacing w:line="256" w:lineRule="auto"/>
                    <w:rPr>
                      <w:b/>
                      <w:sz w:val="20"/>
                      <w:szCs w:val="20"/>
                    </w:rPr>
                  </w:pPr>
                </w:p>
              </w:tc>
              <w:tc>
                <w:tcPr>
                  <w:tcW w:w="833" w:type="dxa"/>
                  <w:gridSpan w:val="2"/>
                  <w:tcBorders>
                    <w:top w:val="single" w:sz="4" w:space="0" w:color="auto"/>
                    <w:left w:val="single" w:sz="4" w:space="0" w:color="auto"/>
                    <w:bottom w:val="single" w:sz="4" w:space="0" w:color="auto"/>
                    <w:right w:val="single" w:sz="4" w:space="0" w:color="auto"/>
                  </w:tcBorders>
                  <w:vAlign w:val="bottom"/>
                </w:tcPr>
                <w:p w14:paraId="40B5FAB0" w14:textId="77777777" w:rsidR="005346A1" w:rsidRDefault="00000000">
                  <w:pPr>
                    <w:spacing w:line="256" w:lineRule="auto"/>
                    <w:jc w:val="center"/>
                    <w:rPr>
                      <w:sz w:val="20"/>
                      <w:szCs w:val="20"/>
                    </w:rPr>
                  </w:pPr>
                </w:p>
              </w:tc>
              <w:tc>
                <w:tcPr>
                  <w:tcW w:w="1431" w:type="dxa"/>
                  <w:tcBorders>
                    <w:top w:val="single" w:sz="4" w:space="0" w:color="auto"/>
                    <w:left w:val="single" w:sz="4" w:space="0" w:color="auto"/>
                    <w:bottom w:val="single" w:sz="4" w:space="0" w:color="auto"/>
                    <w:right w:val="single" w:sz="4" w:space="0" w:color="auto"/>
                  </w:tcBorders>
                </w:tcPr>
                <w:p w14:paraId="205F1A64" w14:textId="77777777" w:rsidR="005346A1" w:rsidRDefault="00000000">
                  <w:pPr>
                    <w:spacing w:line="256" w:lineRule="auto"/>
                    <w:jc w:val="right"/>
                    <w:rPr>
                      <w:sz w:val="20"/>
                      <w:szCs w:val="20"/>
                    </w:rPr>
                  </w:pPr>
                </w:p>
              </w:tc>
              <w:tc>
                <w:tcPr>
                  <w:tcW w:w="1431" w:type="dxa"/>
                  <w:gridSpan w:val="2"/>
                  <w:tcBorders>
                    <w:top w:val="single" w:sz="4" w:space="0" w:color="auto"/>
                    <w:left w:val="single" w:sz="4" w:space="0" w:color="auto"/>
                    <w:bottom w:val="single" w:sz="4" w:space="0" w:color="auto"/>
                    <w:right w:val="single" w:sz="4" w:space="0" w:color="auto"/>
                  </w:tcBorders>
                </w:tcPr>
                <w:p w14:paraId="7B8429BE" w14:textId="77777777" w:rsidR="005346A1" w:rsidRDefault="00000000">
                  <w:pPr>
                    <w:spacing w:line="256" w:lineRule="auto"/>
                    <w:jc w:val="right"/>
                    <w:rPr>
                      <w:sz w:val="20"/>
                      <w:szCs w:val="20"/>
                    </w:rPr>
                  </w:pPr>
                </w:p>
              </w:tc>
              <w:tc>
                <w:tcPr>
                  <w:tcW w:w="1432" w:type="dxa"/>
                  <w:tcBorders>
                    <w:top w:val="single" w:sz="4" w:space="0" w:color="auto"/>
                    <w:left w:val="single" w:sz="4" w:space="0" w:color="auto"/>
                    <w:bottom w:val="single" w:sz="4" w:space="0" w:color="auto"/>
                    <w:right w:val="single" w:sz="4" w:space="0" w:color="auto"/>
                  </w:tcBorders>
                </w:tcPr>
                <w:p w14:paraId="18425FCD" w14:textId="77777777" w:rsidR="005346A1" w:rsidRDefault="00000000">
                  <w:pPr>
                    <w:spacing w:line="256" w:lineRule="auto"/>
                    <w:jc w:val="right"/>
                    <w:rPr>
                      <w:sz w:val="20"/>
                      <w:szCs w:val="20"/>
                    </w:rPr>
                  </w:pPr>
                </w:p>
              </w:tc>
              <w:tc>
                <w:tcPr>
                  <w:tcW w:w="1431" w:type="dxa"/>
                  <w:tcBorders>
                    <w:top w:val="single" w:sz="4" w:space="0" w:color="auto"/>
                    <w:left w:val="single" w:sz="4" w:space="0" w:color="auto"/>
                    <w:bottom w:val="single" w:sz="4" w:space="0" w:color="auto"/>
                    <w:right w:val="single" w:sz="4" w:space="0" w:color="auto"/>
                  </w:tcBorders>
                  <w:vAlign w:val="bottom"/>
                </w:tcPr>
                <w:p w14:paraId="45620607" w14:textId="77777777" w:rsidR="005346A1" w:rsidRDefault="00000000">
                  <w:pPr>
                    <w:spacing w:line="256" w:lineRule="auto"/>
                    <w:jc w:val="right"/>
                    <w:rPr>
                      <w:sz w:val="20"/>
                      <w:szCs w:val="20"/>
                    </w:rPr>
                  </w:pPr>
                </w:p>
              </w:tc>
            </w:tr>
            <w:tr w:rsidR="005346A1" w14:paraId="3FEF896A" w14:textId="77777777" w:rsidTr="005346A1">
              <w:trPr>
                <w:trHeight w:val="187"/>
              </w:trPr>
              <w:tc>
                <w:tcPr>
                  <w:tcW w:w="2142" w:type="dxa"/>
                  <w:gridSpan w:val="2"/>
                  <w:tcBorders>
                    <w:top w:val="single" w:sz="4" w:space="0" w:color="auto"/>
                    <w:left w:val="single" w:sz="4" w:space="0" w:color="auto"/>
                    <w:bottom w:val="single" w:sz="4" w:space="0" w:color="auto"/>
                    <w:right w:val="single" w:sz="4" w:space="0" w:color="auto"/>
                  </w:tcBorders>
                  <w:vAlign w:val="bottom"/>
                  <w:hideMark/>
                </w:tcPr>
                <w:p w14:paraId="5026F6FE" w14:textId="77777777" w:rsidR="005346A1" w:rsidRDefault="00000000">
                  <w:pPr>
                    <w:spacing w:line="256" w:lineRule="auto"/>
                    <w:rPr>
                      <w:b/>
                      <w:bCs/>
                      <w:sz w:val="20"/>
                      <w:szCs w:val="20"/>
                    </w:rPr>
                  </w:pPr>
                  <w:r>
                    <w:rPr>
                      <w:b/>
                      <w:bCs/>
                      <w:sz w:val="20"/>
                      <w:szCs w:val="20"/>
                    </w:rPr>
                    <w:t>Continuing operations</w:t>
                  </w:r>
                </w:p>
              </w:tc>
              <w:tc>
                <w:tcPr>
                  <w:tcW w:w="833" w:type="dxa"/>
                  <w:gridSpan w:val="2"/>
                  <w:tcBorders>
                    <w:top w:val="single" w:sz="4" w:space="0" w:color="auto"/>
                    <w:left w:val="single" w:sz="4" w:space="0" w:color="auto"/>
                    <w:bottom w:val="single" w:sz="4" w:space="0" w:color="auto"/>
                    <w:right w:val="single" w:sz="4" w:space="0" w:color="auto"/>
                  </w:tcBorders>
                  <w:vAlign w:val="bottom"/>
                </w:tcPr>
                <w:p w14:paraId="01DE3CCD" w14:textId="77777777" w:rsidR="005346A1" w:rsidRDefault="00000000">
                  <w:pPr>
                    <w:spacing w:line="256" w:lineRule="auto"/>
                    <w:jc w:val="center"/>
                    <w:rPr>
                      <w:sz w:val="20"/>
                      <w:szCs w:val="20"/>
                    </w:rPr>
                  </w:pPr>
                </w:p>
              </w:tc>
              <w:tc>
                <w:tcPr>
                  <w:tcW w:w="1431" w:type="dxa"/>
                  <w:tcBorders>
                    <w:top w:val="single" w:sz="4" w:space="0" w:color="auto"/>
                    <w:left w:val="single" w:sz="4" w:space="0" w:color="auto"/>
                    <w:bottom w:val="single" w:sz="4" w:space="0" w:color="auto"/>
                    <w:right w:val="single" w:sz="4" w:space="0" w:color="auto"/>
                  </w:tcBorders>
                </w:tcPr>
                <w:p w14:paraId="45CF45BC" w14:textId="77777777" w:rsidR="005346A1" w:rsidRDefault="00000000">
                  <w:pPr>
                    <w:spacing w:line="256" w:lineRule="auto"/>
                    <w:jc w:val="right"/>
                    <w:rPr>
                      <w:sz w:val="20"/>
                      <w:szCs w:val="20"/>
                    </w:rPr>
                  </w:pPr>
                </w:p>
              </w:tc>
              <w:tc>
                <w:tcPr>
                  <w:tcW w:w="1431" w:type="dxa"/>
                  <w:gridSpan w:val="2"/>
                  <w:tcBorders>
                    <w:top w:val="single" w:sz="4" w:space="0" w:color="auto"/>
                    <w:left w:val="single" w:sz="4" w:space="0" w:color="auto"/>
                    <w:bottom w:val="single" w:sz="4" w:space="0" w:color="auto"/>
                    <w:right w:val="single" w:sz="4" w:space="0" w:color="auto"/>
                  </w:tcBorders>
                </w:tcPr>
                <w:p w14:paraId="3BB31F28" w14:textId="77777777" w:rsidR="005346A1" w:rsidRDefault="00000000">
                  <w:pPr>
                    <w:spacing w:line="256" w:lineRule="auto"/>
                    <w:jc w:val="right"/>
                    <w:rPr>
                      <w:sz w:val="20"/>
                      <w:szCs w:val="20"/>
                    </w:rPr>
                  </w:pPr>
                </w:p>
              </w:tc>
              <w:tc>
                <w:tcPr>
                  <w:tcW w:w="1432" w:type="dxa"/>
                  <w:tcBorders>
                    <w:top w:val="single" w:sz="4" w:space="0" w:color="auto"/>
                    <w:left w:val="single" w:sz="4" w:space="0" w:color="auto"/>
                    <w:bottom w:val="single" w:sz="4" w:space="0" w:color="auto"/>
                    <w:right w:val="single" w:sz="4" w:space="0" w:color="auto"/>
                  </w:tcBorders>
                </w:tcPr>
                <w:p w14:paraId="61BF148D" w14:textId="77777777" w:rsidR="005346A1" w:rsidRDefault="00000000">
                  <w:pPr>
                    <w:spacing w:line="256" w:lineRule="auto"/>
                    <w:jc w:val="right"/>
                    <w:rPr>
                      <w:sz w:val="20"/>
                      <w:szCs w:val="20"/>
                    </w:rPr>
                  </w:pPr>
                </w:p>
              </w:tc>
              <w:tc>
                <w:tcPr>
                  <w:tcW w:w="1431" w:type="dxa"/>
                  <w:tcBorders>
                    <w:top w:val="single" w:sz="4" w:space="0" w:color="auto"/>
                    <w:left w:val="single" w:sz="4" w:space="0" w:color="auto"/>
                    <w:bottom w:val="single" w:sz="4" w:space="0" w:color="auto"/>
                    <w:right w:val="single" w:sz="4" w:space="0" w:color="auto"/>
                  </w:tcBorders>
                  <w:vAlign w:val="bottom"/>
                </w:tcPr>
                <w:p w14:paraId="7A8448F3" w14:textId="77777777" w:rsidR="005346A1" w:rsidRDefault="00000000">
                  <w:pPr>
                    <w:spacing w:line="256" w:lineRule="auto"/>
                    <w:jc w:val="right"/>
                    <w:rPr>
                      <w:sz w:val="20"/>
                      <w:szCs w:val="20"/>
                    </w:rPr>
                  </w:pPr>
                </w:p>
              </w:tc>
            </w:tr>
            <w:tr w:rsidR="002E1690" w14:paraId="76583B4F" w14:textId="77777777" w:rsidTr="00917A22">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hideMark/>
                </w:tcPr>
                <w:p w14:paraId="63777A27" w14:textId="77777777" w:rsidR="002E1690" w:rsidRDefault="00000000" w:rsidP="002E1690">
                  <w:pPr>
                    <w:spacing w:line="256" w:lineRule="auto"/>
                    <w:rPr>
                      <w:sz w:val="20"/>
                      <w:szCs w:val="20"/>
                    </w:rPr>
                  </w:pPr>
                  <w:r>
                    <w:rPr>
                      <w:sz w:val="20"/>
                      <w:szCs w:val="20"/>
                    </w:rPr>
                    <w:t>Administrative expenses</w:t>
                  </w:r>
                </w:p>
              </w:tc>
              <w:tc>
                <w:tcPr>
                  <w:tcW w:w="833" w:type="dxa"/>
                  <w:gridSpan w:val="2"/>
                  <w:tcBorders>
                    <w:top w:val="single" w:sz="4" w:space="0" w:color="auto"/>
                    <w:left w:val="single" w:sz="4" w:space="0" w:color="auto"/>
                    <w:bottom w:val="single" w:sz="4" w:space="0" w:color="auto"/>
                    <w:right w:val="single" w:sz="4" w:space="0" w:color="auto"/>
                  </w:tcBorders>
                  <w:hideMark/>
                </w:tcPr>
                <w:p w14:paraId="7996116A" w14:textId="77777777" w:rsidR="002E1690" w:rsidRDefault="00000000" w:rsidP="002E1690">
                  <w:pPr>
                    <w:spacing w:line="256" w:lineRule="auto"/>
                    <w:jc w:val="center"/>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0D271B41"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tcPr>
                <w:p w14:paraId="304D36F3" w14:textId="77777777" w:rsidR="002E1690" w:rsidRDefault="00000000" w:rsidP="002E1690">
                  <w:pPr>
                    <w:spacing w:line="256" w:lineRule="auto"/>
                    <w:jc w:val="right"/>
                    <w:rPr>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tcPr>
                <w:p w14:paraId="1D41D3CF"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01676347" w14:textId="77777777" w:rsidR="002E1690" w:rsidRDefault="00000000" w:rsidP="002E1690">
                  <w:pPr>
                    <w:spacing w:line="256" w:lineRule="auto"/>
                    <w:jc w:val="right"/>
                    <w:rPr>
                      <w:sz w:val="20"/>
                      <w:szCs w:val="20"/>
                    </w:rPr>
                  </w:pPr>
                  <w:r w:rsidRPr="00EA4993">
                    <w:rPr>
                      <w:bCs/>
                      <w:sz w:val="20"/>
                      <w:szCs w:val="20"/>
                    </w:rPr>
                    <w:t xml:space="preserve">[●] </w:t>
                  </w:r>
                </w:p>
              </w:tc>
            </w:tr>
            <w:tr w:rsidR="002E1690" w14:paraId="26428119" w14:textId="77777777" w:rsidTr="00917A22">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tcPr>
                <w:p w14:paraId="31E83F76" w14:textId="77777777" w:rsidR="002E1690" w:rsidRDefault="00000000" w:rsidP="002E1690">
                  <w:pPr>
                    <w:spacing w:line="256" w:lineRule="auto"/>
                    <w:jc w:val="center"/>
                    <w:rPr>
                      <w:sz w:val="20"/>
                      <w:szCs w:val="20"/>
                    </w:rPr>
                  </w:pPr>
                </w:p>
              </w:tc>
              <w:tc>
                <w:tcPr>
                  <w:tcW w:w="833" w:type="dxa"/>
                  <w:gridSpan w:val="2"/>
                  <w:tcBorders>
                    <w:top w:val="single" w:sz="4" w:space="0" w:color="auto"/>
                    <w:left w:val="single" w:sz="4" w:space="0" w:color="auto"/>
                    <w:bottom w:val="single" w:sz="4" w:space="0" w:color="auto"/>
                    <w:right w:val="single" w:sz="4" w:space="0" w:color="auto"/>
                  </w:tcBorders>
                </w:tcPr>
                <w:p w14:paraId="35D75754" w14:textId="77777777" w:rsidR="002E1690" w:rsidRDefault="00000000" w:rsidP="002E1690">
                  <w:pPr>
                    <w:spacing w:line="256" w:lineRule="auto"/>
                    <w:jc w:val="center"/>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213DF39B"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tcPr>
                <w:p w14:paraId="60B73CBA" w14:textId="77777777" w:rsidR="002E1690" w:rsidRDefault="00000000" w:rsidP="002E1690">
                  <w:pPr>
                    <w:spacing w:line="256" w:lineRule="auto"/>
                    <w:jc w:val="right"/>
                    <w:rPr>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tcPr>
                <w:p w14:paraId="70A186FB"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7FC43C19" w14:textId="77777777" w:rsidR="002E1690" w:rsidRDefault="00000000" w:rsidP="002E1690">
                  <w:pPr>
                    <w:spacing w:line="256" w:lineRule="auto"/>
                    <w:jc w:val="right"/>
                    <w:rPr>
                      <w:sz w:val="20"/>
                      <w:szCs w:val="20"/>
                    </w:rPr>
                  </w:pPr>
                  <w:r w:rsidRPr="00EA4993">
                    <w:rPr>
                      <w:bCs/>
                      <w:sz w:val="20"/>
                      <w:szCs w:val="20"/>
                    </w:rPr>
                    <w:t xml:space="preserve">[●] </w:t>
                  </w:r>
                </w:p>
              </w:tc>
            </w:tr>
            <w:tr w:rsidR="002E1690" w14:paraId="76A20427" w14:textId="77777777" w:rsidTr="00917A22">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hideMark/>
                </w:tcPr>
                <w:p w14:paraId="605F52DA" w14:textId="77777777" w:rsidR="002E1690" w:rsidRDefault="00000000" w:rsidP="002E1690">
                  <w:pPr>
                    <w:spacing w:line="256" w:lineRule="auto"/>
                    <w:rPr>
                      <w:b/>
                      <w:sz w:val="20"/>
                      <w:szCs w:val="20"/>
                    </w:rPr>
                  </w:pPr>
                  <w:r>
                    <w:rPr>
                      <w:b/>
                      <w:sz w:val="20"/>
                      <w:szCs w:val="20"/>
                    </w:rPr>
                    <w:t>Operating loss</w:t>
                  </w:r>
                </w:p>
              </w:tc>
              <w:tc>
                <w:tcPr>
                  <w:tcW w:w="833" w:type="dxa"/>
                  <w:gridSpan w:val="2"/>
                  <w:tcBorders>
                    <w:top w:val="single" w:sz="4" w:space="0" w:color="auto"/>
                    <w:left w:val="single" w:sz="4" w:space="0" w:color="auto"/>
                    <w:bottom w:val="single" w:sz="4" w:space="0" w:color="auto"/>
                    <w:right w:val="single" w:sz="4" w:space="0" w:color="auto"/>
                  </w:tcBorders>
                </w:tcPr>
                <w:p w14:paraId="43FA6CEE" w14:textId="77777777" w:rsidR="002E1690" w:rsidRDefault="00000000" w:rsidP="002E1690">
                  <w:pPr>
                    <w:spacing w:line="256" w:lineRule="auto"/>
                    <w:jc w:val="center"/>
                    <w:rPr>
                      <w:b/>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7931CA56" w14:textId="77777777" w:rsidR="002E1690" w:rsidRDefault="00000000" w:rsidP="002E1690">
                  <w:pPr>
                    <w:spacing w:line="256" w:lineRule="auto"/>
                    <w:jc w:val="right"/>
                    <w:rPr>
                      <w:b/>
                      <w:bCs/>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hideMark/>
                </w:tcPr>
                <w:p w14:paraId="062C4A52" w14:textId="77777777" w:rsidR="002E1690" w:rsidRDefault="00000000" w:rsidP="002E1690">
                  <w:pPr>
                    <w:spacing w:line="256" w:lineRule="auto"/>
                    <w:jc w:val="right"/>
                    <w:rPr>
                      <w:b/>
                      <w:bCs/>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hideMark/>
                </w:tcPr>
                <w:p w14:paraId="6C2BCFAD" w14:textId="77777777" w:rsidR="002E1690" w:rsidRDefault="00000000" w:rsidP="002E1690">
                  <w:pPr>
                    <w:spacing w:line="256" w:lineRule="auto"/>
                    <w:jc w:val="right"/>
                    <w:rPr>
                      <w:b/>
                      <w:bCs/>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67CB2046" w14:textId="77777777" w:rsidR="002E1690" w:rsidRDefault="00000000" w:rsidP="002E1690">
                  <w:pPr>
                    <w:spacing w:line="256" w:lineRule="auto"/>
                    <w:jc w:val="right"/>
                    <w:rPr>
                      <w:b/>
                      <w:bCs/>
                      <w:sz w:val="20"/>
                      <w:szCs w:val="20"/>
                    </w:rPr>
                  </w:pPr>
                  <w:r w:rsidRPr="00EA4993">
                    <w:rPr>
                      <w:bCs/>
                      <w:sz w:val="20"/>
                      <w:szCs w:val="20"/>
                    </w:rPr>
                    <w:t xml:space="preserve">[●] </w:t>
                  </w:r>
                </w:p>
              </w:tc>
            </w:tr>
            <w:tr w:rsidR="002E1690" w14:paraId="343E5FD2" w14:textId="77777777" w:rsidTr="00917A22">
              <w:trPr>
                <w:trHeight w:val="187"/>
              </w:trPr>
              <w:tc>
                <w:tcPr>
                  <w:tcW w:w="2142" w:type="dxa"/>
                  <w:gridSpan w:val="2"/>
                  <w:tcBorders>
                    <w:top w:val="single" w:sz="4" w:space="0" w:color="auto"/>
                    <w:left w:val="single" w:sz="4" w:space="0" w:color="auto"/>
                    <w:bottom w:val="single" w:sz="4" w:space="0" w:color="auto"/>
                    <w:right w:val="single" w:sz="4" w:space="0" w:color="auto"/>
                  </w:tcBorders>
                  <w:vAlign w:val="bottom"/>
                </w:tcPr>
                <w:p w14:paraId="40864D7F" w14:textId="77777777" w:rsidR="002E1690" w:rsidRDefault="00000000" w:rsidP="002E1690">
                  <w:pPr>
                    <w:spacing w:line="256" w:lineRule="auto"/>
                    <w:rPr>
                      <w:b/>
                      <w:sz w:val="20"/>
                      <w:szCs w:val="20"/>
                    </w:rPr>
                  </w:pPr>
                </w:p>
              </w:tc>
              <w:tc>
                <w:tcPr>
                  <w:tcW w:w="833" w:type="dxa"/>
                  <w:gridSpan w:val="2"/>
                  <w:tcBorders>
                    <w:top w:val="single" w:sz="4" w:space="0" w:color="auto"/>
                    <w:left w:val="single" w:sz="4" w:space="0" w:color="auto"/>
                    <w:bottom w:val="single" w:sz="4" w:space="0" w:color="auto"/>
                    <w:right w:val="single" w:sz="4" w:space="0" w:color="auto"/>
                  </w:tcBorders>
                </w:tcPr>
                <w:p w14:paraId="7B57C864" w14:textId="77777777" w:rsidR="002E1690" w:rsidRDefault="00000000" w:rsidP="002E1690">
                  <w:pPr>
                    <w:spacing w:line="256" w:lineRule="auto"/>
                    <w:jc w:val="center"/>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71AF9A90"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tcPr>
                <w:p w14:paraId="78C9786D" w14:textId="77777777" w:rsidR="002E1690" w:rsidRDefault="00000000" w:rsidP="002E1690">
                  <w:pPr>
                    <w:spacing w:line="256" w:lineRule="auto"/>
                    <w:jc w:val="right"/>
                    <w:rPr>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tcPr>
                <w:p w14:paraId="641DE003"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6927BB03" w14:textId="77777777" w:rsidR="002E1690" w:rsidRDefault="00000000" w:rsidP="002E1690">
                  <w:pPr>
                    <w:spacing w:line="256" w:lineRule="auto"/>
                    <w:jc w:val="right"/>
                    <w:rPr>
                      <w:sz w:val="20"/>
                      <w:szCs w:val="20"/>
                    </w:rPr>
                  </w:pPr>
                  <w:r w:rsidRPr="00EA4993">
                    <w:rPr>
                      <w:bCs/>
                      <w:sz w:val="20"/>
                      <w:szCs w:val="20"/>
                    </w:rPr>
                    <w:t xml:space="preserve">[●] </w:t>
                  </w:r>
                </w:p>
              </w:tc>
            </w:tr>
            <w:tr w:rsidR="002E1690" w14:paraId="6230280A" w14:textId="77777777" w:rsidTr="00917A22">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hideMark/>
                </w:tcPr>
                <w:p w14:paraId="57EECD2F" w14:textId="77777777" w:rsidR="002E1690" w:rsidRDefault="00000000" w:rsidP="002E1690">
                  <w:pPr>
                    <w:spacing w:line="256" w:lineRule="auto"/>
                    <w:rPr>
                      <w:sz w:val="20"/>
                      <w:szCs w:val="20"/>
                    </w:rPr>
                  </w:pPr>
                  <w:r>
                    <w:rPr>
                      <w:sz w:val="20"/>
                      <w:szCs w:val="20"/>
                    </w:rPr>
                    <w:t>Finance costs</w:t>
                  </w:r>
                </w:p>
              </w:tc>
              <w:tc>
                <w:tcPr>
                  <w:tcW w:w="833" w:type="dxa"/>
                  <w:gridSpan w:val="2"/>
                  <w:tcBorders>
                    <w:top w:val="single" w:sz="4" w:space="0" w:color="auto"/>
                    <w:left w:val="single" w:sz="4" w:space="0" w:color="auto"/>
                    <w:bottom w:val="single" w:sz="4" w:space="0" w:color="auto"/>
                    <w:right w:val="single" w:sz="4" w:space="0" w:color="auto"/>
                  </w:tcBorders>
                </w:tcPr>
                <w:p w14:paraId="7F42725D" w14:textId="77777777" w:rsidR="002E1690" w:rsidRDefault="00000000" w:rsidP="002E1690">
                  <w:pPr>
                    <w:spacing w:line="256" w:lineRule="auto"/>
                    <w:jc w:val="center"/>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332A6860"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hideMark/>
                </w:tcPr>
                <w:p w14:paraId="7CF2F7D3" w14:textId="77777777" w:rsidR="002E1690" w:rsidRDefault="00000000" w:rsidP="002E1690">
                  <w:pPr>
                    <w:spacing w:line="256" w:lineRule="auto"/>
                    <w:jc w:val="right"/>
                    <w:rPr>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hideMark/>
                </w:tcPr>
                <w:p w14:paraId="101A4866"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5B583683" w14:textId="77777777" w:rsidR="002E1690" w:rsidRDefault="00000000" w:rsidP="002E1690">
                  <w:pPr>
                    <w:spacing w:line="256" w:lineRule="auto"/>
                    <w:jc w:val="right"/>
                    <w:rPr>
                      <w:sz w:val="20"/>
                      <w:szCs w:val="20"/>
                    </w:rPr>
                  </w:pPr>
                  <w:r w:rsidRPr="00EA4993">
                    <w:rPr>
                      <w:bCs/>
                      <w:sz w:val="20"/>
                      <w:szCs w:val="20"/>
                    </w:rPr>
                    <w:t xml:space="preserve">[●] </w:t>
                  </w:r>
                </w:p>
              </w:tc>
            </w:tr>
            <w:tr w:rsidR="002E1690" w14:paraId="1E38C15E" w14:textId="77777777" w:rsidTr="00917A22">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tcPr>
                <w:p w14:paraId="6C7CE969" w14:textId="77777777" w:rsidR="002E1690" w:rsidRDefault="00000000" w:rsidP="002E1690">
                  <w:pPr>
                    <w:spacing w:line="256" w:lineRule="auto"/>
                    <w:rPr>
                      <w:sz w:val="20"/>
                      <w:szCs w:val="20"/>
                    </w:rPr>
                  </w:pPr>
                </w:p>
              </w:tc>
              <w:tc>
                <w:tcPr>
                  <w:tcW w:w="833" w:type="dxa"/>
                  <w:gridSpan w:val="2"/>
                  <w:tcBorders>
                    <w:top w:val="single" w:sz="4" w:space="0" w:color="auto"/>
                    <w:left w:val="single" w:sz="4" w:space="0" w:color="auto"/>
                    <w:bottom w:val="single" w:sz="4" w:space="0" w:color="auto"/>
                    <w:right w:val="single" w:sz="4" w:space="0" w:color="auto"/>
                  </w:tcBorders>
                </w:tcPr>
                <w:p w14:paraId="0F1362EC" w14:textId="77777777" w:rsidR="002E1690" w:rsidRDefault="00000000" w:rsidP="002E1690">
                  <w:pPr>
                    <w:spacing w:line="256" w:lineRule="auto"/>
                    <w:jc w:val="center"/>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75C6C249"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tcPr>
                <w:p w14:paraId="65186074" w14:textId="77777777" w:rsidR="002E1690" w:rsidRDefault="00000000" w:rsidP="002E1690">
                  <w:pPr>
                    <w:spacing w:line="256" w:lineRule="auto"/>
                    <w:jc w:val="right"/>
                    <w:rPr>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tcPr>
                <w:p w14:paraId="73393EBE"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762901D8" w14:textId="77777777" w:rsidR="002E1690" w:rsidRDefault="00000000" w:rsidP="002E1690">
                  <w:pPr>
                    <w:spacing w:line="256" w:lineRule="auto"/>
                    <w:jc w:val="right"/>
                    <w:rPr>
                      <w:sz w:val="20"/>
                      <w:szCs w:val="20"/>
                    </w:rPr>
                  </w:pPr>
                  <w:r w:rsidRPr="00EA4993">
                    <w:rPr>
                      <w:bCs/>
                      <w:sz w:val="20"/>
                      <w:szCs w:val="20"/>
                    </w:rPr>
                    <w:t xml:space="preserve">[●] </w:t>
                  </w:r>
                </w:p>
              </w:tc>
            </w:tr>
            <w:tr w:rsidR="002E1690" w14:paraId="70C1EB12" w14:textId="77777777" w:rsidTr="00917A22">
              <w:trPr>
                <w:trHeight w:val="187"/>
              </w:trPr>
              <w:tc>
                <w:tcPr>
                  <w:tcW w:w="2142" w:type="dxa"/>
                  <w:gridSpan w:val="2"/>
                  <w:tcBorders>
                    <w:top w:val="single" w:sz="4" w:space="0" w:color="auto"/>
                    <w:left w:val="single" w:sz="4" w:space="0" w:color="auto"/>
                    <w:bottom w:val="single" w:sz="4" w:space="0" w:color="auto"/>
                    <w:right w:val="single" w:sz="4" w:space="0" w:color="auto"/>
                  </w:tcBorders>
                  <w:vAlign w:val="bottom"/>
                  <w:hideMark/>
                </w:tcPr>
                <w:p w14:paraId="025EFD68" w14:textId="77777777" w:rsidR="002E1690" w:rsidRDefault="00000000" w:rsidP="002E1690">
                  <w:pPr>
                    <w:spacing w:line="256" w:lineRule="auto"/>
                    <w:rPr>
                      <w:sz w:val="20"/>
                      <w:szCs w:val="20"/>
                    </w:rPr>
                  </w:pPr>
                  <w:r>
                    <w:rPr>
                      <w:sz w:val="20"/>
                      <w:szCs w:val="20"/>
                    </w:rPr>
                    <w:t>Share of loss in associate</w:t>
                  </w:r>
                </w:p>
              </w:tc>
              <w:tc>
                <w:tcPr>
                  <w:tcW w:w="833" w:type="dxa"/>
                  <w:gridSpan w:val="2"/>
                  <w:tcBorders>
                    <w:top w:val="single" w:sz="4" w:space="0" w:color="auto"/>
                    <w:left w:val="single" w:sz="4" w:space="0" w:color="auto"/>
                    <w:bottom w:val="single" w:sz="4" w:space="0" w:color="auto"/>
                    <w:right w:val="single" w:sz="4" w:space="0" w:color="auto"/>
                  </w:tcBorders>
                </w:tcPr>
                <w:p w14:paraId="112C327C" w14:textId="77777777" w:rsidR="002E1690" w:rsidRDefault="00000000" w:rsidP="002E1690">
                  <w:pPr>
                    <w:spacing w:line="256" w:lineRule="auto"/>
                    <w:jc w:val="center"/>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67997F43"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tcPr>
                <w:p w14:paraId="06B4115F" w14:textId="77777777" w:rsidR="002E1690" w:rsidRDefault="00000000" w:rsidP="002E1690">
                  <w:pPr>
                    <w:spacing w:line="256" w:lineRule="auto"/>
                    <w:jc w:val="right"/>
                    <w:rPr>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tcPr>
                <w:p w14:paraId="450B2FCB"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5935671F" w14:textId="77777777" w:rsidR="002E1690" w:rsidRDefault="00000000" w:rsidP="002E1690">
                  <w:pPr>
                    <w:spacing w:line="256" w:lineRule="auto"/>
                    <w:jc w:val="right"/>
                    <w:rPr>
                      <w:sz w:val="20"/>
                      <w:szCs w:val="20"/>
                    </w:rPr>
                  </w:pPr>
                  <w:r w:rsidRPr="00EA4993">
                    <w:rPr>
                      <w:bCs/>
                      <w:sz w:val="20"/>
                      <w:szCs w:val="20"/>
                    </w:rPr>
                    <w:t xml:space="preserve">[●] </w:t>
                  </w:r>
                </w:p>
              </w:tc>
            </w:tr>
            <w:tr w:rsidR="002E1690" w14:paraId="40487272" w14:textId="77777777" w:rsidTr="00917A22">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tcPr>
                <w:p w14:paraId="5A64176F" w14:textId="77777777" w:rsidR="002E1690" w:rsidRDefault="00000000" w:rsidP="002E1690">
                  <w:pPr>
                    <w:spacing w:line="256" w:lineRule="auto"/>
                    <w:jc w:val="center"/>
                    <w:rPr>
                      <w:sz w:val="20"/>
                      <w:szCs w:val="20"/>
                    </w:rPr>
                  </w:pPr>
                </w:p>
              </w:tc>
              <w:tc>
                <w:tcPr>
                  <w:tcW w:w="833" w:type="dxa"/>
                  <w:gridSpan w:val="2"/>
                  <w:tcBorders>
                    <w:top w:val="single" w:sz="4" w:space="0" w:color="auto"/>
                    <w:left w:val="single" w:sz="4" w:space="0" w:color="auto"/>
                    <w:bottom w:val="single" w:sz="4" w:space="0" w:color="auto"/>
                    <w:right w:val="single" w:sz="4" w:space="0" w:color="auto"/>
                  </w:tcBorders>
                </w:tcPr>
                <w:p w14:paraId="4CE3EDF1" w14:textId="77777777" w:rsidR="002E1690" w:rsidRDefault="00000000" w:rsidP="002E1690">
                  <w:pPr>
                    <w:spacing w:line="256" w:lineRule="auto"/>
                    <w:jc w:val="center"/>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5F2C109D"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tcPr>
                <w:p w14:paraId="38863D9D" w14:textId="77777777" w:rsidR="002E1690" w:rsidRDefault="00000000" w:rsidP="002E1690">
                  <w:pPr>
                    <w:spacing w:line="256" w:lineRule="auto"/>
                    <w:jc w:val="right"/>
                    <w:rPr>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tcPr>
                <w:p w14:paraId="10F67D11"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5B289E29" w14:textId="77777777" w:rsidR="002E1690" w:rsidRDefault="00000000" w:rsidP="002E1690">
                  <w:pPr>
                    <w:spacing w:line="256" w:lineRule="auto"/>
                    <w:jc w:val="right"/>
                    <w:rPr>
                      <w:sz w:val="20"/>
                      <w:szCs w:val="20"/>
                    </w:rPr>
                  </w:pPr>
                  <w:r w:rsidRPr="00EA4993">
                    <w:rPr>
                      <w:bCs/>
                      <w:sz w:val="20"/>
                      <w:szCs w:val="20"/>
                    </w:rPr>
                    <w:t xml:space="preserve">[●] </w:t>
                  </w:r>
                </w:p>
              </w:tc>
            </w:tr>
            <w:tr w:rsidR="002E1690" w14:paraId="192B11C2" w14:textId="77777777" w:rsidTr="00917A22">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hideMark/>
                </w:tcPr>
                <w:p w14:paraId="365B5A4E" w14:textId="77777777" w:rsidR="002E1690" w:rsidRDefault="00000000" w:rsidP="002E1690">
                  <w:pPr>
                    <w:spacing w:line="256" w:lineRule="auto"/>
                    <w:rPr>
                      <w:b/>
                      <w:sz w:val="20"/>
                      <w:szCs w:val="20"/>
                    </w:rPr>
                  </w:pPr>
                  <w:r>
                    <w:rPr>
                      <w:b/>
                      <w:sz w:val="20"/>
                      <w:szCs w:val="20"/>
                    </w:rPr>
                    <w:lastRenderedPageBreak/>
                    <w:t>Loss before tax</w:t>
                  </w:r>
                </w:p>
              </w:tc>
              <w:tc>
                <w:tcPr>
                  <w:tcW w:w="833" w:type="dxa"/>
                  <w:gridSpan w:val="2"/>
                  <w:tcBorders>
                    <w:top w:val="single" w:sz="4" w:space="0" w:color="auto"/>
                    <w:left w:val="single" w:sz="4" w:space="0" w:color="auto"/>
                    <w:bottom w:val="single" w:sz="4" w:space="0" w:color="auto"/>
                    <w:right w:val="single" w:sz="4" w:space="0" w:color="auto"/>
                  </w:tcBorders>
                  <w:hideMark/>
                </w:tcPr>
                <w:p w14:paraId="69A42279" w14:textId="77777777" w:rsidR="002E1690" w:rsidRDefault="00000000" w:rsidP="002E1690">
                  <w:pPr>
                    <w:spacing w:line="256" w:lineRule="auto"/>
                    <w:jc w:val="center"/>
                    <w:rPr>
                      <w:bCs/>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58CB6861" w14:textId="77777777" w:rsidR="002E1690" w:rsidRDefault="00000000" w:rsidP="002E1690">
                  <w:pPr>
                    <w:spacing w:line="256" w:lineRule="auto"/>
                    <w:jc w:val="right"/>
                    <w:rPr>
                      <w:b/>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hideMark/>
                </w:tcPr>
                <w:p w14:paraId="0E7024B6" w14:textId="77777777" w:rsidR="002E1690" w:rsidRDefault="00000000" w:rsidP="002E1690">
                  <w:pPr>
                    <w:spacing w:line="256" w:lineRule="auto"/>
                    <w:jc w:val="right"/>
                    <w:rPr>
                      <w:b/>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hideMark/>
                </w:tcPr>
                <w:p w14:paraId="7F3D1AED" w14:textId="77777777" w:rsidR="002E1690" w:rsidRDefault="00000000" w:rsidP="002E1690">
                  <w:pPr>
                    <w:spacing w:line="256" w:lineRule="auto"/>
                    <w:jc w:val="right"/>
                    <w:rPr>
                      <w:b/>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663EFADE" w14:textId="77777777" w:rsidR="002E1690" w:rsidRDefault="00000000" w:rsidP="002E1690">
                  <w:pPr>
                    <w:spacing w:line="256" w:lineRule="auto"/>
                    <w:jc w:val="right"/>
                    <w:rPr>
                      <w:b/>
                      <w:sz w:val="20"/>
                      <w:szCs w:val="20"/>
                    </w:rPr>
                  </w:pPr>
                  <w:r w:rsidRPr="00EA4993">
                    <w:rPr>
                      <w:bCs/>
                      <w:sz w:val="20"/>
                      <w:szCs w:val="20"/>
                    </w:rPr>
                    <w:t xml:space="preserve">[●] </w:t>
                  </w:r>
                </w:p>
              </w:tc>
            </w:tr>
            <w:tr w:rsidR="002E1690" w14:paraId="1D622456" w14:textId="77777777" w:rsidTr="00917A22">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tcPr>
                <w:p w14:paraId="245503AA" w14:textId="77777777" w:rsidR="002E1690" w:rsidRDefault="00000000" w:rsidP="002E1690">
                  <w:pPr>
                    <w:spacing w:line="256" w:lineRule="auto"/>
                    <w:rPr>
                      <w:sz w:val="20"/>
                      <w:szCs w:val="20"/>
                    </w:rPr>
                  </w:pPr>
                </w:p>
              </w:tc>
              <w:tc>
                <w:tcPr>
                  <w:tcW w:w="833" w:type="dxa"/>
                  <w:gridSpan w:val="2"/>
                  <w:tcBorders>
                    <w:top w:val="single" w:sz="4" w:space="0" w:color="auto"/>
                    <w:left w:val="single" w:sz="4" w:space="0" w:color="auto"/>
                    <w:bottom w:val="single" w:sz="4" w:space="0" w:color="auto"/>
                    <w:right w:val="single" w:sz="4" w:space="0" w:color="auto"/>
                  </w:tcBorders>
                </w:tcPr>
                <w:p w14:paraId="6C7A4F78" w14:textId="77777777" w:rsidR="002E1690" w:rsidRDefault="00000000" w:rsidP="002E1690">
                  <w:pPr>
                    <w:spacing w:line="256" w:lineRule="auto"/>
                    <w:jc w:val="center"/>
                    <w:rPr>
                      <w:b/>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2B47B012"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tcPr>
                <w:p w14:paraId="783A7794" w14:textId="77777777" w:rsidR="002E1690" w:rsidRDefault="00000000" w:rsidP="002E1690">
                  <w:pPr>
                    <w:spacing w:line="256" w:lineRule="auto"/>
                    <w:jc w:val="right"/>
                    <w:rPr>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tcPr>
                <w:p w14:paraId="760A6F2F"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0958592F" w14:textId="77777777" w:rsidR="002E1690" w:rsidRDefault="00000000" w:rsidP="002E1690">
                  <w:pPr>
                    <w:spacing w:line="256" w:lineRule="auto"/>
                    <w:jc w:val="right"/>
                    <w:rPr>
                      <w:sz w:val="20"/>
                      <w:szCs w:val="20"/>
                    </w:rPr>
                  </w:pPr>
                  <w:r w:rsidRPr="00EA4993">
                    <w:rPr>
                      <w:bCs/>
                      <w:sz w:val="20"/>
                      <w:szCs w:val="20"/>
                    </w:rPr>
                    <w:t xml:space="preserve">[●] </w:t>
                  </w:r>
                </w:p>
              </w:tc>
            </w:tr>
            <w:tr w:rsidR="002E1690" w14:paraId="103B99C0" w14:textId="77777777" w:rsidTr="00917A22">
              <w:trPr>
                <w:trHeight w:val="187"/>
              </w:trPr>
              <w:tc>
                <w:tcPr>
                  <w:tcW w:w="2142" w:type="dxa"/>
                  <w:gridSpan w:val="2"/>
                  <w:tcBorders>
                    <w:top w:val="single" w:sz="4" w:space="0" w:color="auto"/>
                    <w:left w:val="single" w:sz="4" w:space="0" w:color="auto"/>
                    <w:bottom w:val="single" w:sz="4" w:space="0" w:color="auto"/>
                    <w:right w:val="single" w:sz="4" w:space="0" w:color="auto"/>
                  </w:tcBorders>
                  <w:vAlign w:val="bottom"/>
                  <w:hideMark/>
                </w:tcPr>
                <w:p w14:paraId="5918BCED" w14:textId="77777777" w:rsidR="002E1690" w:rsidRDefault="00000000" w:rsidP="002E1690">
                  <w:pPr>
                    <w:spacing w:line="256" w:lineRule="auto"/>
                    <w:rPr>
                      <w:sz w:val="20"/>
                      <w:szCs w:val="20"/>
                    </w:rPr>
                  </w:pPr>
                  <w:r>
                    <w:rPr>
                      <w:sz w:val="20"/>
                      <w:szCs w:val="20"/>
                    </w:rPr>
                    <w:t xml:space="preserve">Tax </w:t>
                  </w:r>
                </w:p>
              </w:tc>
              <w:tc>
                <w:tcPr>
                  <w:tcW w:w="833" w:type="dxa"/>
                  <w:gridSpan w:val="2"/>
                  <w:tcBorders>
                    <w:top w:val="single" w:sz="4" w:space="0" w:color="auto"/>
                    <w:left w:val="single" w:sz="4" w:space="0" w:color="auto"/>
                    <w:bottom w:val="single" w:sz="4" w:space="0" w:color="auto"/>
                    <w:right w:val="single" w:sz="4" w:space="0" w:color="auto"/>
                  </w:tcBorders>
                  <w:hideMark/>
                </w:tcPr>
                <w:p w14:paraId="2514A717" w14:textId="77777777" w:rsidR="002E1690" w:rsidRDefault="00000000" w:rsidP="002E1690">
                  <w:pPr>
                    <w:spacing w:line="256" w:lineRule="auto"/>
                    <w:jc w:val="center"/>
                    <w:rPr>
                      <w:bCs/>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245AF2C7"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hideMark/>
                </w:tcPr>
                <w:p w14:paraId="50207277" w14:textId="77777777" w:rsidR="002E1690" w:rsidRDefault="00000000" w:rsidP="002E1690">
                  <w:pPr>
                    <w:spacing w:line="256" w:lineRule="auto"/>
                    <w:jc w:val="right"/>
                    <w:rPr>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hideMark/>
                </w:tcPr>
                <w:p w14:paraId="07D42596"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70B2A39C" w14:textId="77777777" w:rsidR="002E1690" w:rsidRDefault="00000000" w:rsidP="002E1690">
                  <w:pPr>
                    <w:spacing w:line="256" w:lineRule="auto"/>
                    <w:jc w:val="right"/>
                    <w:rPr>
                      <w:sz w:val="20"/>
                      <w:szCs w:val="20"/>
                    </w:rPr>
                  </w:pPr>
                  <w:r w:rsidRPr="00EA4993">
                    <w:rPr>
                      <w:bCs/>
                      <w:sz w:val="20"/>
                      <w:szCs w:val="20"/>
                    </w:rPr>
                    <w:t xml:space="preserve">[●] </w:t>
                  </w:r>
                </w:p>
              </w:tc>
            </w:tr>
            <w:tr w:rsidR="002E1690" w14:paraId="373C85BB" w14:textId="77777777" w:rsidTr="00917A22">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tcPr>
                <w:p w14:paraId="59861AD0" w14:textId="77777777" w:rsidR="002E1690" w:rsidRDefault="00000000" w:rsidP="002E1690">
                  <w:pPr>
                    <w:spacing w:line="256" w:lineRule="auto"/>
                    <w:rPr>
                      <w:sz w:val="20"/>
                      <w:szCs w:val="20"/>
                    </w:rPr>
                  </w:pPr>
                </w:p>
              </w:tc>
              <w:tc>
                <w:tcPr>
                  <w:tcW w:w="833" w:type="dxa"/>
                  <w:gridSpan w:val="2"/>
                  <w:tcBorders>
                    <w:top w:val="single" w:sz="4" w:space="0" w:color="auto"/>
                    <w:left w:val="single" w:sz="4" w:space="0" w:color="auto"/>
                    <w:bottom w:val="single" w:sz="4" w:space="0" w:color="auto"/>
                    <w:right w:val="single" w:sz="4" w:space="0" w:color="auto"/>
                  </w:tcBorders>
                </w:tcPr>
                <w:p w14:paraId="08BF8305" w14:textId="77777777" w:rsidR="002E1690" w:rsidRDefault="00000000" w:rsidP="002E1690">
                  <w:pPr>
                    <w:spacing w:line="256" w:lineRule="auto"/>
                    <w:jc w:val="center"/>
                    <w:rPr>
                      <w:b/>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3612080C"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tcPr>
                <w:p w14:paraId="6CCB74CC" w14:textId="77777777" w:rsidR="002E1690" w:rsidRDefault="00000000" w:rsidP="002E1690">
                  <w:pPr>
                    <w:spacing w:line="256" w:lineRule="auto"/>
                    <w:jc w:val="right"/>
                    <w:rPr>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tcPr>
                <w:p w14:paraId="544C980A" w14:textId="77777777" w:rsidR="002E1690" w:rsidRDefault="00000000" w:rsidP="002E1690">
                  <w:pPr>
                    <w:spacing w:line="256" w:lineRule="auto"/>
                    <w:jc w:val="right"/>
                    <w:rPr>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1971A10F" w14:textId="77777777" w:rsidR="002E1690" w:rsidRDefault="00000000" w:rsidP="002E1690">
                  <w:pPr>
                    <w:spacing w:line="256" w:lineRule="auto"/>
                    <w:jc w:val="right"/>
                    <w:rPr>
                      <w:sz w:val="20"/>
                      <w:szCs w:val="20"/>
                    </w:rPr>
                  </w:pPr>
                  <w:r w:rsidRPr="00EA4993">
                    <w:rPr>
                      <w:bCs/>
                      <w:sz w:val="20"/>
                      <w:szCs w:val="20"/>
                    </w:rPr>
                    <w:t xml:space="preserve">[●] </w:t>
                  </w:r>
                </w:p>
              </w:tc>
            </w:tr>
            <w:tr w:rsidR="002E1690" w14:paraId="46C10F78" w14:textId="77777777" w:rsidTr="00917A22">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hideMark/>
                </w:tcPr>
                <w:p w14:paraId="27E32323" w14:textId="77777777" w:rsidR="002E1690" w:rsidRDefault="00000000" w:rsidP="002E1690">
                  <w:pPr>
                    <w:spacing w:line="256" w:lineRule="auto"/>
                    <w:rPr>
                      <w:b/>
                      <w:sz w:val="20"/>
                      <w:szCs w:val="20"/>
                    </w:rPr>
                  </w:pPr>
                  <w:r>
                    <w:rPr>
                      <w:b/>
                      <w:sz w:val="20"/>
                      <w:szCs w:val="20"/>
                    </w:rPr>
                    <w:t>Loss for the year</w:t>
                  </w:r>
                </w:p>
              </w:tc>
              <w:tc>
                <w:tcPr>
                  <w:tcW w:w="833" w:type="dxa"/>
                  <w:gridSpan w:val="2"/>
                  <w:tcBorders>
                    <w:top w:val="single" w:sz="4" w:space="0" w:color="auto"/>
                    <w:left w:val="single" w:sz="4" w:space="0" w:color="auto"/>
                    <w:bottom w:val="single" w:sz="4" w:space="0" w:color="auto"/>
                    <w:right w:val="single" w:sz="4" w:space="0" w:color="auto"/>
                  </w:tcBorders>
                </w:tcPr>
                <w:p w14:paraId="4FC7C523" w14:textId="77777777" w:rsidR="002E1690" w:rsidRDefault="00000000" w:rsidP="002E1690">
                  <w:pPr>
                    <w:spacing w:line="256" w:lineRule="auto"/>
                    <w:jc w:val="center"/>
                    <w:rPr>
                      <w:b/>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3DE2BE3C" w14:textId="77777777" w:rsidR="002E1690" w:rsidRDefault="00000000" w:rsidP="002E1690">
                  <w:pPr>
                    <w:spacing w:line="256" w:lineRule="auto"/>
                    <w:jc w:val="right"/>
                    <w:rPr>
                      <w:b/>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hideMark/>
                </w:tcPr>
                <w:p w14:paraId="3EA8DA90" w14:textId="77777777" w:rsidR="002E1690" w:rsidRDefault="00000000" w:rsidP="002E1690">
                  <w:pPr>
                    <w:spacing w:line="256" w:lineRule="auto"/>
                    <w:jc w:val="center"/>
                    <w:rPr>
                      <w:b/>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hideMark/>
                </w:tcPr>
                <w:p w14:paraId="6ED5AD30" w14:textId="77777777" w:rsidR="002E1690" w:rsidRDefault="00000000" w:rsidP="002E1690">
                  <w:pPr>
                    <w:spacing w:line="256" w:lineRule="auto"/>
                    <w:jc w:val="right"/>
                    <w:rPr>
                      <w:b/>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1661F357" w14:textId="77777777" w:rsidR="002E1690" w:rsidRDefault="00000000" w:rsidP="002E1690">
                  <w:pPr>
                    <w:spacing w:line="256" w:lineRule="auto"/>
                    <w:jc w:val="right"/>
                    <w:rPr>
                      <w:b/>
                      <w:sz w:val="20"/>
                      <w:szCs w:val="20"/>
                    </w:rPr>
                  </w:pPr>
                  <w:r w:rsidRPr="00EA4993">
                    <w:rPr>
                      <w:bCs/>
                      <w:sz w:val="20"/>
                      <w:szCs w:val="20"/>
                    </w:rPr>
                    <w:t xml:space="preserve">[●] </w:t>
                  </w:r>
                </w:p>
              </w:tc>
            </w:tr>
            <w:tr w:rsidR="002E1690" w14:paraId="37778D50" w14:textId="77777777" w:rsidTr="00917A22">
              <w:trPr>
                <w:trHeight w:val="201"/>
              </w:trPr>
              <w:tc>
                <w:tcPr>
                  <w:tcW w:w="2142" w:type="dxa"/>
                  <w:gridSpan w:val="2"/>
                  <w:tcBorders>
                    <w:top w:val="single" w:sz="4" w:space="0" w:color="auto"/>
                    <w:left w:val="single" w:sz="4" w:space="0" w:color="auto"/>
                    <w:bottom w:val="single" w:sz="4" w:space="0" w:color="auto"/>
                    <w:right w:val="single" w:sz="4" w:space="0" w:color="auto"/>
                  </w:tcBorders>
                  <w:vAlign w:val="bottom"/>
                </w:tcPr>
                <w:p w14:paraId="777B57A4" w14:textId="77777777" w:rsidR="002E1690" w:rsidRDefault="00000000" w:rsidP="002E1690">
                  <w:pPr>
                    <w:spacing w:line="256" w:lineRule="auto"/>
                    <w:rPr>
                      <w:b/>
                      <w:sz w:val="20"/>
                      <w:szCs w:val="20"/>
                    </w:rPr>
                  </w:pPr>
                </w:p>
              </w:tc>
              <w:tc>
                <w:tcPr>
                  <w:tcW w:w="833" w:type="dxa"/>
                  <w:gridSpan w:val="2"/>
                  <w:tcBorders>
                    <w:top w:val="single" w:sz="4" w:space="0" w:color="auto"/>
                    <w:left w:val="single" w:sz="4" w:space="0" w:color="auto"/>
                    <w:bottom w:val="single" w:sz="4" w:space="0" w:color="auto"/>
                    <w:right w:val="single" w:sz="4" w:space="0" w:color="auto"/>
                  </w:tcBorders>
                </w:tcPr>
                <w:p w14:paraId="51DE21BE" w14:textId="77777777" w:rsidR="002E1690" w:rsidRDefault="00000000" w:rsidP="002E1690">
                  <w:pPr>
                    <w:spacing w:line="256" w:lineRule="auto"/>
                    <w:jc w:val="center"/>
                    <w:rPr>
                      <w:b/>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51C156E8" w14:textId="77777777" w:rsidR="002E1690" w:rsidRDefault="00000000" w:rsidP="002E1690">
                  <w:pPr>
                    <w:spacing w:line="256" w:lineRule="auto"/>
                    <w:jc w:val="right"/>
                    <w:rPr>
                      <w:b/>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tcPr>
                <w:p w14:paraId="012FD6CE" w14:textId="77777777" w:rsidR="002E1690" w:rsidRDefault="00000000" w:rsidP="002E1690">
                  <w:pPr>
                    <w:spacing w:line="256" w:lineRule="auto"/>
                    <w:jc w:val="right"/>
                    <w:rPr>
                      <w:b/>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tcPr>
                <w:p w14:paraId="23504C1E" w14:textId="77777777" w:rsidR="002E1690" w:rsidRDefault="00000000" w:rsidP="002E1690">
                  <w:pPr>
                    <w:spacing w:line="256" w:lineRule="auto"/>
                    <w:jc w:val="right"/>
                    <w:rPr>
                      <w:b/>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5A84E5FA" w14:textId="77777777" w:rsidR="002E1690" w:rsidRDefault="00000000" w:rsidP="002E1690">
                  <w:pPr>
                    <w:spacing w:line="256" w:lineRule="auto"/>
                    <w:jc w:val="right"/>
                    <w:rPr>
                      <w:b/>
                      <w:sz w:val="20"/>
                      <w:szCs w:val="20"/>
                    </w:rPr>
                  </w:pPr>
                  <w:r w:rsidRPr="00EA4993">
                    <w:rPr>
                      <w:bCs/>
                      <w:sz w:val="20"/>
                      <w:szCs w:val="20"/>
                    </w:rPr>
                    <w:t xml:space="preserve">[●] </w:t>
                  </w:r>
                </w:p>
              </w:tc>
            </w:tr>
            <w:tr w:rsidR="002E1690" w14:paraId="033C6640" w14:textId="77777777" w:rsidTr="00917A22">
              <w:trPr>
                <w:trHeight w:val="201"/>
              </w:trPr>
              <w:tc>
                <w:tcPr>
                  <w:tcW w:w="1354" w:type="dxa"/>
                </w:tcPr>
                <w:p w14:paraId="0074FDFF" w14:textId="77777777" w:rsidR="002E1690" w:rsidRDefault="00000000" w:rsidP="002E1690">
                  <w:pPr>
                    <w:spacing w:line="256" w:lineRule="auto"/>
                    <w:rPr>
                      <w:b/>
                      <w:sz w:val="20"/>
                      <w:szCs w:val="20"/>
                    </w:rPr>
                  </w:pPr>
                </w:p>
              </w:tc>
              <w:tc>
                <w:tcPr>
                  <w:tcW w:w="1429" w:type="dxa"/>
                  <w:gridSpan w:val="2"/>
                </w:tcPr>
                <w:p w14:paraId="2340E180" w14:textId="77777777" w:rsidR="002E1690" w:rsidRDefault="00000000" w:rsidP="002E1690">
                  <w:pPr>
                    <w:spacing w:line="256" w:lineRule="auto"/>
                    <w:rPr>
                      <w:b/>
                      <w:sz w:val="20"/>
                      <w:szCs w:val="20"/>
                    </w:rPr>
                  </w:pPr>
                  <w:r w:rsidRPr="00EA4993">
                    <w:rPr>
                      <w:bCs/>
                      <w:sz w:val="20"/>
                      <w:szCs w:val="20"/>
                    </w:rPr>
                    <w:t xml:space="preserve">[●] </w:t>
                  </w:r>
                </w:p>
              </w:tc>
              <w:tc>
                <w:tcPr>
                  <w:tcW w:w="4486" w:type="dxa"/>
                  <w:gridSpan w:val="5"/>
                  <w:hideMark/>
                </w:tcPr>
                <w:p w14:paraId="0B17B862" w14:textId="77777777" w:rsidR="002E1690" w:rsidRDefault="00000000" w:rsidP="002E1690">
                  <w:pPr>
                    <w:spacing w:line="256" w:lineRule="auto"/>
                    <w:rPr>
                      <w:b/>
                      <w:sz w:val="20"/>
                      <w:szCs w:val="20"/>
                    </w:rPr>
                  </w:pPr>
                  <w:r w:rsidRPr="00EA4993">
                    <w:rPr>
                      <w:bCs/>
                      <w:sz w:val="20"/>
                      <w:szCs w:val="20"/>
                    </w:rPr>
                    <w:t xml:space="preserve">[●] </w:t>
                  </w:r>
                </w:p>
              </w:tc>
              <w:tc>
                <w:tcPr>
                  <w:tcW w:w="1431" w:type="dxa"/>
                </w:tcPr>
                <w:p w14:paraId="28092E27" w14:textId="77777777" w:rsidR="002E1690" w:rsidRDefault="00000000" w:rsidP="002E1690">
                  <w:pPr>
                    <w:spacing w:line="256" w:lineRule="auto"/>
                    <w:jc w:val="right"/>
                    <w:rPr>
                      <w:b/>
                      <w:sz w:val="20"/>
                      <w:szCs w:val="20"/>
                    </w:rPr>
                  </w:pPr>
                  <w:r w:rsidRPr="00EA4993">
                    <w:rPr>
                      <w:bCs/>
                      <w:sz w:val="20"/>
                      <w:szCs w:val="20"/>
                    </w:rPr>
                    <w:t xml:space="preserve">[●] </w:t>
                  </w:r>
                </w:p>
              </w:tc>
            </w:tr>
            <w:tr w:rsidR="002E1690" w14:paraId="4E04B7A0" w14:textId="77777777" w:rsidTr="00917A22">
              <w:trPr>
                <w:trHeight w:val="389"/>
              </w:trPr>
              <w:tc>
                <w:tcPr>
                  <w:tcW w:w="2142" w:type="dxa"/>
                  <w:gridSpan w:val="2"/>
                  <w:tcBorders>
                    <w:top w:val="single" w:sz="4" w:space="0" w:color="auto"/>
                    <w:left w:val="single" w:sz="4" w:space="0" w:color="auto"/>
                    <w:bottom w:val="single" w:sz="4" w:space="0" w:color="auto"/>
                    <w:right w:val="single" w:sz="4" w:space="0" w:color="auto"/>
                  </w:tcBorders>
                  <w:vAlign w:val="bottom"/>
                </w:tcPr>
                <w:p w14:paraId="3F2B5970" w14:textId="77777777" w:rsidR="002E1690" w:rsidRDefault="00000000" w:rsidP="002E1690">
                  <w:pPr>
                    <w:spacing w:line="256" w:lineRule="auto"/>
                    <w:rPr>
                      <w:b/>
                      <w:sz w:val="20"/>
                      <w:szCs w:val="20"/>
                    </w:rPr>
                  </w:pPr>
                </w:p>
                <w:p w14:paraId="7D12F803" w14:textId="77777777" w:rsidR="002E1690" w:rsidRDefault="00000000" w:rsidP="002E1690">
                  <w:pPr>
                    <w:spacing w:line="256" w:lineRule="auto"/>
                    <w:rPr>
                      <w:bCs/>
                      <w:sz w:val="20"/>
                      <w:szCs w:val="20"/>
                    </w:rPr>
                  </w:pPr>
                  <w:r>
                    <w:rPr>
                      <w:bCs/>
                      <w:sz w:val="20"/>
                      <w:szCs w:val="20"/>
                    </w:rPr>
                    <w:t>Basic</w:t>
                  </w:r>
                </w:p>
              </w:tc>
              <w:tc>
                <w:tcPr>
                  <w:tcW w:w="833" w:type="dxa"/>
                  <w:gridSpan w:val="2"/>
                  <w:tcBorders>
                    <w:top w:val="single" w:sz="4" w:space="0" w:color="auto"/>
                    <w:left w:val="single" w:sz="4" w:space="0" w:color="auto"/>
                    <w:bottom w:val="single" w:sz="4" w:space="0" w:color="auto"/>
                    <w:right w:val="single" w:sz="4" w:space="0" w:color="auto"/>
                  </w:tcBorders>
                  <w:hideMark/>
                </w:tcPr>
                <w:p w14:paraId="5BC18DD7" w14:textId="77777777" w:rsidR="002E1690" w:rsidRDefault="00000000" w:rsidP="002E1690">
                  <w:pPr>
                    <w:spacing w:line="256" w:lineRule="auto"/>
                    <w:jc w:val="center"/>
                    <w:rPr>
                      <w:bCs/>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2B6B4999" w14:textId="77777777" w:rsidR="002E1690" w:rsidRDefault="00000000" w:rsidP="002E1690">
                  <w:pPr>
                    <w:spacing w:line="256" w:lineRule="auto"/>
                    <w:jc w:val="right"/>
                    <w:rPr>
                      <w:bCs/>
                      <w:sz w:val="20"/>
                      <w:szCs w:val="20"/>
                    </w:rPr>
                  </w:pPr>
                  <w:r w:rsidRPr="00EA4993">
                    <w:rPr>
                      <w:bCs/>
                      <w:sz w:val="20"/>
                      <w:szCs w:val="20"/>
                    </w:rPr>
                    <w:t xml:space="preserve">[●] </w:t>
                  </w:r>
                </w:p>
              </w:tc>
              <w:tc>
                <w:tcPr>
                  <w:tcW w:w="1431" w:type="dxa"/>
                  <w:gridSpan w:val="2"/>
                  <w:tcBorders>
                    <w:top w:val="single" w:sz="4" w:space="0" w:color="auto"/>
                    <w:left w:val="single" w:sz="4" w:space="0" w:color="auto"/>
                    <w:bottom w:val="single" w:sz="4" w:space="0" w:color="auto"/>
                    <w:right w:val="single" w:sz="4" w:space="0" w:color="auto"/>
                  </w:tcBorders>
                </w:tcPr>
                <w:p w14:paraId="4DF339EA" w14:textId="77777777" w:rsidR="002E1690" w:rsidRDefault="00000000" w:rsidP="002E1690">
                  <w:pPr>
                    <w:spacing w:line="256" w:lineRule="auto"/>
                    <w:jc w:val="right"/>
                    <w:rPr>
                      <w:bCs/>
                      <w:sz w:val="20"/>
                      <w:szCs w:val="20"/>
                    </w:rPr>
                  </w:pPr>
                  <w:r w:rsidRPr="00EA4993">
                    <w:rPr>
                      <w:bCs/>
                      <w:sz w:val="20"/>
                      <w:szCs w:val="20"/>
                    </w:rPr>
                    <w:t xml:space="preserve">[●] </w:t>
                  </w:r>
                </w:p>
              </w:tc>
              <w:tc>
                <w:tcPr>
                  <w:tcW w:w="1432" w:type="dxa"/>
                  <w:tcBorders>
                    <w:top w:val="single" w:sz="4" w:space="0" w:color="auto"/>
                    <w:left w:val="single" w:sz="4" w:space="0" w:color="auto"/>
                    <w:bottom w:val="single" w:sz="4" w:space="0" w:color="auto"/>
                    <w:right w:val="single" w:sz="4" w:space="0" w:color="auto"/>
                  </w:tcBorders>
                </w:tcPr>
                <w:p w14:paraId="07019CDA" w14:textId="77777777" w:rsidR="002E1690" w:rsidRDefault="00000000" w:rsidP="002E1690">
                  <w:pPr>
                    <w:spacing w:line="256" w:lineRule="auto"/>
                    <w:jc w:val="right"/>
                    <w:rPr>
                      <w:b/>
                      <w:sz w:val="20"/>
                      <w:szCs w:val="20"/>
                    </w:rPr>
                  </w:pPr>
                  <w:r w:rsidRPr="00EA4993">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63EB1EAD" w14:textId="77777777" w:rsidR="002E1690" w:rsidRDefault="00000000" w:rsidP="002E1690">
                  <w:pPr>
                    <w:spacing w:line="256" w:lineRule="auto"/>
                    <w:jc w:val="right"/>
                    <w:rPr>
                      <w:b/>
                      <w:sz w:val="20"/>
                      <w:szCs w:val="20"/>
                    </w:rPr>
                  </w:pPr>
                  <w:r w:rsidRPr="00EA4993">
                    <w:rPr>
                      <w:bCs/>
                      <w:sz w:val="20"/>
                      <w:szCs w:val="20"/>
                    </w:rPr>
                    <w:t xml:space="preserve">[●] </w:t>
                  </w:r>
                </w:p>
              </w:tc>
            </w:tr>
          </w:tbl>
          <w:p w14:paraId="26055ABB" w14:textId="77777777" w:rsidR="00000000" w:rsidRDefault="00000000"/>
        </w:tc>
        <w:tc>
          <w:tcPr>
            <w:tcW w:w="1440" w:type="dxa"/>
          </w:tcPr>
          <w:p w14:paraId="36767719" w14:textId="77777777" w:rsidR="00C50675" w:rsidRDefault="00C50675"/>
        </w:tc>
        <w:tc>
          <w:tcPr>
            <w:tcW w:w="1440" w:type="dxa"/>
          </w:tcPr>
          <w:p w14:paraId="79C3D8A3" w14:textId="77777777" w:rsidR="00C50675" w:rsidRDefault="00C50675"/>
        </w:tc>
        <w:tc>
          <w:tcPr>
            <w:tcW w:w="4320" w:type="dxa"/>
          </w:tcPr>
          <w:p w14:paraId="695AEE42" w14:textId="77777777" w:rsidR="00C50675" w:rsidRDefault="00C50675"/>
        </w:tc>
      </w:tr>
      <w:tr w:rsidR="00C50675" w14:paraId="46766AAE" w14:textId="77777777">
        <w:tc>
          <w:tcPr>
            <w:tcW w:w="720" w:type="dxa"/>
          </w:tcPr>
          <w:p w14:paraId="3FDF5BDB" w14:textId="77777777" w:rsidR="00C50675" w:rsidRDefault="00000000">
            <w:r>
              <w:t>910</w:t>
            </w:r>
          </w:p>
        </w:tc>
        <w:tc>
          <w:tcPr>
            <w:tcW w:w="5760" w:type="dxa"/>
          </w:tcPr>
          <w:p w14:paraId="76D3B081" w14:textId="77777777" w:rsidR="00C50675" w:rsidRDefault="00C50675"/>
          <w:p w14:paraId="32273DCC" w14:textId="77777777" w:rsidR="00C50675" w:rsidRDefault="00C50675"/>
          <w:tbl>
            <w:tblPr>
              <w:tblW w:w="7860" w:type="dxa"/>
              <w:tblLayout w:type="fixed"/>
              <w:tblCellMar>
                <w:top w:w="28" w:type="dxa"/>
                <w:left w:w="57" w:type="dxa"/>
                <w:bottom w:w="28" w:type="dxa"/>
                <w:right w:w="57" w:type="dxa"/>
              </w:tblCellMar>
              <w:tblLook w:val="04A0" w:firstRow="1" w:lastRow="0" w:firstColumn="1" w:lastColumn="0" w:noHBand="0" w:noVBand="1"/>
            </w:tblPr>
            <w:tblGrid>
              <w:gridCol w:w="2139"/>
              <w:gridCol w:w="1430"/>
              <w:gridCol w:w="1400"/>
              <w:gridCol w:w="30"/>
              <w:gridCol w:w="1431"/>
              <w:gridCol w:w="1430"/>
            </w:tblGrid>
            <w:tr w:rsidR="005346A1" w14:paraId="4E112764" w14:textId="77777777" w:rsidTr="002E1690">
              <w:trPr>
                <w:trHeight w:val="604"/>
              </w:trPr>
              <w:tc>
                <w:tcPr>
                  <w:tcW w:w="2139" w:type="dxa"/>
                  <w:tcBorders>
                    <w:top w:val="single" w:sz="4" w:space="0" w:color="auto"/>
                    <w:left w:val="single" w:sz="4" w:space="0" w:color="auto"/>
                    <w:bottom w:val="single" w:sz="4" w:space="0" w:color="auto"/>
                    <w:right w:val="single" w:sz="4" w:space="0" w:color="auto"/>
                  </w:tcBorders>
                  <w:vAlign w:val="bottom"/>
                </w:tcPr>
                <w:p w14:paraId="267A9B8B" w14:textId="77777777" w:rsidR="005346A1" w:rsidRDefault="00000000">
                  <w:pPr>
                    <w:spacing w:line="256" w:lineRule="auto"/>
                    <w:rPr>
                      <w:b/>
                      <w:sz w:val="20"/>
                      <w:szCs w:val="20"/>
                    </w:rPr>
                  </w:pPr>
                </w:p>
              </w:tc>
              <w:tc>
                <w:tcPr>
                  <w:tcW w:w="1430" w:type="dxa"/>
                  <w:tcBorders>
                    <w:top w:val="single" w:sz="4" w:space="0" w:color="auto"/>
                    <w:left w:val="single" w:sz="4" w:space="0" w:color="auto"/>
                    <w:bottom w:val="single" w:sz="4" w:space="0" w:color="auto"/>
                    <w:right w:val="single" w:sz="4" w:space="0" w:color="auto"/>
                  </w:tcBorders>
                  <w:hideMark/>
                </w:tcPr>
                <w:p w14:paraId="48ADF491" w14:textId="77777777" w:rsidR="005346A1" w:rsidRDefault="00000000">
                  <w:pPr>
                    <w:spacing w:line="256" w:lineRule="auto"/>
                    <w:jc w:val="right"/>
                    <w:rPr>
                      <w:b/>
                      <w:sz w:val="20"/>
                      <w:szCs w:val="20"/>
                    </w:rPr>
                  </w:pPr>
                  <w:r>
                    <w:rPr>
                      <w:b/>
                      <w:sz w:val="20"/>
                      <w:szCs w:val="20"/>
                    </w:rPr>
                    <w:t xml:space="preserve">Unaudited </w:t>
                  </w:r>
                </w:p>
                <w:p w14:paraId="548C4D0B" w14:textId="77777777" w:rsidR="005346A1" w:rsidRDefault="00000000">
                  <w:pPr>
                    <w:spacing w:line="256" w:lineRule="auto"/>
                    <w:jc w:val="right"/>
                    <w:rPr>
                      <w:b/>
                      <w:sz w:val="20"/>
                      <w:szCs w:val="20"/>
                    </w:rPr>
                  </w:pPr>
                  <w:r>
                    <w:rPr>
                      <w:b/>
                      <w:sz w:val="20"/>
                      <w:szCs w:val="20"/>
                    </w:rPr>
                    <w:t xml:space="preserve">Period ended </w:t>
                  </w:r>
                </w:p>
                <w:p w14:paraId="25748E31" w14:textId="77777777" w:rsidR="005346A1" w:rsidRDefault="00000000">
                  <w:pPr>
                    <w:spacing w:line="256" w:lineRule="auto"/>
                    <w:jc w:val="right"/>
                    <w:rPr>
                      <w:b/>
                      <w:sz w:val="20"/>
                      <w:szCs w:val="20"/>
                    </w:rPr>
                  </w:pPr>
                  <w:r>
                    <w:rPr>
                      <w:b/>
                      <w:sz w:val="20"/>
                      <w:szCs w:val="20"/>
                    </w:rPr>
                    <w:t>[●]</w:t>
                  </w:r>
                </w:p>
              </w:tc>
              <w:tc>
                <w:tcPr>
                  <w:tcW w:w="1400" w:type="dxa"/>
                  <w:tcBorders>
                    <w:top w:val="single" w:sz="4" w:space="0" w:color="auto"/>
                    <w:left w:val="single" w:sz="4" w:space="0" w:color="auto"/>
                    <w:bottom w:val="single" w:sz="4" w:space="0" w:color="auto"/>
                    <w:right w:val="single" w:sz="4" w:space="0" w:color="auto"/>
                  </w:tcBorders>
                  <w:hideMark/>
                </w:tcPr>
                <w:p w14:paraId="037FB68F" w14:textId="77777777" w:rsidR="005346A1" w:rsidRDefault="00000000">
                  <w:pPr>
                    <w:spacing w:line="256" w:lineRule="auto"/>
                    <w:jc w:val="right"/>
                    <w:rPr>
                      <w:b/>
                      <w:sz w:val="20"/>
                      <w:szCs w:val="20"/>
                    </w:rPr>
                  </w:pPr>
                  <w:r>
                    <w:rPr>
                      <w:b/>
                      <w:sz w:val="20"/>
                      <w:szCs w:val="20"/>
                    </w:rPr>
                    <w:t xml:space="preserve">Audited </w:t>
                  </w:r>
                </w:p>
                <w:p w14:paraId="558B4DBC" w14:textId="77777777" w:rsidR="005346A1" w:rsidRDefault="00000000">
                  <w:pPr>
                    <w:spacing w:line="256" w:lineRule="auto"/>
                    <w:jc w:val="right"/>
                    <w:rPr>
                      <w:b/>
                      <w:sz w:val="20"/>
                      <w:szCs w:val="20"/>
                    </w:rPr>
                  </w:pPr>
                  <w:r>
                    <w:rPr>
                      <w:b/>
                      <w:sz w:val="20"/>
                      <w:szCs w:val="20"/>
                    </w:rPr>
                    <w:t xml:space="preserve">Year ended </w:t>
                  </w:r>
                </w:p>
                <w:p w14:paraId="5C321191" w14:textId="77777777" w:rsidR="005346A1" w:rsidRDefault="00000000">
                  <w:pPr>
                    <w:spacing w:line="256" w:lineRule="auto"/>
                    <w:jc w:val="right"/>
                    <w:rPr>
                      <w:b/>
                      <w:sz w:val="20"/>
                      <w:szCs w:val="20"/>
                    </w:rPr>
                  </w:pPr>
                  <w:r>
                    <w:rPr>
                      <w:b/>
                      <w:sz w:val="20"/>
                      <w:szCs w:val="20"/>
                    </w:rPr>
                    <w:t>[●]</w:t>
                  </w:r>
                </w:p>
              </w:tc>
              <w:tc>
                <w:tcPr>
                  <w:tcW w:w="1461" w:type="dxa"/>
                  <w:gridSpan w:val="2"/>
                  <w:tcBorders>
                    <w:top w:val="single" w:sz="4" w:space="0" w:color="auto"/>
                    <w:left w:val="single" w:sz="4" w:space="0" w:color="auto"/>
                    <w:bottom w:val="single" w:sz="4" w:space="0" w:color="auto"/>
                    <w:right w:val="single" w:sz="4" w:space="0" w:color="auto"/>
                  </w:tcBorders>
                  <w:hideMark/>
                </w:tcPr>
                <w:p w14:paraId="07D8D394" w14:textId="77777777" w:rsidR="005346A1" w:rsidRDefault="00000000">
                  <w:pPr>
                    <w:spacing w:line="256" w:lineRule="auto"/>
                    <w:jc w:val="right"/>
                    <w:rPr>
                      <w:b/>
                      <w:sz w:val="20"/>
                      <w:szCs w:val="20"/>
                    </w:rPr>
                  </w:pPr>
                  <w:r>
                    <w:rPr>
                      <w:b/>
                      <w:sz w:val="20"/>
                      <w:szCs w:val="20"/>
                    </w:rPr>
                    <w:t>Audited</w:t>
                  </w:r>
                </w:p>
                <w:p w14:paraId="24397776"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c>
                <w:tcPr>
                  <w:tcW w:w="1430" w:type="dxa"/>
                  <w:tcBorders>
                    <w:top w:val="single" w:sz="4" w:space="0" w:color="auto"/>
                    <w:left w:val="single" w:sz="4" w:space="0" w:color="auto"/>
                    <w:bottom w:val="single" w:sz="4" w:space="0" w:color="auto"/>
                    <w:right w:val="single" w:sz="4" w:space="0" w:color="auto"/>
                  </w:tcBorders>
                  <w:hideMark/>
                </w:tcPr>
                <w:p w14:paraId="4BA8A12A" w14:textId="77777777" w:rsidR="005346A1" w:rsidRDefault="00000000">
                  <w:pPr>
                    <w:spacing w:line="256" w:lineRule="auto"/>
                    <w:jc w:val="right"/>
                    <w:rPr>
                      <w:b/>
                      <w:sz w:val="20"/>
                      <w:szCs w:val="20"/>
                    </w:rPr>
                  </w:pPr>
                  <w:r>
                    <w:rPr>
                      <w:b/>
                      <w:sz w:val="20"/>
                      <w:szCs w:val="20"/>
                    </w:rPr>
                    <w:t>Audited</w:t>
                  </w:r>
                </w:p>
                <w:p w14:paraId="1F3BA40C"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r>
            <w:tr w:rsidR="005346A1" w14:paraId="3C659CD6"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tcPr>
                <w:p w14:paraId="032108AA" w14:textId="77777777" w:rsidR="005346A1" w:rsidRDefault="00000000">
                  <w:pPr>
                    <w:spacing w:line="256" w:lineRule="auto"/>
                    <w:rPr>
                      <w:b/>
                      <w:sz w:val="20"/>
                      <w:szCs w:val="20"/>
                    </w:rPr>
                  </w:pPr>
                </w:p>
              </w:tc>
              <w:tc>
                <w:tcPr>
                  <w:tcW w:w="1430" w:type="dxa"/>
                  <w:tcBorders>
                    <w:top w:val="single" w:sz="4" w:space="0" w:color="auto"/>
                    <w:left w:val="single" w:sz="4" w:space="0" w:color="auto"/>
                    <w:bottom w:val="single" w:sz="4" w:space="0" w:color="auto"/>
                    <w:right w:val="single" w:sz="4" w:space="0" w:color="auto"/>
                  </w:tcBorders>
                  <w:hideMark/>
                </w:tcPr>
                <w:p w14:paraId="2556135D" w14:textId="77777777" w:rsidR="005346A1" w:rsidRDefault="00000000">
                  <w:pPr>
                    <w:spacing w:line="256" w:lineRule="auto"/>
                    <w:jc w:val="right"/>
                    <w:rPr>
                      <w:b/>
                      <w:sz w:val="20"/>
                      <w:szCs w:val="20"/>
                    </w:rPr>
                  </w:pPr>
                  <w:r>
                    <w:rPr>
                      <w:b/>
                      <w:sz w:val="20"/>
                      <w:szCs w:val="20"/>
                    </w:rPr>
                    <w:t>£</w:t>
                  </w:r>
                </w:p>
              </w:tc>
              <w:tc>
                <w:tcPr>
                  <w:tcW w:w="1430" w:type="dxa"/>
                  <w:gridSpan w:val="2"/>
                  <w:tcBorders>
                    <w:top w:val="single" w:sz="4" w:space="0" w:color="auto"/>
                    <w:left w:val="single" w:sz="4" w:space="0" w:color="auto"/>
                    <w:bottom w:val="single" w:sz="4" w:space="0" w:color="auto"/>
                    <w:right w:val="single" w:sz="4" w:space="0" w:color="auto"/>
                  </w:tcBorders>
                  <w:hideMark/>
                </w:tcPr>
                <w:p w14:paraId="723193B4" w14:textId="77777777" w:rsidR="005346A1" w:rsidRDefault="00000000">
                  <w:pPr>
                    <w:spacing w:line="256" w:lineRule="auto"/>
                    <w:jc w:val="right"/>
                    <w:rPr>
                      <w:b/>
                      <w:sz w:val="20"/>
                      <w:szCs w:val="20"/>
                    </w:rPr>
                  </w:pPr>
                  <w:r>
                    <w:rPr>
                      <w:b/>
                      <w:sz w:val="20"/>
                      <w:szCs w:val="20"/>
                    </w:rPr>
                    <w:t>£</w:t>
                  </w:r>
                </w:p>
              </w:tc>
              <w:tc>
                <w:tcPr>
                  <w:tcW w:w="1431" w:type="dxa"/>
                  <w:tcBorders>
                    <w:top w:val="single" w:sz="4" w:space="0" w:color="auto"/>
                    <w:left w:val="single" w:sz="4" w:space="0" w:color="auto"/>
                    <w:bottom w:val="single" w:sz="4" w:space="0" w:color="auto"/>
                    <w:right w:val="single" w:sz="4" w:space="0" w:color="auto"/>
                  </w:tcBorders>
                  <w:hideMark/>
                </w:tcPr>
                <w:p w14:paraId="72FC44B8" w14:textId="77777777" w:rsidR="005346A1" w:rsidRDefault="00000000">
                  <w:pPr>
                    <w:spacing w:line="256" w:lineRule="auto"/>
                    <w:jc w:val="right"/>
                    <w:rPr>
                      <w:b/>
                      <w:sz w:val="20"/>
                      <w:szCs w:val="20"/>
                    </w:rPr>
                  </w:pPr>
                  <w:r>
                    <w:rPr>
                      <w:b/>
                      <w:sz w:val="20"/>
                      <w:szCs w:val="20"/>
                    </w:rPr>
                    <w:t>£</w:t>
                  </w:r>
                </w:p>
              </w:tc>
              <w:tc>
                <w:tcPr>
                  <w:tcW w:w="1430" w:type="dxa"/>
                  <w:tcBorders>
                    <w:top w:val="single" w:sz="4" w:space="0" w:color="auto"/>
                    <w:left w:val="single" w:sz="4" w:space="0" w:color="auto"/>
                    <w:bottom w:val="single" w:sz="4" w:space="0" w:color="auto"/>
                    <w:right w:val="single" w:sz="4" w:space="0" w:color="auto"/>
                  </w:tcBorders>
                  <w:vAlign w:val="bottom"/>
                  <w:hideMark/>
                </w:tcPr>
                <w:p w14:paraId="52E52913" w14:textId="77777777" w:rsidR="005346A1" w:rsidRDefault="00000000">
                  <w:pPr>
                    <w:spacing w:line="256" w:lineRule="auto"/>
                    <w:jc w:val="right"/>
                    <w:rPr>
                      <w:b/>
                      <w:sz w:val="20"/>
                      <w:szCs w:val="20"/>
                    </w:rPr>
                  </w:pPr>
                  <w:r>
                    <w:rPr>
                      <w:b/>
                      <w:sz w:val="20"/>
                      <w:szCs w:val="20"/>
                    </w:rPr>
                    <w:t>£</w:t>
                  </w:r>
                </w:p>
              </w:tc>
            </w:tr>
            <w:tr w:rsidR="005346A1" w14:paraId="0C42444F" w14:textId="77777777" w:rsidTr="002E1690">
              <w:trPr>
                <w:trHeight w:val="214"/>
              </w:trPr>
              <w:tc>
                <w:tcPr>
                  <w:tcW w:w="2139" w:type="dxa"/>
                  <w:tcBorders>
                    <w:top w:val="single" w:sz="4" w:space="0" w:color="auto"/>
                    <w:left w:val="single" w:sz="4" w:space="0" w:color="auto"/>
                    <w:bottom w:val="single" w:sz="4" w:space="0" w:color="auto"/>
                    <w:right w:val="single" w:sz="4" w:space="0" w:color="auto"/>
                  </w:tcBorders>
                  <w:vAlign w:val="bottom"/>
                </w:tcPr>
                <w:p w14:paraId="213E9CE7" w14:textId="77777777" w:rsidR="005346A1" w:rsidRDefault="00000000">
                  <w:pPr>
                    <w:spacing w:line="256" w:lineRule="auto"/>
                    <w:rPr>
                      <w:b/>
                      <w:sz w:val="20"/>
                      <w:szCs w:val="20"/>
                    </w:rPr>
                  </w:pPr>
                </w:p>
              </w:tc>
              <w:tc>
                <w:tcPr>
                  <w:tcW w:w="1430" w:type="dxa"/>
                  <w:tcBorders>
                    <w:top w:val="single" w:sz="4" w:space="0" w:color="auto"/>
                    <w:left w:val="single" w:sz="4" w:space="0" w:color="auto"/>
                    <w:bottom w:val="single" w:sz="4" w:space="0" w:color="auto"/>
                    <w:right w:val="single" w:sz="4" w:space="0" w:color="auto"/>
                  </w:tcBorders>
                </w:tcPr>
                <w:p w14:paraId="7A16179E" w14:textId="77777777" w:rsidR="005346A1" w:rsidRDefault="00000000">
                  <w:pPr>
                    <w:spacing w:line="256" w:lineRule="auto"/>
                    <w:jc w:val="right"/>
                    <w:rPr>
                      <w:sz w:val="20"/>
                      <w:szCs w:val="20"/>
                    </w:rPr>
                  </w:pPr>
                </w:p>
              </w:tc>
              <w:tc>
                <w:tcPr>
                  <w:tcW w:w="1430" w:type="dxa"/>
                  <w:gridSpan w:val="2"/>
                  <w:tcBorders>
                    <w:top w:val="single" w:sz="4" w:space="0" w:color="auto"/>
                    <w:left w:val="single" w:sz="4" w:space="0" w:color="auto"/>
                    <w:bottom w:val="single" w:sz="4" w:space="0" w:color="auto"/>
                    <w:right w:val="single" w:sz="4" w:space="0" w:color="auto"/>
                  </w:tcBorders>
                </w:tcPr>
                <w:p w14:paraId="3C94F01A" w14:textId="77777777" w:rsidR="005346A1" w:rsidRDefault="00000000">
                  <w:pPr>
                    <w:spacing w:line="256" w:lineRule="auto"/>
                    <w:jc w:val="right"/>
                    <w:rPr>
                      <w:sz w:val="20"/>
                      <w:szCs w:val="20"/>
                    </w:rPr>
                  </w:pPr>
                </w:p>
              </w:tc>
              <w:tc>
                <w:tcPr>
                  <w:tcW w:w="1431" w:type="dxa"/>
                  <w:tcBorders>
                    <w:top w:val="single" w:sz="4" w:space="0" w:color="auto"/>
                    <w:left w:val="single" w:sz="4" w:space="0" w:color="auto"/>
                    <w:bottom w:val="single" w:sz="4" w:space="0" w:color="auto"/>
                    <w:right w:val="single" w:sz="4" w:space="0" w:color="auto"/>
                  </w:tcBorders>
                </w:tcPr>
                <w:p w14:paraId="38CBD7E8" w14:textId="77777777" w:rsidR="005346A1" w:rsidRDefault="00000000">
                  <w:pPr>
                    <w:spacing w:line="256" w:lineRule="auto"/>
                    <w:jc w:val="right"/>
                    <w:rPr>
                      <w:sz w:val="20"/>
                      <w:szCs w:val="20"/>
                    </w:rPr>
                  </w:pPr>
                </w:p>
              </w:tc>
              <w:tc>
                <w:tcPr>
                  <w:tcW w:w="1430" w:type="dxa"/>
                  <w:tcBorders>
                    <w:top w:val="single" w:sz="4" w:space="0" w:color="auto"/>
                    <w:left w:val="single" w:sz="4" w:space="0" w:color="auto"/>
                    <w:bottom w:val="single" w:sz="4" w:space="0" w:color="auto"/>
                    <w:right w:val="single" w:sz="4" w:space="0" w:color="auto"/>
                  </w:tcBorders>
                  <w:vAlign w:val="bottom"/>
                </w:tcPr>
                <w:p w14:paraId="7F26BD8A" w14:textId="77777777" w:rsidR="005346A1" w:rsidRDefault="00000000">
                  <w:pPr>
                    <w:spacing w:line="256" w:lineRule="auto"/>
                    <w:jc w:val="right"/>
                    <w:rPr>
                      <w:sz w:val="20"/>
                      <w:szCs w:val="20"/>
                    </w:rPr>
                  </w:pPr>
                </w:p>
              </w:tc>
            </w:tr>
            <w:tr w:rsidR="005346A1" w14:paraId="56C10B51" w14:textId="77777777" w:rsidTr="002E1690">
              <w:trPr>
                <w:trHeight w:val="187"/>
              </w:trPr>
              <w:tc>
                <w:tcPr>
                  <w:tcW w:w="2139" w:type="dxa"/>
                  <w:tcBorders>
                    <w:top w:val="single" w:sz="4" w:space="0" w:color="auto"/>
                    <w:left w:val="single" w:sz="4" w:space="0" w:color="auto"/>
                    <w:bottom w:val="single" w:sz="4" w:space="0" w:color="auto"/>
                    <w:right w:val="single" w:sz="4" w:space="0" w:color="auto"/>
                  </w:tcBorders>
                  <w:vAlign w:val="bottom"/>
                  <w:hideMark/>
                </w:tcPr>
                <w:p w14:paraId="654330D6" w14:textId="77777777" w:rsidR="005346A1" w:rsidRDefault="00000000">
                  <w:pPr>
                    <w:spacing w:line="256" w:lineRule="auto"/>
                    <w:rPr>
                      <w:b/>
                      <w:bCs/>
                      <w:sz w:val="20"/>
                      <w:szCs w:val="20"/>
                    </w:rPr>
                  </w:pPr>
                  <w:r>
                    <w:rPr>
                      <w:b/>
                      <w:bCs/>
                      <w:sz w:val="20"/>
                      <w:szCs w:val="20"/>
                    </w:rPr>
                    <w:t>Non-current assets</w:t>
                  </w:r>
                </w:p>
              </w:tc>
              <w:tc>
                <w:tcPr>
                  <w:tcW w:w="1430" w:type="dxa"/>
                  <w:tcBorders>
                    <w:top w:val="single" w:sz="4" w:space="0" w:color="auto"/>
                    <w:left w:val="single" w:sz="4" w:space="0" w:color="auto"/>
                    <w:bottom w:val="single" w:sz="4" w:space="0" w:color="auto"/>
                    <w:right w:val="single" w:sz="4" w:space="0" w:color="auto"/>
                  </w:tcBorders>
                </w:tcPr>
                <w:p w14:paraId="5DB56D0A" w14:textId="77777777" w:rsidR="005346A1" w:rsidRDefault="00000000">
                  <w:pPr>
                    <w:spacing w:line="256" w:lineRule="auto"/>
                    <w:jc w:val="right"/>
                    <w:rPr>
                      <w:sz w:val="20"/>
                      <w:szCs w:val="20"/>
                    </w:rPr>
                  </w:pPr>
                </w:p>
              </w:tc>
              <w:tc>
                <w:tcPr>
                  <w:tcW w:w="1430" w:type="dxa"/>
                  <w:gridSpan w:val="2"/>
                  <w:tcBorders>
                    <w:top w:val="single" w:sz="4" w:space="0" w:color="auto"/>
                    <w:left w:val="single" w:sz="4" w:space="0" w:color="auto"/>
                    <w:bottom w:val="single" w:sz="4" w:space="0" w:color="auto"/>
                    <w:right w:val="single" w:sz="4" w:space="0" w:color="auto"/>
                  </w:tcBorders>
                </w:tcPr>
                <w:p w14:paraId="1424F6AC" w14:textId="77777777" w:rsidR="005346A1" w:rsidRDefault="00000000">
                  <w:pPr>
                    <w:spacing w:line="256" w:lineRule="auto"/>
                    <w:jc w:val="right"/>
                    <w:rPr>
                      <w:sz w:val="20"/>
                      <w:szCs w:val="20"/>
                    </w:rPr>
                  </w:pPr>
                </w:p>
              </w:tc>
              <w:tc>
                <w:tcPr>
                  <w:tcW w:w="1431" w:type="dxa"/>
                  <w:tcBorders>
                    <w:top w:val="single" w:sz="4" w:space="0" w:color="auto"/>
                    <w:left w:val="single" w:sz="4" w:space="0" w:color="auto"/>
                    <w:bottom w:val="single" w:sz="4" w:space="0" w:color="auto"/>
                    <w:right w:val="single" w:sz="4" w:space="0" w:color="auto"/>
                  </w:tcBorders>
                </w:tcPr>
                <w:p w14:paraId="6917D662" w14:textId="77777777" w:rsidR="005346A1" w:rsidRDefault="00000000">
                  <w:pPr>
                    <w:spacing w:line="256" w:lineRule="auto"/>
                    <w:jc w:val="right"/>
                    <w:rPr>
                      <w:sz w:val="20"/>
                      <w:szCs w:val="20"/>
                    </w:rPr>
                  </w:pPr>
                </w:p>
              </w:tc>
              <w:tc>
                <w:tcPr>
                  <w:tcW w:w="1430" w:type="dxa"/>
                  <w:tcBorders>
                    <w:top w:val="single" w:sz="4" w:space="0" w:color="auto"/>
                    <w:left w:val="single" w:sz="4" w:space="0" w:color="auto"/>
                    <w:bottom w:val="single" w:sz="4" w:space="0" w:color="auto"/>
                    <w:right w:val="single" w:sz="4" w:space="0" w:color="auto"/>
                  </w:tcBorders>
                  <w:vAlign w:val="bottom"/>
                </w:tcPr>
                <w:p w14:paraId="52886CC1" w14:textId="77777777" w:rsidR="005346A1" w:rsidRDefault="00000000">
                  <w:pPr>
                    <w:spacing w:line="256" w:lineRule="auto"/>
                    <w:jc w:val="right"/>
                    <w:rPr>
                      <w:sz w:val="20"/>
                      <w:szCs w:val="20"/>
                    </w:rPr>
                  </w:pPr>
                </w:p>
              </w:tc>
            </w:tr>
            <w:tr w:rsidR="002E1690" w14:paraId="069DA4A1" w14:textId="77777777" w:rsidTr="002E1690">
              <w:trPr>
                <w:trHeight w:val="223"/>
              </w:trPr>
              <w:tc>
                <w:tcPr>
                  <w:tcW w:w="2139" w:type="dxa"/>
                  <w:tcBorders>
                    <w:top w:val="single" w:sz="4" w:space="0" w:color="auto"/>
                    <w:left w:val="single" w:sz="4" w:space="0" w:color="auto"/>
                    <w:bottom w:val="single" w:sz="4" w:space="0" w:color="auto"/>
                    <w:right w:val="single" w:sz="4" w:space="0" w:color="auto"/>
                  </w:tcBorders>
                  <w:vAlign w:val="bottom"/>
                  <w:hideMark/>
                </w:tcPr>
                <w:p w14:paraId="46DC0F26" w14:textId="77777777" w:rsidR="002E1690" w:rsidRDefault="00000000" w:rsidP="002E1690">
                  <w:pPr>
                    <w:spacing w:line="256" w:lineRule="auto"/>
                    <w:rPr>
                      <w:sz w:val="20"/>
                      <w:szCs w:val="20"/>
                    </w:rPr>
                  </w:pPr>
                  <w:r>
                    <w:rPr>
                      <w:sz w:val="20"/>
                      <w:szCs w:val="20"/>
                    </w:rPr>
                    <w:t>Investments</w:t>
                  </w:r>
                </w:p>
              </w:tc>
              <w:tc>
                <w:tcPr>
                  <w:tcW w:w="1430" w:type="dxa"/>
                  <w:tcBorders>
                    <w:top w:val="single" w:sz="4" w:space="0" w:color="auto"/>
                    <w:left w:val="single" w:sz="4" w:space="0" w:color="auto"/>
                    <w:bottom w:val="single" w:sz="4" w:space="0" w:color="auto"/>
                    <w:right w:val="single" w:sz="4" w:space="0" w:color="auto"/>
                  </w:tcBorders>
                  <w:hideMark/>
                </w:tcPr>
                <w:p w14:paraId="033DEDCA"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hideMark/>
                </w:tcPr>
                <w:p w14:paraId="79D80EB5" w14:textId="77777777" w:rsidR="002E1690" w:rsidRDefault="00000000" w:rsidP="002E1690">
                  <w:pPr>
                    <w:spacing w:line="256" w:lineRule="auto"/>
                    <w:jc w:val="right"/>
                    <w:rPr>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70B93C06"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hideMark/>
                </w:tcPr>
                <w:p w14:paraId="0D40B648" w14:textId="77777777" w:rsidR="002E1690" w:rsidRDefault="00000000" w:rsidP="002E1690">
                  <w:pPr>
                    <w:spacing w:line="256" w:lineRule="auto"/>
                    <w:jc w:val="right"/>
                    <w:rPr>
                      <w:sz w:val="20"/>
                      <w:szCs w:val="20"/>
                    </w:rPr>
                  </w:pPr>
                  <w:r w:rsidRPr="002C70D2">
                    <w:rPr>
                      <w:bCs/>
                      <w:sz w:val="20"/>
                      <w:szCs w:val="20"/>
                    </w:rPr>
                    <w:t xml:space="preserve">[●] </w:t>
                  </w:r>
                </w:p>
              </w:tc>
            </w:tr>
            <w:tr w:rsidR="002E1690" w14:paraId="048F049A"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tcPr>
                <w:p w14:paraId="68C15801" w14:textId="77777777" w:rsidR="002E1690" w:rsidRDefault="00000000" w:rsidP="002E1690">
                  <w:pPr>
                    <w:spacing w:line="256" w:lineRule="auto"/>
                    <w:jc w:val="center"/>
                    <w:rPr>
                      <w:sz w:val="20"/>
                      <w:szCs w:val="20"/>
                    </w:rPr>
                  </w:pPr>
                </w:p>
              </w:tc>
              <w:tc>
                <w:tcPr>
                  <w:tcW w:w="1430" w:type="dxa"/>
                  <w:tcBorders>
                    <w:top w:val="single" w:sz="4" w:space="0" w:color="auto"/>
                    <w:left w:val="single" w:sz="4" w:space="0" w:color="auto"/>
                    <w:bottom w:val="single" w:sz="4" w:space="0" w:color="auto"/>
                    <w:right w:val="single" w:sz="4" w:space="0" w:color="auto"/>
                  </w:tcBorders>
                </w:tcPr>
                <w:p w14:paraId="5C59FBF3"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tcPr>
                <w:p w14:paraId="03236E1A" w14:textId="77777777" w:rsidR="002E1690" w:rsidRDefault="00000000" w:rsidP="002E1690">
                  <w:pPr>
                    <w:spacing w:line="256" w:lineRule="auto"/>
                    <w:jc w:val="right"/>
                    <w:rPr>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0143803D"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tcPr>
                <w:p w14:paraId="159B5EC2" w14:textId="77777777" w:rsidR="002E1690" w:rsidRDefault="00000000" w:rsidP="002E1690">
                  <w:pPr>
                    <w:spacing w:line="256" w:lineRule="auto"/>
                    <w:jc w:val="right"/>
                    <w:rPr>
                      <w:sz w:val="20"/>
                      <w:szCs w:val="20"/>
                    </w:rPr>
                  </w:pPr>
                  <w:r w:rsidRPr="002C70D2">
                    <w:rPr>
                      <w:bCs/>
                      <w:sz w:val="20"/>
                      <w:szCs w:val="20"/>
                    </w:rPr>
                    <w:t xml:space="preserve">[●] </w:t>
                  </w:r>
                </w:p>
              </w:tc>
            </w:tr>
            <w:tr w:rsidR="002E1690" w14:paraId="46D70E11"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hideMark/>
                </w:tcPr>
                <w:p w14:paraId="7DB03D46" w14:textId="77777777" w:rsidR="002E1690" w:rsidRDefault="00000000" w:rsidP="002E1690">
                  <w:pPr>
                    <w:spacing w:line="256" w:lineRule="auto"/>
                    <w:rPr>
                      <w:b/>
                      <w:sz w:val="20"/>
                      <w:szCs w:val="20"/>
                    </w:rPr>
                  </w:pPr>
                  <w:r>
                    <w:rPr>
                      <w:b/>
                      <w:sz w:val="20"/>
                      <w:szCs w:val="20"/>
                    </w:rPr>
                    <w:lastRenderedPageBreak/>
                    <w:t>Total assets</w:t>
                  </w:r>
                </w:p>
              </w:tc>
              <w:tc>
                <w:tcPr>
                  <w:tcW w:w="1430" w:type="dxa"/>
                  <w:tcBorders>
                    <w:top w:val="single" w:sz="4" w:space="0" w:color="auto"/>
                    <w:left w:val="single" w:sz="4" w:space="0" w:color="auto"/>
                    <w:bottom w:val="single" w:sz="4" w:space="0" w:color="auto"/>
                    <w:right w:val="single" w:sz="4" w:space="0" w:color="auto"/>
                  </w:tcBorders>
                  <w:hideMark/>
                </w:tcPr>
                <w:p w14:paraId="6D2B94B4" w14:textId="77777777" w:rsidR="002E1690" w:rsidRDefault="00000000" w:rsidP="002E1690">
                  <w:pPr>
                    <w:spacing w:line="256" w:lineRule="auto"/>
                    <w:jc w:val="right"/>
                    <w:rPr>
                      <w:b/>
                      <w:bCs/>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hideMark/>
                </w:tcPr>
                <w:p w14:paraId="3BF4AD8F" w14:textId="77777777" w:rsidR="002E1690" w:rsidRDefault="00000000" w:rsidP="002E1690">
                  <w:pPr>
                    <w:spacing w:line="256" w:lineRule="auto"/>
                    <w:jc w:val="right"/>
                    <w:rPr>
                      <w:b/>
                      <w:bCs/>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34B31DA4" w14:textId="77777777" w:rsidR="002E1690" w:rsidRDefault="00000000" w:rsidP="002E1690">
                  <w:pPr>
                    <w:spacing w:line="256" w:lineRule="auto"/>
                    <w:jc w:val="right"/>
                    <w:rPr>
                      <w:b/>
                      <w:bCs/>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hideMark/>
                </w:tcPr>
                <w:p w14:paraId="5684FC7C" w14:textId="77777777" w:rsidR="002E1690" w:rsidRDefault="00000000" w:rsidP="002E1690">
                  <w:pPr>
                    <w:spacing w:line="256" w:lineRule="auto"/>
                    <w:jc w:val="right"/>
                    <w:rPr>
                      <w:b/>
                      <w:bCs/>
                      <w:sz w:val="20"/>
                      <w:szCs w:val="20"/>
                    </w:rPr>
                  </w:pPr>
                  <w:r w:rsidRPr="002C70D2">
                    <w:rPr>
                      <w:bCs/>
                      <w:sz w:val="20"/>
                      <w:szCs w:val="20"/>
                    </w:rPr>
                    <w:t xml:space="preserve">[●] </w:t>
                  </w:r>
                </w:p>
              </w:tc>
            </w:tr>
            <w:tr w:rsidR="002E1690" w14:paraId="13591FF5" w14:textId="77777777" w:rsidTr="002E1690">
              <w:trPr>
                <w:trHeight w:val="187"/>
              </w:trPr>
              <w:tc>
                <w:tcPr>
                  <w:tcW w:w="2139" w:type="dxa"/>
                  <w:tcBorders>
                    <w:top w:val="single" w:sz="4" w:space="0" w:color="auto"/>
                    <w:left w:val="single" w:sz="4" w:space="0" w:color="auto"/>
                    <w:bottom w:val="single" w:sz="4" w:space="0" w:color="auto"/>
                    <w:right w:val="single" w:sz="4" w:space="0" w:color="auto"/>
                  </w:tcBorders>
                  <w:vAlign w:val="bottom"/>
                </w:tcPr>
                <w:p w14:paraId="43438708" w14:textId="77777777" w:rsidR="002E1690" w:rsidRDefault="00000000" w:rsidP="002E1690">
                  <w:pPr>
                    <w:spacing w:line="256" w:lineRule="auto"/>
                    <w:rPr>
                      <w:b/>
                      <w:sz w:val="20"/>
                      <w:szCs w:val="20"/>
                    </w:rPr>
                  </w:pPr>
                </w:p>
              </w:tc>
              <w:tc>
                <w:tcPr>
                  <w:tcW w:w="1430" w:type="dxa"/>
                  <w:tcBorders>
                    <w:top w:val="single" w:sz="4" w:space="0" w:color="auto"/>
                    <w:left w:val="single" w:sz="4" w:space="0" w:color="auto"/>
                    <w:bottom w:val="single" w:sz="4" w:space="0" w:color="auto"/>
                    <w:right w:val="single" w:sz="4" w:space="0" w:color="auto"/>
                  </w:tcBorders>
                </w:tcPr>
                <w:p w14:paraId="10A0041E"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tcPr>
                <w:p w14:paraId="65CAADF1" w14:textId="77777777" w:rsidR="002E1690" w:rsidRDefault="00000000" w:rsidP="002E1690">
                  <w:pPr>
                    <w:spacing w:line="256" w:lineRule="auto"/>
                    <w:jc w:val="right"/>
                    <w:rPr>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2B7FD57D"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tcPr>
                <w:p w14:paraId="622DD534" w14:textId="77777777" w:rsidR="002E1690" w:rsidRDefault="00000000" w:rsidP="002E1690">
                  <w:pPr>
                    <w:spacing w:line="256" w:lineRule="auto"/>
                    <w:jc w:val="right"/>
                    <w:rPr>
                      <w:sz w:val="20"/>
                      <w:szCs w:val="20"/>
                    </w:rPr>
                  </w:pPr>
                  <w:r w:rsidRPr="002C70D2">
                    <w:rPr>
                      <w:bCs/>
                      <w:sz w:val="20"/>
                      <w:szCs w:val="20"/>
                    </w:rPr>
                    <w:t xml:space="preserve">[●] </w:t>
                  </w:r>
                </w:p>
              </w:tc>
            </w:tr>
            <w:tr w:rsidR="002E1690" w14:paraId="053F115A"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hideMark/>
                </w:tcPr>
                <w:p w14:paraId="5D2BBB57" w14:textId="77777777" w:rsidR="002E1690" w:rsidRDefault="00000000" w:rsidP="002E1690">
                  <w:pPr>
                    <w:spacing w:line="256" w:lineRule="auto"/>
                    <w:rPr>
                      <w:b/>
                      <w:bCs/>
                      <w:sz w:val="20"/>
                      <w:szCs w:val="20"/>
                    </w:rPr>
                  </w:pPr>
                  <w:r>
                    <w:rPr>
                      <w:b/>
                      <w:bCs/>
                      <w:sz w:val="20"/>
                      <w:szCs w:val="20"/>
                    </w:rPr>
                    <w:t>Equity</w:t>
                  </w:r>
                </w:p>
              </w:tc>
              <w:tc>
                <w:tcPr>
                  <w:tcW w:w="1430" w:type="dxa"/>
                  <w:tcBorders>
                    <w:top w:val="single" w:sz="4" w:space="0" w:color="auto"/>
                    <w:left w:val="single" w:sz="4" w:space="0" w:color="auto"/>
                    <w:bottom w:val="single" w:sz="4" w:space="0" w:color="auto"/>
                    <w:right w:val="single" w:sz="4" w:space="0" w:color="auto"/>
                  </w:tcBorders>
                </w:tcPr>
                <w:p w14:paraId="71BEE16D"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tcPr>
                <w:p w14:paraId="42DB1739" w14:textId="77777777" w:rsidR="002E1690" w:rsidRDefault="00000000" w:rsidP="002E1690">
                  <w:pPr>
                    <w:spacing w:line="256" w:lineRule="auto"/>
                    <w:jc w:val="right"/>
                    <w:rPr>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6A16ACA9"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tcPr>
                <w:p w14:paraId="02EAD020" w14:textId="77777777" w:rsidR="002E1690" w:rsidRDefault="00000000" w:rsidP="002E1690">
                  <w:pPr>
                    <w:spacing w:line="256" w:lineRule="auto"/>
                    <w:jc w:val="right"/>
                    <w:rPr>
                      <w:sz w:val="20"/>
                      <w:szCs w:val="20"/>
                    </w:rPr>
                  </w:pPr>
                  <w:r w:rsidRPr="002C70D2">
                    <w:rPr>
                      <w:bCs/>
                      <w:sz w:val="20"/>
                      <w:szCs w:val="20"/>
                    </w:rPr>
                    <w:t xml:space="preserve">[●] </w:t>
                  </w:r>
                </w:p>
              </w:tc>
            </w:tr>
            <w:tr w:rsidR="002E1690" w14:paraId="0902B3B5"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hideMark/>
                </w:tcPr>
                <w:p w14:paraId="5F89663D" w14:textId="77777777" w:rsidR="002E1690" w:rsidRDefault="00000000" w:rsidP="002E1690">
                  <w:pPr>
                    <w:spacing w:line="256" w:lineRule="auto"/>
                    <w:rPr>
                      <w:sz w:val="20"/>
                      <w:szCs w:val="20"/>
                    </w:rPr>
                  </w:pPr>
                  <w:r>
                    <w:rPr>
                      <w:sz w:val="20"/>
                      <w:szCs w:val="20"/>
                    </w:rPr>
                    <w:t>Share capital</w:t>
                  </w:r>
                </w:p>
              </w:tc>
              <w:tc>
                <w:tcPr>
                  <w:tcW w:w="1430" w:type="dxa"/>
                  <w:tcBorders>
                    <w:top w:val="single" w:sz="4" w:space="0" w:color="auto"/>
                    <w:left w:val="single" w:sz="4" w:space="0" w:color="auto"/>
                    <w:bottom w:val="single" w:sz="4" w:space="0" w:color="auto"/>
                    <w:right w:val="single" w:sz="4" w:space="0" w:color="auto"/>
                  </w:tcBorders>
                  <w:hideMark/>
                </w:tcPr>
                <w:p w14:paraId="35241A01"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hideMark/>
                </w:tcPr>
                <w:p w14:paraId="4506597A" w14:textId="77777777" w:rsidR="002E1690" w:rsidRDefault="00000000" w:rsidP="002E1690">
                  <w:pPr>
                    <w:spacing w:line="256" w:lineRule="auto"/>
                    <w:jc w:val="right"/>
                    <w:rPr>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1FA3713E"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hideMark/>
                </w:tcPr>
                <w:p w14:paraId="5C3C1BC8" w14:textId="77777777" w:rsidR="002E1690" w:rsidRDefault="00000000" w:rsidP="002E1690">
                  <w:pPr>
                    <w:spacing w:line="256" w:lineRule="auto"/>
                    <w:jc w:val="right"/>
                    <w:rPr>
                      <w:sz w:val="20"/>
                      <w:szCs w:val="20"/>
                    </w:rPr>
                  </w:pPr>
                  <w:r w:rsidRPr="002C70D2">
                    <w:rPr>
                      <w:bCs/>
                      <w:sz w:val="20"/>
                      <w:szCs w:val="20"/>
                    </w:rPr>
                    <w:t xml:space="preserve">[●] </w:t>
                  </w:r>
                </w:p>
              </w:tc>
            </w:tr>
            <w:tr w:rsidR="002E1690" w14:paraId="0E3FCD13" w14:textId="77777777" w:rsidTr="002E1690">
              <w:trPr>
                <w:trHeight w:val="351"/>
              </w:trPr>
              <w:tc>
                <w:tcPr>
                  <w:tcW w:w="2139" w:type="dxa"/>
                  <w:tcBorders>
                    <w:top w:val="single" w:sz="4" w:space="0" w:color="auto"/>
                    <w:left w:val="single" w:sz="4" w:space="0" w:color="auto"/>
                    <w:bottom w:val="single" w:sz="4" w:space="0" w:color="auto"/>
                    <w:right w:val="single" w:sz="4" w:space="0" w:color="auto"/>
                  </w:tcBorders>
                  <w:vAlign w:val="bottom"/>
                  <w:hideMark/>
                </w:tcPr>
                <w:p w14:paraId="47B4D762" w14:textId="77777777" w:rsidR="002E1690" w:rsidRDefault="00000000" w:rsidP="002E1690">
                  <w:pPr>
                    <w:spacing w:line="256" w:lineRule="auto"/>
                    <w:rPr>
                      <w:sz w:val="20"/>
                      <w:szCs w:val="20"/>
                    </w:rPr>
                  </w:pPr>
                  <w:r>
                    <w:rPr>
                      <w:sz w:val="20"/>
                      <w:szCs w:val="20"/>
                    </w:rPr>
                    <w:t>Retained earnings</w:t>
                  </w:r>
                </w:p>
              </w:tc>
              <w:tc>
                <w:tcPr>
                  <w:tcW w:w="1430" w:type="dxa"/>
                  <w:tcBorders>
                    <w:top w:val="single" w:sz="4" w:space="0" w:color="auto"/>
                    <w:left w:val="single" w:sz="4" w:space="0" w:color="auto"/>
                    <w:bottom w:val="single" w:sz="4" w:space="0" w:color="auto"/>
                    <w:right w:val="single" w:sz="4" w:space="0" w:color="auto"/>
                  </w:tcBorders>
                  <w:hideMark/>
                </w:tcPr>
                <w:p w14:paraId="7FB7A004"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hideMark/>
                </w:tcPr>
                <w:p w14:paraId="4282BC5A" w14:textId="77777777" w:rsidR="002E1690" w:rsidRDefault="00000000" w:rsidP="002E1690">
                  <w:pPr>
                    <w:spacing w:line="256" w:lineRule="auto"/>
                    <w:jc w:val="right"/>
                    <w:rPr>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2C80AF20"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hideMark/>
                </w:tcPr>
                <w:p w14:paraId="5FCB1DB7" w14:textId="77777777" w:rsidR="002E1690" w:rsidRDefault="00000000" w:rsidP="002E1690">
                  <w:pPr>
                    <w:spacing w:line="256" w:lineRule="auto"/>
                    <w:jc w:val="right"/>
                    <w:rPr>
                      <w:sz w:val="20"/>
                      <w:szCs w:val="20"/>
                    </w:rPr>
                  </w:pPr>
                  <w:r w:rsidRPr="002C70D2">
                    <w:rPr>
                      <w:bCs/>
                      <w:sz w:val="20"/>
                      <w:szCs w:val="20"/>
                    </w:rPr>
                    <w:t xml:space="preserve">[●] </w:t>
                  </w:r>
                </w:p>
              </w:tc>
            </w:tr>
            <w:tr w:rsidR="002E1690" w14:paraId="6639368D"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tcPr>
                <w:p w14:paraId="40AB1257" w14:textId="77777777" w:rsidR="002E1690" w:rsidRDefault="00000000" w:rsidP="002E1690">
                  <w:pPr>
                    <w:spacing w:line="256" w:lineRule="auto"/>
                    <w:jc w:val="center"/>
                    <w:rPr>
                      <w:sz w:val="20"/>
                      <w:szCs w:val="20"/>
                    </w:rPr>
                  </w:pPr>
                </w:p>
              </w:tc>
              <w:tc>
                <w:tcPr>
                  <w:tcW w:w="1430" w:type="dxa"/>
                  <w:tcBorders>
                    <w:top w:val="single" w:sz="4" w:space="0" w:color="auto"/>
                    <w:left w:val="single" w:sz="4" w:space="0" w:color="auto"/>
                    <w:bottom w:val="single" w:sz="4" w:space="0" w:color="auto"/>
                    <w:right w:val="single" w:sz="4" w:space="0" w:color="auto"/>
                  </w:tcBorders>
                </w:tcPr>
                <w:p w14:paraId="7DEB7589"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tcPr>
                <w:p w14:paraId="4D08F21E" w14:textId="77777777" w:rsidR="002E1690" w:rsidRDefault="00000000" w:rsidP="002E1690">
                  <w:pPr>
                    <w:spacing w:line="256" w:lineRule="auto"/>
                    <w:jc w:val="right"/>
                    <w:rPr>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6B3D51B9"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tcPr>
                <w:p w14:paraId="2A750478" w14:textId="77777777" w:rsidR="002E1690" w:rsidRDefault="00000000" w:rsidP="002E1690">
                  <w:pPr>
                    <w:spacing w:line="256" w:lineRule="auto"/>
                    <w:jc w:val="right"/>
                    <w:rPr>
                      <w:sz w:val="20"/>
                      <w:szCs w:val="20"/>
                    </w:rPr>
                  </w:pPr>
                  <w:r w:rsidRPr="002C70D2">
                    <w:rPr>
                      <w:bCs/>
                      <w:sz w:val="20"/>
                      <w:szCs w:val="20"/>
                    </w:rPr>
                    <w:t xml:space="preserve">[●] </w:t>
                  </w:r>
                </w:p>
              </w:tc>
            </w:tr>
            <w:tr w:rsidR="002E1690" w14:paraId="25533D2A"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hideMark/>
                </w:tcPr>
                <w:p w14:paraId="3BEE9996" w14:textId="77777777" w:rsidR="002E1690" w:rsidRDefault="00000000" w:rsidP="002E1690">
                  <w:pPr>
                    <w:spacing w:line="256" w:lineRule="auto"/>
                    <w:rPr>
                      <w:b/>
                      <w:sz w:val="20"/>
                      <w:szCs w:val="20"/>
                    </w:rPr>
                  </w:pPr>
                  <w:r>
                    <w:rPr>
                      <w:b/>
                      <w:sz w:val="20"/>
                      <w:szCs w:val="20"/>
                    </w:rPr>
                    <w:t>Total equity</w:t>
                  </w:r>
                </w:p>
              </w:tc>
              <w:tc>
                <w:tcPr>
                  <w:tcW w:w="1430" w:type="dxa"/>
                  <w:tcBorders>
                    <w:top w:val="single" w:sz="4" w:space="0" w:color="auto"/>
                    <w:left w:val="single" w:sz="4" w:space="0" w:color="auto"/>
                    <w:bottom w:val="single" w:sz="4" w:space="0" w:color="auto"/>
                    <w:right w:val="single" w:sz="4" w:space="0" w:color="auto"/>
                  </w:tcBorders>
                  <w:hideMark/>
                </w:tcPr>
                <w:p w14:paraId="4B86EB94" w14:textId="77777777" w:rsidR="002E1690" w:rsidRDefault="00000000" w:rsidP="002E1690">
                  <w:pPr>
                    <w:spacing w:line="256" w:lineRule="auto"/>
                    <w:jc w:val="right"/>
                    <w:rPr>
                      <w:b/>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hideMark/>
                </w:tcPr>
                <w:p w14:paraId="12086FAD" w14:textId="77777777" w:rsidR="002E1690" w:rsidRDefault="00000000" w:rsidP="002E1690">
                  <w:pPr>
                    <w:spacing w:line="256" w:lineRule="auto"/>
                    <w:jc w:val="right"/>
                    <w:rPr>
                      <w:b/>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68B0EA54" w14:textId="77777777" w:rsidR="002E1690" w:rsidRDefault="00000000" w:rsidP="002E1690">
                  <w:pPr>
                    <w:spacing w:line="256" w:lineRule="auto"/>
                    <w:jc w:val="right"/>
                    <w:rPr>
                      <w:b/>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hideMark/>
                </w:tcPr>
                <w:p w14:paraId="661A9857" w14:textId="77777777" w:rsidR="002E1690" w:rsidRDefault="00000000" w:rsidP="002E1690">
                  <w:pPr>
                    <w:spacing w:line="256" w:lineRule="auto"/>
                    <w:jc w:val="right"/>
                    <w:rPr>
                      <w:b/>
                      <w:sz w:val="20"/>
                      <w:szCs w:val="20"/>
                    </w:rPr>
                  </w:pPr>
                  <w:r w:rsidRPr="002C70D2">
                    <w:rPr>
                      <w:bCs/>
                      <w:sz w:val="20"/>
                      <w:szCs w:val="20"/>
                    </w:rPr>
                    <w:t xml:space="preserve">[●] </w:t>
                  </w:r>
                </w:p>
              </w:tc>
            </w:tr>
            <w:tr w:rsidR="002E1690" w14:paraId="4BF11BE2"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tcPr>
                <w:p w14:paraId="055E3BE5" w14:textId="77777777" w:rsidR="002E1690" w:rsidRDefault="00000000" w:rsidP="002E1690">
                  <w:pPr>
                    <w:spacing w:line="256" w:lineRule="auto"/>
                    <w:rPr>
                      <w:sz w:val="20"/>
                      <w:szCs w:val="20"/>
                    </w:rPr>
                  </w:pPr>
                </w:p>
              </w:tc>
              <w:tc>
                <w:tcPr>
                  <w:tcW w:w="1430" w:type="dxa"/>
                  <w:tcBorders>
                    <w:top w:val="single" w:sz="4" w:space="0" w:color="auto"/>
                    <w:left w:val="single" w:sz="4" w:space="0" w:color="auto"/>
                    <w:bottom w:val="single" w:sz="4" w:space="0" w:color="auto"/>
                    <w:right w:val="single" w:sz="4" w:space="0" w:color="auto"/>
                  </w:tcBorders>
                </w:tcPr>
                <w:p w14:paraId="0B2C662F"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tcPr>
                <w:p w14:paraId="4158D012" w14:textId="77777777" w:rsidR="002E1690" w:rsidRDefault="00000000" w:rsidP="002E1690">
                  <w:pPr>
                    <w:spacing w:line="256" w:lineRule="auto"/>
                    <w:jc w:val="right"/>
                    <w:rPr>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073328D2"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tcPr>
                <w:p w14:paraId="50B1B171" w14:textId="77777777" w:rsidR="002E1690" w:rsidRDefault="00000000" w:rsidP="002E1690">
                  <w:pPr>
                    <w:spacing w:line="256" w:lineRule="auto"/>
                    <w:jc w:val="right"/>
                    <w:rPr>
                      <w:sz w:val="20"/>
                      <w:szCs w:val="20"/>
                    </w:rPr>
                  </w:pPr>
                  <w:r w:rsidRPr="002C70D2">
                    <w:rPr>
                      <w:bCs/>
                      <w:sz w:val="20"/>
                      <w:szCs w:val="20"/>
                    </w:rPr>
                    <w:t xml:space="preserve">[●] </w:t>
                  </w:r>
                </w:p>
              </w:tc>
            </w:tr>
            <w:tr w:rsidR="002E1690" w14:paraId="0163C813" w14:textId="77777777" w:rsidTr="002E1690">
              <w:trPr>
                <w:trHeight w:val="187"/>
              </w:trPr>
              <w:tc>
                <w:tcPr>
                  <w:tcW w:w="2139" w:type="dxa"/>
                  <w:tcBorders>
                    <w:top w:val="single" w:sz="4" w:space="0" w:color="auto"/>
                    <w:left w:val="single" w:sz="4" w:space="0" w:color="auto"/>
                    <w:bottom w:val="single" w:sz="4" w:space="0" w:color="auto"/>
                    <w:right w:val="single" w:sz="4" w:space="0" w:color="auto"/>
                  </w:tcBorders>
                  <w:vAlign w:val="bottom"/>
                  <w:hideMark/>
                </w:tcPr>
                <w:p w14:paraId="7BC79327" w14:textId="77777777" w:rsidR="002E1690" w:rsidRDefault="00000000" w:rsidP="002E1690">
                  <w:pPr>
                    <w:spacing w:line="256" w:lineRule="auto"/>
                    <w:rPr>
                      <w:b/>
                      <w:bCs/>
                      <w:sz w:val="20"/>
                      <w:szCs w:val="20"/>
                    </w:rPr>
                  </w:pPr>
                  <w:r>
                    <w:rPr>
                      <w:b/>
                      <w:bCs/>
                      <w:sz w:val="20"/>
                      <w:szCs w:val="20"/>
                    </w:rPr>
                    <w:t>Liabilities</w:t>
                  </w:r>
                </w:p>
              </w:tc>
              <w:tc>
                <w:tcPr>
                  <w:tcW w:w="1430" w:type="dxa"/>
                  <w:tcBorders>
                    <w:top w:val="single" w:sz="4" w:space="0" w:color="auto"/>
                    <w:left w:val="single" w:sz="4" w:space="0" w:color="auto"/>
                    <w:bottom w:val="single" w:sz="4" w:space="0" w:color="auto"/>
                    <w:right w:val="single" w:sz="4" w:space="0" w:color="auto"/>
                  </w:tcBorders>
                </w:tcPr>
                <w:p w14:paraId="32652825"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tcPr>
                <w:p w14:paraId="6DC1D959" w14:textId="77777777" w:rsidR="002E1690" w:rsidRDefault="00000000" w:rsidP="002E1690">
                  <w:pPr>
                    <w:spacing w:line="256" w:lineRule="auto"/>
                    <w:jc w:val="right"/>
                    <w:rPr>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40BC173B"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tcPr>
                <w:p w14:paraId="0AD3FB7E" w14:textId="77777777" w:rsidR="002E1690" w:rsidRDefault="00000000" w:rsidP="002E1690">
                  <w:pPr>
                    <w:spacing w:line="256" w:lineRule="auto"/>
                    <w:jc w:val="right"/>
                    <w:rPr>
                      <w:sz w:val="20"/>
                      <w:szCs w:val="20"/>
                    </w:rPr>
                  </w:pPr>
                  <w:r w:rsidRPr="002C70D2">
                    <w:rPr>
                      <w:bCs/>
                      <w:sz w:val="20"/>
                      <w:szCs w:val="20"/>
                    </w:rPr>
                    <w:t xml:space="preserve">[●] </w:t>
                  </w:r>
                </w:p>
              </w:tc>
            </w:tr>
            <w:tr w:rsidR="002E1690" w14:paraId="544FB999"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hideMark/>
                </w:tcPr>
                <w:p w14:paraId="6BFF3653" w14:textId="77777777" w:rsidR="002E1690" w:rsidRDefault="00000000" w:rsidP="002E1690">
                  <w:pPr>
                    <w:spacing w:line="256" w:lineRule="auto"/>
                    <w:rPr>
                      <w:sz w:val="20"/>
                      <w:szCs w:val="20"/>
                    </w:rPr>
                  </w:pPr>
                  <w:r>
                    <w:rPr>
                      <w:sz w:val="20"/>
                      <w:szCs w:val="20"/>
                    </w:rPr>
                    <w:t>Financial liabilities</w:t>
                  </w:r>
                </w:p>
              </w:tc>
              <w:tc>
                <w:tcPr>
                  <w:tcW w:w="1430" w:type="dxa"/>
                  <w:tcBorders>
                    <w:top w:val="single" w:sz="4" w:space="0" w:color="auto"/>
                    <w:left w:val="single" w:sz="4" w:space="0" w:color="auto"/>
                    <w:bottom w:val="single" w:sz="4" w:space="0" w:color="auto"/>
                    <w:right w:val="single" w:sz="4" w:space="0" w:color="auto"/>
                  </w:tcBorders>
                  <w:hideMark/>
                </w:tcPr>
                <w:p w14:paraId="38D3FB8D"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hideMark/>
                </w:tcPr>
                <w:p w14:paraId="376616BB" w14:textId="77777777" w:rsidR="002E1690" w:rsidRDefault="00000000" w:rsidP="002E1690">
                  <w:pPr>
                    <w:spacing w:line="256" w:lineRule="auto"/>
                    <w:jc w:val="right"/>
                    <w:rPr>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6282DAD9" w14:textId="77777777" w:rsidR="002E1690" w:rsidRDefault="00000000" w:rsidP="002E1690">
                  <w:pPr>
                    <w:spacing w:line="256" w:lineRule="auto"/>
                    <w:jc w:val="right"/>
                    <w:rPr>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hideMark/>
                </w:tcPr>
                <w:p w14:paraId="5112ABA5" w14:textId="77777777" w:rsidR="002E1690" w:rsidRDefault="00000000" w:rsidP="002E1690">
                  <w:pPr>
                    <w:spacing w:line="256" w:lineRule="auto"/>
                    <w:jc w:val="right"/>
                    <w:rPr>
                      <w:sz w:val="20"/>
                      <w:szCs w:val="20"/>
                    </w:rPr>
                  </w:pPr>
                  <w:r w:rsidRPr="002C70D2">
                    <w:rPr>
                      <w:bCs/>
                      <w:sz w:val="20"/>
                      <w:szCs w:val="20"/>
                    </w:rPr>
                    <w:t xml:space="preserve">[●] </w:t>
                  </w:r>
                </w:p>
              </w:tc>
            </w:tr>
            <w:tr w:rsidR="002E1690" w14:paraId="2B264BD6"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hideMark/>
                </w:tcPr>
                <w:p w14:paraId="11900890" w14:textId="77777777" w:rsidR="002E1690" w:rsidRDefault="00000000" w:rsidP="002E1690">
                  <w:pPr>
                    <w:spacing w:line="256" w:lineRule="auto"/>
                    <w:rPr>
                      <w:b/>
                      <w:sz w:val="20"/>
                      <w:szCs w:val="20"/>
                    </w:rPr>
                  </w:pPr>
                  <w:r>
                    <w:rPr>
                      <w:b/>
                      <w:sz w:val="20"/>
                      <w:szCs w:val="20"/>
                    </w:rPr>
                    <w:t xml:space="preserve">Total </w:t>
                  </w:r>
                  <w:r>
                    <w:rPr>
                      <w:b/>
                      <w:sz w:val="20"/>
                      <w:szCs w:val="20"/>
                    </w:rPr>
                    <w:t>liabilities</w:t>
                  </w:r>
                </w:p>
              </w:tc>
              <w:tc>
                <w:tcPr>
                  <w:tcW w:w="1430" w:type="dxa"/>
                  <w:tcBorders>
                    <w:top w:val="single" w:sz="4" w:space="0" w:color="auto"/>
                    <w:left w:val="single" w:sz="4" w:space="0" w:color="auto"/>
                    <w:bottom w:val="single" w:sz="4" w:space="0" w:color="auto"/>
                    <w:right w:val="single" w:sz="4" w:space="0" w:color="auto"/>
                  </w:tcBorders>
                  <w:hideMark/>
                </w:tcPr>
                <w:p w14:paraId="5DA537F4" w14:textId="77777777" w:rsidR="002E1690" w:rsidRDefault="00000000" w:rsidP="002E1690">
                  <w:pPr>
                    <w:spacing w:line="256" w:lineRule="auto"/>
                    <w:jc w:val="right"/>
                    <w:rPr>
                      <w:b/>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hideMark/>
                </w:tcPr>
                <w:p w14:paraId="26607BF6" w14:textId="77777777" w:rsidR="002E1690" w:rsidRDefault="00000000" w:rsidP="002E1690">
                  <w:pPr>
                    <w:spacing w:line="256" w:lineRule="auto"/>
                    <w:jc w:val="right"/>
                    <w:rPr>
                      <w:b/>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5E804A8E" w14:textId="77777777" w:rsidR="002E1690" w:rsidRDefault="00000000" w:rsidP="002E1690">
                  <w:pPr>
                    <w:spacing w:line="256" w:lineRule="auto"/>
                    <w:jc w:val="right"/>
                    <w:rPr>
                      <w:b/>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hideMark/>
                </w:tcPr>
                <w:p w14:paraId="7AB920A5" w14:textId="77777777" w:rsidR="002E1690" w:rsidRDefault="00000000" w:rsidP="002E1690">
                  <w:pPr>
                    <w:spacing w:line="256" w:lineRule="auto"/>
                    <w:jc w:val="right"/>
                    <w:rPr>
                      <w:b/>
                      <w:sz w:val="20"/>
                      <w:szCs w:val="20"/>
                    </w:rPr>
                  </w:pPr>
                  <w:r w:rsidRPr="002C70D2">
                    <w:rPr>
                      <w:bCs/>
                      <w:sz w:val="20"/>
                      <w:szCs w:val="20"/>
                    </w:rPr>
                    <w:t xml:space="preserve">[●] </w:t>
                  </w:r>
                </w:p>
              </w:tc>
            </w:tr>
            <w:tr w:rsidR="002E1690" w14:paraId="0F2628C4"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tcPr>
                <w:p w14:paraId="773807D0" w14:textId="77777777" w:rsidR="002E1690" w:rsidRDefault="00000000" w:rsidP="002E1690">
                  <w:pPr>
                    <w:spacing w:line="256" w:lineRule="auto"/>
                    <w:rPr>
                      <w:b/>
                      <w:sz w:val="20"/>
                      <w:szCs w:val="20"/>
                    </w:rPr>
                  </w:pPr>
                </w:p>
              </w:tc>
              <w:tc>
                <w:tcPr>
                  <w:tcW w:w="1430" w:type="dxa"/>
                  <w:tcBorders>
                    <w:top w:val="single" w:sz="4" w:space="0" w:color="auto"/>
                    <w:left w:val="single" w:sz="4" w:space="0" w:color="auto"/>
                    <w:bottom w:val="single" w:sz="4" w:space="0" w:color="auto"/>
                    <w:right w:val="single" w:sz="4" w:space="0" w:color="auto"/>
                  </w:tcBorders>
                </w:tcPr>
                <w:p w14:paraId="3B90A3CF" w14:textId="77777777" w:rsidR="002E1690" w:rsidRDefault="00000000" w:rsidP="002E1690">
                  <w:pPr>
                    <w:spacing w:line="256" w:lineRule="auto"/>
                    <w:jc w:val="right"/>
                    <w:rPr>
                      <w:b/>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tcPr>
                <w:p w14:paraId="36E90FBF" w14:textId="77777777" w:rsidR="002E1690" w:rsidRDefault="00000000" w:rsidP="002E1690">
                  <w:pPr>
                    <w:spacing w:line="256" w:lineRule="auto"/>
                    <w:jc w:val="right"/>
                    <w:rPr>
                      <w:b/>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tcPr>
                <w:p w14:paraId="260DDA2C" w14:textId="77777777" w:rsidR="002E1690" w:rsidRDefault="00000000" w:rsidP="002E1690">
                  <w:pPr>
                    <w:spacing w:line="256" w:lineRule="auto"/>
                    <w:jc w:val="right"/>
                    <w:rPr>
                      <w:b/>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tcPr>
                <w:p w14:paraId="7C777DE8" w14:textId="77777777" w:rsidR="002E1690" w:rsidRDefault="00000000" w:rsidP="002E1690">
                  <w:pPr>
                    <w:spacing w:line="256" w:lineRule="auto"/>
                    <w:jc w:val="right"/>
                    <w:rPr>
                      <w:b/>
                      <w:sz w:val="20"/>
                      <w:szCs w:val="20"/>
                    </w:rPr>
                  </w:pPr>
                  <w:r w:rsidRPr="002C70D2">
                    <w:rPr>
                      <w:bCs/>
                      <w:sz w:val="20"/>
                      <w:szCs w:val="20"/>
                    </w:rPr>
                    <w:t xml:space="preserve">[●] </w:t>
                  </w:r>
                </w:p>
              </w:tc>
            </w:tr>
            <w:tr w:rsidR="002E1690" w14:paraId="52D2EFA0" w14:textId="77777777" w:rsidTr="002E1690">
              <w:trPr>
                <w:trHeight w:val="201"/>
              </w:trPr>
              <w:tc>
                <w:tcPr>
                  <w:tcW w:w="2139" w:type="dxa"/>
                  <w:tcBorders>
                    <w:top w:val="single" w:sz="4" w:space="0" w:color="auto"/>
                    <w:left w:val="single" w:sz="4" w:space="0" w:color="auto"/>
                    <w:bottom w:val="single" w:sz="4" w:space="0" w:color="auto"/>
                    <w:right w:val="single" w:sz="4" w:space="0" w:color="auto"/>
                  </w:tcBorders>
                  <w:vAlign w:val="bottom"/>
                  <w:hideMark/>
                </w:tcPr>
                <w:p w14:paraId="45F6A7DE" w14:textId="77777777" w:rsidR="002E1690" w:rsidRDefault="00000000" w:rsidP="002E1690">
                  <w:pPr>
                    <w:spacing w:line="256" w:lineRule="auto"/>
                    <w:rPr>
                      <w:b/>
                      <w:sz w:val="20"/>
                      <w:szCs w:val="20"/>
                    </w:rPr>
                  </w:pPr>
                  <w:r>
                    <w:rPr>
                      <w:b/>
                      <w:sz w:val="20"/>
                      <w:szCs w:val="20"/>
                    </w:rPr>
                    <w:t>Total equity and liabilities</w:t>
                  </w:r>
                </w:p>
              </w:tc>
              <w:tc>
                <w:tcPr>
                  <w:tcW w:w="1430" w:type="dxa"/>
                  <w:tcBorders>
                    <w:top w:val="single" w:sz="4" w:space="0" w:color="auto"/>
                    <w:left w:val="single" w:sz="4" w:space="0" w:color="auto"/>
                    <w:bottom w:val="single" w:sz="4" w:space="0" w:color="auto"/>
                    <w:right w:val="single" w:sz="4" w:space="0" w:color="auto"/>
                  </w:tcBorders>
                  <w:hideMark/>
                </w:tcPr>
                <w:p w14:paraId="2292C020" w14:textId="77777777" w:rsidR="002E1690" w:rsidRDefault="00000000" w:rsidP="002E1690">
                  <w:pPr>
                    <w:spacing w:line="256" w:lineRule="auto"/>
                    <w:jc w:val="right"/>
                    <w:rPr>
                      <w:b/>
                      <w:sz w:val="20"/>
                      <w:szCs w:val="20"/>
                    </w:rPr>
                  </w:pPr>
                  <w:r w:rsidRPr="002C70D2">
                    <w:rPr>
                      <w:bCs/>
                      <w:sz w:val="20"/>
                      <w:szCs w:val="20"/>
                    </w:rPr>
                    <w:t xml:space="preserve">[●] </w:t>
                  </w:r>
                </w:p>
              </w:tc>
              <w:tc>
                <w:tcPr>
                  <w:tcW w:w="1430" w:type="dxa"/>
                  <w:gridSpan w:val="2"/>
                  <w:tcBorders>
                    <w:top w:val="single" w:sz="4" w:space="0" w:color="auto"/>
                    <w:left w:val="single" w:sz="4" w:space="0" w:color="auto"/>
                    <w:bottom w:val="single" w:sz="4" w:space="0" w:color="auto"/>
                    <w:right w:val="single" w:sz="4" w:space="0" w:color="auto"/>
                  </w:tcBorders>
                  <w:hideMark/>
                </w:tcPr>
                <w:p w14:paraId="72E1423F" w14:textId="77777777" w:rsidR="002E1690" w:rsidRDefault="00000000" w:rsidP="002E1690">
                  <w:pPr>
                    <w:spacing w:line="256" w:lineRule="auto"/>
                    <w:jc w:val="right"/>
                    <w:rPr>
                      <w:b/>
                      <w:sz w:val="20"/>
                      <w:szCs w:val="20"/>
                    </w:rPr>
                  </w:pPr>
                  <w:r w:rsidRPr="002C70D2">
                    <w:rPr>
                      <w:bCs/>
                      <w:sz w:val="20"/>
                      <w:szCs w:val="20"/>
                    </w:rPr>
                    <w:t xml:space="preserve">[●] </w:t>
                  </w:r>
                </w:p>
              </w:tc>
              <w:tc>
                <w:tcPr>
                  <w:tcW w:w="1431" w:type="dxa"/>
                  <w:tcBorders>
                    <w:top w:val="single" w:sz="4" w:space="0" w:color="auto"/>
                    <w:left w:val="single" w:sz="4" w:space="0" w:color="auto"/>
                    <w:bottom w:val="single" w:sz="4" w:space="0" w:color="auto"/>
                    <w:right w:val="single" w:sz="4" w:space="0" w:color="auto"/>
                  </w:tcBorders>
                  <w:hideMark/>
                </w:tcPr>
                <w:p w14:paraId="46B754AF" w14:textId="77777777" w:rsidR="002E1690" w:rsidRDefault="00000000" w:rsidP="002E1690">
                  <w:pPr>
                    <w:spacing w:line="256" w:lineRule="auto"/>
                    <w:jc w:val="right"/>
                    <w:rPr>
                      <w:b/>
                      <w:sz w:val="20"/>
                      <w:szCs w:val="20"/>
                    </w:rPr>
                  </w:pPr>
                  <w:r w:rsidRPr="002C70D2">
                    <w:rPr>
                      <w:bCs/>
                      <w:sz w:val="20"/>
                      <w:szCs w:val="20"/>
                    </w:rPr>
                    <w:t xml:space="preserve">[●] </w:t>
                  </w:r>
                </w:p>
              </w:tc>
              <w:tc>
                <w:tcPr>
                  <w:tcW w:w="1430" w:type="dxa"/>
                  <w:tcBorders>
                    <w:top w:val="single" w:sz="4" w:space="0" w:color="auto"/>
                    <w:left w:val="single" w:sz="4" w:space="0" w:color="auto"/>
                    <w:bottom w:val="single" w:sz="4" w:space="0" w:color="auto"/>
                    <w:right w:val="single" w:sz="4" w:space="0" w:color="auto"/>
                  </w:tcBorders>
                  <w:hideMark/>
                </w:tcPr>
                <w:p w14:paraId="0238A9B3" w14:textId="77777777" w:rsidR="002E1690" w:rsidRDefault="00000000" w:rsidP="002E1690">
                  <w:pPr>
                    <w:spacing w:line="256" w:lineRule="auto"/>
                    <w:jc w:val="right"/>
                    <w:rPr>
                      <w:b/>
                      <w:sz w:val="20"/>
                      <w:szCs w:val="20"/>
                    </w:rPr>
                  </w:pPr>
                  <w:r w:rsidRPr="002C70D2">
                    <w:rPr>
                      <w:bCs/>
                      <w:sz w:val="20"/>
                      <w:szCs w:val="20"/>
                    </w:rPr>
                    <w:t xml:space="preserve">[●] </w:t>
                  </w:r>
                </w:p>
              </w:tc>
            </w:tr>
          </w:tbl>
          <w:p w14:paraId="013F9E6E" w14:textId="77777777" w:rsidR="00000000" w:rsidRDefault="00000000"/>
        </w:tc>
        <w:tc>
          <w:tcPr>
            <w:tcW w:w="1440" w:type="dxa"/>
          </w:tcPr>
          <w:p w14:paraId="00AD8927" w14:textId="77777777" w:rsidR="00C50675" w:rsidRDefault="00C50675"/>
        </w:tc>
        <w:tc>
          <w:tcPr>
            <w:tcW w:w="1440" w:type="dxa"/>
          </w:tcPr>
          <w:p w14:paraId="1C735093" w14:textId="77777777" w:rsidR="00C50675" w:rsidRDefault="00C50675"/>
        </w:tc>
        <w:tc>
          <w:tcPr>
            <w:tcW w:w="4320" w:type="dxa"/>
          </w:tcPr>
          <w:p w14:paraId="0EE6C73F" w14:textId="77777777" w:rsidR="00C50675" w:rsidRDefault="00C50675"/>
        </w:tc>
      </w:tr>
      <w:tr w:rsidR="00C50675" w14:paraId="66DF9C1C" w14:textId="77777777">
        <w:tc>
          <w:tcPr>
            <w:tcW w:w="720" w:type="dxa"/>
          </w:tcPr>
          <w:p w14:paraId="47E76C8A" w14:textId="77777777" w:rsidR="00C50675" w:rsidRDefault="00000000">
            <w:r>
              <w:lastRenderedPageBreak/>
              <w:t>911</w:t>
            </w:r>
          </w:p>
        </w:tc>
        <w:tc>
          <w:tcPr>
            <w:tcW w:w="5760" w:type="dxa"/>
          </w:tcPr>
          <w:p w14:paraId="143BCBB1" w14:textId="77777777" w:rsidR="00C50675" w:rsidRDefault="00C50675"/>
          <w:p w14:paraId="55020BCF" w14:textId="77777777" w:rsidR="00C50675" w:rsidRDefault="00C50675"/>
          <w:tbl>
            <w:tblPr>
              <w:tblpPr w:leftFromText="180" w:rightFromText="180" w:bottomFromText="160" w:vertAnchor="text" w:horzAnchor="margin" w:tblpXSpec="center" w:tblpY="116"/>
              <w:tblW w:w="9611" w:type="dxa"/>
              <w:tblLayout w:type="fixed"/>
              <w:tblCellMar>
                <w:top w:w="28" w:type="dxa"/>
                <w:left w:w="57" w:type="dxa"/>
                <w:bottom w:w="28" w:type="dxa"/>
                <w:right w:w="57" w:type="dxa"/>
              </w:tblCellMar>
              <w:tblLook w:val="04A0" w:firstRow="1" w:lastRow="0" w:firstColumn="1" w:lastColumn="0" w:noHBand="0" w:noVBand="1"/>
            </w:tblPr>
            <w:tblGrid>
              <w:gridCol w:w="3402"/>
              <w:gridCol w:w="604"/>
              <w:gridCol w:w="1419"/>
              <w:gridCol w:w="1441"/>
              <w:gridCol w:w="1372"/>
              <w:gridCol w:w="1373"/>
            </w:tblGrid>
            <w:tr w:rsidR="005346A1" w14:paraId="53A27CEA" w14:textId="77777777" w:rsidTr="008D56A5">
              <w:trPr>
                <w:trHeight w:val="888"/>
              </w:trPr>
              <w:tc>
                <w:tcPr>
                  <w:tcW w:w="3402" w:type="dxa"/>
                  <w:vAlign w:val="bottom"/>
                </w:tcPr>
                <w:p w14:paraId="4A8BDB1E" w14:textId="77777777" w:rsidR="005346A1" w:rsidRDefault="00000000">
                  <w:pPr>
                    <w:spacing w:line="256" w:lineRule="auto"/>
                    <w:rPr>
                      <w:b/>
                      <w:sz w:val="20"/>
                      <w:szCs w:val="20"/>
                    </w:rPr>
                  </w:pPr>
                </w:p>
              </w:tc>
              <w:tc>
                <w:tcPr>
                  <w:tcW w:w="604" w:type="dxa"/>
                  <w:vAlign w:val="bottom"/>
                </w:tcPr>
                <w:p w14:paraId="7261DC58" w14:textId="77777777" w:rsidR="005346A1" w:rsidRDefault="00000000">
                  <w:pPr>
                    <w:spacing w:line="256" w:lineRule="auto"/>
                    <w:rPr>
                      <w:b/>
                      <w:sz w:val="20"/>
                      <w:szCs w:val="20"/>
                    </w:rPr>
                  </w:pPr>
                </w:p>
              </w:tc>
              <w:tc>
                <w:tcPr>
                  <w:tcW w:w="1419" w:type="dxa"/>
                  <w:vAlign w:val="bottom"/>
                  <w:hideMark/>
                </w:tcPr>
                <w:p w14:paraId="2F4F22FE" w14:textId="77777777" w:rsidR="005346A1" w:rsidRDefault="00000000">
                  <w:pPr>
                    <w:spacing w:line="256" w:lineRule="auto"/>
                    <w:jc w:val="right"/>
                    <w:rPr>
                      <w:b/>
                      <w:sz w:val="20"/>
                      <w:szCs w:val="20"/>
                    </w:rPr>
                  </w:pPr>
                  <w:r>
                    <w:rPr>
                      <w:b/>
                      <w:sz w:val="20"/>
                      <w:szCs w:val="20"/>
                    </w:rPr>
                    <w:t>Unaudited</w:t>
                  </w:r>
                </w:p>
                <w:p w14:paraId="09FE2A0B" w14:textId="77777777" w:rsidR="005346A1" w:rsidRDefault="00000000">
                  <w:pPr>
                    <w:spacing w:line="256" w:lineRule="auto"/>
                    <w:jc w:val="right"/>
                    <w:rPr>
                      <w:b/>
                      <w:sz w:val="20"/>
                      <w:szCs w:val="20"/>
                    </w:rPr>
                  </w:pPr>
                  <w:r>
                    <w:rPr>
                      <w:b/>
                      <w:sz w:val="20"/>
                      <w:szCs w:val="20"/>
                    </w:rPr>
                    <w:t xml:space="preserve">Period ended </w:t>
                  </w:r>
                  <w:r>
                    <w:rPr>
                      <w:b/>
                      <w:sz w:val="20"/>
                      <w:szCs w:val="20"/>
                    </w:rPr>
                    <w:t>[●]</w:t>
                  </w:r>
                </w:p>
              </w:tc>
              <w:tc>
                <w:tcPr>
                  <w:tcW w:w="1441" w:type="dxa"/>
                  <w:vAlign w:val="bottom"/>
                  <w:hideMark/>
                </w:tcPr>
                <w:p w14:paraId="769F8B36" w14:textId="77777777" w:rsidR="005346A1" w:rsidRDefault="00000000">
                  <w:pPr>
                    <w:spacing w:line="256" w:lineRule="auto"/>
                    <w:jc w:val="right"/>
                    <w:rPr>
                      <w:b/>
                      <w:sz w:val="20"/>
                      <w:szCs w:val="20"/>
                    </w:rPr>
                  </w:pPr>
                  <w:r>
                    <w:rPr>
                      <w:b/>
                      <w:sz w:val="20"/>
                      <w:szCs w:val="20"/>
                    </w:rPr>
                    <w:t>Audited</w:t>
                  </w:r>
                </w:p>
                <w:p w14:paraId="61AC7EB1"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c>
                <w:tcPr>
                  <w:tcW w:w="1372" w:type="dxa"/>
                  <w:vAlign w:val="bottom"/>
                  <w:hideMark/>
                </w:tcPr>
                <w:p w14:paraId="318531AE" w14:textId="77777777" w:rsidR="005346A1" w:rsidRDefault="00000000">
                  <w:pPr>
                    <w:spacing w:line="256" w:lineRule="auto"/>
                    <w:jc w:val="right"/>
                    <w:rPr>
                      <w:b/>
                      <w:sz w:val="20"/>
                      <w:szCs w:val="20"/>
                    </w:rPr>
                  </w:pPr>
                  <w:r>
                    <w:rPr>
                      <w:b/>
                      <w:sz w:val="20"/>
                      <w:szCs w:val="20"/>
                    </w:rPr>
                    <w:t>Audited</w:t>
                  </w:r>
                </w:p>
                <w:p w14:paraId="5DCFB0D5"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c>
                <w:tcPr>
                  <w:tcW w:w="1373" w:type="dxa"/>
                  <w:vAlign w:val="bottom"/>
                  <w:hideMark/>
                </w:tcPr>
                <w:p w14:paraId="03BFC64E" w14:textId="77777777" w:rsidR="005346A1" w:rsidRDefault="00000000">
                  <w:pPr>
                    <w:spacing w:line="256" w:lineRule="auto"/>
                    <w:jc w:val="right"/>
                    <w:rPr>
                      <w:b/>
                      <w:sz w:val="20"/>
                      <w:szCs w:val="20"/>
                    </w:rPr>
                  </w:pPr>
                  <w:r>
                    <w:rPr>
                      <w:b/>
                      <w:sz w:val="20"/>
                      <w:szCs w:val="20"/>
                    </w:rPr>
                    <w:t>Audited</w:t>
                  </w:r>
                </w:p>
                <w:p w14:paraId="6F275987" w14:textId="77777777" w:rsidR="005346A1" w:rsidRDefault="00000000">
                  <w:pPr>
                    <w:spacing w:line="256" w:lineRule="auto"/>
                    <w:jc w:val="right"/>
                    <w:rPr>
                      <w:b/>
                      <w:sz w:val="20"/>
                      <w:szCs w:val="20"/>
                    </w:rPr>
                  </w:pPr>
                  <w:r>
                    <w:rPr>
                      <w:b/>
                      <w:sz w:val="20"/>
                      <w:szCs w:val="20"/>
                    </w:rPr>
                    <w:t xml:space="preserve">year ended </w:t>
                  </w:r>
                  <w:r>
                    <w:rPr>
                      <w:b/>
                      <w:sz w:val="20"/>
                      <w:szCs w:val="20"/>
                    </w:rPr>
                    <w:t>[●]</w:t>
                  </w:r>
                </w:p>
              </w:tc>
            </w:tr>
            <w:tr w:rsidR="005346A1" w14:paraId="491EC159" w14:textId="77777777" w:rsidTr="008D56A5">
              <w:trPr>
                <w:trHeight w:val="436"/>
              </w:trPr>
              <w:tc>
                <w:tcPr>
                  <w:tcW w:w="3402" w:type="dxa"/>
                  <w:tcBorders>
                    <w:top w:val="nil"/>
                    <w:left w:val="nil"/>
                    <w:bottom w:val="single" w:sz="4" w:space="0" w:color="auto"/>
                    <w:right w:val="nil"/>
                  </w:tcBorders>
                  <w:vAlign w:val="bottom"/>
                </w:tcPr>
                <w:p w14:paraId="1B9EF401" w14:textId="77777777" w:rsidR="005346A1" w:rsidRDefault="00000000">
                  <w:pPr>
                    <w:spacing w:line="256" w:lineRule="auto"/>
                    <w:rPr>
                      <w:b/>
                      <w:sz w:val="20"/>
                      <w:szCs w:val="20"/>
                    </w:rPr>
                  </w:pPr>
                </w:p>
              </w:tc>
              <w:tc>
                <w:tcPr>
                  <w:tcW w:w="604" w:type="dxa"/>
                  <w:tcBorders>
                    <w:top w:val="nil"/>
                    <w:left w:val="nil"/>
                    <w:bottom w:val="single" w:sz="4" w:space="0" w:color="auto"/>
                    <w:right w:val="nil"/>
                  </w:tcBorders>
                  <w:vAlign w:val="bottom"/>
                  <w:hideMark/>
                </w:tcPr>
                <w:p w14:paraId="3C03796B" w14:textId="77777777" w:rsidR="005346A1" w:rsidRDefault="00000000">
                  <w:pPr>
                    <w:spacing w:line="256" w:lineRule="auto"/>
                    <w:rPr>
                      <w:b/>
                      <w:sz w:val="20"/>
                      <w:szCs w:val="20"/>
                    </w:rPr>
                  </w:pPr>
                  <w:r>
                    <w:rPr>
                      <w:b/>
                      <w:sz w:val="20"/>
                      <w:szCs w:val="20"/>
                    </w:rPr>
                    <w:t>Note</w:t>
                  </w:r>
                </w:p>
              </w:tc>
              <w:tc>
                <w:tcPr>
                  <w:tcW w:w="1419" w:type="dxa"/>
                  <w:tcBorders>
                    <w:top w:val="nil"/>
                    <w:left w:val="nil"/>
                    <w:bottom w:val="single" w:sz="4" w:space="0" w:color="auto"/>
                    <w:right w:val="nil"/>
                  </w:tcBorders>
                  <w:vAlign w:val="bottom"/>
                  <w:hideMark/>
                </w:tcPr>
                <w:p w14:paraId="6C55DA68" w14:textId="77777777" w:rsidR="005346A1" w:rsidRDefault="00000000">
                  <w:pPr>
                    <w:spacing w:line="256" w:lineRule="auto"/>
                    <w:jc w:val="right"/>
                    <w:rPr>
                      <w:b/>
                      <w:sz w:val="20"/>
                      <w:szCs w:val="20"/>
                    </w:rPr>
                  </w:pPr>
                  <w:r>
                    <w:rPr>
                      <w:b/>
                      <w:sz w:val="20"/>
                      <w:szCs w:val="20"/>
                    </w:rPr>
                    <w:t>£</w:t>
                  </w:r>
                </w:p>
              </w:tc>
              <w:tc>
                <w:tcPr>
                  <w:tcW w:w="1441" w:type="dxa"/>
                  <w:tcBorders>
                    <w:top w:val="nil"/>
                    <w:left w:val="nil"/>
                    <w:bottom w:val="single" w:sz="4" w:space="0" w:color="auto"/>
                    <w:right w:val="nil"/>
                  </w:tcBorders>
                  <w:vAlign w:val="bottom"/>
                  <w:hideMark/>
                </w:tcPr>
                <w:p w14:paraId="34A8AE22" w14:textId="77777777" w:rsidR="005346A1" w:rsidRDefault="00000000">
                  <w:pPr>
                    <w:spacing w:line="256" w:lineRule="auto"/>
                    <w:jc w:val="right"/>
                    <w:rPr>
                      <w:b/>
                      <w:sz w:val="20"/>
                      <w:szCs w:val="20"/>
                    </w:rPr>
                  </w:pPr>
                  <w:r>
                    <w:rPr>
                      <w:b/>
                      <w:sz w:val="20"/>
                      <w:szCs w:val="20"/>
                    </w:rPr>
                    <w:t>£</w:t>
                  </w:r>
                </w:p>
              </w:tc>
              <w:tc>
                <w:tcPr>
                  <w:tcW w:w="1372" w:type="dxa"/>
                  <w:tcBorders>
                    <w:top w:val="nil"/>
                    <w:left w:val="nil"/>
                    <w:bottom w:val="single" w:sz="4" w:space="0" w:color="auto"/>
                    <w:right w:val="nil"/>
                  </w:tcBorders>
                  <w:vAlign w:val="bottom"/>
                  <w:hideMark/>
                </w:tcPr>
                <w:p w14:paraId="462D2CFC" w14:textId="77777777" w:rsidR="005346A1" w:rsidRDefault="00000000">
                  <w:pPr>
                    <w:spacing w:line="256" w:lineRule="auto"/>
                    <w:jc w:val="right"/>
                    <w:rPr>
                      <w:b/>
                      <w:sz w:val="20"/>
                      <w:szCs w:val="20"/>
                    </w:rPr>
                  </w:pPr>
                  <w:r>
                    <w:rPr>
                      <w:b/>
                      <w:sz w:val="20"/>
                      <w:szCs w:val="20"/>
                    </w:rPr>
                    <w:t>£</w:t>
                  </w:r>
                </w:p>
              </w:tc>
              <w:tc>
                <w:tcPr>
                  <w:tcW w:w="1373" w:type="dxa"/>
                  <w:tcBorders>
                    <w:top w:val="nil"/>
                    <w:left w:val="nil"/>
                    <w:bottom w:val="single" w:sz="4" w:space="0" w:color="auto"/>
                    <w:right w:val="nil"/>
                  </w:tcBorders>
                  <w:vAlign w:val="bottom"/>
                  <w:hideMark/>
                </w:tcPr>
                <w:p w14:paraId="4E23A932" w14:textId="77777777" w:rsidR="005346A1" w:rsidRDefault="00000000">
                  <w:pPr>
                    <w:spacing w:line="256" w:lineRule="auto"/>
                    <w:jc w:val="right"/>
                    <w:rPr>
                      <w:b/>
                      <w:sz w:val="20"/>
                      <w:szCs w:val="20"/>
                    </w:rPr>
                  </w:pPr>
                  <w:r>
                    <w:rPr>
                      <w:b/>
                      <w:sz w:val="20"/>
                      <w:szCs w:val="20"/>
                    </w:rPr>
                    <w:t>£</w:t>
                  </w:r>
                </w:p>
              </w:tc>
            </w:tr>
            <w:tr w:rsidR="005346A1" w14:paraId="076ECB70" w14:textId="77777777" w:rsidTr="008D56A5">
              <w:trPr>
                <w:trHeight w:val="233"/>
              </w:trPr>
              <w:tc>
                <w:tcPr>
                  <w:tcW w:w="3402" w:type="dxa"/>
                  <w:tcBorders>
                    <w:top w:val="single" w:sz="4" w:space="0" w:color="auto"/>
                    <w:left w:val="nil"/>
                    <w:bottom w:val="nil"/>
                    <w:right w:val="nil"/>
                  </w:tcBorders>
                  <w:vAlign w:val="bottom"/>
                  <w:hideMark/>
                </w:tcPr>
                <w:p w14:paraId="3BEC5989" w14:textId="77777777" w:rsidR="005346A1" w:rsidRDefault="00000000">
                  <w:pPr>
                    <w:spacing w:line="256" w:lineRule="auto"/>
                    <w:rPr>
                      <w:b/>
                      <w:sz w:val="20"/>
                      <w:szCs w:val="20"/>
                    </w:rPr>
                  </w:pPr>
                  <w:r>
                    <w:rPr>
                      <w:b/>
                      <w:sz w:val="20"/>
                      <w:szCs w:val="20"/>
                    </w:rPr>
                    <w:t xml:space="preserve">Cash flows from </w:t>
                  </w:r>
                  <w:r>
                    <w:rPr>
                      <w:b/>
                      <w:sz w:val="20"/>
                      <w:szCs w:val="20"/>
                    </w:rPr>
                    <w:t>operating activities</w:t>
                  </w:r>
                </w:p>
              </w:tc>
              <w:tc>
                <w:tcPr>
                  <w:tcW w:w="604" w:type="dxa"/>
                  <w:tcBorders>
                    <w:top w:val="single" w:sz="4" w:space="0" w:color="auto"/>
                    <w:left w:val="nil"/>
                    <w:bottom w:val="nil"/>
                    <w:right w:val="nil"/>
                  </w:tcBorders>
                  <w:vAlign w:val="bottom"/>
                </w:tcPr>
                <w:p w14:paraId="7533AD51" w14:textId="77777777" w:rsidR="005346A1" w:rsidRDefault="00000000">
                  <w:pPr>
                    <w:spacing w:line="256" w:lineRule="auto"/>
                    <w:rPr>
                      <w:sz w:val="20"/>
                      <w:szCs w:val="20"/>
                    </w:rPr>
                  </w:pPr>
                </w:p>
              </w:tc>
              <w:tc>
                <w:tcPr>
                  <w:tcW w:w="1419" w:type="dxa"/>
                  <w:tcBorders>
                    <w:top w:val="single" w:sz="4" w:space="0" w:color="auto"/>
                    <w:left w:val="nil"/>
                    <w:bottom w:val="nil"/>
                    <w:right w:val="nil"/>
                  </w:tcBorders>
                  <w:vAlign w:val="bottom"/>
                </w:tcPr>
                <w:p w14:paraId="5A8CE061" w14:textId="77777777" w:rsidR="005346A1" w:rsidRDefault="00000000">
                  <w:pPr>
                    <w:spacing w:line="256" w:lineRule="auto"/>
                    <w:jc w:val="right"/>
                    <w:rPr>
                      <w:sz w:val="20"/>
                      <w:szCs w:val="20"/>
                    </w:rPr>
                  </w:pPr>
                </w:p>
              </w:tc>
              <w:tc>
                <w:tcPr>
                  <w:tcW w:w="1441" w:type="dxa"/>
                  <w:tcBorders>
                    <w:top w:val="single" w:sz="4" w:space="0" w:color="auto"/>
                    <w:left w:val="nil"/>
                    <w:bottom w:val="nil"/>
                    <w:right w:val="nil"/>
                  </w:tcBorders>
                  <w:vAlign w:val="bottom"/>
                </w:tcPr>
                <w:p w14:paraId="6988CF10" w14:textId="77777777" w:rsidR="005346A1" w:rsidRDefault="00000000">
                  <w:pPr>
                    <w:spacing w:line="256" w:lineRule="auto"/>
                    <w:jc w:val="right"/>
                    <w:rPr>
                      <w:sz w:val="20"/>
                      <w:szCs w:val="20"/>
                    </w:rPr>
                  </w:pPr>
                </w:p>
              </w:tc>
              <w:tc>
                <w:tcPr>
                  <w:tcW w:w="1372" w:type="dxa"/>
                  <w:tcBorders>
                    <w:top w:val="single" w:sz="4" w:space="0" w:color="auto"/>
                    <w:left w:val="nil"/>
                    <w:bottom w:val="nil"/>
                    <w:right w:val="nil"/>
                  </w:tcBorders>
                  <w:vAlign w:val="bottom"/>
                </w:tcPr>
                <w:p w14:paraId="407C933F" w14:textId="77777777" w:rsidR="005346A1" w:rsidRDefault="00000000">
                  <w:pPr>
                    <w:spacing w:line="256" w:lineRule="auto"/>
                    <w:jc w:val="right"/>
                    <w:rPr>
                      <w:sz w:val="20"/>
                      <w:szCs w:val="20"/>
                    </w:rPr>
                  </w:pPr>
                </w:p>
              </w:tc>
              <w:tc>
                <w:tcPr>
                  <w:tcW w:w="1373" w:type="dxa"/>
                  <w:tcBorders>
                    <w:top w:val="single" w:sz="4" w:space="0" w:color="auto"/>
                    <w:left w:val="nil"/>
                    <w:bottom w:val="nil"/>
                    <w:right w:val="nil"/>
                  </w:tcBorders>
                  <w:vAlign w:val="bottom"/>
                </w:tcPr>
                <w:p w14:paraId="0629AA16" w14:textId="77777777" w:rsidR="005346A1" w:rsidRDefault="00000000">
                  <w:pPr>
                    <w:spacing w:line="256" w:lineRule="auto"/>
                    <w:jc w:val="right"/>
                    <w:rPr>
                      <w:sz w:val="20"/>
                      <w:szCs w:val="20"/>
                    </w:rPr>
                  </w:pPr>
                </w:p>
              </w:tc>
            </w:tr>
            <w:tr w:rsidR="002E1690" w14:paraId="1A2B3B3A" w14:textId="77777777" w:rsidTr="00222245">
              <w:trPr>
                <w:trHeight w:val="218"/>
              </w:trPr>
              <w:tc>
                <w:tcPr>
                  <w:tcW w:w="3402" w:type="dxa"/>
                  <w:vAlign w:val="bottom"/>
                  <w:hideMark/>
                </w:tcPr>
                <w:p w14:paraId="407F3911" w14:textId="77777777" w:rsidR="002E1690" w:rsidRDefault="00000000" w:rsidP="002E1690">
                  <w:pPr>
                    <w:spacing w:line="256" w:lineRule="auto"/>
                    <w:rPr>
                      <w:sz w:val="20"/>
                      <w:szCs w:val="20"/>
                    </w:rPr>
                  </w:pPr>
                  <w:r>
                    <w:rPr>
                      <w:sz w:val="20"/>
                      <w:szCs w:val="20"/>
                    </w:rPr>
                    <w:t>Profit</w:t>
                  </w:r>
                </w:p>
              </w:tc>
              <w:tc>
                <w:tcPr>
                  <w:tcW w:w="604" w:type="dxa"/>
                  <w:vAlign w:val="bottom"/>
                </w:tcPr>
                <w:p w14:paraId="6BBD0F8C" w14:textId="77777777" w:rsidR="002E1690" w:rsidRDefault="00000000" w:rsidP="002E1690">
                  <w:pPr>
                    <w:spacing w:line="256" w:lineRule="auto"/>
                    <w:rPr>
                      <w:sz w:val="20"/>
                      <w:szCs w:val="20"/>
                    </w:rPr>
                  </w:pPr>
                </w:p>
              </w:tc>
              <w:tc>
                <w:tcPr>
                  <w:tcW w:w="1419" w:type="dxa"/>
                  <w:hideMark/>
                </w:tcPr>
                <w:p w14:paraId="4F0A6DE9" w14:textId="77777777" w:rsidR="002E1690" w:rsidRDefault="00000000" w:rsidP="002E1690">
                  <w:pPr>
                    <w:spacing w:line="256" w:lineRule="auto"/>
                    <w:jc w:val="right"/>
                    <w:rPr>
                      <w:sz w:val="20"/>
                      <w:szCs w:val="20"/>
                    </w:rPr>
                  </w:pPr>
                  <w:r w:rsidRPr="000275F4">
                    <w:rPr>
                      <w:bCs/>
                      <w:sz w:val="20"/>
                      <w:szCs w:val="20"/>
                    </w:rPr>
                    <w:t xml:space="preserve">[●] </w:t>
                  </w:r>
                </w:p>
              </w:tc>
              <w:tc>
                <w:tcPr>
                  <w:tcW w:w="1441" w:type="dxa"/>
                  <w:hideMark/>
                </w:tcPr>
                <w:p w14:paraId="5E276DD1" w14:textId="77777777" w:rsidR="002E1690" w:rsidRDefault="00000000" w:rsidP="002E1690">
                  <w:pPr>
                    <w:spacing w:line="256" w:lineRule="auto"/>
                    <w:jc w:val="right"/>
                    <w:rPr>
                      <w:sz w:val="20"/>
                      <w:szCs w:val="20"/>
                    </w:rPr>
                  </w:pPr>
                  <w:r w:rsidRPr="000275F4">
                    <w:rPr>
                      <w:bCs/>
                      <w:sz w:val="20"/>
                      <w:szCs w:val="20"/>
                    </w:rPr>
                    <w:t xml:space="preserve">[●] </w:t>
                  </w:r>
                </w:p>
              </w:tc>
              <w:tc>
                <w:tcPr>
                  <w:tcW w:w="1372" w:type="dxa"/>
                  <w:hideMark/>
                </w:tcPr>
                <w:p w14:paraId="29ACD387" w14:textId="77777777" w:rsidR="002E1690" w:rsidRDefault="00000000" w:rsidP="002E1690">
                  <w:pPr>
                    <w:spacing w:line="256" w:lineRule="auto"/>
                    <w:jc w:val="right"/>
                    <w:rPr>
                      <w:sz w:val="20"/>
                      <w:szCs w:val="20"/>
                    </w:rPr>
                  </w:pPr>
                  <w:r w:rsidRPr="000275F4">
                    <w:rPr>
                      <w:bCs/>
                      <w:sz w:val="20"/>
                      <w:szCs w:val="20"/>
                    </w:rPr>
                    <w:t xml:space="preserve">[●] </w:t>
                  </w:r>
                </w:p>
              </w:tc>
              <w:tc>
                <w:tcPr>
                  <w:tcW w:w="1373" w:type="dxa"/>
                  <w:hideMark/>
                </w:tcPr>
                <w:p w14:paraId="663BAB65" w14:textId="77777777" w:rsidR="002E1690" w:rsidRDefault="00000000" w:rsidP="002E1690">
                  <w:pPr>
                    <w:spacing w:line="256" w:lineRule="auto"/>
                    <w:jc w:val="right"/>
                    <w:rPr>
                      <w:sz w:val="20"/>
                      <w:szCs w:val="20"/>
                    </w:rPr>
                  </w:pPr>
                  <w:r w:rsidRPr="000275F4">
                    <w:rPr>
                      <w:bCs/>
                      <w:sz w:val="20"/>
                      <w:szCs w:val="20"/>
                    </w:rPr>
                    <w:t xml:space="preserve">[●] </w:t>
                  </w:r>
                </w:p>
              </w:tc>
            </w:tr>
            <w:tr w:rsidR="002E1690" w14:paraId="5FDF2208" w14:textId="77777777" w:rsidTr="00222245">
              <w:trPr>
                <w:trHeight w:val="218"/>
              </w:trPr>
              <w:tc>
                <w:tcPr>
                  <w:tcW w:w="3402" w:type="dxa"/>
                  <w:vAlign w:val="bottom"/>
                  <w:hideMark/>
                </w:tcPr>
                <w:p w14:paraId="078BEB61" w14:textId="77777777" w:rsidR="002E1690" w:rsidRDefault="00000000" w:rsidP="002E1690">
                  <w:pPr>
                    <w:spacing w:line="256" w:lineRule="auto"/>
                    <w:rPr>
                      <w:i/>
                      <w:sz w:val="20"/>
                      <w:szCs w:val="20"/>
                    </w:rPr>
                  </w:pPr>
                  <w:r>
                    <w:rPr>
                      <w:i/>
                      <w:sz w:val="20"/>
                      <w:szCs w:val="20"/>
                    </w:rPr>
                    <w:t>Adjustments for:</w:t>
                  </w:r>
                </w:p>
              </w:tc>
              <w:tc>
                <w:tcPr>
                  <w:tcW w:w="604" w:type="dxa"/>
                  <w:vAlign w:val="bottom"/>
                </w:tcPr>
                <w:p w14:paraId="1DD18A68" w14:textId="77777777" w:rsidR="002E1690" w:rsidRDefault="00000000" w:rsidP="002E1690">
                  <w:pPr>
                    <w:spacing w:line="256" w:lineRule="auto"/>
                    <w:rPr>
                      <w:i/>
                      <w:sz w:val="20"/>
                      <w:szCs w:val="20"/>
                    </w:rPr>
                  </w:pPr>
                </w:p>
              </w:tc>
              <w:tc>
                <w:tcPr>
                  <w:tcW w:w="1419" w:type="dxa"/>
                </w:tcPr>
                <w:p w14:paraId="0AB78B08" w14:textId="77777777" w:rsidR="002E1690" w:rsidRDefault="00000000" w:rsidP="002E1690">
                  <w:pPr>
                    <w:spacing w:line="256" w:lineRule="auto"/>
                    <w:jc w:val="right"/>
                    <w:rPr>
                      <w:i/>
                      <w:sz w:val="20"/>
                      <w:szCs w:val="20"/>
                    </w:rPr>
                  </w:pPr>
                  <w:r w:rsidRPr="000275F4">
                    <w:rPr>
                      <w:bCs/>
                      <w:sz w:val="20"/>
                      <w:szCs w:val="20"/>
                    </w:rPr>
                    <w:t xml:space="preserve">[●] </w:t>
                  </w:r>
                </w:p>
              </w:tc>
              <w:tc>
                <w:tcPr>
                  <w:tcW w:w="1441" w:type="dxa"/>
                </w:tcPr>
                <w:p w14:paraId="3E5D5DD1" w14:textId="77777777" w:rsidR="002E1690" w:rsidRDefault="00000000" w:rsidP="002E1690">
                  <w:pPr>
                    <w:spacing w:line="256" w:lineRule="auto"/>
                    <w:jc w:val="right"/>
                    <w:rPr>
                      <w:i/>
                      <w:sz w:val="20"/>
                      <w:szCs w:val="20"/>
                    </w:rPr>
                  </w:pPr>
                  <w:r w:rsidRPr="000275F4">
                    <w:rPr>
                      <w:bCs/>
                      <w:sz w:val="20"/>
                      <w:szCs w:val="20"/>
                    </w:rPr>
                    <w:t xml:space="preserve">[●] </w:t>
                  </w:r>
                </w:p>
              </w:tc>
              <w:tc>
                <w:tcPr>
                  <w:tcW w:w="1372" w:type="dxa"/>
                </w:tcPr>
                <w:p w14:paraId="1EE4DF56" w14:textId="77777777" w:rsidR="002E1690" w:rsidRDefault="00000000" w:rsidP="002E1690">
                  <w:pPr>
                    <w:spacing w:line="256" w:lineRule="auto"/>
                    <w:jc w:val="right"/>
                    <w:rPr>
                      <w:i/>
                      <w:sz w:val="20"/>
                      <w:szCs w:val="20"/>
                    </w:rPr>
                  </w:pPr>
                  <w:r w:rsidRPr="000275F4">
                    <w:rPr>
                      <w:bCs/>
                      <w:sz w:val="20"/>
                      <w:szCs w:val="20"/>
                    </w:rPr>
                    <w:t xml:space="preserve">[●] </w:t>
                  </w:r>
                </w:p>
              </w:tc>
              <w:tc>
                <w:tcPr>
                  <w:tcW w:w="1373" w:type="dxa"/>
                </w:tcPr>
                <w:p w14:paraId="4D58B9DD" w14:textId="77777777" w:rsidR="002E1690" w:rsidRDefault="00000000" w:rsidP="002E1690">
                  <w:pPr>
                    <w:spacing w:line="256" w:lineRule="auto"/>
                    <w:jc w:val="right"/>
                    <w:rPr>
                      <w:i/>
                      <w:sz w:val="20"/>
                      <w:szCs w:val="20"/>
                    </w:rPr>
                  </w:pPr>
                  <w:r w:rsidRPr="000275F4">
                    <w:rPr>
                      <w:bCs/>
                      <w:sz w:val="20"/>
                      <w:szCs w:val="20"/>
                    </w:rPr>
                    <w:t xml:space="preserve">[●] </w:t>
                  </w:r>
                </w:p>
              </w:tc>
            </w:tr>
            <w:tr w:rsidR="002E1690" w14:paraId="611BC87C" w14:textId="77777777" w:rsidTr="00222245">
              <w:trPr>
                <w:trHeight w:val="218"/>
              </w:trPr>
              <w:tc>
                <w:tcPr>
                  <w:tcW w:w="3402" w:type="dxa"/>
                  <w:vAlign w:val="bottom"/>
                  <w:hideMark/>
                </w:tcPr>
                <w:p w14:paraId="0E298971" w14:textId="77777777" w:rsidR="002E1690" w:rsidRDefault="00000000" w:rsidP="002E1690">
                  <w:pPr>
                    <w:spacing w:line="256" w:lineRule="auto"/>
                    <w:rPr>
                      <w:sz w:val="20"/>
                      <w:szCs w:val="20"/>
                    </w:rPr>
                  </w:pPr>
                  <w:r>
                    <w:rPr>
                      <w:sz w:val="20"/>
                      <w:szCs w:val="20"/>
                    </w:rPr>
                    <w:t>Finance costs</w:t>
                  </w:r>
                </w:p>
              </w:tc>
              <w:tc>
                <w:tcPr>
                  <w:tcW w:w="604" w:type="dxa"/>
                  <w:vAlign w:val="bottom"/>
                </w:tcPr>
                <w:p w14:paraId="6A8A632E" w14:textId="77777777" w:rsidR="002E1690" w:rsidRDefault="00000000" w:rsidP="002E1690">
                  <w:pPr>
                    <w:spacing w:line="256" w:lineRule="auto"/>
                    <w:rPr>
                      <w:sz w:val="20"/>
                      <w:szCs w:val="20"/>
                    </w:rPr>
                  </w:pPr>
                </w:p>
              </w:tc>
              <w:tc>
                <w:tcPr>
                  <w:tcW w:w="1419" w:type="dxa"/>
                  <w:hideMark/>
                </w:tcPr>
                <w:p w14:paraId="5A0BBF37" w14:textId="77777777" w:rsidR="002E1690" w:rsidRDefault="00000000" w:rsidP="002E1690">
                  <w:pPr>
                    <w:spacing w:line="256" w:lineRule="auto"/>
                    <w:jc w:val="right"/>
                    <w:rPr>
                      <w:sz w:val="20"/>
                      <w:szCs w:val="20"/>
                    </w:rPr>
                  </w:pPr>
                  <w:r w:rsidRPr="000275F4">
                    <w:rPr>
                      <w:bCs/>
                      <w:sz w:val="20"/>
                      <w:szCs w:val="20"/>
                    </w:rPr>
                    <w:t xml:space="preserve">[●] </w:t>
                  </w:r>
                </w:p>
              </w:tc>
              <w:tc>
                <w:tcPr>
                  <w:tcW w:w="1441" w:type="dxa"/>
                  <w:hideMark/>
                </w:tcPr>
                <w:p w14:paraId="0FB38337" w14:textId="77777777" w:rsidR="002E1690" w:rsidRDefault="00000000" w:rsidP="002E1690">
                  <w:pPr>
                    <w:spacing w:line="256" w:lineRule="auto"/>
                    <w:jc w:val="right"/>
                    <w:rPr>
                      <w:sz w:val="20"/>
                      <w:szCs w:val="20"/>
                    </w:rPr>
                  </w:pPr>
                  <w:r w:rsidRPr="000275F4">
                    <w:rPr>
                      <w:bCs/>
                      <w:sz w:val="20"/>
                      <w:szCs w:val="20"/>
                    </w:rPr>
                    <w:t xml:space="preserve">[●] </w:t>
                  </w:r>
                </w:p>
              </w:tc>
              <w:tc>
                <w:tcPr>
                  <w:tcW w:w="1372" w:type="dxa"/>
                  <w:hideMark/>
                </w:tcPr>
                <w:p w14:paraId="74BD8D79" w14:textId="77777777" w:rsidR="002E1690" w:rsidRDefault="00000000" w:rsidP="002E1690">
                  <w:pPr>
                    <w:spacing w:line="256" w:lineRule="auto"/>
                    <w:jc w:val="right"/>
                    <w:rPr>
                      <w:sz w:val="20"/>
                      <w:szCs w:val="20"/>
                    </w:rPr>
                  </w:pPr>
                  <w:r w:rsidRPr="000275F4">
                    <w:rPr>
                      <w:bCs/>
                      <w:sz w:val="20"/>
                      <w:szCs w:val="20"/>
                    </w:rPr>
                    <w:t xml:space="preserve">[●] </w:t>
                  </w:r>
                </w:p>
              </w:tc>
              <w:tc>
                <w:tcPr>
                  <w:tcW w:w="1373" w:type="dxa"/>
                  <w:hideMark/>
                </w:tcPr>
                <w:p w14:paraId="26E95983" w14:textId="77777777" w:rsidR="002E1690" w:rsidRDefault="00000000" w:rsidP="002E1690">
                  <w:pPr>
                    <w:spacing w:line="256" w:lineRule="auto"/>
                    <w:jc w:val="right"/>
                    <w:rPr>
                      <w:sz w:val="20"/>
                      <w:szCs w:val="20"/>
                    </w:rPr>
                  </w:pPr>
                  <w:r w:rsidRPr="000275F4">
                    <w:rPr>
                      <w:bCs/>
                      <w:sz w:val="20"/>
                      <w:szCs w:val="20"/>
                    </w:rPr>
                    <w:t xml:space="preserve">[●] </w:t>
                  </w:r>
                </w:p>
              </w:tc>
            </w:tr>
            <w:tr w:rsidR="002E1690" w14:paraId="1B93ACB4" w14:textId="77777777" w:rsidTr="00222245">
              <w:trPr>
                <w:trHeight w:val="218"/>
              </w:trPr>
              <w:tc>
                <w:tcPr>
                  <w:tcW w:w="3402" w:type="dxa"/>
                  <w:vAlign w:val="bottom"/>
                  <w:hideMark/>
                </w:tcPr>
                <w:p w14:paraId="01E72B58" w14:textId="77777777" w:rsidR="002E1690" w:rsidRDefault="00000000" w:rsidP="002E1690">
                  <w:pPr>
                    <w:spacing w:line="256" w:lineRule="auto"/>
                    <w:rPr>
                      <w:sz w:val="20"/>
                      <w:szCs w:val="20"/>
                    </w:rPr>
                  </w:pPr>
                  <w:r>
                    <w:rPr>
                      <w:sz w:val="20"/>
                      <w:szCs w:val="20"/>
                    </w:rPr>
                    <w:t>Increase in trade and other payables</w:t>
                  </w:r>
                </w:p>
              </w:tc>
              <w:tc>
                <w:tcPr>
                  <w:tcW w:w="604" w:type="dxa"/>
                  <w:vAlign w:val="bottom"/>
                </w:tcPr>
                <w:p w14:paraId="1C7690D5" w14:textId="77777777" w:rsidR="002E1690" w:rsidRDefault="00000000" w:rsidP="002E1690">
                  <w:pPr>
                    <w:spacing w:line="256" w:lineRule="auto"/>
                    <w:rPr>
                      <w:sz w:val="20"/>
                      <w:szCs w:val="20"/>
                    </w:rPr>
                  </w:pPr>
                </w:p>
              </w:tc>
              <w:tc>
                <w:tcPr>
                  <w:tcW w:w="1419" w:type="dxa"/>
                  <w:hideMark/>
                </w:tcPr>
                <w:p w14:paraId="0B9F0843" w14:textId="77777777" w:rsidR="002E1690" w:rsidRDefault="00000000" w:rsidP="002E1690">
                  <w:pPr>
                    <w:spacing w:line="256" w:lineRule="auto"/>
                    <w:jc w:val="right"/>
                    <w:rPr>
                      <w:sz w:val="20"/>
                      <w:szCs w:val="20"/>
                    </w:rPr>
                  </w:pPr>
                  <w:r w:rsidRPr="000275F4">
                    <w:rPr>
                      <w:bCs/>
                      <w:sz w:val="20"/>
                      <w:szCs w:val="20"/>
                    </w:rPr>
                    <w:t xml:space="preserve">[●] </w:t>
                  </w:r>
                </w:p>
              </w:tc>
              <w:tc>
                <w:tcPr>
                  <w:tcW w:w="1441" w:type="dxa"/>
                  <w:hideMark/>
                </w:tcPr>
                <w:p w14:paraId="6F0CA464" w14:textId="77777777" w:rsidR="002E1690" w:rsidRDefault="00000000" w:rsidP="002E1690">
                  <w:pPr>
                    <w:spacing w:line="256" w:lineRule="auto"/>
                    <w:jc w:val="right"/>
                    <w:rPr>
                      <w:sz w:val="20"/>
                      <w:szCs w:val="20"/>
                    </w:rPr>
                  </w:pPr>
                  <w:r w:rsidRPr="000275F4">
                    <w:rPr>
                      <w:bCs/>
                      <w:sz w:val="20"/>
                      <w:szCs w:val="20"/>
                    </w:rPr>
                    <w:t xml:space="preserve">[●] </w:t>
                  </w:r>
                </w:p>
              </w:tc>
              <w:tc>
                <w:tcPr>
                  <w:tcW w:w="1372" w:type="dxa"/>
                  <w:hideMark/>
                </w:tcPr>
                <w:p w14:paraId="530B770E" w14:textId="77777777" w:rsidR="002E1690" w:rsidRDefault="00000000" w:rsidP="002E1690">
                  <w:pPr>
                    <w:spacing w:line="256" w:lineRule="auto"/>
                    <w:jc w:val="right"/>
                    <w:rPr>
                      <w:sz w:val="20"/>
                      <w:szCs w:val="20"/>
                    </w:rPr>
                  </w:pPr>
                  <w:r w:rsidRPr="000275F4">
                    <w:rPr>
                      <w:bCs/>
                      <w:sz w:val="20"/>
                      <w:szCs w:val="20"/>
                    </w:rPr>
                    <w:t xml:space="preserve">[●] </w:t>
                  </w:r>
                </w:p>
              </w:tc>
              <w:tc>
                <w:tcPr>
                  <w:tcW w:w="1373" w:type="dxa"/>
                  <w:hideMark/>
                </w:tcPr>
                <w:p w14:paraId="79E32F1F" w14:textId="77777777" w:rsidR="002E1690" w:rsidRDefault="00000000" w:rsidP="002E1690">
                  <w:pPr>
                    <w:spacing w:line="256" w:lineRule="auto"/>
                    <w:jc w:val="right"/>
                    <w:rPr>
                      <w:sz w:val="20"/>
                      <w:szCs w:val="20"/>
                    </w:rPr>
                  </w:pPr>
                  <w:r w:rsidRPr="000275F4">
                    <w:rPr>
                      <w:bCs/>
                      <w:sz w:val="20"/>
                      <w:szCs w:val="20"/>
                    </w:rPr>
                    <w:t xml:space="preserve">[●] </w:t>
                  </w:r>
                </w:p>
              </w:tc>
            </w:tr>
            <w:tr w:rsidR="002E1690" w14:paraId="6B0A5B6B" w14:textId="77777777" w:rsidTr="00222245">
              <w:trPr>
                <w:trHeight w:val="218"/>
              </w:trPr>
              <w:tc>
                <w:tcPr>
                  <w:tcW w:w="3402" w:type="dxa"/>
                  <w:vAlign w:val="bottom"/>
                  <w:hideMark/>
                </w:tcPr>
                <w:p w14:paraId="0B55335C" w14:textId="77777777" w:rsidR="002E1690" w:rsidRDefault="00000000" w:rsidP="002E1690">
                  <w:pPr>
                    <w:spacing w:line="256" w:lineRule="auto"/>
                    <w:rPr>
                      <w:b/>
                      <w:sz w:val="20"/>
                      <w:szCs w:val="20"/>
                    </w:rPr>
                  </w:pPr>
                  <w:r>
                    <w:rPr>
                      <w:b/>
                      <w:sz w:val="20"/>
                      <w:szCs w:val="20"/>
                    </w:rPr>
                    <w:t>Net cash flows from operating activities</w:t>
                  </w:r>
                </w:p>
              </w:tc>
              <w:tc>
                <w:tcPr>
                  <w:tcW w:w="604" w:type="dxa"/>
                  <w:vAlign w:val="bottom"/>
                </w:tcPr>
                <w:p w14:paraId="5EA00C37" w14:textId="77777777" w:rsidR="002E1690" w:rsidRDefault="00000000" w:rsidP="002E1690">
                  <w:pPr>
                    <w:spacing w:line="256" w:lineRule="auto"/>
                    <w:rPr>
                      <w:sz w:val="20"/>
                      <w:szCs w:val="20"/>
                    </w:rPr>
                  </w:pPr>
                </w:p>
              </w:tc>
              <w:tc>
                <w:tcPr>
                  <w:tcW w:w="1419" w:type="dxa"/>
                  <w:tcBorders>
                    <w:top w:val="single" w:sz="4" w:space="0" w:color="auto"/>
                    <w:left w:val="nil"/>
                    <w:bottom w:val="single" w:sz="4" w:space="0" w:color="auto"/>
                    <w:right w:val="nil"/>
                  </w:tcBorders>
                  <w:hideMark/>
                </w:tcPr>
                <w:p w14:paraId="3D0171DF" w14:textId="77777777" w:rsidR="002E1690" w:rsidRDefault="00000000" w:rsidP="002E1690">
                  <w:pPr>
                    <w:spacing w:line="256" w:lineRule="auto"/>
                    <w:jc w:val="right"/>
                    <w:rPr>
                      <w:b/>
                      <w:sz w:val="20"/>
                      <w:szCs w:val="20"/>
                    </w:rPr>
                  </w:pPr>
                  <w:r w:rsidRPr="000275F4">
                    <w:rPr>
                      <w:bCs/>
                      <w:sz w:val="20"/>
                      <w:szCs w:val="20"/>
                    </w:rPr>
                    <w:t xml:space="preserve">[●] </w:t>
                  </w:r>
                </w:p>
              </w:tc>
              <w:tc>
                <w:tcPr>
                  <w:tcW w:w="1441" w:type="dxa"/>
                  <w:tcBorders>
                    <w:top w:val="single" w:sz="4" w:space="0" w:color="auto"/>
                    <w:left w:val="nil"/>
                    <w:bottom w:val="single" w:sz="4" w:space="0" w:color="auto"/>
                    <w:right w:val="nil"/>
                  </w:tcBorders>
                  <w:hideMark/>
                </w:tcPr>
                <w:p w14:paraId="7B7A5452" w14:textId="77777777" w:rsidR="002E1690" w:rsidRDefault="00000000" w:rsidP="002E1690">
                  <w:pPr>
                    <w:spacing w:line="256" w:lineRule="auto"/>
                    <w:jc w:val="right"/>
                    <w:rPr>
                      <w:b/>
                      <w:sz w:val="20"/>
                      <w:szCs w:val="20"/>
                    </w:rPr>
                  </w:pPr>
                  <w:r w:rsidRPr="000275F4">
                    <w:rPr>
                      <w:bCs/>
                      <w:sz w:val="20"/>
                      <w:szCs w:val="20"/>
                    </w:rPr>
                    <w:t xml:space="preserve">[●] </w:t>
                  </w:r>
                </w:p>
              </w:tc>
              <w:tc>
                <w:tcPr>
                  <w:tcW w:w="1372" w:type="dxa"/>
                  <w:tcBorders>
                    <w:top w:val="single" w:sz="4" w:space="0" w:color="auto"/>
                    <w:left w:val="nil"/>
                    <w:bottom w:val="single" w:sz="4" w:space="0" w:color="auto"/>
                    <w:right w:val="nil"/>
                  </w:tcBorders>
                  <w:hideMark/>
                </w:tcPr>
                <w:p w14:paraId="1F01C59A" w14:textId="77777777" w:rsidR="002E1690" w:rsidRDefault="00000000" w:rsidP="002E1690">
                  <w:pPr>
                    <w:spacing w:line="256" w:lineRule="auto"/>
                    <w:jc w:val="right"/>
                    <w:rPr>
                      <w:b/>
                      <w:sz w:val="20"/>
                      <w:szCs w:val="20"/>
                    </w:rPr>
                  </w:pPr>
                  <w:r w:rsidRPr="000275F4">
                    <w:rPr>
                      <w:bCs/>
                      <w:sz w:val="20"/>
                      <w:szCs w:val="20"/>
                    </w:rPr>
                    <w:t xml:space="preserve">[●] </w:t>
                  </w:r>
                </w:p>
              </w:tc>
              <w:tc>
                <w:tcPr>
                  <w:tcW w:w="1373" w:type="dxa"/>
                  <w:tcBorders>
                    <w:top w:val="single" w:sz="4" w:space="0" w:color="auto"/>
                    <w:left w:val="nil"/>
                    <w:bottom w:val="single" w:sz="4" w:space="0" w:color="auto"/>
                    <w:right w:val="nil"/>
                  </w:tcBorders>
                  <w:hideMark/>
                </w:tcPr>
                <w:p w14:paraId="22066982" w14:textId="77777777" w:rsidR="002E1690" w:rsidRDefault="00000000" w:rsidP="002E1690">
                  <w:pPr>
                    <w:spacing w:line="256" w:lineRule="auto"/>
                    <w:jc w:val="right"/>
                    <w:rPr>
                      <w:b/>
                      <w:sz w:val="20"/>
                      <w:szCs w:val="20"/>
                    </w:rPr>
                  </w:pPr>
                  <w:r w:rsidRPr="000275F4">
                    <w:rPr>
                      <w:bCs/>
                      <w:sz w:val="20"/>
                      <w:szCs w:val="20"/>
                    </w:rPr>
                    <w:t xml:space="preserve">[●] </w:t>
                  </w:r>
                </w:p>
              </w:tc>
            </w:tr>
            <w:tr w:rsidR="005346A1" w14:paraId="7B582CE5" w14:textId="77777777" w:rsidTr="008D56A5">
              <w:trPr>
                <w:trHeight w:val="218"/>
              </w:trPr>
              <w:tc>
                <w:tcPr>
                  <w:tcW w:w="3402" w:type="dxa"/>
                  <w:vAlign w:val="bottom"/>
                </w:tcPr>
                <w:p w14:paraId="076204BF" w14:textId="77777777" w:rsidR="005346A1" w:rsidRDefault="00000000">
                  <w:pPr>
                    <w:spacing w:line="256" w:lineRule="auto"/>
                    <w:rPr>
                      <w:b/>
                      <w:sz w:val="20"/>
                      <w:szCs w:val="20"/>
                    </w:rPr>
                  </w:pPr>
                </w:p>
              </w:tc>
              <w:tc>
                <w:tcPr>
                  <w:tcW w:w="604" w:type="dxa"/>
                  <w:vAlign w:val="bottom"/>
                </w:tcPr>
                <w:p w14:paraId="565CC404" w14:textId="77777777" w:rsidR="005346A1" w:rsidRDefault="00000000">
                  <w:pPr>
                    <w:spacing w:line="256" w:lineRule="auto"/>
                    <w:rPr>
                      <w:sz w:val="20"/>
                      <w:szCs w:val="20"/>
                    </w:rPr>
                  </w:pPr>
                </w:p>
              </w:tc>
              <w:tc>
                <w:tcPr>
                  <w:tcW w:w="1419" w:type="dxa"/>
                  <w:vAlign w:val="bottom"/>
                </w:tcPr>
                <w:p w14:paraId="3FD8A2DF" w14:textId="77777777" w:rsidR="005346A1" w:rsidRDefault="00000000">
                  <w:pPr>
                    <w:spacing w:line="256" w:lineRule="auto"/>
                    <w:jc w:val="right"/>
                    <w:rPr>
                      <w:sz w:val="20"/>
                      <w:szCs w:val="20"/>
                    </w:rPr>
                  </w:pPr>
                </w:p>
              </w:tc>
              <w:tc>
                <w:tcPr>
                  <w:tcW w:w="1441" w:type="dxa"/>
                  <w:vAlign w:val="bottom"/>
                </w:tcPr>
                <w:p w14:paraId="74ED218C" w14:textId="77777777" w:rsidR="005346A1" w:rsidRDefault="00000000">
                  <w:pPr>
                    <w:spacing w:line="256" w:lineRule="auto"/>
                    <w:jc w:val="right"/>
                    <w:rPr>
                      <w:sz w:val="20"/>
                      <w:szCs w:val="20"/>
                    </w:rPr>
                  </w:pPr>
                </w:p>
              </w:tc>
              <w:tc>
                <w:tcPr>
                  <w:tcW w:w="1372" w:type="dxa"/>
                  <w:vAlign w:val="bottom"/>
                </w:tcPr>
                <w:p w14:paraId="482CDE36" w14:textId="77777777" w:rsidR="005346A1" w:rsidRDefault="00000000">
                  <w:pPr>
                    <w:spacing w:line="256" w:lineRule="auto"/>
                    <w:jc w:val="right"/>
                    <w:rPr>
                      <w:sz w:val="20"/>
                      <w:szCs w:val="20"/>
                    </w:rPr>
                  </w:pPr>
                </w:p>
              </w:tc>
              <w:tc>
                <w:tcPr>
                  <w:tcW w:w="1373" w:type="dxa"/>
                  <w:vAlign w:val="bottom"/>
                </w:tcPr>
                <w:p w14:paraId="7C559C40" w14:textId="77777777" w:rsidR="005346A1" w:rsidRDefault="00000000">
                  <w:pPr>
                    <w:spacing w:line="256" w:lineRule="auto"/>
                    <w:jc w:val="right"/>
                    <w:rPr>
                      <w:sz w:val="20"/>
                      <w:szCs w:val="20"/>
                    </w:rPr>
                  </w:pPr>
                </w:p>
              </w:tc>
            </w:tr>
            <w:tr w:rsidR="005346A1" w14:paraId="78BBE24E" w14:textId="77777777" w:rsidTr="008D56A5">
              <w:trPr>
                <w:trHeight w:val="218"/>
              </w:trPr>
              <w:tc>
                <w:tcPr>
                  <w:tcW w:w="3402" w:type="dxa"/>
                  <w:vAlign w:val="bottom"/>
                  <w:hideMark/>
                </w:tcPr>
                <w:p w14:paraId="00BF51E5" w14:textId="77777777" w:rsidR="005346A1" w:rsidRDefault="00000000">
                  <w:pPr>
                    <w:spacing w:line="256" w:lineRule="auto"/>
                    <w:rPr>
                      <w:b/>
                      <w:sz w:val="20"/>
                      <w:szCs w:val="20"/>
                    </w:rPr>
                  </w:pPr>
                  <w:r>
                    <w:rPr>
                      <w:b/>
                      <w:sz w:val="20"/>
                      <w:szCs w:val="20"/>
                    </w:rPr>
                    <w:t>Investing activities</w:t>
                  </w:r>
                </w:p>
              </w:tc>
              <w:tc>
                <w:tcPr>
                  <w:tcW w:w="604" w:type="dxa"/>
                  <w:vAlign w:val="bottom"/>
                </w:tcPr>
                <w:p w14:paraId="46B565AE" w14:textId="77777777" w:rsidR="005346A1" w:rsidRDefault="00000000">
                  <w:pPr>
                    <w:spacing w:line="256" w:lineRule="auto"/>
                    <w:rPr>
                      <w:sz w:val="20"/>
                      <w:szCs w:val="20"/>
                    </w:rPr>
                  </w:pPr>
                </w:p>
              </w:tc>
              <w:tc>
                <w:tcPr>
                  <w:tcW w:w="1419" w:type="dxa"/>
                  <w:vAlign w:val="bottom"/>
                </w:tcPr>
                <w:p w14:paraId="380A937D" w14:textId="77777777" w:rsidR="005346A1" w:rsidRDefault="00000000">
                  <w:pPr>
                    <w:spacing w:line="256" w:lineRule="auto"/>
                    <w:jc w:val="right"/>
                    <w:rPr>
                      <w:sz w:val="20"/>
                      <w:szCs w:val="20"/>
                    </w:rPr>
                  </w:pPr>
                </w:p>
              </w:tc>
              <w:tc>
                <w:tcPr>
                  <w:tcW w:w="1441" w:type="dxa"/>
                  <w:vAlign w:val="bottom"/>
                </w:tcPr>
                <w:p w14:paraId="08C8E819" w14:textId="77777777" w:rsidR="005346A1" w:rsidRDefault="00000000">
                  <w:pPr>
                    <w:spacing w:line="256" w:lineRule="auto"/>
                    <w:jc w:val="right"/>
                    <w:rPr>
                      <w:sz w:val="20"/>
                      <w:szCs w:val="20"/>
                    </w:rPr>
                  </w:pPr>
                </w:p>
              </w:tc>
              <w:tc>
                <w:tcPr>
                  <w:tcW w:w="1372" w:type="dxa"/>
                  <w:vAlign w:val="bottom"/>
                </w:tcPr>
                <w:p w14:paraId="1E7CB7B6" w14:textId="77777777" w:rsidR="005346A1" w:rsidRDefault="00000000">
                  <w:pPr>
                    <w:spacing w:line="256" w:lineRule="auto"/>
                    <w:jc w:val="right"/>
                    <w:rPr>
                      <w:sz w:val="20"/>
                      <w:szCs w:val="20"/>
                    </w:rPr>
                  </w:pPr>
                </w:p>
              </w:tc>
              <w:tc>
                <w:tcPr>
                  <w:tcW w:w="1373" w:type="dxa"/>
                  <w:vAlign w:val="bottom"/>
                </w:tcPr>
                <w:p w14:paraId="31A09689" w14:textId="77777777" w:rsidR="005346A1" w:rsidRDefault="00000000">
                  <w:pPr>
                    <w:spacing w:line="256" w:lineRule="auto"/>
                    <w:jc w:val="right"/>
                    <w:rPr>
                      <w:sz w:val="20"/>
                      <w:szCs w:val="20"/>
                    </w:rPr>
                  </w:pPr>
                </w:p>
              </w:tc>
            </w:tr>
            <w:tr w:rsidR="002E1690" w14:paraId="245B8040" w14:textId="77777777" w:rsidTr="005A18D6">
              <w:trPr>
                <w:trHeight w:val="218"/>
              </w:trPr>
              <w:tc>
                <w:tcPr>
                  <w:tcW w:w="3402" w:type="dxa"/>
                  <w:vAlign w:val="bottom"/>
                  <w:hideMark/>
                </w:tcPr>
                <w:p w14:paraId="5AE5B0B0" w14:textId="77777777" w:rsidR="002E1690" w:rsidRDefault="00000000" w:rsidP="002E1690">
                  <w:pPr>
                    <w:spacing w:line="256" w:lineRule="auto"/>
                    <w:rPr>
                      <w:sz w:val="20"/>
                      <w:szCs w:val="20"/>
                    </w:rPr>
                  </w:pPr>
                  <w:r>
                    <w:rPr>
                      <w:sz w:val="20"/>
                      <w:szCs w:val="20"/>
                    </w:rPr>
                    <w:t>Loss of share in associate</w:t>
                  </w:r>
                </w:p>
              </w:tc>
              <w:tc>
                <w:tcPr>
                  <w:tcW w:w="604" w:type="dxa"/>
                  <w:vAlign w:val="bottom"/>
                </w:tcPr>
                <w:p w14:paraId="38B82E93" w14:textId="77777777" w:rsidR="002E1690" w:rsidRDefault="00000000" w:rsidP="002E1690">
                  <w:pPr>
                    <w:spacing w:line="256" w:lineRule="auto"/>
                    <w:rPr>
                      <w:sz w:val="20"/>
                      <w:szCs w:val="20"/>
                    </w:rPr>
                  </w:pPr>
                </w:p>
              </w:tc>
              <w:tc>
                <w:tcPr>
                  <w:tcW w:w="1419" w:type="dxa"/>
                  <w:hideMark/>
                </w:tcPr>
                <w:p w14:paraId="0CDF80B1" w14:textId="77777777" w:rsidR="002E1690" w:rsidRDefault="00000000" w:rsidP="002E1690">
                  <w:pPr>
                    <w:spacing w:line="256" w:lineRule="auto"/>
                    <w:jc w:val="right"/>
                    <w:rPr>
                      <w:sz w:val="20"/>
                      <w:szCs w:val="20"/>
                    </w:rPr>
                  </w:pPr>
                  <w:r w:rsidRPr="00FC72D0">
                    <w:rPr>
                      <w:bCs/>
                      <w:sz w:val="20"/>
                      <w:szCs w:val="20"/>
                    </w:rPr>
                    <w:t xml:space="preserve">[●] </w:t>
                  </w:r>
                </w:p>
              </w:tc>
              <w:tc>
                <w:tcPr>
                  <w:tcW w:w="1441" w:type="dxa"/>
                  <w:hideMark/>
                </w:tcPr>
                <w:p w14:paraId="7558BE1F" w14:textId="77777777" w:rsidR="002E1690" w:rsidRDefault="00000000" w:rsidP="002E1690">
                  <w:pPr>
                    <w:spacing w:line="256" w:lineRule="auto"/>
                    <w:jc w:val="right"/>
                    <w:rPr>
                      <w:sz w:val="20"/>
                      <w:szCs w:val="20"/>
                    </w:rPr>
                  </w:pPr>
                  <w:r w:rsidRPr="00FC72D0">
                    <w:rPr>
                      <w:bCs/>
                      <w:sz w:val="20"/>
                      <w:szCs w:val="20"/>
                    </w:rPr>
                    <w:t xml:space="preserve">[●] </w:t>
                  </w:r>
                </w:p>
              </w:tc>
              <w:tc>
                <w:tcPr>
                  <w:tcW w:w="1372" w:type="dxa"/>
                  <w:hideMark/>
                </w:tcPr>
                <w:p w14:paraId="68829176" w14:textId="77777777" w:rsidR="002E1690" w:rsidRDefault="00000000" w:rsidP="002E1690">
                  <w:pPr>
                    <w:spacing w:line="256" w:lineRule="auto"/>
                    <w:jc w:val="right"/>
                    <w:rPr>
                      <w:sz w:val="20"/>
                      <w:szCs w:val="20"/>
                    </w:rPr>
                  </w:pPr>
                  <w:r w:rsidRPr="00FC72D0">
                    <w:rPr>
                      <w:bCs/>
                      <w:sz w:val="20"/>
                      <w:szCs w:val="20"/>
                    </w:rPr>
                    <w:t xml:space="preserve">[●] </w:t>
                  </w:r>
                </w:p>
              </w:tc>
              <w:tc>
                <w:tcPr>
                  <w:tcW w:w="1373" w:type="dxa"/>
                  <w:hideMark/>
                </w:tcPr>
                <w:p w14:paraId="741352C7" w14:textId="77777777" w:rsidR="002E1690" w:rsidRDefault="00000000" w:rsidP="002E1690">
                  <w:pPr>
                    <w:spacing w:line="256" w:lineRule="auto"/>
                    <w:jc w:val="right"/>
                    <w:rPr>
                      <w:sz w:val="20"/>
                      <w:szCs w:val="20"/>
                    </w:rPr>
                  </w:pPr>
                  <w:r w:rsidRPr="00FC72D0">
                    <w:rPr>
                      <w:bCs/>
                      <w:sz w:val="20"/>
                      <w:szCs w:val="20"/>
                    </w:rPr>
                    <w:t xml:space="preserve">[●] </w:t>
                  </w:r>
                </w:p>
              </w:tc>
            </w:tr>
            <w:tr w:rsidR="002E1690" w14:paraId="1D530D20" w14:textId="77777777" w:rsidTr="005A18D6">
              <w:trPr>
                <w:trHeight w:val="218"/>
              </w:trPr>
              <w:tc>
                <w:tcPr>
                  <w:tcW w:w="3402" w:type="dxa"/>
                  <w:vAlign w:val="bottom"/>
                  <w:hideMark/>
                </w:tcPr>
                <w:p w14:paraId="6553D6B6" w14:textId="77777777" w:rsidR="002E1690" w:rsidRDefault="00000000" w:rsidP="002E1690">
                  <w:pPr>
                    <w:spacing w:line="256" w:lineRule="auto"/>
                    <w:rPr>
                      <w:sz w:val="20"/>
                      <w:szCs w:val="20"/>
                    </w:rPr>
                  </w:pPr>
                  <w:r>
                    <w:rPr>
                      <w:sz w:val="20"/>
                      <w:szCs w:val="20"/>
                    </w:rPr>
                    <w:t>Acquisition of investments</w:t>
                  </w:r>
                </w:p>
              </w:tc>
              <w:tc>
                <w:tcPr>
                  <w:tcW w:w="604" w:type="dxa"/>
                  <w:vAlign w:val="bottom"/>
                </w:tcPr>
                <w:p w14:paraId="5C60FE8C" w14:textId="77777777" w:rsidR="002E1690" w:rsidRDefault="00000000" w:rsidP="002E1690">
                  <w:pPr>
                    <w:spacing w:line="256" w:lineRule="auto"/>
                    <w:rPr>
                      <w:sz w:val="20"/>
                      <w:szCs w:val="20"/>
                    </w:rPr>
                  </w:pPr>
                </w:p>
              </w:tc>
              <w:tc>
                <w:tcPr>
                  <w:tcW w:w="1419" w:type="dxa"/>
                  <w:hideMark/>
                </w:tcPr>
                <w:p w14:paraId="1012396C" w14:textId="77777777" w:rsidR="002E1690" w:rsidRDefault="00000000" w:rsidP="002E1690">
                  <w:pPr>
                    <w:spacing w:line="256" w:lineRule="auto"/>
                    <w:jc w:val="right"/>
                    <w:rPr>
                      <w:sz w:val="20"/>
                      <w:szCs w:val="20"/>
                    </w:rPr>
                  </w:pPr>
                  <w:r w:rsidRPr="00FC72D0">
                    <w:rPr>
                      <w:bCs/>
                      <w:sz w:val="20"/>
                      <w:szCs w:val="20"/>
                    </w:rPr>
                    <w:t xml:space="preserve">[●] </w:t>
                  </w:r>
                </w:p>
              </w:tc>
              <w:tc>
                <w:tcPr>
                  <w:tcW w:w="1441" w:type="dxa"/>
                  <w:hideMark/>
                </w:tcPr>
                <w:p w14:paraId="2631A1AD" w14:textId="77777777" w:rsidR="002E1690" w:rsidRDefault="00000000" w:rsidP="002E1690">
                  <w:pPr>
                    <w:spacing w:line="256" w:lineRule="auto"/>
                    <w:jc w:val="right"/>
                    <w:rPr>
                      <w:sz w:val="20"/>
                      <w:szCs w:val="20"/>
                    </w:rPr>
                  </w:pPr>
                  <w:r w:rsidRPr="00FC72D0">
                    <w:rPr>
                      <w:bCs/>
                      <w:sz w:val="20"/>
                      <w:szCs w:val="20"/>
                    </w:rPr>
                    <w:t xml:space="preserve">[●] </w:t>
                  </w:r>
                </w:p>
              </w:tc>
              <w:tc>
                <w:tcPr>
                  <w:tcW w:w="1372" w:type="dxa"/>
                  <w:hideMark/>
                </w:tcPr>
                <w:p w14:paraId="59144196" w14:textId="77777777" w:rsidR="002E1690" w:rsidRDefault="00000000" w:rsidP="002E1690">
                  <w:pPr>
                    <w:spacing w:line="256" w:lineRule="auto"/>
                    <w:jc w:val="right"/>
                    <w:rPr>
                      <w:sz w:val="20"/>
                      <w:szCs w:val="20"/>
                    </w:rPr>
                  </w:pPr>
                  <w:r w:rsidRPr="00FC72D0">
                    <w:rPr>
                      <w:bCs/>
                      <w:sz w:val="20"/>
                      <w:szCs w:val="20"/>
                    </w:rPr>
                    <w:t xml:space="preserve">[●] </w:t>
                  </w:r>
                </w:p>
              </w:tc>
              <w:tc>
                <w:tcPr>
                  <w:tcW w:w="1373" w:type="dxa"/>
                  <w:hideMark/>
                </w:tcPr>
                <w:p w14:paraId="79250C3A" w14:textId="77777777" w:rsidR="002E1690" w:rsidRDefault="00000000" w:rsidP="002E1690">
                  <w:pPr>
                    <w:spacing w:line="256" w:lineRule="auto"/>
                    <w:jc w:val="right"/>
                    <w:rPr>
                      <w:sz w:val="20"/>
                      <w:szCs w:val="20"/>
                    </w:rPr>
                  </w:pPr>
                  <w:r w:rsidRPr="00FC72D0">
                    <w:rPr>
                      <w:bCs/>
                      <w:sz w:val="20"/>
                      <w:szCs w:val="20"/>
                    </w:rPr>
                    <w:t xml:space="preserve">[●] </w:t>
                  </w:r>
                </w:p>
              </w:tc>
            </w:tr>
            <w:tr w:rsidR="002E1690" w14:paraId="7D5B183C" w14:textId="77777777" w:rsidTr="005A18D6">
              <w:trPr>
                <w:trHeight w:val="218"/>
              </w:trPr>
              <w:tc>
                <w:tcPr>
                  <w:tcW w:w="3402" w:type="dxa"/>
                  <w:vAlign w:val="bottom"/>
                  <w:hideMark/>
                </w:tcPr>
                <w:p w14:paraId="162B4870" w14:textId="77777777" w:rsidR="002E1690" w:rsidRDefault="00000000" w:rsidP="002E1690">
                  <w:pPr>
                    <w:spacing w:line="256" w:lineRule="auto"/>
                    <w:rPr>
                      <w:b/>
                      <w:sz w:val="20"/>
                      <w:szCs w:val="20"/>
                    </w:rPr>
                  </w:pPr>
                  <w:r>
                    <w:rPr>
                      <w:b/>
                      <w:sz w:val="20"/>
                      <w:szCs w:val="20"/>
                    </w:rPr>
                    <w:t>Net cash used in investing activities</w:t>
                  </w:r>
                </w:p>
              </w:tc>
              <w:tc>
                <w:tcPr>
                  <w:tcW w:w="604" w:type="dxa"/>
                  <w:vAlign w:val="bottom"/>
                </w:tcPr>
                <w:p w14:paraId="1586B2ED" w14:textId="77777777" w:rsidR="002E1690" w:rsidRDefault="00000000" w:rsidP="002E1690">
                  <w:pPr>
                    <w:spacing w:line="256" w:lineRule="auto"/>
                    <w:rPr>
                      <w:sz w:val="20"/>
                      <w:szCs w:val="20"/>
                    </w:rPr>
                  </w:pPr>
                </w:p>
              </w:tc>
              <w:tc>
                <w:tcPr>
                  <w:tcW w:w="1419" w:type="dxa"/>
                  <w:tcBorders>
                    <w:top w:val="single" w:sz="4" w:space="0" w:color="auto"/>
                    <w:left w:val="nil"/>
                    <w:bottom w:val="single" w:sz="4" w:space="0" w:color="auto"/>
                    <w:right w:val="nil"/>
                  </w:tcBorders>
                  <w:hideMark/>
                </w:tcPr>
                <w:p w14:paraId="6B8AF773" w14:textId="77777777" w:rsidR="002E1690" w:rsidRDefault="00000000" w:rsidP="002E1690">
                  <w:pPr>
                    <w:spacing w:line="256" w:lineRule="auto"/>
                    <w:jc w:val="right"/>
                    <w:rPr>
                      <w:b/>
                      <w:sz w:val="20"/>
                      <w:szCs w:val="20"/>
                    </w:rPr>
                  </w:pPr>
                  <w:r w:rsidRPr="00FC72D0">
                    <w:rPr>
                      <w:bCs/>
                      <w:sz w:val="20"/>
                      <w:szCs w:val="20"/>
                    </w:rPr>
                    <w:t xml:space="preserve">[●] </w:t>
                  </w:r>
                </w:p>
              </w:tc>
              <w:tc>
                <w:tcPr>
                  <w:tcW w:w="1441" w:type="dxa"/>
                  <w:tcBorders>
                    <w:top w:val="single" w:sz="4" w:space="0" w:color="auto"/>
                    <w:left w:val="nil"/>
                    <w:bottom w:val="single" w:sz="4" w:space="0" w:color="auto"/>
                    <w:right w:val="nil"/>
                  </w:tcBorders>
                  <w:hideMark/>
                </w:tcPr>
                <w:p w14:paraId="4D43F050" w14:textId="77777777" w:rsidR="002E1690" w:rsidRDefault="00000000" w:rsidP="002E1690">
                  <w:pPr>
                    <w:spacing w:line="256" w:lineRule="auto"/>
                    <w:jc w:val="right"/>
                    <w:rPr>
                      <w:b/>
                      <w:sz w:val="20"/>
                      <w:szCs w:val="20"/>
                    </w:rPr>
                  </w:pPr>
                  <w:r w:rsidRPr="00FC72D0">
                    <w:rPr>
                      <w:bCs/>
                      <w:sz w:val="20"/>
                      <w:szCs w:val="20"/>
                    </w:rPr>
                    <w:t xml:space="preserve">[●] </w:t>
                  </w:r>
                </w:p>
              </w:tc>
              <w:tc>
                <w:tcPr>
                  <w:tcW w:w="1372" w:type="dxa"/>
                  <w:tcBorders>
                    <w:top w:val="single" w:sz="4" w:space="0" w:color="auto"/>
                    <w:left w:val="nil"/>
                    <w:bottom w:val="single" w:sz="4" w:space="0" w:color="auto"/>
                    <w:right w:val="nil"/>
                  </w:tcBorders>
                  <w:hideMark/>
                </w:tcPr>
                <w:p w14:paraId="4266F884" w14:textId="77777777" w:rsidR="002E1690" w:rsidRDefault="00000000" w:rsidP="002E1690">
                  <w:pPr>
                    <w:spacing w:line="256" w:lineRule="auto"/>
                    <w:jc w:val="right"/>
                    <w:rPr>
                      <w:b/>
                      <w:sz w:val="20"/>
                      <w:szCs w:val="20"/>
                    </w:rPr>
                  </w:pPr>
                  <w:r w:rsidRPr="00FC72D0">
                    <w:rPr>
                      <w:bCs/>
                      <w:sz w:val="20"/>
                      <w:szCs w:val="20"/>
                    </w:rPr>
                    <w:t xml:space="preserve">[●] </w:t>
                  </w:r>
                </w:p>
              </w:tc>
              <w:tc>
                <w:tcPr>
                  <w:tcW w:w="1373" w:type="dxa"/>
                  <w:tcBorders>
                    <w:top w:val="single" w:sz="4" w:space="0" w:color="auto"/>
                    <w:left w:val="nil"/>
                    <w:bottom w:val="single" w:sz="4" w:space="0" w:color="auto"/>
                    <w:right w:val="nil"/>
                  </w:tcBorders>
                  <w:hideMark/>
                </w:tcPr>
                <w:p w14:paraId="0358B66D" w14:textId="77777777" w:rsidR="002E1690" w:rsidRDefault="00000000" w:rsidP="002E1690">
                  <w:pPr>
                    <w:spacing w:line="256" w:lineRule="auto"/>
                    <w:jc w:val="right"/>
                    <w:rPr>
                      <w:b/>
                      <w:sz w:val="20"/>
                      <w:szCs w:val="20"/>
                    </w:rPr>
                  </w:pPr>
                  <w:r w:rsidRPr="00FC72D0">
                    <w:rPr>
                      <w:bCs/>
                      <w:sz w:val="20"/>
                      <w:szCs w:val="20"/>
                    </w:rPr>
                    <w:t xml:space="preserve">[●] </w:t>
                  </w:r>
                </w:p>
              </w:tc>
            </w:tr>
            <w:tr w:rsidR="002E1690" w14:paraId="49D98031" w14:textId="77777777" w:rsidTr="005A18D6">
              <w:trPr>
                <w:trHeight w:val="218"/>
              </w:trPr>
              <w:tc>
                <w:tcPr>
                  <w:tcW w:w="3402" w:type="dxa"/>
                  <w:vAlign w:val="bottom"/>
                </w:tcPr>
                <w:p w14:paraId="2ABDAF2F" w14:textId="77777777" w:rsidR="002E1690" w:rsidRDefault="00000000" w:rsidP="002E1690">
                  <w:pPr>
                    <w:spacing w:line="256" w:lineRule="auto"/>
                    <w:rPr>
                      <w:sz w:val="20"/>
                      <w:szCs w:val="20"/>
                    </w:rPr>
                  </w:pPr>
                </w:p>
              </w:tc>
              <w:tc>
                <w:tcPr>
                  <w:tcW w:w="604" w:type="dxa"/>
                  <w:vAlign w:val="bottom"/>
                </w:tcPr>
                <w:p w14:paraId="49F65B71" w14:textId="77777777" w:rsidR="002E1690" w:rsidRDefault="00000000" w:rsidP="002E1690">
                  <w:pPr>
                    <w:spacing w:line="256" w:lineRule="auto"/>
                    <w:rPr>
                      <w:sz w:val="20"/>
                      <w:szCs w:val="20"/>
                    </w:rPr>
                  </w:pPr>
                </w:p>
              </w:tc>
              <w:tc>
                <w:tcPr>
                  <w:tcW w:w="1419" w:type="dxa"/>
                  <w:tcBorders>
                    <w:top w:val="single" w:sz="4" w:space="0" w:color="auto"/>
                    <w:left w:val="nil"/>
                    <w:bottom w:val="nil"/>
                    <w:right w:val="nil"/>
                  </w:tcBorders>
                </w:tcPr>
                <w:p w14:paraId="0B1ECED4" w14:textId="77777777" w:rsidR="002E1690" w:rsidRDefault="00000000" w:rsidP="002E1690">
                  <w:pPr>
                    <w:spacing w:line="256" w:lineRule="auto"/>
                    <w:jc w:val="right"/>
                    <w:rPr>
                      <w:sz w:val="20"/>
                      <w:szCs w:val="20"/>
                    </w:rPr>
                  </w:pPr>
                  <w:r w:rsidRPr="00FC72D0">
                    <w:rPr>
                      <w:bCs/>
                      <w:sz w:val="20"/>
                      <w:szCs w:val="20"/>
                    </w:rPr>
                    <w:t xml:space="preserve">[●] </w:t>
                  </w:r>
                </w:p>
              </w:tc>
              <w:tc>
                <w:tcPr>
                  <w:tcW w:w="1441" w:type="dxa"/>
                  <w:tcBorders>
                    <w:top w:val="single" w:sz="4" w:space="0" w:color="auto"/>
                    <w:left w:val="nil"/>
                    <w:bottom w:val="nil"/>
                    <w:right w:val="nil"/>
                  </w:tcBorders>
                </w:tcPr>
                <w:p w14:paraId="37F14726" w14:textId="77777777" w:rsidR="002E1690" w:rsidRDefault="00000000" w:rsidP="002E1690">
                  <w:pPr>
                    <w:spacing w:line="256" w:lineRule="auto"/>
                    <w:jc w:val="right"/>
                    <w:rPr>
                      <w:sz w:val="20"/>
                      <w:szCs w:val="20"/>
                    </w:rPr>
                  </w:pPr>
                  <w:r w:rsidRPr="00FC72D0">
                    <w:rPr>
                      <w:bCs/>
                      <w:sz w:val="20"/>
                      <w:szCs w:val="20"/>
                    </w:rPr>
                    <w:t xml:space="preserve">[●] </w:t>
                  </w:r>
                </w:p>
              </w:tc>
              <w:tc>
                <w:tcPr>
                  <w:tcW w:w="1372" w:type="dxa"/>
                  <w:tcBorders>
                    <w:top w:val="single" w:sz="4" w:space="0" w:color="auto"/>
                    <w:left w:val="nil"/>
                    <w:bottom w:val="nil"/>
                    <w:right w:val="nil"/>
                  </w:tcBorders>
                </w:tcPr>
                <w:p w14:paraId="3E43561F" w14:textId="77777777" w:rsidR="002E1690" w:rsidRDefault="00000000" w:rsidP="002E1690">
                  <w:pPr>
                    <w:spacing w:line="256" w:lineRule="auto"/>
                    <w:jc w:val="right"/>
                    <w:rPr>
                      <w:sz w:val="20"/>
                      <w:szCs w:val="20"/>
                    </w:rPr>
                  </w:pPr>
                  <w:r w:rsidRPr="00FC72D0">
                    <w:rPr>
                      <w:bCs/>
                      <w:sz w:val="20"/>
                      <w:szCs w:val="20"/>
                    </w:rPr>
                    <w:t xml:space="preserve">[●] </w:t>
                  </w:r>
                </w:p>
              </w:tc>
              <w:tc>
                <w:tcPr>
                  <w:tcW w:w="1373" w:type="dxa"/>
                  <w:tcBorders>
                    <w:top w:val="single" w:sz="4" w:space="0" w:color="auto"/>
                    <w:left w:val="nil"/>
                    <w:bottom w:val="nil"/>
                    <w:right w:val="nil"/>
                  </w:tcBorders>
                </w:tcPr>
                <w:p w14:paraId="384BAA85" w14:textId="77777777" w:rsidR="002E1690" w:rsidRDefault="00000000" w:rsidP="002E1690">
                  <w:pPr>
                    <w:spacing w:line="256" w:lineRule="auto"/>
                    <w:jc w:val="right"/>
                    <w:rPr>
                      <w:sz w:val="20"/>
                      <w:szCs w:val="20"/>
                    </w:rPr>
                  </w:pPr>
                  <w:r w:rsidRPr="00FC72D0">
                    <w:rPr>
                      <w:bCs/>
                      <w:sz w:val="20"/>
                      <w:szCs w:val="20"/>
                    </w:rPr>
                    <w:t xml:space="preserve">[●] </w:t>
                  </w:r>
                </w:p>
              </w:tc>
            </w:tr>
            <w:tr w:rsidR="002E1690" w14:paraId="2AB4BBB6" w14:textId="77777777" w:rsidTr="005A18D6">
              <w:trPr>
                <w:trHeight w:val="436"/>
              </w:trPr>
              <w:tc>
                <w:tcPr>
                  <w:tcW w:w="3402" w:type="dxa"/>
                  <w:vAlign w:val="bottom"/>
                  <w:hideMark/>
                </w:tcPr>
                <w:p w14:paraId="3817A367" w14:textId="77777777" w:rsidR="002E1690" w:rsidRDefault="00000000" w:rsidP="002E1690">
                  <w:pPr>
                    <w:spacing w:line="256" w:lineRule="auto"/>
                    <w:rPr>
                      <w:b/>
                      <w:sz w:val="20"/>
                      <w:szCs w:val="20"/>
                    </w:rPr>
                  </w:pPr>
                  <w:r>
                    <w:rPr>
                      <w:b/>
                      <w:sz w:val="20"/>
                      <w:szCs w:val="20"/>
                    </w:rPr>
                    <w:lastRenderedPageBreak/>
                    <w:t>Financing activities</w:t>
                  </w:r>
                </w:p>
                <w:p w14:paraId="7DE48AD2" w14:textId="77777777" w:rsidR="002E1690" w:rsidRDefault="00000000" w:rsidP="002E1690">
                  <w:pPr>
                    <w:spacing w:line="256" w:lineRule="auto"/>
                    <w:rPr>
                      <w:sz w:val="20"/>
                      <w:szCs w:val="20"/>
                    </w:rPr>
                  </w:pPr>
                  <w:r>
                    <w:rPr>
                      <w:sz w:val="20"/>
                      <w:szCs w:val="20"/>
                    </w:rPr>
                    <w:t>Finance costs</w:t>
                  </w:r>
                </w:p>
              </w:tc>
              <w:tc>
                <w:tcPr>
                  <w:tcW w:w="604" w:type="dxa"/>
                  <w:vAlign w:val="bottom"/>
                </w:tcPr>
                <w:p w14:paraId="43AE836A" w14:textId="77777777" w:rsidR="002E1690" w:rsidRDefault="00000000" w:rsidP="002E1690">
                  <w:pPr>
                    <w:spacing w:line="256" w:lineRule="auto"/>
                    <w:rPr>
                      <w:sz w:val="20"/>
                      <w:szCs w:val="20"/>
                    </w:rPr>
                  </w:pPr>
                </w:p>
              </w:tc>
              <w:tc>
                <w:tcPr>
                  <w:tcW w:w="1419" w:type="dxa"/>
                  <w:hideMark/>
                </w:tcPr>
                <w:p w14:paraId="18F44D5B" w14:textId="77777777" w:rsidR="002E1690" w:rsidRDefault="00000000" w:rsidP="002E1690">
                  <w:pPr>
                    <w:spacing w:line="256" w:lineRule="auto"/>
                    <w:jc w:val="right"/>
                    <w:rPr>
                      <w:sz w:val="20"/>
                      <w:szCs w:val="20"/>
                    </w:rPr>
                  </w:pPr>
                  <w:r w:rsidRPr="00FC72D0">
                    <w:rPr>
                      <w:bCs/>
                      <w:sz w:val="20"/>
                      <w:szCs w:val="20"/>
                    </w:rPr>
                    <w:t xml:space="preserve">[●] </w:t>
                  </w:r>
                </w:p>
              </w:tc>
              <w:tc>
                <w:tcPr>
                  <w:tcW w:w="1441" w:type="dxa"/>
                  <w:hideMark/>
                </w:tcPr>
                <w:p w14:paraId="6F485959" w14:textId="77777777" w:rsidR="002E1690" w:rsidRDefault="00000000" w:rsidP="002E1690">
                  <w:pPr>
                    <w:spacing w:line="256" w:lineRule="auto"/>
                    <w:jc w:val="right"/>
                    <w:rPr>
                      <w:sz w:val="20"/>
                      <w:szCs w:val="20"/>
                    </w:rPr>
                  </w:pPr>
                  <w:r w:rsidRPr="00FC72D0">
                    <w:rPr>
                      <w:bCs/>
                      <w:sz w:val="20"/>
                      <w:szCs w:val="20"/>
                    </w:rPr>
                    <w:t xml:space="preserve">[●] </w:t>
                  </w:r>
                </w:p>
              </w:tc>
              <w:tc>
                <w:tcPr>
                  <w:tcW w:w="1372" w:type="dxa"/>
                  <w:hideMark/>
                </w:tcPr>
                <w:p w14:paraId="45989B80" w14:textId="77777777" w:rsidR="002E1690" w:rsidRDefault="00000000" w:rsidP="002E1690">
                  <w:pPr>
                    <w:spacing w:line="256" w:lineRule="auto"/>
                    <w:jc w:val="right"/>
                    <w:rPr>
                      <w:sz w:val="20"/>
                      <w:szCs w:val="20"/>
                    </w:rPr>
                  </w:pPr>
                  <w:r w:rsidRPr="00FC72D0">
                    <w:rPr>
                      <w:bCs/>
                      <w:sz w:val="20"/>
                      <w:szCs w:val="20"/>
                    </w:rPr>
                    <w:t xml:space="preserve">[●] </w:t>
                  </w:r>
                </w:p>
              </w:tc>
              <w:tc>
                <w:tcPr>
                  <w:tcW w:w="1373" w:type="dxa"/>
                  <w:hideMark/>
                </w:tcPr>
                <w:p w14:paraId="0A925432" w14:textId="77777777" w:rsidR="002E1690" w:rsidRDefault="00000000" w:rsidP="002E1690">
                  <w:pPr>
                    <w:spacing w:line="256" w:lineRule="auto"/>
                    <w:jc w:val="right"/>
                    <w:rPr>
                      <w:sz w:val="20"/>
                      <w:szCs w:val="20"/>
                    </w:rPr>
                  </w:pPr>
                  <w:r w:rsidRPr="00FC72D0">
                    <w:rPr>
                      <w:bCs/>
                      <w:sz w:val="20"/>
                      <w:szCs w:val="20"/>
                    </w:rPr>
                    <w:t xml:space="preserve">[●] </w:t>
                  </w:r>
                </w:p>
              </w:tc>
            </w:tr>
            <w:tr w:rsidR="002E1690" w14:paraId="0208155F" w14:textId="77777777" w:rsidTr="005A18D6">
              <w:trPr>
                <w:trHeight w:val="202"/>
              </w:trPr>
              <w:tc>
                <w:tcPr>
                  <w:tcW w:w="3402" w:type="dxa"/>
                  <w:vAlign w:val="bottom"/>
                  <w:hideMark/>
                </w:tcPr>
                <w:p w14:paraId="7291FBC6" w14:textId="77777777" w:rsidR="002E1690" w:rsidRDefault="00000000" w:rsidP="002E1690">
                  <w:pPr>
                    <w:spacing w:line="256" w:lineRule="auto"/>
                    <w:rPr>
                      <w:b/>
                      <w:sz w:val="20"/>
                      <w:szCs w:val="20"/>
                    </w:rPr>
                  </w:pPr>
                  <w:r>
                    <w:rPr>
                      <w:b/>
                      <w:sz w:val="20"/>
                      <w:szCs w:val="20"/>
                    </w:rPr>
                    <w:t>Net cash used in financing activities</w:t>
                  </w:r>
                </w:p>
              </w:tc>
              <w:tc>
                <w:tcPr>
                  <w:tcW w:w="604" w:type="dxa"/>
                  <w:vAlign w:val="bottom"/>
                </w:tcPr>
                <w:p w14:paraId="6574BFC8" w14:textId="77777777" w:rsidR="002E1690" w:rsidRDefault="00000000" w:rsidP="002E1690">
                  <w:pPr>
                    <w:spacing w:line="256" w:lineRule="auto"/>
                    <w:rPr>
                      <w:sz w:val="20"/>
                      <w:szCs w:val="20"/>
                    </w:rPr>
                  </w:pPr>
                </w:p>
              </w:tc>
              <w:tc>
                <w:tcPr>
                  <w:tcW w:w="1419" w:type="dxa"/>
                  <w:tcBorders>
                    <w:top w:val="single" w:sz="4" w:space="0" w:color="auto"/>
                    <w:left w:val="nil"/>
                    <w:bottom w:val="single" w:sz="4" w:space="0" w:color="auto"/>
                    <w:right w:val="nil"/>
                  </w:tcBorders>
                  <w:hideMark/>
                </w:tcPr>
                <w:p w14:paraId="4AEE4860" w14:textId="77777777" w:rsidR="002E1690" w:rsidRDefault="00000000" w:rsidP="002E1690">
                  <w:pPr>
                    <w:spacing w:line="256" w:lineRule="auto"/>
                    <w:jc w:val="right"/>
                    <w:rPr>
                      <w:b/>
                      <w:sz w:val="20"/>
                      <w:szCs w:val="20"/>
                    </w:rPr>
                  </w:pPr>
                  <w:r w:rsidRPr="00FC72D0">
                    <w:rPr>
                      <w:bCs/>
                      <w:sz w:val="20"/>
                      <w:szCs w:val="20"/>
                    </w:rPr>
                    <w:t xml:space="preserve">[●] </w:t>
                  </w:r>
                </w:p>
              </w:tc>
              <w:tc>
                <w:tcPr>
                  <w:tcW w:w="1441" w:type="dxa"/>
                  <w:tcBorders>
                    <w:top w:val="single" w:sz="4" w:space="0" w:color="auto"/>
                    <w:left w:val="nil"/>
                    <w:bottom w:val="single" w:sz="4" w:space="0" w:color="auto"/>
                    <w:right w:val="nil"/>
                  </w:tcBorders>
                  <w:hideMark/>
                </w:tcPr>
                <w:p w14:paraId="325B7A38" w14:textId="77777777" w:rsidR="002E1690" w:rsidRDefault="00000000" w:rsidP="002E1690">
                  <w:pPr>
                    <w:spacing w:line="256" w:lineRule="auto"/>
                    <w:jc w:val="right"/>
                    <w:rPr>
                      <w:b/>
                      <w:sz w:val="20"/>
                      <w:szCs w:val="20"/>
                    </w:rPr>
                  </w:pPr>
                  <w:r w:rsidRPr="00FC72D0">
                    <w:rPr>
                      <w:bCs/>
                      <w:sz w:val="20"/>
                      <w:szCs w:val="20"/>
                    </w:rPr>
                    <w:t xml:space="preserve">[●] </w:t>
                  </w:r>
                </w:p>
              </w:tc>
              <w:tc>
                <w:tcPr>
                  <w:tcW w:w="1372" w:type="dxa"/>
                  <w:tcBorders>
                    <w:top w:val="single" w:sz="4" w:space="0" w:color="auto"/>
                    <w:left w:val="nil"/>
                    <w:bottom w:val="single" w:sz="4" w:space="0" w:color="auto"/>
                    <w:right w:val="nil"/>
                  </w:tcBorders>
                  <w:hideMark/>
                </w:tcPr>
                <w:p w14:paraId="7A6C8D08" w14:textId="77777777" w:rsidR="002E1690" w:rsidRDefault="00000000" w:rsidP="002E1690">
                  <w:pPr>
                    <w:spacing w:line="256" w:lineRule="auto"/>
                    <w:jc w:val="right"/>
                    <w:rPr>
                      <w:b/>
                      <w:sz w:val="20"/>
                      <w:szCs w:val="20"/>
                    </w:rPr>
                  </w:pPr>
                  <w:r w:rsidRPr="00FC72D0">
                    <w:rPr>
                      <w:bCs/>
                      <w:sz w:val="20"/>
                      <w:szCs w:val="20"/>
                    </w:rPr>
                    <w:t xml:space="preserve">[●] </w:t>
                  </w:r>
                </w:p>
              </w:tc>
              <w:tc>
                <w:tcPr>
                  <w:tcW w:w="1373" w:type="dxa"/>
                  <w:tcBorders>
                    <w:top w:val="single" w:sz="4" w:space="0" w:color="auto"/>
                    <w:left w:val="nil"/>
                    <w:bottom w:val="single" w:sz="4" w:space="0" w:color="auto"/>
                    <w:right w:val="nil"/>
                  </w:tcBorders>
                  <w:hideMark/>
                </w:tcPr>
                <w:p w14:paraId="316B722E" w14:textId="77777777" w:rsidR="002E1690" w:rsidRDefault="00000000" w:rsidP="002E1690">
                  <w:pPr>
                    <w:spacing w:line="256" w:lineRule="auto"/>
                    <w:jc w:val="right"/>
                    <w:rPr>
                      <w:b/>
                      <w:sz w:val="20"/>
                      <w:szCs w:val="20"/>
                    </w:rPr>
                  </w:pPr>
                  <w:r w:rsidRPr="00FC72D0">
                    <w:rPr>
                      <w:bCs/>
                      <w:sz w:val="20"/>
                      <w:szCs w:val="20"/>
                    </w:rPr>
                    <w:t xml:space="preserve">[●] </w:t>
                  </w:r>
                </w:p>
              </w:tc>
            </w:tr>
            <w:tr w:rsidR="002E1690" w14:paraId="5CD36BE1" w14:textId="77777777" w:rsidTr="005A18D6">
              <w:trPr>
                <w:trHeight w:val="218"/>
              </w:trPr>
              <w:tc>
                <w:tcPr>
                  <w:tcW w:w="3402" w:type="dxa"/>
                  <w:vAlign w:val="bottom"/>
                </w:tcPr>
                <w:p w14:paraId="0B289C01" w14:textId="77777777" w:rsidR="002E1690" w:rsidRDefault="00000000" w:rsidP="002E1690">
                  <w:pPr>
                    <w:spacing w:line="256" w:lineRule="auto"/>
                    <w:rPr>
                      <w:sz w:val="20"/>
                      <w:szCs w:val="20"/>
                    </w:rPr>
                  </w:pPr>
                </w:p>
              </w:tc>
              <w:tc>
                <w:tcPr>
                  <w:tcW w:w="604" w:type="dxa"/>
                  <w:vAlign w:val="bottom"/>
                </w:tcPr>
                <w:p w14:paraId="2FF59893" w14:textId="77777777" w:rsidR="002E1690" w:rsidRDefault="00000000" w:rsidP="002E1690">
                  <w:pPr>
                    <w:spacing w:line="256" w:lineRule="auto"/>
                    <w:rPr>
                      <w:sz w:val="20"/>
                      <w:szCs w:val="20"/>
                    </w:rPr>
                  </w:pPr>
                </w:p>
              </w:tc>
              <w:tc>
                <w:tcPr>
                  <w:tcW w:w="1419" w:type="dxa"/>
                  <w:tcBorders>
                    <w:top w:val="single" w:sz="4" w:space="0" w:color="auto"/>
                    <w:left w:val="nil"/>
                    <w:bottom w:val="nil"/>
                    <w:right w:val="nil"/>
                  </w:tcBorders>
                </w:tcPr>
                <w:p w14:paraId="7BEB1170" w14:textId="77777777" w:rsidR="002E1690" w:rsidRDefault="00000000" w:rsidP="002E1690">
                  <w:pPr>
                    <w:spacing w:line="256" w:lineRule="auto"/>
                    <w:jc w:val="right"/>
                    <w:rPr>
                      <w:sz w:val="20"/>
                      <w:szCs w:val="20"/>
                    </w:rPr>
                  </w:pPr>
                  <w:r w:rsidRPr="00FC72D0">
                    <w:rPr>
                      <w:bCs/>
                      <w:sz w:val="20"/>
                      <w:szCs w:val="20"/>
                    </w:rPr>
                    <w:t xml:space="preserve">[●] </w:t>
                  </w:r>
                </w:p>
              </w:tc>
              <w:tc>
                <w:tcPr>
                  <w:tcW w:w="1441" w:type="dxa"/>
                  <w:tcBorders>
                    <w:top w:val="single" w:sz="4" w:space="0" w:color="auto"/>
                    <w:left w:val="nil"/>
                    <w:bottom w:val="nil"/>
                    <w:right w:val="nil"/>
                  </w:tcBorders>
                </w:tcPr>
                <w:p w14:paraId="0408E2AD" w14:textId="77777777" w:rsidR="002E1690" w:rsidRDefault="00000000" w:rsidP="002E1690">
                  <w:pPr>
                    <w:spacing w:line="256" w:lineRule="auto"/>
                    <w:jc w:val="right"/>
                    <w:rPr>
                      <w:sz w:val="20"/>
                      <w:szCs w:val="20"/>
                    </w:rPr>
                  </w:pPr>
                  <w:r w:rsidRPr="00FC72D0">
                    <w:rPr>
                      <w:bCs/>
                      <w:sz w:val="20"/>
                      <w:szCs w:val="20"/>
                    </w:rPr>
                    <w:t xml:space="preserve">[●] </w:t>
                  </w:r>
                </w:p>
              </w:tc>
              <w:tc>
                <w:tcPr>
                  <w:tcW w:w="1372" w:type="dxa"/>
                  <w:tcBorders>
                    <w:top w:val="single" w:sz="4" w:space="0" w:color="auto"/>
                    <w:left w:val="nil"/>
                    <w:bottom w:val="nil"/>
                    <w:right w:val="nil"/>
                  </w:tcBorders>
                </w:tcPr>
                <w:p w14:paraId="63ECAEC8" w14:textId="77777777" w:rsidR="002E1690" w:rsidRDefault="00000000" w:rsidP="002E1690">
                  <w:pPr>
                    <w:spacing w:line="256" w:lineRule="auto"/>
                    <w:jc w:val="right"/>
                    <w:rPr>
                      <w:sz w:val="20"/>
                      <w:szCs w:val="20"/>
                    </w:rPr>
                  </w:pPr>
                  <w:r w:rsidRPr="00FC72D0">
                    <w:rPr>
                      <w:bCs/>
                      <w:sz w:val="20"/>
                      <w:szCs w:val="20"/>
                    </w:rPr>
                    <w:t xml:space="preserve">[●] </w:t>
                  </w:r>
                </w:p>
              </w:tc>
              <w:tc>
                <w:tcPr>
                  <w:tcW w:w="1373" w:type="dxa"/>
                  <w:tcBorders>
                    <w:top w:val="single" w:sz="4" w:space="0" w:color="auto"/>
                    <w:left w:val="nil"/>
                    <w:bottom w:val="nil"/>
                    <w:right w:val="nil"/>
                  </w:tcBorders>
                </w:tcPr>
                <w:p w14:paraId="09FA27BE" w14:textId="77777777" w:rsidR="002E1690" w:rsidRDefault="00000000" w:rsidP="002E1690">
                  <w:pPr>
                    <w:spacing w:line="256" w:lineRule="auto"/>
                    <w:jc w:val="right"/>
                    <w:rPr>
                      <w:sz w:val="20"/>
                      <w:szCs w:val="20"/>
                    </w:rPr>
                  </w:pPr>
                  <w:r w:rsidRPr="00FC72D0">
                    <w:rPr>
                      <w:bCs/>
                      <w:sz w:val="20"/>
                      <w:szCs w:val="20"/>
                    </w:rPr>
                    <w:t xml:space="preserve">[●] </w:t>
                  </w:r>
                </w:p>
              </w:tc>
            </w:tr>
            <w:tr w:rsidR="002E1690" w14:paraId="2FEE95FE" w14:textId="77777777" w:rsidTr="005A18D6">
              <w:trPr>
                <w:trHeight w:val="451"/>
              </w:trPr>
              <w:tc>
                <w:tcPr>
                  <w:tcW w:w="3402" w:type="dxa"/>
                  <w:vAlign w:val="bottom"/>
                  <w:hideMark/>
                </w:tcPr>
                <w:p w14:paraId="35DE77FF" w14:textId="77777777" w:rsidR="002E1690" w:rsidRDefault="00000000" w:rsidP="002E1690">
                  <w:pPr>
                    <w:spacing w:line="256" w:lineRule="auto"/>
                    <w:rPr>
                      <w:b/>
                      <w:sz w:val="20"/>
                      <w:szCs w:val="20"/>
                    </w:rPr>
                  </w:pPr>
                  <w:r>
                    <w:rPr>
                      <w:b/>
                      <w:sz w:val="20"/>
                      <w:szCs w:val="20"/>
                    </w:rPr>
                    <w:t>Net increase in cash and cash equivalents</w:t>
                  </w:r>
                </w:p>
              </w:tc>
              <w:tc>
                <w:tcPr>
                  <w:tcW w:w="604" w:type="dxa"/>
                  <w:vAlign w:val="bottom"/>
                </w:tcPr>
                <w:p w14:paraId="32AE42A3" w14:textId="77777777" w:rsidR="002E1690" w:rsidRDefault="00000000" w:rsidP="002E1690">
                  <w:pPr>
                    <w:spacing w:line="256" w:lineRule="auto"/>
                    <w:rPr>
                      <w:sz w:val="20"/>
                      <w:szCs w:val="20"/>
                    </w:rPr>
                  </w:pPr>
                </w:p>
              </w:tc>
              <w:tc>
                <w:tcPr>
                  <w:tcW w:w="1419" w:type="dxa"/>
                  <w:hideMark/>
                </w:tcPr>
                <w:p w14:paraId="623F2840" w14:textId="77777777" w:rsidR="002E1690" w:rsidRDefault="00000000" w:rsidP="002E1690">
                  <w:pPr>
                    <w:spacing w:line="256" w:lineRule="auto"/>
                    <w:jc w:val="right"/>
                    <w:rPr>
                      <w:b/>
                      <w:sz w:val="20"/>
                      <w:szCs w:val="20"/>
                    </w:rPr>
                  </w:pPr>
                  <w:r w:rsidRPr="00FC72D0">
                    <w:rPr>
                      <w:bCs/>
                      <w:sz w:val="20"/>
                      <w:szCs w:val="20"/>
                    </w:rPr>
                    <w:t xml:space="preserve">[●] </w:t>
                  </w:r>
                </w:p>
              </w:tc>
              <w:tc>
                <w:tcPr>
                  <w:tcW w:w="1441" w:type="dxa"/>
                  <w:hideMark/>
                </w:tcPr>
                <w:p w14:paraId="2BF81291" w14:textId="77777777" w:rsidR="002E1690" w:rsidRDefault="00000000" w:rsidP="002E1690">
                  <w:pPr>
                    <w:spacing w:line="256" w:lineRule="auto"/>
                    <w:jc w:val="right"/>
                    <w:rPr>
                      <w:b/>
                      <w:sz w:val="20"/>
                      <w:szCs w:val="20"/>
                    </w:rPr>
                  </w:pPr>
                  <w:r w:rsidRPr="00FC72D0">
                    <w:rPr>
                      <w:bCs/>
                      <w:sz w:val="20"/>
                      <w:szCs w:val="20"/>
                    </w:rPr>
                    <w:t xml:space="preserve">[●] </w:t>
                  </w:r>
                </w:p>
              </w:tc>
              <w:tc>
                <w:tcPr>
                  <w:tcW w:w="1372" w:type="dxa"/>
                  <w:hideMark/>
                </w:tcPr>
                <w:p w14:paraId="66ED0D0E" w14:textId="77777777" w:rsidR="002E1690" w:rsidRDefault="00000000" w:rsidP="002E1690">
                  <w:pPr>
                    <w:spacing w:line="256" w:lineRule="auto"/>
                    <w:jc w:val="right"/>
                    <w:rPr>
                      <w:b/>
                      <w:sz w:val="20"/>
                      <w:szCs w:val="20"/>
                    </w:rPr>
                  </w:pPr>
                  <w:r w:rsidRPr="00FC72D0">
                    <w:rPr>
                      <w:bCs/>
                      <w:sz w:val="20"/>
                      <w:szCs w:val="20"/>
                    </w:rPr>
                    <w:t xml:space="preserve">[●] </w:t>
                  </w:r>
                </w:p>
              </w:tc>
              <w:tc>
                <w:tcPr>
                  <w:tcW w:w="1373" w:type="dxa"/>
                  <w:hideMark/>
                </w:tcPr>
                <w:p w14:paraId="2F1ABDC2" w14:textId="77777777" w:rsidR="002E1690" w:rsidRDefault="00000000" w:rsidP="002E1690">
                  <w:pPr>
                    <w:spacing w:line="256" w:lineRule="auto"/>
                    <w:jc w:val="right"/>
                    <w:rPr>
                      <w:b/>
                      <w:sz w:val="20"/>
                      <w:szCs w:val="20"/>
                    </w:rPr>
                  </w:pPr>
                  <w:r w:rsidRPr="00FC72D0">
                    <w:rPr>
                      <w:bCs/>
                      <w:sz w:val="20"/>
                      <w:szCs w:val="20"/>
                    </w:rPr>
                    <w:t xml:space="preserve">[●] </w:t>
                  </w:r>
                </w:p>
              </w:tc>
            </w:tr>
            <w:tr w:rsidR="002E1690" w14:paraId="3E317F4D" w14:textId="77777777" w:rsidTr="005A18D6">
              <w:trPr>
                <w:trHeight w:val="436"/>
              </w:trPr>
              <w:tc>
                <w:tcPr>
                  <w:tcW w:w="3402" w:type="dxa"/>
                  <w:vAlign w:val="bottom"/>
                  <w:hideMark/>
                </w:tcPr>
                <w:p w14:paraId="6EFCF4EE" w14:textId="77777777" w:rsidR="002E1690" w:rsidRDefault="00000000" w:rsidP="002E1690">
                  <w:pPr>
                    <w:spacing w:line="256" w:lineRule="auto"/>
                    <w:rPr>
                      <w:b/>
                      <w:sz w:val="20"/>
                      <w:szCs w:val="20"/>
                    </w:rPr>
                  </w:pPr>
                  <w:r>
                    <w:rPr>
                      <w:b/>
                      <w:sz w:val="20"/>
                      <w:szCs w:val="20"/>
                    </w:rPr>
                    <w:t>Cash and cash equivalents at beginning of period</w:t>
                  </w:r>
                </w:p>
              </w:tc>
              <w:tc>
                <w:tcPr>
                  <w:tcW w:w="604" w:type="dxa"/>
                  <w:vAlign w:val="bottom"/>
                </w:tcPr>
                <w:p w14:paraId="794D4F7C" w14:textId="77777777" w:rsidR="002E1690" w:rsidRDefault="00000000" w:rsidP="002E1690">
                  <w:pPr>
                    <w:spacing w:line="256" w:lineRule="auto"/>
                    <w:rPr>
                      <w:sz w:val="20"/>
                      <w:szCs w:val="20"/>
                    </w:rPr>
                  </w:pPr>
                </w:p>
              </w:tc>
              <w:tc>
                <w:tcPr>
                  <w:tcW w:w="1419" w:type="dxa"/>
                  <w:hideMark/>
                </w:tcPr>
                <w:p w14:paraId="25EF4029" w14:textId="77777777" w:rsidR="002E1690" w:rsidRDefault="00000000" w:rsidP="002E1690">
                  <w:pPr>
                    <w:spacing w:line="256" w:lineRule="auto"/>
                    <w:jc w:val="right"/>
                    <w:rPr>
                      <w:b/>
                      <w:sz w:val="20"/>
                      <w:szCs w:val="20"/>
                    </w:rPr>
                  </w:pPr>
                  <w:r w:rsidRPr="00FC72D0">
                    <w:rPr>
                      <w:bCs/>
                      <w:sz w:val="20"/>
                      <w:szCs w:val="20"/>
                    </w:rPr>
                    <w:t xml:space="preserve">[●] </w:t>
                  </w:r>
                </w:p>
              </w:tc>
              <w:tc>
                <w:tcPr>
                  <w:tcW w:w="1441" w:type="dxa"/>
                  <w:hideMark/>
                </w:tcPr>
                <w:p w14:paraId="667D1EF6" w14:textId="77777777" w:rsidR="002E1690" w:rsidRDefault="00000000" w:rsidP="002E1690">
                  <w:pPr>
                    <w:spacing w:line="256" w:lineRule="auto"/>
                    <w:jc w:val="right"/>
                    <w:rPr>
                      <w:b/>
                      <w:sz w:val="20"/>
                      <w:szCs w:val="20"/>
                    </w:rPr>
                  </w:pPr>
                  <w:r w:rsidRPr="00FC72D0">
                    <w:rPr>
                      <w:bCs/>
                      <w:sz w:val="20"/>
                      <w:szCs w:val="20"/>
                    </w:rPr>
                    <w:t xml:space="preserve">[●] </w:t>
                  </w:r>
                </w:p>
              </w:tc>
              <w:tc>
                <w:tcPr>
                  <w:tcW w:w="1372" w:type="dxa"/>
                  <w:hideMark/>
                </w:tcPr>
                <w:p w14:paraId="6919BACD" w14:textId="77777777" w:rsidR="002E1690" w:rsidRDefault="00000000" w:rsidP="002E1690">
                  <w:pPr>
                    <w:spacing w:line="256" w:lineRule="auto"/>
                    <w:jc w:val="right"/>
                    <w:rPr>
                      <w:b/>
                      <w:sz w:val="20"/>
                      <w:szCs w:val="20"/>
                    </w:rPr>
                  </w:pPr>
                  <w:r w:rsidRPr="00FC72D0">
                    <w:rPr>
                      <w:bCs/>
                      <w:sz w:val="20"/>
                      <w:szCs w:val="20"/>
                    </w:rPr>
                    <w:t xml:space="preserve">[●] </w:t>
                  </w:r>
                </w:p>
              </w:tc>
              <w:tc>
                <w:tcPr>
                  <w:tcW w:w="1373" w:type="dxa"/>
                  <w:hideMark/>
                </w:tcPr>
                <w:p w14:paraId="1B2038D8" w14:textId="77777777" w:rsidR="002E1690" w:rsidRDefault="00000000" w:rsidP="002E1690">
                  <w:pPr>
                    <w:spacing w:line="256" w:lineRule="auto"/>
                    <w:jc w:val="right"/>
                    <w:rPr>
                      <w:b/>
                      <w:sz w:val="20"/>
                      <w:szCs w:val="20"/>
                    </w:rPr>
                  </w:pPr>
                  <w:r w:rsidRPr="00FC72D0">
                    <w:rPr>
                      <w:bCs/>
                      <w:sz w:val="20"/>
                      <w:szCs w:val="20"/>
                    </w:rPr>
                    <w:t xml:space="preserve">[●] </w:t>
                  </w:r>
                </w:p>
              </w:tc>
            </w:tr>
            <w:tr w:rsidR="002E1690" w14:paraId="7F230F57" w14:textId="77777777" w:rsidTr="005A18D6">
              <w:trPr>
                <w:trHeight w:val="218"/>
              </w:trPr>
              <w:tc>
                <w:tcPr>
                  <w:tcW w:w="3402" w:type="dxa"/>
                  <w:vAlign w:val="bottom"/>
                </w:tcPr>
                <w:p w14:paraId="0BED75BB" w14:textId="77777777" w:rsidR="002E1690" w:rsidRDefault="00000000" w:rsidP="002E1690">
                  <w:pPr>
                    <w:spacing w:line="256" w:lineRule="auto"/>
                    <w:rPr>
                      <w:sz w:val="20"/>
                      <w:szCs w:val="20"/>
                    </w:rPr>
                  </w:pPr>
                </w:p>
              </w:tc>
              <w:tc>
                <w:tcPr>
                  <w:tcW w:w="604" w:type="dxa"/>
                  <w:vAlign w:val="bottom"/>
                </w:tcPr>
                <w:p w14:paraId="2FCA48B9" w14:textId="77777777" w:rsidR="002E1690" w:rsidRDefault="00000000" w:rsidP="002E1690">
                  <w:pPr>
                    <w:spacing w:line="256" w:lineRule="auto"/>
                    <w:rPr>
                      <w:sz w:val="20"/>
                      <w:szCs w:val="20"/>
                    </w:rPr>
                  </w:pPr>
                </w:p>
              </w:tc>
              <w:tc>
                <w:tcPr>
                  <w:tcW w:w="1419" w:type="dxa"/>
                  <w:tcBorders>
                    <w:top w:val="nil"/>
                    <w:left w:val="nil"/>
                    <w:bottom w:val="single" w:sz="4" w:space="0" w:color="auto"/>
                    <w:right w:val="nil"/>
                  </w:tcBorders>
                </w:tcPr>
                <w:p w14:paraId="7E54A71D" w14:textId="77777777" w:rsidR="002E1690" w:rsidRDefault="00000000" w:rsidP="002E1690">
                  <w:pPr>
                    <w:spacing w:line="256" w:lineRule="auto"/>
                    <w:jc w:val="right"/>
                    <w:rPr>
                      <w:sz w:val="20"/>
                      <w:szCs w:val="20"/>
                    </w:rPr>
                  </w:pPr>
                  <w:r w:rsidRPr="00FC72D0">
                    <w:rPr>
                      <w:bCs/>
                      <w:sz w:val="20"/>
                      <w:szCs w:val="20"/>
                    </w:rPr>
                    <w:t xml:space="preserve">[●] </w:t>
                  </w:r>
                </w:p>
              </w:tc>
              <w:tc>
                <w:tcPr>
                  <w:tcW w:w="1441" w:type="dxa"/>
                  <w:tcBorders>
                    <w:top w:val="nil"/>
                    <w:left w:val="nil"/>
                    <w:bottom w:val="single" w:sz="4" w:space="0" w:color="auto"/>
                    <w:right w:val="nil"/>
                  </w:tcBorders>
                </w:tcPr>
                <w:p w14:paraId="109BEF6F" w14:textId="77777777" w:rsidR="002E1690" w:rsidRDefault="00000000" w:rsidP="002E1690">
                  <w:pPr>
                    <w:spacing w:line="256" w:lineRule="auto"/>
                    <w:jc w:val="right"/>
                    <w:rPr>
                      <w:sz w:val="20"/>
                      <w:szCs w:val="20"/>
                    </w:rPr>
                  </w:pPr>
                  <w:r w:rsidRPr="00FC72D0">
                    <w:rPr>
                      <w:bCs/>
                      <w:sz w:val="20"/>
                      <w:szCs w:val="20"/>
                    </w:rPr>
                    <w:t xml:space="preserve">[●] </w:t>
                  </w:r>
                </w:p>
              </w:tc>
              <w:tc>
                <w:tcPr>
                  <w:tcW w:w="1372" w:type="dxa"/>
                  <w:tcBorders>
                    <w:top w:val="nil"/>
                    <w:left w:val="nil"/>
                    <w:bottom w:val="single" w:sz="4" w:space="0" w:color="auto"/>
                    <w:right w:val="nil"/>
                  </w:tcBorders>
                </w:tcPr>
                <w:p w14:paraId="493D3E61" w14:textId="77777777" w:rsidR="002E1690" w:rsidRDefault="00000000" w:rsidP="002E1690">
                  <w:pPr>
                    <w:spacing w:line="256" w:lineRule="auto"/>
                    <w:jc w:val="right"/>
                    <w:rPr>
                      <w:sz w:val="20"/>
                      <w:szCs w:val="20"/>
                    </w:rPr>
                  </w:pPr>
                  <w:r w:rsidRPr="00FC72D0">
                    <w:rPr>
                      <w:bCs/>
                      <w:sz w:val="20"/>
                      <w:szCs w:val="20"/>
                    </w:rPr>
                    <w:t xml:space="preserve">[●] </w:t>
                  </w:r>
                </w:p>
              </w:tc>
              <w:tc>
                <w:tcPr>
                  <w:tcW w:w="1373" w:type="dxa"/>
                  <w:tcBorders>
                    <w:top w:val="nil"/>
                    <w:left w:val="nil"/>
                    <w:bottom w:val="single" w:sz="4" w:space="0" w:color="auto"/>
                    <w:right w:val="nil"/>
                  </w:tcBorders>
                </w:tcPr>
                <w:p w14:paraId="4D8EECE6" w14:textId="77777777" w:rsidR="002E1690" w:rsidRDefault="00000000" w:rsidP="002E1690">
                  <w:pPr>
                    <w:spacing w:line="256" w:lineRule="auto"/>
                    <w:jc w:val="right"/>
                    <w:rPr>
                      <w:sz w:val="20"/>
                      <w:szCs w:val="20"/>
                    </w:rPr>
                  </w:pPr>
                  <w:r w:rsidRPr="00FC72D0">
                    <w:rPr>
                      <w:bCs/>
                      <w:sz w:val="20"/>
                      <w:szCs w:val="20"/>
                    </w:rPr>
                    <w:t xml:space="preserve">[●] </w:t>
                  </w:r>
                </w:p>
              </w:tc>
            </w:tr>
            <w:tr w:rsidR="002E1690" w14:paraId="1EAAD910" w14:textId="77777777" w:rsidTr="005A18D6">
              <w:trPr>
                <w:trHeight w:val="436"/>
              </w:trPr>
              <w:tc>
                <w:tcPr>
                  <w:tcW w:w="3402" w:type="dxa"/>
                  <w:vAlign w:val="center"/>
                  <w:hideMark/>
                </w:tcPr>
                <w:p w14:paraId="7F1069FF" w14:textId="77777777" w:rsidR="002E1690" w:rsidRDefault="00000000" w:rsidP="002E1690">
                  <w:pPr>
                    <w:spacing w:line="256" w:lineRule="auto"/>
                    <w:rPr>
                      <w:b/>
                      <w:sz w:val="20"/>
                      <w:szCs w:val="20"/>
                    </w:rPr>
                  </w:pPr>
                  <w:r>
                    <w:rPr>
                      <w:b/>
                      <w:sz w:val="20"/>
                      <w:szCs w:val="20"/>
                    </w:rPr>
                    <w:t>Cash and cash equivalents and end of period</w:t>
                  </w:r>
                </w:p>
              </w:tc>
              <w:tc>
                <w:tcPr>
                  <w:tcW w:w="604" w:type="dxa"/>
                  <w:vAlign w:val="center"/>
                  <w:hideMark/>
                </w:tcPr>
                <w:p w14:paraId="33BF6355" w14:textId="77777777" w:rsidR="002E1690" w:rsidRDefault="00000000" w:rsidP="002E1690">
                  <w:pPr>
                    <w:spacing w:line="256" w:lineRule="auto"/>
                    <w:jc w:val="center"/>
                    <w:rPr>
                      <w:sz w:val="20"/>
                      <w:szCs w:val="20"/>
                    </w:rPr>
                  </w:pPr>
                  <w:r>
                    <w:rPr>
                      <w:sz w:val="20"/>
                      <w:szCs w:val="20"/>
                    </w:rPr>
                    <w:t>10</w:t>
                  </w:r>
                </w:p>
              </w:tc>
              <w:tc>
                <w:tcPr>
                  <w:tcW w:w="1419" w:type="dxa"/>
                  <w:tcBorders>
                    <w:top w:val="single" w:sz="4" w:space="0" w:color="auto"/>
                    <w:left w:val="nil"/>
                    <w:bottom w:val="single" w:sz="4" w:space="0" w:color="auto"/>
                    <w:right w:val="nil"/>
                  </w:tcBorders>
                  <w:hideMark/>
                </w:tcPr>
                <w:p w14:paraId="50528BEB" w14:textId="77777777" w:rsidR="002E1690" w:rsidRDefault="00000000" w:rsidP="002E1690">
                  <w:pPr>
                    <w:spacing w:line="256" w:lineRule="auto"/>
                    <w:jc w:val="right"/>
                    <w:rPr>
                      <w:b/>
                      <w:sz w:val="20"/>
                      <w:szCs w:val="20"/>
                    </w:rPr>
                  </w:pPr>
                  <w:r w:rsidRPr="00FC72D0">
                    <w:rPr>
                      <w:bCs/>
                      <w:sz w:val="20"/>
                      <w:szCs w:val="20"/>
                    </w:rPr>
                    <w:t xml:space="preserve">[●] </w:t>
                  </w:r>
                </w:p>
              </w:tc>
              <w:tc>
                <w:tcPr>
                  <w:tcW w:w="1441" w:type="dxa"/>
                  <w:tcBorders>
                    <w:top w:val="single" w:sz="4" w:space="0" w:color="auto"/>
                    <w:left w:val="nil"/>
                    <w:bottom w:val="single" w:sz="4" w:space="0" w:color="auto"/>
                    <w:right w:val="nil"/>
                  </w:tcBorders>
                  <w:hideMark/>
                </w:tcPr>
                <w:p w14:paraId="09CEA09F" w14:textId="77777777" w:rsidR="002E1690" w:rsidRDefault="00000000" w:rsidP="002E1690">
                  <w:pPr>
                    <w:spacing w:line="256" w:lineRule="auto"/>
                    <w:jc w:val="right"/>
                    <w:rPr>
                      <w:b/>
                      <w:sz w:val="20"/>
                      <w:szCs w:val="20"/>
                    </w:rPr>
                  </w:pPr>
                  <w:r w:rsidRPr="00FC72D0">
                    <w:rPr>
                      <w:bCs/>
                      <w:sz w:val="20"/>
                      <w:szCs w:val="20"/>
                    </w:rPr>
                    <w:t xml:space="preserve">[●] </w:t>
                  </w:r>
                </w:p>
              </w:tc>
              <w:tc>
                <w:tcPr>
                  <w:tcW w:w="1372" w:type="dxa"/>
                  <w:tcBorders>
                    <w:top w:val="single" w:sz="4" w:space="0" w:color="auto"/>
                    <w:left w:val="nil"/>
                    <w:bottom w:val="single" w:sz="4" w:space="0" w:color="auto"/>
                    <w:right w:val="nil"/>
                  </w:tcBorders>
                  <w:hideMark/>
                </w:tcPr>
                <w:p w14:paraId="56F4BCF7" w14:textId="77777777" w:rsidR="002E1690" w:rsidRDefault="00000000" w:rsidP="002E1690">
                  <w:pPr>
                    <w:spacing w:line="256" w:lineRule="auto"/>
                    <w:jc w:val="right"/>
                    <w:rPr>
                      <w:b/>
                      <w:sz w:val="20"/>
                      <w:szCs w:val="20"/>
                    </w:rPr>
                  </w:pPr>
                  <w:r w:rsidRPr="00FC72D0">
                    <w:rPr>
                      <w:bCs/>
                      <w:sz w:val="20"/>
                      <w:szCs w:val="20"/>
                    </w:rPr>
                    <w:t xml:space="preserve">[●] </w:t>
                  </w:r>
                </w:p>
              </w:tc>
              <w:tc>
                <w:tcPr>
                  <w:tcW w:w="1373" w:type="dxa"/>
                  <w:tcBorders>
                    <w:top w:val="single" w:sz="4" w:space="0" w:color="auto"/>
                    <w:left w:val="nil"/>
                    <w:bottom w:val="single" w:sz="4" w:space="0" w:color="auto"/>
                    <w:right w:val="nil"/>
                  </w:tcBorders>
                  <w:hideMark/>
                </w:tcPr>
                <w:p w14:paraId="06023B55" w14:textId="77777777" w:rsidR="002E1690" w:rsidRDefault="00000000" w:rsidP="002E1690">
                  <w:pPr>
                    <w:spacing w:line="256" w:lineRule="auto"/>
                    <w:jc w:val="right"/>
                    <w:rPr>
                      <w:b/>
                      <w:sz w:val="20"/>
                      <w:szCs w:val="20"/>
                    </w:rPr>
                  </w:pPr>
                  <w:r w:rsidRPr="00FC72D0">
                    <w:rPr>
                      <w:bCs/>
                      <w:sz w:val="20"/>
                      <w:szCs w:val="20"/>
                    </w:rPr>
                    <w:t xml:space="preserve">[●] </w:t>
                  </w:r>
                </w:p>
              </w:tc>
            </w:tr>
          </w:tbl>
          <w:p w14:paraId="1B560299" w14:textId="77777777" w:rsidR="00000000" w:rsidRDefault="00000000"/>
        </w:tc>
        <w:tc>
          <w:tcPr>
            <w:tcW w:w="1440" w:type="dxa"/>
          </w:tcPr>
          <w:p w14:paraId="4DAE5B82" w14:textId="77777777" w:rsidR="00C50675" w:rsidRDefault="00C50675"/>
        </w:tc>
        <w:tc>
          <w:tcPr>
            <w:tcW w:w="1440" w:type="dxa"/>
          </w:tcPr>
          <w:p w14:paraId="34F95F59" w14:textId="77777777" w:rsidR="00C50675" w:rsidRDefault="00C50675"/>
        </w:tc>
        <w:tc>
          <w:tcPr>
            <w:tcW w:w="4320" w:type="dxa"/>
          </w:tcPr>
          <w:p w14:paraId="5DCB99FE" w14:textId="77777777" w:rsidR="00C50675" w:rsidRDefault="00C50675"/>
        </w:tc>
      </w:tr>
      <w:tr w:rsidR="00C50675" w14:paraId="238BC4A5" w14:textId="77777777">
        <w:tc>
          <w:tcPr>
            <w:tcW w:w="720" w:type="dxa"/>
          </w:tcPr>
          <w:p w14:paraId="2B74BB29" w14:textId="77777777" w:rsidR="00C50675" w:rsidRDefault="00000000">
            <w:r>
              <w:t>912</w:t>
            </w:r>
          </w:p>
        </w:tc>
        <w:tc>
          <w:tcPr>
            <w:tcW w:w="5760" w:type="dxa"/>
          </w:tcPr>
          <w:p w14:paraId="383CD755" w14:textId="77777777" w:rsidR="00C50675" w:rsidRDefault="00C50675"/>
          <w:p w14:paraId="111D9DA4" w14:textId="77777777" w:rsidR="00C50675" w:rsidRDefault="00C50675"/>
          <w:tbl>
            <w:tblPr>
              <w:tblStyle w:val="TableGrid"/>
              <w:tblW w:w="0" w:type="auto"/>
              <w:tblLayout w:type="fixed"/>
              <w:tblLook w:val="04A0" w:firstRow="1" w:lastRow="0" w:firstColumn="1" w:lastColumn="0" w:noHBand="0" w:noVBand="1"/>
            </w:tblPr>
            <w:tblGrid>
              <w:gridCol w:w="4449"/>
              <w:gridCol w:w="4449"/>
            </w:tblGrid>
            <w:tr w:rsidR="00A10D5F" w14:paraId="70EB13A4" w14:textId="77777777" w:rsidTr="00BB1D1E">
              <w:tc>
                <w:tcPr>
                  <w:tcW w:w="8898" w:type="dxa"/>
                  <w:gridSpan w:val="2"/>
                </w:tcPr>
                <w:p w14:paraId="3835542D" w14:textId="77777777" w:rsidR="00A10D5F" w:rsidRDefault="00000000" w:rsidP="00A10D5F">
                  <w:pPr>
                    <w:tabs>
                      <w:tab w:val="left" w:pos="8461"/>
                    </w:tabs>
                    <w:spacing w:before="120" w:after="160" w:line="259" w:lineRule="auto"/>
                    <w:ind w:right="103"/>
                    <w:rPr>
                      <w:b/>
                      <w:i/>
                      <w:color w:val="231F20"/>
                      <w:w w:val="0"/>
                      <w:sz w:val="20"/>
                      <w:szCs w:val="20"/>
                    </w:rPr>
                  </w:pPr>
                  <w:r w:rsidRPr="005A7643">
                    <w:rPr>
                      <w:b/>
                      <w:i/>
                      <w:color w:val="231F20"/>
                      <w:w w:val="0"/>
                      <w:sz w:val="20"/>
                      <w:szCs w:val="20"/>
                    </w:rPr>
                    <w:t xml:space="preserve">Concert Party members that will hold shares in the Company following the Transaction (% of the Enlarged Share Capital on Admission). No member of the Concert </w:t>
                  </w:r>
                  <w:r w:rsidRPr="005A7643">
                    <w:rPr>
                      <w:b/>
                      <w:i/>
                      <w:color w:val="231F20"/>
                      <w:w w:val="0"/>
                      <w:sz w:val="20"/>
                      <w:szCs w:val="20"/>
                    </w:rPr>
                    <w:t>Party currently holds any interest in Ordinary Shares</w:t>
                  </w:r>
                  <w:r>
                    <w:rPr>
                      <w:bCs/>
                      <w:iCs/>
                      <w:color w:val="231F20"/>
                      <w:w w:val="0"/>
                      <w:sz w:val="20"/>
                      <w:szCs w:val="20"/>
                    </w:rPr>
                    <w:t>.</w:t>
                  </w:r>
                </w:p>
              </w:tc>
            </w:tr>
            <w:tr w:rsidR="009E68FF" w14:paraId="3C5E916C" w14:textId="77777777" w:rsidTr="00CF16A6">
              <w:tc>
                <w:tcPr>
                  <w:tcW w:w="4449" w:type="dxa"/>
                </w:tcPr>
                <w:p w14:paraId="055D7DDB" w14:textId="77777777" w:rsidR="009E68FF" w:rsidRPr="005A7643" w:rsidRDefault="00000000" w:rsidP="00A10D5F">
                  <w:pPr>
                    <w:tabs>
                      <w:tab w:val="left" w:pos="8461"/>
                    </w:tabs>
                    <w:spacing w:before="120" w:after="160" w:line="259" w:lineRule="auto"/>
                    <w:ind w:right="103"/>
                    <w:rPr>
                      <w:b/>
                      <w:iCs/>
                      <w:color w:val="231F20"/>
                      <w:w w:val="0"/>
                      <w:sz w:val="20"/>
                      <w:szCs w:val="20"/>
                    </w:rPr>
                  </w:pPr>
                  <w:r w:rsidRPr="005A7643">
                    <w:rPr>
                      <w:b/>
                      <w:iCs/>
                      <w:color w:val="231F20"/>
                      <w:w w:val="0"/>
                      <w:sz w:val="20"/>
                      <w:szCs w:val="20"/>
                    </w:rPr>
                    <w:t>Name of Concert Party Member</w:t>
                  </w:r>
                </w:p>
              </w:tc>
              <w:tc>
                <w:tcPr>
                  <w:tcW w:w="4449" w:type="dxa"/>
                </w:tcPr>
                <w:p w14:paraId="6EB1F706" w14:textId="77777777" w:rsidR="009E68FF" w:rsidRPr="005A7643" w:rsidRDefault="00000000" w:rsidP="00A10D5F">
                  <w:pPr>
                    <w:tabs>
                      <w:tab w:val="left" w:pos="8461"/>
                    </w:tabs>
                    <w:spacing w:before="120" w:after="160" w:line="259" w:lineRule="auto"/>
                    <w:ind w:right="103"/>
                    <w:rPr>
                      <w:b/>
                      <w:iCs/>
                      <w:color w:val="231F20"/>
                      <w:w w:val="0"/>
                      <w:sz w:val="20"/>
                      <w:szCs w:val="20"/>
                    </w:rPr>
                  </w:pPr>
                  <w:r w:rsidRPr="005A7643">
                    <w:rPr>
                      <w:b/>
                      <w:iCs/>
                      <w:color w:val="231F20"/>
                      <w:w w:val="0"/>
                      <w:sz w:val="20"/>
                      <w:szCs w:val="20"/>
                    </w:rPr>
                    <w:t>Why a member of the Concert Party</w:t>
                  </w:r>
                </w:p>
              </w:tc>
            </w:tr>
            <w:tr w:rsidR="00A10D5F" w14:paraId="0C89EC85" w14:textId="77777777" w:rsidTr="00A10D5F">
              <w:tc>
                <w:tcPr>
                  <w:tcW w:w="4449" w:type="dxa"/>
                </w:tcPr>
                <w:p w14:paraId="12FDB9F9" w14:textId="77777777" w:rsidR="00A10D5F" w:rsidRDefault="00000000" w:rsidP="00A10D5F">
                  <w:pPr>
                    <w:tabs>
                      <w:tab w:val="left" w:pos="8461"/>
                    </w:tabs>
                    <w:spacing w:before="120" w:after="160" w:line="259" w:lineRule="auto"/>
                    <w:ind w:right="103"/>
                    <w:rPr>
                      <w:bCs/>
                      <w:iCs/>
                      <w:color w:val="231F20"/>
                      <w:w w:val="0"/>
                      <w:sz w:val="20"/>
                      <w:szCs w:val="20"/>
                    </w:rPr>
                  </w:pPr>
                  <w:r>
                    <w:rPr>
                      <w:bCs/>
                      <w:iCs/>
                      <w:color w:val="231F20"/>
                      <w:w w:val="0"/>
                      <w:sz w:val="20"/>
                      <w:szCs w:val="20"/>
                    </w:rPr>
                    <w:t>Amcomri Holdings Limited</w:t>
                  </w:r>
                </w:p>
                <w:p w14:paraId="2AD441DA" w14:textId="77777777" w:rsidR="00A10D5F" w:rsidRPr="00A10D5F" w:rsidRDefault="00000000" w:rsidP="00A10D5F">
                  <w:pPr>
                    <w:tabs>
                      <w:tab w:val="left" w:pos="8461"/>
                    </w:tabs>
                    <w:spacing w:before="120" w:after="160" w:line="259" w:lineRule="auto"/>
                    <w:ind w:right="103"/>
                    <w:rPr>
                      <w:bCs/>
                      <w:iCs/>
                      <w:color w:val="231F20"/>
                      <w:w w:val="0"/>
                      <w:sz w:val="20"/>
                      <w:szCs w:val="20"/>
                    </w:rPr>
                  </w:pPr>
                  <w:r>
                    <w:rPr>
                      <w:bCs/>
                      <w:iCs/>
                      <w:color w:val="231F20"/>
                      <w:w w:val="0"/>
                      <w:sz w:val="20"/>
                      <w:szCs w:val="20"/>
                    </w:rPr>
                    <w:t>Post-Acquisition Shareholding: [</w:t>
                  </w:r>
                  <w:proofErr w:type="gramStart"/>
                  <w:r>
                    <w:rPr>
                      <w:bCs/>
                      <w:iCs/>
                      <w:color w:val="231F20"/>
                      <w:w w:val="0"/>
                      <w:sz w:val="20"/>
                      <w:szCs w:val="20"/>
                    </w:rPr>
                    <w:t>●]%</w:t>
                  </w:r>
                  <w:proofErr w:type="gramEnd"/>
                </w:p>
              </w:tc>
              <w:tc>
                <w:tcPr>
                  <w:tcW w:w="4449" w:type="dxa"/>
                </w:tcPr>
                <w:p w14:paraId="2BEF0B1C" w14:textId="77777777" w:rsidR="00A10D5F" w:rsidRPr="00A10D5F" w:rsidRDefault="00000000" w:rsidP="00A10D5F">
                  <w:pPr>
                    <w:tabs>
                      <w:tab w:val="left" w:pos="8461"/>
                    </w:tabs>
                    <w:spacing w:before="120" w:after="160" w:line="259" w:lineRule="auto"/>
                    <w:ind w:right="103"/>
                    <w:rPr>
                      <w:bCs/>
                      <w:iCs/>
                      <w:color w:val="231F20"/>
                      <w:w w:val="0"/>
                      <w:sz w:val="20"/>
                      <w:szCs w:val="20"/>
                    </w:rPr>
                  </w:pPr>
                  <w:r>
                    <w:rPr>
                      <w:bCs/>
                      <w:iCs/>
                      <w:color w:val="231F20"/>
                      <w:w w:val="0"/>
                      <w:sz w:val="20"/>
                      <w:szCs w:val="20"/>
                    </w:rPr>
                    <w:t>currently holds [</w:t>
                  </w:r>
                  <w:proofErr w:type="gramStart"/>
                  <w:r>
                    <w:rPr>
                      <w:bCs/>
                      <w:iCs/>
                      <w:color w:val="231F20"/>
                      <w:w w:val="0"/>
                      <w:sz w:val="20"/>
                      <w:szCs w:val="20"/>
                    </w:rPr>
                    <w:t>●]%</w:t>
                  </w:r>
                  <w:proofErr w:type="gramEnd"/>
                  <w:r>
                    <w:rPr>
                      <w:bCs/>
                      <w:iCs/>
                      <w:color w:val="231F20"/>
                      <w:w w:val="0"/>
                      <w:sz w:val="20"/>
                      <w:szCs w:val="20"/>
                    </w:rPr>
                    <w:t xml:space="preserve"> of the shares in [</w:t>
                  </w:r>
                  <w:r w:rsidRPr="00A10D5F">
                    <w:rPr>
                      <w:bCs/>
                      <w:i/>
                      <w:color w:val="231F20"/>
                      <w:w w:val="0"/>
                      <w:sz w:val="20"/>
                      <w:szCs w:val="20"/>
                    </w:rPr>
                    <w:t>Target company</w:t>
                  </w:r>
                  <w:r>
                    <w:rPr>
                      <w:bCs/>
                      <w:iCs/>
                      <w:color w:val="231F20"/>
                      <w:w w:val="0"/>
                      <w:sz w:val="20"/>
                      <w:szCs w:val="20"/>
                    </w:rPr>
                    <w:t>]</w:t>
                  </w:r>
                </w:p>
              </w:tc>
            </w:tr>
            <w:tr w:rsidR="00A10D5F" w14:paraId="079F19F8" w14:textId="77777777" w:rsidTr="00A10D5F">
              <w:tc>
                <w:tcPr>
                  <w:tcW w:w="4449" w:type="dxa"/>
                </w:tcPr>
                <w:p w14:paraId="22435866" w14:textId="77777777" w:rsidR="00A10D5F" w:rsidRDefault="00000000" w:rsidP="00A10D5F">
                  <w:pPr>
                    <w:tabs>
                      <w:tab w:val="left" w:pos="8461"/>
                    </w:tabs>
                    <w:spacing w:before="120" w:after="160" w:line="259" w:lineRule="auto"/>
                    <w:ind w:right="103"/>
                    <w:rPr>
                      <w:bCs/>
                      <w:iCs/>
                      <w:color w:val="231F20"/>
                      <w:w w:val="0"/>
                      <w:sz w:val="20"/>
                      <w:szCs w:val="20"/>
                    </w:rPr>
                  </w:pPr>
                  <w:proofErr w:type="spellStart"/>
                  <w:r>
                    <w:rPr>
                      <w:bCs/>
                      <w:iCs/>
                      <w:color w:val="231F20"/>
                      <w:w w:val="0"/>
                      <w:sz w:val="20"/>
                      <w:szCs w:val="20"/>
                    </w:rPr>
                    <w:t>Stephill</w:t>
                  </w:r>
                  <w:proofErr w:type="spellEnd"/>
                  <w:r>
                    <w:rPr>
                      <w:bCs/>
                      <w:iCs/>
                      <w:color w:val="231F20"/>
                      <w:w w:val="0"/>
                      <w:sz w:val="20"/>
                      <w:szCs w:val="20"/>
                    </w:rPr>
                    <w:t xml:space="preserve"> Investment</w:t>
                  </w:r>
                  <w:r>
                    <w:rPr>
                      <w:bCs/>
                      <w:iCs/>
                      <w:color w:val="231F20"/>
                      <w:w w:val="0"/>
                      <w:sz w:val="20"/>
                      <w:szCs w:val="20"/>
                    </w:rPr>
                    <w:t>s Limited</w:t>
                  </w:r>
                </w:p>
                <w:p w14:paraId="0CA30FBC" w14:textId="77777777" w:rsidR="005A7643" w:rsidRPr="00250F8C" w:rsidRDefault="00000000" w:rsidP="00A10D5F">
                  <w:pPr>
                    <w:tabs>
                      <w:tab w:val="left" w:pos="8461"/>
                    </w:tabs>
                    <w:spacing w:before="120" w:after="160" w:line="259" w:lineRule="auto"/>
                    <w:ind w:right="103"/>
                    <w:rPr>
                      <w:bCs/>
                      <w:iCs/>
                      <w:color w:val="231F20"/>
                      <w:w w:val="0"/>
                      <w:sz w:val="20"/>
                      <w:szCs w:val="20"/>
                    </w:rPr>
                  </w:pPr>
                  <w:r>
                    <w:rPr>
                      <w:bCs/>
                      <w:iCs/>
                      <w:color w:val="231F20"/>
                      <w:w w:val="0"/>
                      <w:sz w:val="20"/>
                      <w:szCs w:val="20"/>
                    </w:rPr>
                    <w:t>Post-Acquisition Shareholding: [</w:t>
                  </w:r>
                  <w:proofErr w:type="gramStart"/>
                  <w:r>
                    <w:rPr>
                      <w:bCs/>
                      <w:iCs/>
                      <w:color w:val="231F20"/>
                      <w:w w:val="0"/>
                      <w:sz w:val="20"/>
                      <w:szCs w:val="20"/>
                    </w:rPr>
                    <w:t>●]%</w:t>
                  </w:r>
                  <w:proofErr w:type="gramEnd"/>
                </w:p>
              </w:tc>
              <w:tc>
                <w:tcPr>
                  <w:tcW w:w="4449" w:type="dxa"/>
                </w:tcPr>
                <w:p w14:paraId="669F4821" w14:textId="77777777" w:rsidR="00A10D5F" w:rsidRDefault="00000000" w:rsidP="00A10D5F">
                  <w:pPr>
                    <w:tabs>
                      <w:tab w:val="left" w:pos="8461"/>
                    </w:tabs>
                    <w:spacing w:before="120" w:after="160" w:line="259" w:lineRule="auto"/>
                    <w:ind w:right="103"/>
                    <w:rPr>
                      <w:b/>
                      <w:i/>
                      <w:color w:val="231F20"/>
                      <w:w w:val="0"/>
                      <w:sz w:val="20"/>
                      <w:szCs w:val="20"/>
                    </w:rPr>
                  </w:pPr>
                  <w:r>
                    <w:rPr>
                      <w:bCs/>
                      <w:iCs/>
                      <w:color w:val="231F20"/>
                      <w:w w:val="0"/>
                      <w:sz w:val="20"/>
                      <w:szCs w:val="20"/>
                    </w:rPr>
                    <w:t>currently holds [</w:t>
                  </w:r>
                  <w:proofErr w:type="gramStart"/>
                  <w:r>
                    <w:rPr>
                      <w:bCs/>
                      <w:iCs/>
                      <w:color w:val="231F20"/>
                      <w:w w:val="0"/>
                      <w:sz w:val="20"/>
                      <w:szCs w:val="20"/>
                    </w:rPr>
                    <w:t>●]%</w:t>
                  </w:r>
                  <w:proofErr w:type="gramEnd"/>
                  <w:r>
                    <w:rPr>
                      <w:bCs/>
                      <w:iCs/>
                      <w:color w:val="231F20"/>
                      <w:w w:val="0"/>
                      <w:sz w:val="20"/>
                      <w:szCs w:val="20"/>
                    </w:rPr>
                    <w:t xml:space="preserve"> of the shares in [</w:t>
                  </w:r>
                  <w:r w:rsidRPr="00A10D5F">
                    <w:rPr>
                      <w:bCs/>
                      <w:i/>
                      <w:color w:val="231F20"/>
                      <w:w w:val="0"/>
                      <w:sz w:val="20"/>
                      <w:szCs w:val="20"/>
                    </w:rPr>
                    <w:t>Target company</w:t>
                  </w:r>
                  <w:r>
                    <w:rPr>
                      <w:bCs/>
                      <w:iCs/>
                      <w:color w:val="231F20"/>
                      <w:w w:val="0"/>
                      <w:sz w:val="20"/>
                      <w:szCs w:val="20"/>
                    </w:rPr>
                    <w:t>]</w:t>
                  </w:r>
                </w:p>
              </w:tc>
            </w:tr>
            <w:tr w:rsidR="00A10D5F" w14:paraId="3F85A169" w14:textId="77777777" w:rsidTr="00A10D5F">
              <w:tc>
                <w:tcPr>
                  <w:tcW w:w="4449" w:type="dxa"/>
                </w:tcPr>
                <w:p w14:paraId="7DB3FBDB" w14:textId="77777777" w:rsidR="00A10D5F" w:rsidRDefault="00000000" w:rsidP="00A10D5F">
                  <w:pPr>
                    <w:tabs>
                      <w:tab w:val="left" w:pos="8461"/>
                    </w:tabs>
                    <w:spacing w:before="120" w:after="160" w:line="259" w:lineRule="auto"/>
                    <w:ind w:right="103"/>
                    <w:rPr>
                      <w:bCs/>
                      <w:iCs/>
                      <w:color w:val="231F20"/>
                      <w:w w:val="0"/>
                      <w:sz w:val="20"/>
                      <w:szCs w:val="20"/>
                    </w:rPr>
                  </w:pPr>
                  <w:r w:rsidRPr="00250F8C">
                    <w:rPr>
                      <w:bCs/>
                      <w:iCs/>
                      <w:color w:val="231F20"/>
                      <w:w w:val="0"/>
                      <w:sz w:val="20"/>
                      <w:szCs w:val="20"/>
                    </w:rPr>
                    <w:lastRenderedPageBreak/>
                    <w:t>Mark O’Neill</w:t>
                  </w:r>
                </w:p>
                <w:p w14:paraId="7CD20CAC" w14:textId="77777777" w:rsidR="005A7643" w:rsidRPr="00250F8C" w:rsidRDefault="00000000" w:rsidP="00A10D5F">
                  <w:pPr>
                    <w:tabs>
                      <w:tab w:val="left" w:pos="8461"/>
                    </w:tabs>
                    <w:spacing w:before="120" w:after="160" w:line="259" w:lineRule="auto"/>
                    <w:ind w:right="103"/>
                    <w:rPr>
                      <w:bCs/>
                      <w:iCs/>
                      <w:color w:val="231F20"/>
                      <w:w w:val="0"/>
                      <w:sz w:val="20"/>
                      <w:szCs w:val="20"/>
                    </w:rPr>
                  </w:pPr>
                  <w:r>
                    <w:rPr>
                      <w:bCs/>
                      <w:iCs/>
                      <w:color w:val="231F20"/>
                      <w:w w:val="0"/>
                      <w:sz w:val="20"/>
                      <w:szCs w:val="20"/>
                    </w:rPr>
                    <w:t>Post-Acquisition Shareholding: [</w:t>
                  </w:r>
                  <w:proofErr w:type="gramStart"/>
                  <w:r>
                    <w:rPr>
                      <w:bCs/>
                      <w:iCs/>
                      <w:color w:val="231F20"/>
                      <w:w w:val="0"/>
                      <w:sz w:val="20"/>
                      <w:szCs w:val="20"/>
                    </w:rPr>
                    <w:t>●]%</w:t>
                  </w:r>
                  <w:proofErr w:type="gramEnd"/>
                </w:p>
              </w:tc>
              <w:tc>
                <w:tcPr>
                  <w:tcW w:w="4449" w:type="dxa"/>
                </w:tcPr>
                <w:p w14:paraId="213D161A" w14:textId="77777777" w:rsidR="00A10D5F" w:rsidRDefault="00000000" w:rsidP="00A10D5F">
                  <w:pPr>
                    <w:tabs>
                      <w:tab w:val="left" w:pos="8461"/>
                    </w:tabs>
                    <w:spacing w:before="120" w:after="160" w:line="259" w:lineRule="auto"/>
                    <w:ind w:right="103"/>
                    <w:rPr>
                      <w:b/>
                      <w:i/>
                      <w:color w:val="231F20"/>
                      <w:w w:val="0"/>
                      <w:sz w:val="20"/>
                      <w:szCs w:val="20"/>
                    </w:rPr>
                  </w:pPr>
                  <w:r>
                    <w:rPr>
                      <w:bCs/>
                      <w:iCs/>
                      <w:color w:val="231F20"/>
                      <w:w w:val="0"/>
                      <w:sz w:val="20"/>
                      <w:szCs w:val="20"/>
                    </w:rPr>
                    <w:t>currently holds [</w:t>
                  </w:r>
                  <w:proofErr w:type="gramStart"/>
                  <w:r>
                    <w:rPr>
                      <w:bCs/>
                      <w:iCs/>
                      <w:color w:val="231F20"/>
                      <w:w w:val="0"/>
                      <w:sz w:val="20"/>
                      <w:szCs w:val="20"/>
                    </w:rPr>
                    <w:t>●]%</w:t>
                  </w:r>
                  <w:proofErr w:type="gramEnd"/>
                  <w:r>
                    <w:rPr>
                      <w:bCs/>
                      <w:iCs/>
                      <w:color w:val="231F20"/>
                      <w:w w:val="0"/>
                      <w:sz w:val="20"/>
                      <w:szCs w:val="20"/>
                    </w:rPr>
                    <w:t xml:space="preserve"> of the shares in [</w:t>
                  </w:r>
                  <w:r w:rsidRPr="00A10D5F">
                    <w:rPr>
                      <w:bCs/>
                      <w:i/>
                      <w:color w:val="231F20"/>
                      <w:w w:val="0"/>
                      <w:sz w:val="20"/>
                      <w:szCs w:val="20"/>
                    </w:rPr>
                    <w:t>Target company</w:t>
                  </w:r>
                  <w:r>
                    <w:rPr>
                      <w:bCs/>
                      <w:iCs/>
                      <w:color w:val="231F20"/>
                      <w:w w:val="0"/>
                      <w:sz w:val="20"/>
                      <w:szCs w:val="20"/>
                    </w:rPr>
                    <w:t>]</w:t>
                  </w:r>
                </w:p>
              </w:tc>
            </w:tr>
            <w:tr w:rsidR="00A10D5F" w14:paraId="4F934107" w14:textId="77777777" w:rsidTr="00A10D5F">
              <w:tc>
                <w:tcPr>
                  <w:tcW w:w="4449" w:type="dxa"/>
                </w:tcPr>
                <w:p w14:paraId="048E1B4E" w14:textId="77777777" w:rsidR="00A10D5F" w:rsidRDefault="00000000" w:rsidP="00A10D5F">
                  <w:pPr>
                    <w:tabs>
                      <w:tab w:val="left" w:pos="8461"/>
                    </w:tabs>
                    <w:spacing w:before="120" w:after="160" w:line="259" w:lineRule="auto"/>
                    <w:ind w:right="103"/>
                    <w:rPr>
                      <w:bCs/>
                      <w:iCs/>
                      <w:color w:val="231F20"/>
                      <w:w w:val="0"/>
                      <w:sz w:val="20"/>
                      <w:szCs w:val="20"/>
                    </w:rPr>
                  </w:pPr>
                  <w:r w:rsidRPr="00250F8C">
                    <w:rPr>
                      <w:bCs/>
                      <w:iCs/>
                      <w:color w:val="231F20"/>
                      <w:w w:val="0"/>
                      <w:sz w:val="20"/>
                      <w:szCs w:val="20"/>
                    </w:rPr>
                    <w:t>Laurence Howard</w:t>
                  </w:r>
                </w:p>
                <w:p w14:paraId="5ABA30DD" w14:textId="77777777" w:rsidR="005A7643" w:rsidRPr="00250F8C" w:rsidRDefault="00000000" w:rsidP="00A10D5F">
                  <w:pPr>
                    <w:tabs>
                      <w:tab w:val="left" w:pos="8461"/>
                    </w:tabs>
                    <w:spacing w:before="120" w:after="160" w:line="259" w:lineRule="auto"/>
                    <w:ind w:right="103"/>
                    <w:rPr>
                      <w:bCs/>
                      <w:iCs/>
                      <w:color w:val="231F20"/>
                      <w:w w:val="0"/>
                      <w:sz w:val="20"/>
                      <w:szCs w:val="20"/>
                    </w:rPr>
                  </w:pPr>
                  <w:r>
                    <w:rPr>
                      <w:bCs/>
                      <w:iCs/>
                      <w:color w:val="231F20"/>
                      <w:w w:val="0"/>
                      <w:sz w:val="20"/>
                      <w:szCs w:val="20"/>
                    </w:rPr>
                    <w:t xml:space="preserve">Post-Acquisition </w:t>
                  </w:r>
                  <w:r>
                    <w:rPr>
                      <w:bCs/>
                      <w:iCs/>
                      <w:color w:val="231F20"/>
                      <w:w w:val="0"/>
                      <w:sz w:val="20"/>
                      <w:szCs w:val="20"/>
                    </w:rPr>
                    <w:t>Shareholding: [</w:t>
                  </w:r>
                  <w:proofErr w:type="gramStart"/>
                  <w:r>
                    <w:rPr>
                      <w:bCs/>
                      <w:iCs/>
                      <w:color w:val="231F20"/>
                      <w:w w:val="0"/>
                      <w:sz w:val="20"/>
                      <w:szCs w:val="20"/>
                    </w:rPr>
                    <w:t>●]%</w:t>
                  </w:r>
                  <w:proofErr w:type="gramEnd"/>
                </w:p>
              </w:tc>
              <w:tc>
                <w:tcPr>
                  <w:tcW w:w="4449" w:type="dxa"/>
                </w:tcPr>
                <w:p w14:paraId="33F16A99" w14:textId="77777777" w:rsidR="00A10D5F" w:rsidRDefault="00000000" w:rsidP="00A10D5F">
                  <w:pPr>
                    <w:tabs>
                      <w:tab w:val="left" w:pos="8461"/>
                    </w:tabs>
                    <w:spacing w:before="120" w:after="160" w:line="259" w:lineRule="auto"/>
                    <w:ind w:right="103"/>
                    <w:rPr>
                      <w:b/>
                      <w:i/>
                      <w:color w:val="231F20"/>
                      <w:w w:val="0"/>
                      <w:sz w:val="20"/>
                      <w:szCs w:val="20"/>
                    </w:rPr>
                  </w:pPr>
                  <w:r>
                    <w:rPr>
                      <w:bCs/>
                      <w:iCs/>
                      <w:color w:val="231F20"/>
                      <w:w w:val="0"/>
                      <w:sz w:val="20"/>
                      <w:szCs w:val="20"/>
                    </w:rPr>
                    <w:t>currently holds [</w:t>
                  </w:r>
                  <w:proofErr w:type="gramStart"/>
                  <w:r>
                    <w:rPr>
                      <w:bCs/>
                      <w:iCs/>
                      <w:color w:val="231F20"/>
                      <w:w w:val="0"/>
                      <w:sz w:val="20"/>
                      <w:szCs w:val="20"/>
                    </w:rPr>
                    <w:t>●]%</w:t>
                  </w:r>
                  <w:proofErr w:type="gramEnd"/>
                  <w:r>
                    <w:rPr>
                      <w:bCs/>
                      <w:iCs/>
                      <w:color w:val="231F20"/>
                      <w:w w:val="0"/>
                      <w:sz w:val="20"/>
                      <w:szCs w:val="20"/>
                    </w:rPr>
                    <w:t xml:space="preserve"> of the shares in [</w:t>
                  </w:r>
                  <w:r w:rsidRPr="00A10D5F">
                    <w:rPr>
                      <w:bCs/>
                      <w:i/>
                      <w:color w:val="231F20"/>
                      <w:w w:val="0"/>
                      <w:sz w:val="20"/>
                      <w:szCs w:val="20"/>
                    </w:rPr>
                    <w:t>Target company</w:t>
                  </w:r>
                  <w:r>
                    <w:rPr>
                      <w:bCs/>
                      <w:iCs/>
                      <w:color w:val="231F20"/>
                      <w:w w:val="0"/>
                      <w:sz w:val="20"/>
                      <w:szCs w:val="20"/>
                    </w:rPr>
                    <w:t>]</w:t>
                  </w:r>
                </w:p>
              </w:tc>
            </w:tr>
            <w:tr w:rsidR="00A91663" w14:paraId="773F7A8A" w14:textId="77777777" w:rsidTr="00A10D5F">
              <w:tc>
                <w:tcPr>
                  <w:tcW w:w="4449" w:type="dxa"/>
                </w:tcPr>
                <w:p w14:paraId="5F329464"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                      ]</w:t>
                  </w:r>
                </w:p>
                <w:p w14:paraId="32739AEB" w14:textId="77777777" w:rsidR="00A91663" w:rsidRPr="00250F8C"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Post-Acquisition Shareholding: [</w:t>
                  </w:r>
                  <w:proofErr w:type="gramStart"/>
                  <w:r>
                    <w:rPr>
                      <w:bCs/>
                      <w:iCs/>
                      <w:color w:val="231F20"/>
                      <w:w w:val="0"/>
                      <w:sz w:val="20"/>
                      <w:szCs w:val="20"/>
                    </w:rPr>
                    <w:t>●]%</w:t>
                  </w:r>
                  <w:proofErr w:type="gramEnd"/>
                </w:p>
              </w:tc>
              <w:tc>
                <w:tcPr>
                  <w:tcW w:w="4449" w:type="dxa"/>
                </w:tcPr>
                <w:p w14:paraId="180AF401"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currently holds [</w:t>
                  </w:r>
                  <w:proofErr w:type="gramStart"/>
                  <w:r>
                    <w:rPr>
                      <w:bCs/>
                      <w:iCs/>
                      <w:color w:val="231F20"/>
                      <w:w w:val="0"/>
                      <w:sz w:val="20"/>
                      <w:szCs w:val="20"/>
                    </w:rPr>
                    <w:t>●]%</w:t>
                  </w:r>
                  <w:proofErr w:type="gramEnd"/>
                  <w:r>
                    <w:rPr>
                      <w:bCs/>
                      <w:iCs/>
                      <w:color w:val="231F20"/>
                      <w:w w:val="0"/>
                      <w:sz w:val="20"/>
                      <w:szCs w:val="20"/>
                    </w:rPr>
                    <w:t xml:space="preserve"> of the shares in [</w:t>
                  </w:r>
                  <w:r w:rsidRPr="00A10D5F">
                    <w:rPr>
                      <w:bCs/>
                      <w:i/>
                      <w:color w:val="231F20"/>
                      <w:w w:val="0"/>
                      <w:sz w:val="20"/>
                      <w:szCs w:val="20"/>
                    </w:rPr>
                    <w:t>Target company</w:t>
                  </w:r>
                  <w:r>
                    <w:rPr>
                      <w:bCs/>
                      <w:iCs/>
                      <w:color w:val="231F20"/>
                      <w:w w:val="0"/>
                      <w:sz w:val="20"/>
                      <w:szCs w:val="20"/>
                    </w:rPr>
                    <w:t>]</w:t>
                  </w:r>
                </w:p>
              </w:tc>
            </w:tr>
            <w:tr w:rsidR="00A91663" w14:paraId="0E135BED" w14:textId="77777777" w:rsidTr="00A10D5F">
              <w:tc>
                <w:tcPr>
                  <w:tcW w:w="4449" w:type="dxa"/>
                </w:tcPr>
                <w:p w14:paraId="594CF877"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                      ]</w:t>
                  </w:r>
                </w:p>
                <w:p w14:paraId="78E4E2A4"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 xml:space="preserve">Post-Acquisition </w:t>
                  </w:r>
                  <w:r>
                    <w:rPr>
                      <w:bCs/>
                      <w:iCs/>
                      <w:color w:val="231F20"/>
                      <w:w w:val="0"/>
                      <w:sz w:val="20"/>
                      <w:szCs w:val="20"/>
                    </w:rPr>
                    <w:t>Shareholding: [</w:t>
                  </w:r>
                  <w:proofErr w:type="gramStart"/>
                  <w:r>
                    <w:rPr>
                      <w:bCs/>
                      <w:iCs/>
                      <w:color w:val="231F20"/>
                      <w:w w:val="0"/>
                      <w:sz w:val="20"/>
                      <w:szCs w:val="20"/>
                    </w:rPr>
                    <w:t>●]%</w:t>
                  </w:r>
                  <w:proofErr w:type="gramEnd"/>
                </w:p>
              </w:tc>
              <w:tc>
                <w:tcPr>
                  <w:tcW w:w="4449" w:type="dxa"/>
                </w:tcPr>
                <w:p w14:paraId="7FD79F9E"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currently holds [</w:t>
                  </w:r>
                  <w:proofErr w:type="gramStart"/>
                  <w:r>
                    <w:rPr>
                      <w:bCs/>
                      <w:iCs/>
                      <w:color w:val="231F20"/>
                      <w:w w:val="0"/>
                      <w:sz w:val="20"/>
                      <w:szCs w:val="20"/>
                    </w:rPr>
                    <w:t>●]%</w:t>
                  </w:r>
                  <w:proofErr w:type="gramEnd"/>
                  <w:r>
                    <w:rPr>
                      <w:bCs/>
                      <w:iCs/>
                      <w:color w:val="231F20"/>
                      <w:w w:val="0"/>
                      <w:sz w:val="20"/>
                      <w:szCs w:val="20"/>
                    </w:rPr>
                    <w:t xml:space="preserve"> of the shares in [</w:t>
                  </w:r>
                  <w:r w:rsidRPr="00A10D5F">
                    <w:rPr>
                      <w:bCs/>
                      <w:i/>
                      <w:color w:val="231F20"/>
                      <w:w w:val="0"/>
                      <w:sz w:val="20"/>
                      <w:szCs w:val="20"/>
                    </w:rPr>
                    <w:t>Target company</w:t>
                  </w:r>
                  <w:r>
                    <w:rPr>
                      <w:bCs/>
                      <w:iCs/>
                      <w:color w:val="231F20"/>
                      <w:w w:val="0"/>
                      <w:sz w:val="20"/>
                      <w:szCs w:val="20"/>
                    </w:rPr>
                    <w:t>]</w:t>
                  </w:r>
                </w:p>
              </w:tc>
            </w:tr>
            <w:tr w:rsidR="00A91663" w14:paraId="3374B089" w14:textId="77777777" w:rsidTr="00A10D5F">
              <w:tc>
                <w:tcPr>
                  <w:tcW w:w="4449" w:type="dxa"/>
                </w:tcPr>
                <w:p w14:paraId="17BA3964" w14:textId="77777777" w:rsidR="00A91663" w:rsidRDefault="00000000" w:rsidP="00A91663">
                  <w:pPr>
                    <w:tabs>
                      <w:tab w:val="left" w:pos="8461"/>
                    </w:tabs>
                    <w:spacing w:before="120" w:after="160" w:line="259" w:lineRule="auto"/>
                    <w:ind w:right="103"/>
                    <w:rPr>
                      <w:b/>
                      <w:i/>
                      <w:color w:val="231F20"/>
                      <w:w w:val="0"/>
                      <w:sz w:val="20"/>
                      <w:szCs w:val="20"/>
                    </w:rPr>
                  </w:pPr>
                </w:p>
              </w:tc>
              <w:tc>
                <w:tcPr>
                  <w:tcW w:w="4449" w:type="dxa"/>
                </w:tcPr>
                <w:p w14:paraId="5E385DD6" w14:textId="77777777" w:rsidR="00A91663" w:rsidRDefault="00000000" w:rsidP="00A91663">
                  <w:pPr>
                    <w:tabs>
                      <w:tab w:val="left" w:pos="8461"/>
                    </w:tabs>
                    <w:spacing w:before="120" w:after="160" w:line="259" w:lineRule="auto"/>
                    <w:ind w:right="103"/>
                    <w:rPr>
                      <w:b/>
                      <w:i/>
                      <w:color w:val="231F20"/>
                      <w:w w:val="0"/>
                      <w:sz w:val="20"/>
                      <w:szCs w:val="20"/>
                    </w:rPr>
                  </w:pPr>
                </w:p>
              </w:tc>
            </w:tr>
            <w:tr w:rsidR="00A91663" w14:paraId="471900C4" w14:textId="77777777" w:rsidTr="00964E9C">
              <w:tc>
                <w:tcPr>
                  <w:tcW w:w="8898" w:type="dxa"/>
                  <w:gridSpan w:val="2"/>
                </w:tcPr>
                <w:p w14:paraId="1EA550C9" w14:textId="77777777" w:rsidR="00A91663" w:rsidRDefault="00000000" w:rsidP="00A91663">
                  <w:pPr>
                    <w:tabs>
                      <w:tab w:val="left" w:pos="8461"/>
                    </w:tabs>
                    <w:spacing w:before="120" w:after="160" w:line="259" w:lineRule="auto"/>
                    <w:ind w:right="103"/>
                    <w:jc w:val="both"/>
                    <w:rPr>
                      <w:b/>
                      <w:i/>
                      <w:color w:val="231F20"/>
                      <w:w w:val="0"/>
                      <w:sz w:val="20"/>
                      <w:szCs w:val="20"/>
                    </w:rPr>
                  </w:pPr>
                  <w:r w:rsidRPr="00250F8C">
                    <w:rPr>
                      <w:b/>
                      <w:i/>
                      <w:color w:val="231F20"/>
                      <w:w w:val="0"/>
                      <w:sz w:val="20"/>
                      <w:szCs w:val="20"/>
                    </w:rPr>
                    <w:t>Concert Party members that will not hold shares in the Company following the Transaction (nor currently hold Ordinary Shares in the Company)</w:t>
                  </w:r>
                </w:p>
              </w:tc>
            </w:tr>
            <w:tr w:rsidR="00A91663" w14:paraId="1BFA3275" w14:textId="77777777" w:rsidTr="00A10D5F">
              <w:tc>
                <w:tcPr>
                  <w:tcW w:w="4449" w:type="dxa"/>
                </w:tcPr>
                <w:p w14:paraId="253F3F90"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Paul McGowan</w:t>
                  </w:r>
                </w:p>
                <w:p w14:paraId="0676416C" w14:textId="77777777" w:rsidR="00A91663" w:rsidRDefault="00000000" w:rsidP="00A91663">
                  <w:pPr>
                    <w:tabs>
                      <w:tab w:val="left" w:pos="8461"/>
                    </w:tabs>
                    <w:spacing w:before="120" w:after="160" w:line="259" w:lineRule="auto"/>
                    <w:ind w:right="103"/>
                    <w:rPr>
                      <w:b/>
                      <w:i/>
                      <w:color w:val="231F20"/>
                      <w:w w:val="0"/>
                      <w:sz w:val="20"/>
                      <w:szCs w:val="20"/>
                    </w:rPr>
                  </w:pPr>
                  <w:r>
                    <w:rPr>
                      <w:bCs/>
                      <w:iCs/>
                      <w:color w:val="231F20"/>
                      <w:w w:val="0"/>
                      <w:sz w:val="20"/>
                      <w:szCs w:val="20"/>
                    </w:rPr>
                    <w:t>Post-Acquisition Shareholding: 0% directly</w:t>
                  </w:r>
                </w:p>
              </w:tc>
              <w:tc>
                <w:tcPr>
                  <w:tcW w:w="4449" w:type="dxa"/>
                </w:tcPr>
                <w:p w14:paraId="01B87201" w14:textId="77777777" w:rsidR="00A91663" w:rsidRDefault="00000000" w:rsidP="00A91663">
                  <w:pPr>
                    <w:tabs>
                      <w:tab w:val="left" w:pos="8461"/>
                    </w:tabs>
                    <w:spacing w:before="120" w:after="160" w:line="259" w:lineRule="auto"/>
                    <w:ind w:right="103"/>
                    <w:rPr>
                      <w:b/>
                      <w:i/>
                      <w:color w:val="231F20"/>
                      <w:w w:val="0"/>
                      <w:sz w:val="20"/>
                      <w:szCs w:val="20"/>
                    </w:rPr>
                  </w:pPr>
                  <w:r>
                    <w:rPr>
                      <w:bCs/>
                      <w:iCs/>
                      <w:color w:val="231F20"/>
                      <w:w w:val="0"/>
                      <w:sz w:val="20"/>
                      <w:szCs w:val="20"/>
                    </w:rPr>
                    <w:t>Paul owns [</w:t>
                  </w:r>
                  <w:proofErr w:type="gramStart"/>
                  <w:r>
                    <w:rPr>
                      <w:bCs/>
                      <w:iCs/>
                      <w:color w:val="231F20"/>
                      <w:w w:val="0"/>
                      <w:sz w:val="20"/>
                      <w:szCs w:val="20"/>
                    </w:rPr>
                    <w:t>●]%</w:t>
                  </w:r>
                  <w:proofErr w:type="gramEnd"/>
                  <w:r>
                    <w:rPr>
                      <w:bCs/>
                      <w:iCs/>
                      <w:color w:val="231F20"/>
                      <w:w w:val="0"/>
                      <w:sz w:val="20"/>
                      <w:szCs w:val="20"/>
                    </w:rPr>
                    <w:t xml:space="preserve"> of the shares in Amcomri Holdings Limited and therefore is affiliated with Amcomri Holdings and deemed to be acting in concert with it.</w:t>
                  </w:r>
                </w:p>
              </w:tc>
            </w:tr>
            <w:tr w:rsidR="00A91663" w14:paraId="6B8F500D" w14:textId="77777777" w:rsidTr="00A10D5F">
              <w:tc>
                <w:tcPr>
                  <w:tcW w:w="4449" w:type="dxa"/>
                </w:tcPr>
                <w:p w14:paraId="686E7EC8"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                      ]</w:t>
                  </w:r>
                </w:p>
              </w:tc>
              <w:tc>
                <w:tcPr>
                  <w:tcW w:w="4449" w:type="dxa"/>
                </w:tcPr>
                <w:p w14:paraId="7202AC0C"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                    ]</w:t>
                  </w:r>
                </w:p>
              </w:tc>
            </w:tr>
            <w:tr w:rsidR="00A91663" w14:paraId="2772C487" w14:textId="77777777" w:rsidTr="00A10D5F">
              <w:tc>
                <w:tcPr>
                  <w:tcW w:w="4449" w:type="dxa"/>
                </w:tcPr>
                <w:p w14:paraId="73FF0120"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 xml:space="preserve">[           </w:t>
                  </w:r>
                  <w:r>
                    <w:rPr>
                      <w:bCs/>
                      <w:iCs/>
                      <w:color w:val="231F20"/>
                      <w:w w:val="0"/>
                      <w:sz w:val="20"/>
                      <w:szCs w:val="20"/>
                    </w:rPr>
                    <w:t xml:space="preserve">           ]</w:t>
                  </w:r>
                </w:p>
              </w:tc>
              <w:tc>
                <w:tcPr>
                  <w:tcW w:w="4449" w:type="dxa"/>
                </w:tcPr>
                <w:p w14:paraId="18DB12F3"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                    ]</w:t>
                  </w:r>
                </w:p>
              </w:tc>
            </w:tr>
          </w:tbl>
          <w:p w14:paraId="78EA371F" w14:textId="77777777" w:rsidR="00000000" w:rsidRDefault="00000000"/>
        </w:tc>
        <w:tc>
          <w:tcPr>
            <w:tcW w:w="1440" w:type="dxa"/>
          </w:tcPr>
          <w:p w14:paraId="4C51966C" w14:textId="77777777" w:rsidR="00C50675" w:rsidRDefault="00C50675"/>
        </w:tc>
        <w:tc>
          <w:tcPr>
            <w:tcW w:w="1440" w:type="dxa"/>
          </w:tcPr>
          <w:p w14:paraId="7104984E" w14:textId="77777777" w:rsidR="00C50675" w:rsidRDefault="00C50675"/>
        </w:tc>
        <w:tc>
          <w:tcPr>
            <w:tcW w:w="4320" w:type="dxa"/>
          </w:tcPr>
          <w:p w14:paraId="5853D7D4" w14:textId="77777777" w:rsidR="00C50675" w:rsidRDefault="00C50675"/>
        </w:tc>
      </w:tr>
      <w:tr w:rsidR="00C50675" w14:paraId="59794A3E" w14:textId="77777777">
        <w:tc>
          <w:tcPr>
            <w:tcW w:w="720" w:type="dxa"/>
          </w:tcPr>
          <w:p w14:paraId="4403C59C" w14:textId="77777777" w:rsidR="00C50675" w:rsidRDefault="00000000">
            <w:r>
              <w:t>913</w:t>
            </w:r>
          </w:p>
        </w:tc>
        <w:tc>
          <w:tcPr>
            <w:tcW w:w="5760" w:type="dxa"/>
          </w:tcPr>
          <w:p w14:paraId="5FC0B914" w14:textId="77777777" w:rsidR="00C50675" w:rsidRDefault="00C50675"/>
          <w:p w14:paraId="7F891213" w14:textId="77777777" w:rsidR="00C50675" w:rsidRDefault="00C50675"/>
          <w:tbl>
            <w:tblPr>
              <w:tblStyle w:val="TableGrid"/>
              <w:tblW w:w="0" w:type="auto"/>
              <w:tblLayout w:type="fixed"/>
              <w:tblLook w:val="04A0" w:firstRow="1" w:lastRow="0" w:firstColumn="1" w:lastColumn="0" w:noHBand="0" w:noVBand="1"/>
            </w:tblPr>
            <w:tblGrid>
              <w:gridCol w:w="2122"/>
              <w:gridCol w:w="1436"/>
              <w:gridCol w:w="1780"/>
              <w:gridCol w:w="1780"/>
              <w:gridCol w:w="1780"/>
            </w:tblGrid>
            <w:tr w:rsidR="004B6575" w14:paraId="55A1D84F" w14:textId="77777777" w:rsidTr="004B6575">
              <w:tc>
                <w:tcPr>
                  <w:tcW w:w="2122" w:type="dxa"/>
                </w:tcPr>
                <w:p w14:paraId="48874CA0" w14:textId="77777777" w:rsidR="004B6575" w:rsidRDefault="00000000">
                  <w:pPr>
                    <w:spacing w:after="160" w:line="259" w:lineRule="auto"/>
                    <w:rPr>
                      <w:bCs/>
                      <w:iCs/>
                      <w:color w:val="231F20"/>
                      <w:w w:val="0"/>
                      <w:sz w:val="20"/>
                      <w:szCs w:val="20"/>
                    </w:rPr>
                  </w:pPr>
                  <w:r>
                    <w:rPr>
                      <w:bCs/>
                      <w:iCs/>
                      <w:color w:val="231F20"/>
                      <w:w w:val="0"/>
                      <w:sz w:val="20"/>
                      <w:szCs w:val="20"/>
                    </w:rPr>
                    <w:t>Name</w:t>
                  </w:r>
                </w:p>
              </w:tc>
              <w:tc>
                <w:tcPr>
                  <w:tcW w:w="1436" w:type="dxa"/>
                </w:tcPr>
                <w:p w14:paraId="09937B5B" w14:textId="77777777" w:rsidR="004B6575" w:rsidRDefault="00000000">
                  <w:pPr>
                    <w:spacing w:after="160" w:line="259" w:lineRule="auto"/>
                    <w:rPr>
                      <w:bCs/>
                      <w:iCs/>
                      <w:color w:val="231F20"/>
                      <w:w w:val="0"/>
                      <w:sz w:val="20"/>
                      <w:szCs w:val="20"/>
                    </w:rPr>
                  </w:pPr>
                  <w:r>
                    <w:rPr>
                      <w:bCs/>
                      <w:iCs/>
                      <w:color w:val="231F20"/>
                      <w:w w:val="0"/>
                      <w:sz w:val="20"/>
                      <w:szCs w:val="20"/>
                    </w:rPr>
                    <w:t xml:space="preserve">Total Number of Ordinary Shares Currently </w:t>
                  </w:r>
                  <w:r>
                    <w:rPr>
                      <w:bCs/>
                      <w:iCs/>
                      <w:color w:val="231F20"/>
                      <w:w w:val="0"/>
                      <w:sz w:val="20"/>
                      <w:szCs w:val="20"/>
                    </w:rPr>
                    <w:lastRenderedPageBreak/>
                    <w:t>Held</w:t>
                  </w:r>
                </w:p>
              </w:tc>
              <w:tc>
                <w:tcPr>
                  <w:tcW w:w="1780" w:type="dxa"/>
                </w:tcPr>
                <w:p w14:paraId="79F014BE" w14:textId="77777777" w:rsidR="004B6575" w:rsidRDefault="00000000">
                  <w:pPr>
                    <w:spacing w:after="160" w:line="259" w:lineRule="auto"/>
                    <w:rPr>
                      <w:bCs/>
                      <w:iCs/>
                      <w:color w:val="231F20"/>
                      <w:w w:val="0"/>
                      <w:sz w:val="20"/>
                      <w:szCs w:val="20"/>
                    </w:rPr>
                  </w:pPr>
                  <w:r>
                    <w:rPr>
                      <w:bCs/>
                      <w:iCs/>
                      <w:color w:val="231F20"/>
                      <w:w w:val="0"/>
                      <w:sz w:val="20"/>
                      <w:szCs w:val="20"/>
                    </w:rPr>
                    <w:lastRenderedPageBreak/>
                    <w:t>Number of Consideration Shares</w:t>
                  </w:r>
                </w:p>
              </w:tc>
              <w:tc>
                <w:tcPr>
                  <w:tcW w:w="1780" w:type="dxa"/>
                </w:tcPr>
                <w:p w14:paraId="0A58B031" w14:textId="77777777" w:rsidR="004B6575" w:rsidRDefault="00000000">
                  <w:pPr>
                    <w:spacing w:after="160" w:line="259" w:lineRule="auto"/>
                    <w:rPr>
                      <w:bCs/>
                      <w:iCs/>
                      <w:color w:val="231F20"/>
                      <w:w w:val="0"/>
                      <w:sz w:val="20"/>
                      <w:szCs w:val="20"/>
                    </w:rPr>
                  </w:pPr>
                  <w:r>
                    <w:rPr>
                      <w:bCs/>
                      <w:iCs/>
                      <w:color w:val="231F20"/>
                      <w:w w:val="0"/>
                      <w:sz w:val="20"/>
                      <w:szCs w:val="20"/>
                    </w:rPr>
                    <w:t>Percentage of Enlarged Share Capital on Admission</w:t>
                  </w:r>
                </w:p>
              </w:tc>
              <w:tc>
                <w:tcPr>
                  <w:tcW w:w="1780" w:type="dxa"/>
                </w:tcPr>
                <w:p w14:paraId="076C0253" w14:textId="77777777" w:rsidR="004B6575" w:rsidRDefault="00000000">
                  <w:pPr>
                    <w:spacing w:after="160" w:line="259" w:lineRule="auto"/>
                    <w:rPr>
                      <w:bCs/>
                      <w:iCs/>
                      <w:color w:val="231F20"/>
                      <w:w w:val="0"/>
                      <w:sz w:val="20"/>
                      <w:szCs w:val="20"/>
                    </w:rPr>
                  </w:pPr>
                  <w:r>
                    <w:rPr>
                      <w:bCs/>
                      <w:iCs/>
                      <w:color w:val="231F20"/>
                      <w:w w:val="0"/>
                      <w:sz w:val="20"/>
                      <w:szCs w:val="20"/>
                    </w:rPr>
                    <w:t xml:space="preserve">Maximum Holding as a percentage of Fully Diluted </w:t>
                  </w:r>
                  <w:r>
                    <w:rPr>
                      <w:bCs/>
                      <w:iCs/>
                      <w:color w:val="231F20"/>
                      <w:w w:val="0"/>
                      <w:sz w:val="20"/>
                      <w:szCs w:val="20"/>
                    </w:rPr>
                    <w:lastRenderedPageBreak/>
                    <w:t>Share Capital</w:t>
                  </w:r>
                </w:p>
              </w:tc>
            </w:tr>
            <w:tr w:rsidR="00A91663" w14:paraId="48DE9BE4" w14:textId="77777777" w:rsidTr="004B6575">
              <w:tc>
                <w:tcPr>
                  <w:tcW w:w="2122" w:type="dxa"/>
                </w:tcPr>
                <w:p w14:paraId="3CF42458"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lastRenderedPageBreak/>
                    <w:t>Amcomri Holdings Limited</w:t>
                  </w:r>
                </w:p>
              </w:tc>
              <w:tc>
                <w:tcPr>
                  <w:tcW w:w="1436" w:type="dxa"/>
                </w:tcPr>
                <w:p w14:paraId="7D230F0B" w14:textId="77777777" w:rsidR="00A91663" w:rsidRDefault="00000000" w:rsidP="00A91663">
                  <w:pPr>
                    <w:spacing w:after="160" w:line="259" w:lineRule="auto"/>
                    <w:rPr>
                      <w:bCs/>
                      <w:iCs/>
                      <w:color w:val="231F20"/>
                      <w:w w:val="0"/>
                      <w:sz w:val="20"/>
                      <w:szCs w:val="20"/>
                    </w:rPr>
                  </w:pPr>
                  <w:r>
                    <w:rPr>
                      <w:bCs/>
                      <w:iCs/>
                      <w:color w:val="231F20"/>
                      <w:w w:val="0"/>
                      <w:sz w:val="20"/>
                      <w:szCs w:val="20"/>
                    </w:rPr>
                    <w:t>[●]</w:t>
                  </w:r>
                </w:p>
              </w:tc>
              <w:tc>
                <w:tcPr>
                  <w:tcW w:w="1780" w:type="dxa"/>
                </w:tcPr>
                <w:p w14:paraId="45051959" w14:textId="77777777" w:rsidR="00A91663" w:rsidRDefault="00000000" w:rsidP="00A91663">
                  <w:pPr>
                    <w:spacing w:after="160" w:line="259" w:lineRule="auto"/>
                    <w:rPr>
                      <w:bCs/>
                      <w:iCs/>
                      <w:color w:val="231F20"/>
                      <w:w w:val="0"/>
                      <w:sz w:val="20"/>
                      <w:szCs w:val="20"/>
                    </w:rPr>
                  </w:pPr>
                  <w:r w:rsidRPr="004B4FE2">
                    <w:rPr>
                      <w:bCs/>
                      <w:iCs/>
                      <w:color w:val="231F20"/>
                      <w:w w:val="0"/>
                      <w:sz w:val="20"/>
                      <w:szCs w:val="20"/>
                    </w:rPr>
                    <w:t>[●]</w:t>
                  </w:r>
                </w:p>
              </w:tc>
              <w:tc>
                <w:tcPr>
                  <w:tcW w:w="1780" w:type="dxa"/>
                </w:tcPr>
                <w:p w14:paraId="6FAA4B03" w14:textId="77777777" w:rsidR="00A91663" w:rsidRDefault="00000000" w:rsidP="00A91663">
                  <w:pPr>
                    <w:spacing w:after="160" w:line="259" w:lineRule="auto"/>
                    <w:rPr>
                      <w:bCs/>
                      <w:iCs/>
                      <w:color w:val="231F20"/>
                      <w:w w:val="0"/>
                      <w:sz w:val="20"/>
                      <w:szCs w:val="20"/>
                    </w:rPr>
                  </w:pPr>
                  <w:r>
                    <w:rPr>
                      <w:bCs/>
                      <w:iCs/>
                      <w:color w:val="231F20"/>
                      <w:w w:val="0"/>
                      <w:sz w:val="20"/>
                      <w:szCs w:val="20"/>
                    </w:rPr>
                    <w:t>[●]%</w:t>
                  </w:r>
                </w:p>
              </w:tc>
              <w:tc>
                <w:tcPr>
                  <w:tcW w:w="1780" w:type="dxa"/>
                </w:tcPr>
                <w:p w14:paraId="730CB091" w14:textId="77777777" w:rsidR="00A91663" w:rsidRDefault="00000000" w:rsidP="00A91663">
                  <w:pPr>
                    <w:spacing w:after="160" w:line="259" w:lineRule="auto"/>
                    <w:rPr>
                      <w:bCs/>
                      <w:iCs/>
                      <w:color w:val="231F20"/>
                      <w:w w:val="0"/>
                      <w:sz w:val="20"/>
                      <w:szCs w:val="20"/>
                    </w:rPr>
                  </w:pPr>
                  <w:r>
                    <w:rPr>
                      <w:bCs/>
                      <w:iCs/>
                      <w:color w:val="231F20"/>
                      <w:w w:val="0"/>
                      <w:sz w:val="20"/>
                      <w:szCs w:val="20"/>
                    </w:rPr>
                    <w:t>[●]%</w:t>
                  </w:r>
                </w:p>
              </w:tc>
            </w:tr>
            <w:tr w:rsidR="00A91663" w14:paraId="677DAC4E" w14:textId="77777777" w:rsidTr="004B6575">
              <w:tc>
                <w:tcPr>
                  <w:tcW w:w="2122" w:type="dxa"/>
                </w:tcPr>
                <w:p w14:paraId="1F0F655A" w14:textId="77777777" w:rsidR="00A91663" w:rsidRDefault="00000000" w:rsidP="00A91663">
                  <w:pPr>
                    <w:tabs>
                      <w:tab w:val="left" w:pos="8461"/>
                    </w:tabs>
                    <w:spacing w:before="120" w:after="160" w:line="259" w:lineRule="auto"/>
                    <w:ind w:right="103"/>
                    <w:rPr>
                      <w:bCs/>
                      <w:iCs/>
                      <w:color w:val="231F20"/>
                      <w:w w:val="0"/>
                      <w:sz w:val="20"/>
                      <w:szCs w:val="20"/>
                    </w:rPr>
                  </w:pPr>
                  <w:proofErr w:type="spellStart"/>
                  <w:r>
                    <w:rPr>
                      <w:bCs/>
                      <w:iCs/>
                      <w:color w:val="231F20"/>
                      <w:w w:val="0"/>
                      <w:sz w:val="20"/>
                      <w:szCs w:val="20"/>
                    </w:rPr>
                    <w:t>Stephill</w:t>
                  </w:r>
                  <w:proofErr w:type="spellEnd"/>
                  <w:r>
                    <w:rPr>
                      <w:bCs/>
                      <w:iCs/>
                      <w:color w:val="231F20"/>
                      <w:w w:val="0"/>
                      <w:sz w:val="20"/>
                      <w:szCs w:val="20"/>
                    </w:rPr>
                    <w:t xml:space="preserve"> Investments Limited</w:t>
                  </w:r>
                </w:p>
              </w:tc>
              <w:tc>
                <w:tcPr>
                  <w:tcW w:w="1436" w:type="dxa"/>
                </w:tcPr>
                <w:p w14:paraId="2CAFFA46" w14:textId="77777777" w:rsidR="00A91663" w:rsidRDefault="00000000" w:rsidP="00A91663">
                  <w:pPr>
                    <w:spacing w:after="160" w:line="259" w:lineRule="auto"/>
                    <w:rPr>
                      <w:bCs/>
                      <w:iCs/>
                      <w:color w:val="231F20"/>
                      <w:w w:val="0"/>
                      <w:sz w:val="20"/>
                      <w:szCs w:val="20"/>
                    </w:rPr>
                  </w:pPr>
                  <w:r w:rsidRPr="00F43EB0">
                    <w:rPr>
                      <w:bCs/>
                      <w:iCs/>
                      <w:color w:val="231F20"/>
                      <w:w w:val="0"/>
                      <w:sz w:val="20"/>
                      <w:szCs w:val="20"/>
                    </w:rPr>
                    <w:t>[●]</w:t>
                  </w:r>
                </w:p>
              </w:tc>
              <w:tc>
                <w:tcPr>
                  <w:tcW w:w="1780" w:type="dxa"/>
                </w:tcPr>
                <w:p w14:paraId="76211B54" w14:textId="77777777" w:rsidR="00A91663" w:rsidRDefault="00000000" w:rsidP="00A91663">
                  <w:pPr>
                    <w:spacing w:after="160" w:line="259" w:lineRule="auto"/>
                    <w:rPr>
                      <w:bCs/>
                      <w:iCs/>
                      <w:color w:val="231F20"/>
                      <w:w w:val="0"/>
                      <w:sz w:val="20"/>
                      <w:szCs w:val="20"/>
                    </w:rPr>
                  </w:pPr>
                  <w:r w:rsidRPr="004B4FE2">
                    <w:rPr>
                      <w:bCs/>
                      <w:iCs/>
                      <w:color w:val="231F20"/>
                      <w:w w:val="0"/>
                      <w:sz w:val="20"/>
                      <w:szCs w:val="20"/>
                    </w:rPr>
                    <w:t>[●]</w:t>
                  </w:r>
                </w:p>
              </w:tc>
              <w:tc>
                <w:tcPr>
                  <w:tcW w:w="1780" w:type="dxa"/>
                </w:tcPr>
                <w:p w14:paraId="6F2265CA" w14:textId="77777777" w:rsidR="00A91663" w:rsidRDefault="00000000" w:rsidP="00A91663">
                  <w:pPr>
                    <w:spacing w:after="160" w:line="259" w:lineRule="auto"/>
                    <w:rPr>
                      <w:bCs/>
                      <w:iCs/>
                      <w:color w:val="231F20"/>
                      <w:w w:val="0"/>
                      <w:sz w:val="20"/>
                      <w:szCs w:val="20"/>
                    </w:rPr>
                  </w:pPr>
                  <w:r>
                    <w:rPr>
                      <w:bCs/>
                      <w:iCs/>
                      <w:color w:val="231F20"/>
                      <w:w w:val="0"/>
                      <w:sz w:val="20"/>
                      <w:szCs w:val="20"/>
                    </w:rPr>
                    <w:t>[●]%</w:t>
                  </w:r>
                </w:p>
              </w:tc>
              <w:tc>
                <w:tcPr>
                  <w:tcW w:w="1780" w:type="dxa"/>
                </w:tcPr>
                <w:p w14:paraId="15A7F564" w14:textId="77777777" w:rsidR="00A91663" w:rsidRDefault="00000000" w:rsidP="00A91663">
                  <w:pPr>
                    <w:spacing w:after="160" w:line="259" w:lineRule="auto"/>
                    <w:rPr>
                      <w:bCs/>
                      <w:iCs/>
                      <w:color w:val="231F20"/>
                      <w:w w:val="0"/>
                      <w:sz w:val="20"/>
                      <w:szCs w:val="20"/>
                    </w:rPr>
                  </w:pPr>
                  <w:r>
                    <w:rPr>
                      <w:bCs/>
                      <w:iCs/>
                      <w:color w:val="231F20"/>
                      <w:w w:val="0"/>
                      <w:sz w:val="20"/>
                      <w:szCs w:val="20"/>
                    </w:rPr>
                    <w:t>[●]%</w:t>
                  </w:r>
                </w:p>
              </w:tc>
            </w:tr>
            <w:tr w:rsidR="00A91663" w14:paraId="10E9A340" w14:textId="77777777" w:rsidTr="004B6575">
              <w:tc>
                <w:tcPr>
                  <w:tcW w:w="2122" w:type="dxa"/>
                </w:tcPr>
                <w:p w14:paraId="5B482844" w14:textId="77777777" w:rsidR="00A91663" w:rsidRDefault="00000000" w:rsidP="00A91663">
                  <w:pPr>
                    <w:tabs>
                      <w:tab w:val="left" w:pos="8461"/>
                    </w:tabs>
                    <w:spacing w:before="120" w:after="160" w:line="259" w:lineRule="auto"/>
                    <w:ind w:right="103"/>
                    <w:rPr>
                      <w:bCs/>
                      <w:iCs/>
                      <w:color w:val="231F20"/>
                      <w:w w:val="0"/>
                      <w:sz w:val="20"/>
                      <w:szCs w:val="20"/>
                    </w:rPr>
                  </w:pPr>
                  <w:r w:rsidRPr="00250F8C">
                    <w:rPr>
                      <w:bCs/>
                      <w:iCs/>
                      <w:color w:val="231F20"/>
                      <w:w w:val="0"/>
                      <w:sz w:val="20"/>
                      <w:szCs w:val="20"/>
                    </w:rPr>
                    <w:t>Mark O’Neill</w:t>
                  </w:r>
                </w:p>
              </w:tc>
              <w:tc>
                <w:tcPr>
                  <w:tcW w:w="1436" w:type="dxa"/>
                </w:tcPr>
                <w:p w14:paraId="7A3DA32C" w14:textId="77777777" w:rsidR="00A91663" w:rsidRDefault="00000000" w:rsidP="00A91663">
                  <w:pPr>
                    <w:spacing w:after="160" w:line="259" w:lineRule="auto"/>
                    <w:rPr>
                      <w:bCs/>
                      <w:iCs/>
                      <w:color w:val="231F20"/>
                      <w:w w:val="0"/>
                      <w:sz w:val="20"/>
                      <w:szCs w:val="20"/>
                    </w:rPr>
                  </w:pPr>
                  <w:r w:rsidRPr="00F43EB0">
                    <w:rPr>
                      <w:bCs/>
                      <w:iCs/>
                      <w:color w:val="231F20"/>
                      <w:w w:val="0"/>
                      <w:sz w:val="20"/>
                      <w:szCs w:val="20"/>
                    </w:rPr>
                    <w:t>[●]</w:t>
                  </w:r>
                </w:p>
              </w:tc>
              <w:tc>
                <w:tcPr>
                  <w:tcW w:w="1780" w:type="dxa"/>
                </w:tcPr>
                <w:p w14:paraId="29A9D376" w14:textId="77777777" w:rsidR="00A91663" w:rsidRDefault="00000000" w:rsidP="00A91663">
                  <w:pPr>
                    <w:spacing w:after="160" w:line="259" w:lineRule="auto"/>
                    <w:rPr>
                      <w:bCs/>
                      <w:iCs/>
                      <w:color w:val="231F20"/>
                      <w:w w:val="0"/>
                      <w:sz w:val="20"/>
                      <w:szCs w:val="20"/>
                    </w:rPr>
                  </w:pPr>
                  <w:r w:rsidRPr="004B4FE2">
                    <w:rPr>
                      <w:bCs/>
                      <w:iCs/>
                      <w:color w:val="231F20"/>
                      <w:w w:val="0"/>
                      <w:sz w:val="20"/>
                      <w:szCs w:val="20"/>
                    </w:rPr>
                    <w:t>[●]</w:t>
                  </w:r>
                </w:p>
              </w:tc>
              <w:tc>
                <w:tcPr>
                  <w:tcW w:w="1780" w:type="dxa"/>
                </w:tcPr>
                <w:p w14:paraId="73220EBC" w14:textId="77777777" w:rsidR="00A91663" w:rsidRDefault="00000000" w:rsidP="00A91663">
                  <w:pPr>
                    <w:spacing w:after="160" w:line="259" w:lineRule="auto"/>
                    <w:rPr>
                      <w:bCs/>
                      <w:iCs/>
                      <w:color w:val="231F20"/>
                      <w:w w:val="0"/>
                      <w:sz w:val="20"/>
                      <w:szCs w:val="20"/>
                    </w:rPr>
                  </w:pPr>
                  <w:r w:rsidRPr="00621ADA">
                    <w:rPr>
                      <w:bCs/>
                      <w:iCs/>
                      <w:color w:val="231F20"/>
                      <w:w w:val="0"/>
                      <w:sz w:val="20"/>
                      <w:szCs w:val="20"/>
                    </w:rPr>
                    <w:t>[●]%</w:t>
                  </w:r>
                </w:p>
              </w:tc>
              <w:tc>
                <w:tcPr>
                  <w:tcW w:w="1780" w:type="dxa"/>
                </w:tcPr>
                <w:p w14:paraId="7C9C3D53" w14:textId="77777777" w:rsidR="00A91663" w:rsidRDefault="00000000" w:rsidP="00A91663">
                  <w:pPr>
                    <w:spacing w:after="160" w:line="259" w:lineRule="auto"/>
                    <w:rPr>
                      <w:bCs/>
                      <w:iCs/>
                      <w:color w:val="231F20"/>
                      <w:w w:val="0"/>
                      <w:sz w:val="20"/>
                      <w:szCs w:val="20"/>
                    </w:rPr>
                  </w:pPr>
                  <w:r w:rsidRPr="00621ADA">
                    <w:rPr>
                      <w:bCs/>
                      <w:iCs/>
                      <w:color w:val="231F20"/>
                      <w:w w:val="0"/>
                      <w:sz w:val="20"/>
                      <w:szCs w:val="20"/>
                    </w:rPr>
                    <w:t>[●]%</w:t>
                  </w:r>
                </w:p>
              </w:tc>
            </w:tr>
            <w:tr w:rsidR="00A91663" w14:paraId="153BA994" w14:textId="77777777" w:rsidTr="004B6575">
              <w:tc>
                <w:tcPr>
                  <w:tcW w:w="2122" w:type="dxa"/>
                </w:tcPr>
                <w:p w14:paraId="6E2878BB" w14:textId="77777777" w:rsidR="00A91663" w:rsidRDefault="00000000" w:rsidP="00A91663">
                  <w:pPr>
                    <w:tabs>
                      <w:tab w:val="left" w:pos="8461"/>
                    </w:tabs>
                    <w:spacing w:before="120" w:after="160" w:line="259" w:lineRule="auto"/>
                    <w:ind w:right="103"/>
                    <w:rPr>
                      <w:bCs/>
                      <w:iCs/>
                      <w:color w:val="231F20"/>
                      <w:w w:val="0"/>
                      <w:sz w:val="20"/>
                      <w:szCs w:val="20"/>
                    </w:rPr>
                  </w:pPr>
                  <w:r w:rsidRPr="00250F8C">
                    <w:rPr>
                      <w:bCs/>
                      <w:iCs/>
                      <w:color w:val="231F20"/>
                      <w:w w:val="0"/>
                      <w:sz w:val="20"/>
                      <w:szCs w:val="20"/>
                    </w:rPr>
                    <w:t>Laurence Howard</w:t>
                  </w:r>
                </w:p>
              </w:tc>
              <w:tc>
                <w:tcPr>
                  <w:tcW w:w="1436" w:type="dxa"/>
                </w:tcPr>
                <w:p w14:paraId="21AC9DC3" w14:textId="77777777" w:rsidR="00A91663" w:rsidRDefault="00000000" w:rsidP="00A91663">
                  <w:pPr>
                    <w:spacing w:after="160" w:line="259" w:lineRule="auto"/>
                    <w:rPr>
                      <w:bCs/>
                      <w:iCs/>
                      <w:color w:val="231F20"/>
                      <w:w w:val="0"/>
                      <w:sz w:val="20"/>
                      <w:szCs w:val="20"/>
                    </w:rPr>
                  </w:pPr>
                  <w:r w:rsidRPr="00F43EB0">
                    <w:rPr>
                      <w:bCs/>
                      <w:iCs/>
                      <w:color w:val="231F20"/>
                      <w:w w:val="0"/>
                      <w:sz w:val="20"/>
                      <w:szCs w:val="20"/>
                    </w:rPr>
                    <w:t>[●]</w:t>
                  </w:r>
                </w:p>
              </w:tc>
              <w:tc>
                <w:tcPr>
                  <w:tcW w:w="1780" w:type="dxa"/>
                </w:tcPr>
                <w:p w14:paraId="762D172E" w14:textId="77777777" w:rsidR="00A91663" w:rsidRDefault="00000000" w:rsidP="00A91663">
                  <w:pPr>
                    <w:spacing w:after="160" w:line="259" w:lineRule="auto"/>
                    <w:rPr>
                      <w:bCs/>
                      <w:iCs/>
                      <w:color w:val="231F20"/>
                      <w:w w:val="0"/>
                      <w:sz w:val="20"/>
                      <w:szCs w:val="20"/>
                    </w:rPr>
                  </w:pPr>
                  <w:r w:rsidRPr="004B4FE2">
                    <w:rPr>
                      <w:bCs/>
                      <w:iCs/>
                      <w:color w:val="231F20"/>
                      <w:w w:val="0"/>
                      <w:sz w:val="20"/>
                      <w:szCs w:val="20"/>
                    </w:rPr>
                    <w:t>[●]</w:t>
                  </w:r>
                </w:p>
              </w:tc>
              <w:tc>
                <w:tcPr>
                  <w:tcW w:w="1780" w:type="dxa"/>
                </w:tcPr>
                <w:p w14:paraId="3ADF3BA5" w14:textId="77777777" w:rsidR="00A91663" w:rsidRDefault="00000000" w:rsidP="00A91663">
                  <w:pPr>
                    <w:spacing w:after="160" w:line="259" w:lineRule="auto"/>
                    <w:rPr>
                      <w:bCs/>
                      <w:iCs/>
                      <w:color w:val="231F20"/>
                      <w:w w:val="0"/>
                      <w:sz w:val="20"/>
                      <w:szCs w:val="20"/>
                    </w:rPr>
                  </w:pPr>
                  <w:r w:rsidRPr="00621ADA">
                    <w:rPr>
                      <w:bCs/>
                      <w:iCs/>
                      <w:color w:val="231F20"/>
                      <w:w w:val="0"/>
                      <w:sz w:val="20"/>
                      <w:szCs w:val="20"/>
                    </w:rPr>
                    <w:t>[●]%</w:t>
                  </w:r>
                </w:p>
              </w:tc>
              <w:tc>
                <w:tcPr>
                  <w:tcW w:w="1780" w:type="dxa"/>
                </w:tcPr>
                <w:p w14:paraId="20FFED34" w14:textId="77777777" w:rsidR="00A91663" w:rsidRDefault="00000000" w:rsidP="00A91663">
                  <w:pPr>
                    <w:spacing w:after="160" w:line="259" w:lineRule="auto"/>
                    <w:rPr>
                      <w:bCs/>
                      <w:iCs/>
                      <w:color w:val="231F20"/>
                      <w:w w:val="0"/>
                      <w:sz w:val="20"/>
                      <w:szCs w:val="20"/>
                    </w:rPr>
                  </w:pPr>
                  <w:r w:rsidRPr="00621ADA">
                    <w:rPr>
                      <w:bCs/>
                      <w:iCs/>
                      <w:color w:val="231F20"/>
                      <w:w w:val="0"/>
                      <w:sz w:val="20"/>
                      <w:szCs w:val="20"/>
                    </w:rPr>
                    <w:t>[●]%</w:t>
                  </w:r>
                </w:p>
              </w:tc>
            </w:tr>
            <w:tr w:rsidR="00A91663" w14:paraId="786FFFD9" w14:textId="77777777" w:rsidTr="004B6575">
              <w:tc>
                <w:tcPr>
                  <w:tcW w:w="2122" w:type="dxa"/>
                </w:tcPr>
                <w:p w14:paraId="2CE54365" w14:textId="77777777" w:rsidR="00A91663" w:rsidRDefault="00000000" w:rsidP="00A91663">
                  <w:pPr>
                    <w:tabs>
                      <w:tab w:val="left" w:pos="8461"/>
                    </w:tabs>
                    <w:spacing w:before="120" w:after="160" w:line="259" w:lineRule="auto"/>
                    <w:ind w:right="103"/>
                    <w:rPr>
                      <w:bCs/>
                      <w:iCs/>
                      <w:color w:val="231F20"/>
                      <w:w w:val="0"/>
                      <w:sz w:val="20"/>
                      <w:szCs w:val="20"/>
                    </w:rPr>
                  </w:pPr>
                  <w:r>
                    <w:rPr>
                      <w:bCs/>
                      <w:iCs/>
                      <w:color w:val="231F20"/>
                      <w:w w:val="0"/>
                      <w:sz w:val="20"/>
                      <w:szCs w:val="20"/>
                    </w:rPr>
                    <w:t>[                      ]</w:t>
                  </w:r>
                </w:p>
              </w:tc>
              <w:tc>
                <w:tcPr>
                  <w:tcW w:w="1436" w:type="dxa"/>
                </w:tcPr>
                <w:p w14:paraId="72574F1B" w14:textId="77777777" w:rsidR="00A91663" w:rsidRDefault="00000000" w:rsidP="00A91663">
                  <w:pPr>
                    <w:spacing w:after="160" w:line="259" w:lineRule="auto"/>
                    <w:rPr>
                      <w:bCs/>
                      <w:iCs/>
                      <w:color w:val="231F20"/>
                      <w:w w:val="0"/>
                      <w:sz w:val="20"/>
                      <w:szCs w:val="20"/>
                    </w:rPr>
                  </w:pPr>
                  <w:r w:rsidRPr="00F43EB0">
                    <w:rPr>
                      <w:bCs/>
                      <w:iCs/>
                      <w:color w:val="231F20"/>
                      <w:w w:val="0"/>
                      <w:sz w:val="20"/>
                      <w:szCs w:val="20"/>
                    </w:rPr>
                    <w:t>[●]</w:t>
                  </w:r>
                </w:p>
              </w:tc>
              <w:tc>
                <w:tcPr>
                  <w:tcW w:w="1780" w:type="dxa"/>
                </w:tcPr>
                <w:p w14:paraId="1A82C1B6" w14:textId="77777777" w:rsidR="00A91663" w:rsidRDefault="00000000" w:rsidP="00A91663">
                  <w:pPr>
                    <w:spacing w:after="160" w:line="259" w:lineRule="auto"/>
                    <w:rPr>
                      <w:bCs/>
                      <w:iCs/>
                      <w:color w:val="231F20"/>
                      <w:w w:val="0"/>
                      <w:sz w:val="20"/>
                      <w:szCs w:val="20"/>
                    </w:rPr>
                  </w:pPr>
                  <w:r w:rsidRPr="004B4FE2">
                    <w:rPr>
                      <w:bCs/>
                      <w:iCs/>
                      <w:color w:val="231F20"/>
                      <w:w w:val="0"/>
                      <w:sz w:val="20"/>
                      <w:szCs w:val="20"/>
                    </w:rPr>
                    <w:t>[●]</w:t>
                  </w:r>
                </w:p>
              </w:tc>
              <w:tc>
                <w:tcPr>
                  <w:tcW w:w="1780" w:type="dxa"/>
                </w:tcPr>
                <w:p w14:paraId="254E232F" w14:textId="77777777" w:rsidR="00A91663" w:rsidRDefault="00000000" w:rsidP="00A91663">
                  <w:pPr>
                    <w:spacing w:after="160" w:line="259" w:lineRule="auto"/>
                    <w:rPr>
                      <w:bCs/>
                      <w:iCs/>
                      <w:color w:val="231F20"/>
                      <w:w w:val="0"/>
                      <w:sz w:val="20"/>
                      <w:szCs w:val="20"/>
                    </w:rPr>
                  </w:pPr>
                  <w:r w:rsidRPr="00621ADA">
                    <w:rPr>
                      <w:bCs/>
                      <w:iCs/>
                      <w:color w:val="231F20"/>
                      <w:w w:val="0"/>
                      <w:sz w:val="20"/>
                      <w:szCs w:val="20"/>
                    </w:rPr>
                    <w:t>[●]%</w:t>
                  </w:r>
                </w:p>
              </w:tc>
              <w:tc>
                <w:tcPr>
                  <w:tcW w:w="1780" w:type="dxa"/>
                </w:tcPr>
                <w:p w14:paraId="41A8812A" w14:textId="77777777" w:rsidR="00A91663" w:rsidRDefault="00000000" w:rsidP="00A91663">
                  <w:pPr>
                    <w:spacing w:after="160" w:line="259" w:lineRule="auto"/>
                    <w:rPr>
                      <w:bCs/>
                      <w:iCs/>
                      <w:color w:val="231F20"/>
                      <w:w w:val="0"/>
                      <w:sz w:val="20"/>
                      <w:szCs w:val="20"/>
                    </w:rPr>
                  </w:pPr>
                  <w:r w:rsidRPr="00621ADA">
                    <w:rPr>
                      <w:bCs/>
                      <w:iCs/>
                      <w:color w:val="231F20"/>
                      <w:w w:val="0"/>
                      <w:sz w:val="20"/>
                      <w:szCs w:val="20"/>
                    </w:rPr>
                    <w:t>[●]%</w:t>
                  </w:r>
                </w:p>
              </w:tc>
            </w:tr>
            <w:tr w:rsidR="00A91663" w14:paraId="0A525842" w14:textId="77777777" w:rsidTr="004B6575">
              <w:tc>
                <w:tcPr>
                  <w:tcW w:w="2122" w:type="dxa"/>
                </w:tcPr>
                <w:p w14:paraId="7BB70EA1" w14:textId="77777777" w:rsidR="00A91663" w:rsidRDefault="00000000" w:rsidP="00A91663">
                  <w:pPr>
                    <w:spacing w:after="160" w:line="259" w:lineRule="auto"/>
                    <w:rPr>
                      <w:bCs/>
                      <w:iCs/>
                      <w:color w:val="231F20"/>
                      <w:w w:val="0"/>
                      <w:sz w:val="20"/>
                      <w:szCs w:val="20"/>
                    </w:rPr>
                  </w:pPr>
                  <w:r>
                    <w:rPr>
                      <w:bCs/>
                      <w:iCs/>
                      <w:color w:val="231F20"/>
                      <w:w w:val="0"/>
                      <w:sz w:val="20"/>
                      <w:szCs w:val="20"/>
                    </w:rPr>
                    <w:t>TOTAL</w:t>
                  </w:r>
                </w:p>
              </w:tc>
              <w:tc>
                <w:tcPr>
                  <w:tcW w:w="1436" w:type="dxa"/>
                </w:tcPr>
                <w:p w14:paraId="38B93EC9" w14:textId="77777777" w:rsidR="00A91663" w:rsidRDefault="00000000" w:rsidP="00A91663">
                  <w:pPr>
                    <w:spacing w:after="160" w:line="259" w:lineRule="auto"/>
                    <w:rPr>
                      <w:bCs/>
                      <w:iCs/>
                      <w:color w:val="231F20"/>
                      <w:w w:val="0"/>
                      <w:sz w:val="20"/>
                      <w:szCs w:val="20"/>
                    </w:rPr>
                  </w:pPr>
                  <w:r w:rsidRPr="005E1713">
                    <w:rPr>
                      <w:bCs/>
                      <w:iCs/>
                      <w:color w:val="231F20"/>
                      <w:w w:val="0"/>
                      <w:sz w:val="20"/>
                      <w:szCs w:val="20"/>
                    </w:rPr>
                    <w:t>[●]</w:t>
                  </w:r>
                </w:p>
              </w:tc>
              <w:tc>
                <w:tcPr>
                  <w:tcW w:w="1780" w:type="dxa"/>
                </w:tcPr>
                <w:p w14:paraId="35AA6815" w14:textId="77777777" w:rsidR="00A91663" w:rsidRDefault="00000000" w:rsidP="00A91663">
                  <w:pPr>
                    <w:spacing w:after="160" w:line="259" w:lineRule="auto"/>
                    <w:rPr>
                      <w:bCs/>
                      <w:iCs/>
                      <w:color w:val="231F20"/>
                      <w:w w:val="0"/>
                      <w:sz w:val="20"/>
                      <w:szCs w:val="20"/>
                    </w:rPr>
                  </w:pPr>
                  <w:r w:rsidRPr="005E1713">
                    <w:rPr>
                      <w:bCs/>
                      <w:iCs/>
                      <w:color w:val="231F20"/>
                      <w:w w:val="0"/>
                      <w:sz w:val="20"/>
                      <w:szCs w:val="20"/>
                    </w:rPr>
                    <w:t>[●]</w:t>
                  </w:r>
                </w:p>
              </w:tc>
              <w:tc>
                <w:tcPr>
                  <w:tcW w:w="1780" w:type="dxa"/>
                </w:tcPr>
                <w:p w14:paraId="6567B6E8" w14:textId="77777777" w:rsidR="00A91663" w:rsidRDefault="00000000" w:rsidP="00A91663">
                  <w:pPr>
                    <w:spacing w:after="160" w:line="259" w:lineRule="auto"/>
                    <w:rPr>
                      <w:bCs/>
                      <w:iCs/>
                      <w:color w:val="231F20"/>
                      <w:w w:val="0"/>
                      <w:sz w:val="20"/>
                      <w:szCs w:val="20"/>
                    </w:rPr>
                  </w:pPr>
                  <w:r w:rsidRPr="005E1713">
                    <w:rPr>
                      <w:bCs/>
                      <w:iCs/>
                      <w:color w:val="231F20"/>
                      <w:w w:val="0"/>
                      <w:sz w:val="20"/>
                      <w:szCs w:val="20"/>
                    </w:rPr>
                    <w:t>[</w:t>
                  </w:r>
                  <w:proofErr w:type="gramStart"/>
                  <w:r>
                    <w:rPr>
                      <w:bCs/>
                      <w:iCs/>
                      <w:color w:val="231F20"/>
                      <w:w w:val="0"/>
                      <w:sz w:val="20"/>
                      <w:szCs w:val="20"/>
                    </w:rPr>
                    <w:t>95.72</w:t>
                  </w:r>
                  <w:r w:rsidRPr="005E1713">
                    <w:rPr>
                      <w:bCs/>
                      <w:iCs/>
                      <w:color w:val="231F20"/>
                      <w:w w:val="0"/>
                      <w:sz w:val="20"/>
                      <w:szCs w:val="20"/>
                    </w:rPr>
                    <w:t>]</w:t>
                  </w:r>
                  <w:r>
                    <w:rPr>
                      <w:bCs/>
                      <w:iCs/>
                      <w:color w:val="231F20"/>
                      <w:w w:val="0"/>
                      <w:sz w:val="20"/>
                      <w:szCs w:val="20"/>
                    </w:rPr>
                    <w:t>%</w:t>
                  </w:r>
                  <w:proofErr w:type="gramEnd"/>
                </w:p>
              </w:tc>
              <w:tc>
                <w:tcPr>
                  <w:tcW w:w="1780" w:type="dxa"/>
                </w:tcPr>
                <w:p w14:paraId="56E0D4D8" w14:textId="77777777" w:rsidR="00A91663" w:rsidRDefault="00000000" w:rsidP="00A91663">
                  <w:pPr>
                    <w:spacing w:after="160" w:line="259" w:lineRule="auto"/>
                    <w:rPr>
                      <w:bCs/>
                      <w:iCs/>
                      <w:color w:val="231F20"/>
                      <w:w w:val="0"/>
                      <w:sz w:val="20"/>
                      <w:szCs w:val="20"/>
                    </w:rPr>
                  </w:pPr>
                  <w:r w:rsidRPr="005E1713">
                    <w:rPr>
                      <w:bCs/>
                      <w:iCs/>
                      <w:color w:val="231F20"/>
                      <w:w w:val="0"/>
                      <w:sz w:val="20"/>
                      <w:szCs w:val="20"/>
                    </w:rPr>
                    <w:t>[●]</w:t>
                  </w:r>
                  <w:r>
                    <w:rPr>
                      <w:bCs/>
                      <w:iCs/>
                      <w:color w:val="231F20"/>
                      <w:w w:val="0"/>
                      <w:sz w:val="20"/>
                      <w:szCs w:val="20"/>
                    </w:rPr>
                    <w:t>%</w:t>
                  </w:r>
                </w:p>
              </w:tc>
            </w:tr>
          </w:tbl>
          <w:p w14:paraId="1410A423" w14:textId="77777777" w:rsidR="00000000" w:rsidRDefault="00000000"/>
        </w:tc>
        <w:tc>
          <w:tcPr>
            <w:tcW w:w="1440" w:type="dxa"/>
          </w:tcPr>
          <w:p w14:paraId="5D75831E" w14:textId="77777777" w:rsidR="00C50675" w:rsidRDefault="00C50675"/>
        </w:tc>
        <w:tc>
          <w:tcPr>
            <w:tcW w:w="1440" w:type="dxa"/>
          </w:tcPr>
          <w:p w14:paraId="0033FCC7" w14:textId="77777777" w:rsidR="00C50675" w:rsidRDefault="00C50675"/>
        </w:tc>
        <w:tc>
          <w:tcPr>
            <w:tcW w:w="4320" w:type="dxa"/>
          </w:tcPr>
          <w:p w14:paraId="657520D4" w14:textId="77777777" w:rsidR="00C50675" w:rsidRDefault="00C50675"/>
        </w:tc>
      </w:tr>
      <w:tr w:rsidR="00C50675" w14:paraId="098B8FFA" w14:textId="77777777">
        <w:tc>
          <w:tcPr>
            <w:tcW w:w="720" w:type="dxa"/>
          </w:tcPr>
          <w:p w14:paraId="1D2223F6" w14:textId="77777777" w:rsidR="00C50675" w:rsidRDefault="00000000">
            <w:r>
              <w:t>914</w:t>
            </w:r>
          </w:p>
        </w:tc>
        <w:tc>
          <w:tcPr>
            <w:tcW w:w="5760" w:type="dxa"/>
          </w:tcPr>
          <w:p w14:paraId="41CA5C60" w14:textId="77777777" w:rsidR="00C50675" w:rsidRDefault="00C50675"/>
          <w:p w14:paraId="0B4697B5" w14:textId="77777777" w:rsidR="00C50675" w:rsidRDefault="00C50675"/>
          <w:tbl>
            <w:tblPr>
              <w:tblW w:w="3994" w:type="pct"/>
              <w:jc w:val="center"/>
              <w:tblLayout w:type="fixed"/>
              <w:tblCellMar>
                <w:left w:w="115" w:type="dxa"/>
                <w:right w:w="115" w:type="dxa"/>
              </w:tblCellMar>
              <w:tblLook w:val="0000" w:firstRow="0" w:lastRow="0" w:firstColumn="0" w:lastColumn="0" w:noHBand="0" w:noVBand="0"/>
            </w:tblPr>
            <w:tblGrid>
              <w:gridCol w:w="3441"/>
              <w:gridCol w:w="971"/>
              <w:gridCol w:w="17"/>
            </w:tblGrid>
            <w:tr w:rsidR="00B136F6" w:rsidRPr="00416B8A" w14:paraId="78876125" w14:textId="77777777" w:rsidTr="00C557A5">
              <w:trPr>
                <w:tblHeader/>
                <w:jc w:val="center"/>
              </w:trPr>
              <w:tc>
                <w:tcPr>
                  <w:tcW w:w="3885" w:type="pct"/>
                  <w:tcBorders>
                    <w:top w:val="nil"/>
                    <w:left w:val="nil"/>
                    <w:bottom w:val="nil"/>
                    <w:right w:val="nil"/>
                  </w:tcBorders>
                </w:tcPr>
                <w:p w14:paraId="2E36C383" w14:textId="77777777" w:rsidR="00B136F6" w:rsidRPr="00902808" w:rsidRDefault="00000000" w:rsidP="00C557A5">
                  <w:pPr>
                    <w:spacing w:line="260" w:lineRule="atLeast"/>
                    <w:rPr>
                      <w:rFonts w:eastAsia="SimSun"/>
                      <w:b/>
                      <w:w w:val="0"/>
                      <w:sz w:val="20"/>
                      <w:szCs w:val="20"/>
                    </w:rPr>
                  </w:pPr>
                  <w:r w:rsidRPr="00902808">
                    <w:rPr>
                      <w:rFonts w:eastAsia="SimSun"/>
                      <w:b/>
                      <w:w w:val="0"/>
                      <w:sz w:val="20"/>
                      <w:szCs w:val="20"/>
                    </w:rPr>
                    <w:t>(£'000)</w:t>
                  </w:r>
                </w:p>
              </w:tc>
              <w:tc>
                <w:tcPr>
                  <w:tcW w:w="1115" w:type="pct"/>
                  <w:gridSpan w:val="2"/>
                  <w:tcBorders>
                    <w:top w:val="nil"/>
                    <w:left w:val="nil"/>
                    <w:bottom w:val="nil"/>
                    <w:right w:val="nil"/>
                  </w:tcBorders>
                  <w:vAlign w:val="bottom"/>
                </w:tcPr>
                <w:p w14:paraId="05F73A61" w14:textId="77777777" w:rsidR="00B136F6" w:rsidRPr="00902808" w:rsidRDefault="00000000" w:rsidP="00C557A5">
                  <w:pPr>
                    <w:pBdr>
                      <w:bottom w:val="single" w:sz="4" w:space="1" w:color="auto"/>
                    </w:pBdr>
                    <w:spacing w:line="260" w:lineRule="atLeast"/>
                    <w:jc w:val="center"/>
                    <w:rPr>
                      <w:rFonts w:eastAsia="SimSun"/>
                      <w:b/>
                      <w:w w:val="0"/>
                      <w:sz w:val="20"/>
                      <w:szCs w:val="20"/>
                    </w:rPr>
                  </w:pPr>
                  <w:r w:rsidRPr="00902808">
                    <w:rPr>
                      <w:rFonts w:eastAsia="SimSun"/>
                      <w:b/>
                      <w:w w:val="0"/>
                      <w:sz w:val="20"/>
                      <w:szCs w:val="20"/>
                    </w:rPr>
                    <w:t xml:space="preserve">As at </w:t>
                  </w:r>
                  <w:r>
                    <w:rPr>
                      <w:bCs/>
                      <w:sz w:val="20"/>
                      <w:szCs w:val="20"/>
                    </w:rPr>
                    <w:t>[●]</w:t>
                  </w:r>
                </w:p>
              </w:tc>
            </w:tr>
            <w:tr w:rsidR="00B136F6" w:rsidRPr="00B60201" w14:paraId="067ACF22" w14:textId="77777777" w:rsidTr="00C557A5">
              <w:trPr>
                <w:jc w:val="center"/>
              </w:trPr>
              <w:tc>
                <w:tcPr>
                  <w:tcW w:w="3885" w:type="pct"/>
                  <w:tcBorders>
                    <w:top w:val="nil"/>
                    <w:left w:val="nil"/>
                    <w:bottom w:val="nil"/>
                    <w:right w:val="nil"/>
                  </w:tcBorders>
                </w:tcPr>
                <w:p w14:paraId="7CA6B456" w14:textId="77777777" w:rsidR="00B136F6" w:rsidRPr="00902808" w:rsidRDefault="00000000" w:rsidP="00C557A5">
                  <w:pPr>
                    <w:tabs>
                      <w:tab w:val="left" w:leader="dot" w:pos="5635"/>
                    </w:tabs>
                    <w:spacing w:line="260" w:lineRule="atLeast"/>
                    <w:rPr>
                      <w:rFonts w:eastAsia="SimSun"/>
                      <w:b/>
                      <w:w w:val="0"/>
                      <w:sz w:val="20"/>
                      <w:szCs w:val="20"/>
                    </w:rPr>
                  </w:pPr>
                </w:p>
              </w:tc>
              <w:tc>
                <w:tcPr>
                  <w:tcW w:w="1115" w:type="pct"/>
                  <w:gridSpan w:val="2"/>
                  <w:tcBorders>
                    <w:top w:val="nil"/>
                    <w:left w:val="nil"/>
                    <w:bottom w:val="nil"/>
                    <w:right w:val="nil"/>
                  </w:tcBorders>
                </w:tcPr>
                <w:p w14:paraId="226136AA" w14:textId="77777777" w:rsidR="00B136F6" w:rsidRPr="00902808" w:rsidRDefault="00000000" w:rsidP="00C557A5">
                  <w:pPr>
                    <w:pBdr>
                      <w:bottom w:val="single" w:sz="4" w:space="1" w:color="auto"/>
                    </w:pBdr>
                    <w:spacing w:line="260" w:lineRule="atLeast"/>
                    <w:jc w:val="center"/>
                    <w:rPr>
                      <w:rFonts w:eastAsia="SimSun"/>
                      <w:w w:val="0"/>
                      <w:sz w:val="20"/>
                      <w:szCs w:val="20"/>
                    </w:rPr>
                  </w:pPr>
                  <w:r w:rsidRPr="00902808">
                    <w:rPr>
                      <w:rFonts w:eastAsia="SimSun"/>
                      <w:w w:val="0"/>
                      <w:sz w:val="20"/>
                      <w:szCs w:val="20"/>
                    </w:rPr>
                    <w:t>(</w:t>
                  </w:r>
                  <w:r w:rsidRPr="00902808">
                    <w:rPr>
                      <w:rFonts w:eastAsia="SimSun"/>
                      <w:i/>
                      <w:w w:val="0"/>
                      <w:sz w:val="20"/>
                      <w:szCs w:val="20"/>
                    </w:rPr>
                    <w:t>unaudited</w:t>
                  </w:r>
                  <w:r w:rsidRPr="00902808">
                    <w:rPr>
                      <w:rFonts w:eastAsia="SimSun"/>
                      <w:w w:val="0"/>
                      <w:sz w:val="20"/>
                      <w:szCs w:val="20"/>
                    </w:rPr>
                    <w:t>)</w:t>
                  </w:r>
                </w:p>
              </w:tc>
            </w:tr>
            <w:tr w:rsidR="00573B3E" w:rsidRPr="00B60201" w14:paraId="634E5E50" w14:textId="77777777" w:rsidTr="00C557A5">
              <w:trPr>
                <w:jc w:val="center"/>
              </w:trPr>
              <w:tc>
                <w:tcPr>
                  <w:tcW w:w="3885" w:type="pct"/>
                  <w:tcBorders>
                    <w:top w:val="nil"/>
                    <w:left w:val="nil"/>
                    <w:bottom w:val="nil"/>
                    <w:right w:val="nil"/>
                  </w:tcBorders>
                </w:tcPr>
                <w:p w14:paraId="306907BF" w14:textId="77777777" w:rsidR="00573B3E" w:rsidRPr="00902808" w:rsidRDefault="00000000" w:rsidP="00573B3E">
                  <w:pPr>
                    <w:tabs>
                      <w:tab w:val="left" w:leader="dot" w:pos="5812"/>
                    </w:tabs>
                    <w:spacing w:line="260" w:lineRule="atLeast"/>
                    <w:rPr>
                      <w:rFonts w:eastAsia="SimSun"/>
                      <w:w w:val="0"/>
                      <w:sz w:val="20"/>
                      <w:szCs w:val="20"/>
                    </w:rPr>
                  </w:pPr>
                  <w:r w:rsidRPr="00902808">
                    <w:rPr>
                      <w:rFonts w:eastAsia="SimSun"/>
                      <w:w w:val="0"/>
                      <w:sz w:val="20"/>
                      <w:szCs w:val="20"/>
                    </w:rPr>
                    <w:t>Cash</w:t>
                  </w:r>
                </w:p>
              </w:tc>
              <w:tc>
                <w:tcPr>
                  <w:tcW w:w="1115" w:type="pct"/>
                  <w:gridSpan w:val="2"/>
                  <w:tcBorders>
                    <w:top w:val="nil"/>
                    <w:left w:val="nil"/>
                    <w:bottom w:val="nil"/>
                    <w:right w:val="nil"/>
                  </w:tcBorders>
                </w:tcPr>
                <w:p w14:paraId="485AED4C" w14:textId="77777777" w:rsidR="00573B3E" w:rsidRPr="001A20EF" w:rsidRDefault="00000000" w:rsidP="00573B3E">
                  <w:pPr>
                    <w:spacing w:line="260" w:lineRule="atLeast"/>
                    <w:jc w:val="center"/>
                    <w:rPr>
                      <w:rFonts w:eastAsia="SimSun"/>
                      <w:w w:val="0"/>
                      <w:sz w:val="20"/>
                      <w:szCs w:val="20"/>
                    </w:rPr>
                  </w:pPr>
                  <w:r w:rsidRPr="00CD1023">
                    <w:rPr>
                      <w:bCs/>
                      <w:sz w:val="20"/>
                      <w:szCs w:val="20"/>
                    </w:rPr>
                    <w:t xml:space="preserve">[●] </w:t>
                  </w:r>
                </w:p>
              </w:tc>
            </w:tr>
            <w:tr w:rsidR="00573B3E" w:rsidRPr="00B60201" w14:paraId="7954A922" w14:textId="77777777" w:rsidTr="00C557A5">
              <w:trPr>
                <w:jc w:val="center"/>
              </w:trPr>
              <w:tc>
                <w:tcPr>
                  <w:tcW w:w="3885" w:type="pct"/>
                  <w:tcBorders>
                    <w:top w:val="nil"/>
                    <w:left w:val="nil"/>
                    <w:bottom w:val="nil"/>
                    <w:right w:val="nil"/>
                  </w:tcBorders>
                </w:tcPr>
                <w:p w14:paraId="50851DDF" w14:textId="77777777" w:rsidR="00573B3E" w:rsidRPr="00902808" w:rsidRDefault="00000000" w:rsidP="00573B3E">
                  <w:pPr>
                    <w:tabs>
                      <w:tab w:val="left" w:leader="dot" w:pos="5812"/>
                    </w:tabs>
                    <w:spacing w:line="260" w:lineRule="atLeast"/>
                    <w:rPr>
                      <w:rFonts w:eastAsia="SimSun"/>
                      <w:w w:val="0"/>
                      <w:sz w:val="20"/>
                      <w:szCs w:val="20"/>
                    </w:rPr>
                  </w:pPr>
                  <w:r w:rsidRPr="00902808">
                    <w:rPr>
                      <w:rFonts w:eastAsia="SimSun"/>
                      <w:w w:val="0"/>
                      <w:sz w:val="20"/>
                      <w:szCs w:val="20"/>
                    </w:rPr>
                    <w:t>Cash equivalents</w:t>
                  </w:r>
                </w:p>
              </w:tc>
              <w:tc>
                <w:tcPr>
                  <w:tcW w:w="1115" w:type="pct"/>
                  <w:gridSpan w:val="2"/>
                  <w:tcBorders>
                    <w:top w:val="nil"/>
                    <w:left w:val="nil"/>
                    <w:bottom w:val="nil"/>
                    <w:right w:val="nil"/>
                  </w:tcBorders>
                </w:tcPr>
                <w:p w14:paraId="1DD7C2B0" w14:textId="77777777" w:rsidR="00573B3E" w:rsidRPr="001A20EF" w:rsidRDefault="00000000" w:rsidP="00573B3E">
                  <w:pPr>
                    <w:spacing w:line="260" w:lineRule="atLeast"/>
                    <w:jc w:val="center"/>
                    <w:rPr>
                      <w:rFonts w:eastAsia="SimSun"/>
                      <w:w w:val="0"/>
                      <w:sz w:val="20"/>
                      <w:szCs w:val="20"/>
                    </w:rPr>
                  </w:pPr>
                  <w:r w:rsidRPr="00CD1023">
                    <w:rPr>
                      <w:bCs/>
                      <w:sz w:val="20"/>
                      <w:szCs w:val="20"/>
                    </w:rPr>
                    <w:t xml:space="preserve">[●] </w:t>
                  </w:r>
                </w:p>
              </w:tc>
            </w:tr>
            <w:tr w:rsidR="00573B3E" w:rsidRPr="00B60201" w14:paraId="0DF8B9B3" w14:textId="77777777" w:rsidTr="00C557A5">
              <w:trPr>
                <w:jc w:val="center"/>
              </w:trPr>
              <w:tc>
                <w:tcPr>
                  <w:tcW w:w="3885" w:type="pct"/>
                  <w:tcBorders>
                    <w:top w:val="nil"/>
                    <w:left w:val="nil"/>
                    <w:bottom w:val="nil"/>
                    <w:right w:val="nil"/>
                  </w:tcBorders>
                </w:tcPr>
                <w:p w14:paraId="3FE97D54" w14:textId="77777777" w:rsidR="00573B3E" w:rsidRPr="00902808" w:rsidRDefault="00000000" w:rsidP="00573B3E">
                  <w:pPr>
                    <w:tabs>
                      <w:tab w:val="left" w:leader="dot" w:pos="5812"/>
                    </w:tabs>
                    <w:spacing w:line="260" w:lineRule="atLeast"/>
                    <w:rPr>
                      <w:rFonts w:eastAsia="SimSun"/>
                      <w:w w:val="0"/>
                      <w:sz w:val="20"/>
                      <w:szCs w:val="20"/>
                    </w:rPr>
                  </w:pPr>
                  <w:r w:rsidRPr="00902808">
                    <w:rPr>
                      <w:rFonts w:eastAsia="SimSun"/>
                      <w:w w:val="0"/>
                      <w:sz w:val="20"/>
                      <w:szCs w:val="20"/>
                    </w:rPr>
                    <w:t xml:space="preserve">Trading securities </w:t>
                  </w:r>
                </w:p>
              </w:tc>
              <w:tc>
                <w:tcPr>
                  <w:tcW w:w="1115" w:type="pct"/>
                  <w:gridSpan w:val="2"/>
                  <w:tcBorders>
                    <w:top w:val="nil"/>
                    <w:left w:val="nil"/>
                    <w:bottom w:val="single" w:sz="4" w:space="0" w:color="auto"/>
                    <w:right w:val="nil"/>
                  </w:tcBorders>
                </w:tcPr>
                <w:p w14:paraId="7B79E2A4" w14:textId="77777777" w:rsidR="00573B3E" w:rsidRPr="001A20EF" w:rsidRDefault="00000000" w:rsidP="00573B3E">
                  <w:pPr>
                    <w:spacing w:line="260" w:lineRule="atLeast"/>
                    <w:jc w:val="center"/>
                    <w:rPr>
                      <w:rFonts w:eastAsia="SimSun"/>
                      <w:w w:val="0"/>
                      <w:sz w:val="20"/>
                      <w:szCs w:val="20"/>
                    </w:rPr>
                  </w:pPr>
                  <w:r w:rsidRPr="00CD1023">
                    <w:rPr>
                      <w:bCs/>
                      <w:sz w:val="20"/>
                      <w:szCs w:val="20"/>
                    </w:rPr>
                    <w:t xml:space="preserve">[●] </w:t>
                  </w:r>
                </w:p>
              </w:tc>
            </w:tr>
            <w:tr w:rsidR="00573B3E" w:rsidRPr="00B60201" w14:paraId="68978487" w14:textId="77777777" w:rsidTr="00C557A5">
              <w:trPr>
                <w:jc w:val="center"/>
              </w:trPr>
              <w:tc>
                <w:tcPr>
                  <w:tcW w:w="3885" w:type="pct"/>
                  <w:tcBorders>
                    <w:top w:val="nil"/>
                    <w:left w:val="nil"/>
                    <w:bottom w:val="nil"/>
                    <w:right w:val="nil"/>
                  </w:tcBorders>
                </w:tcPr>
                <w:p w14:paraId="19F8AEEB" w14:textId="77777777" w:rsidR="00573B3E" w:rsidRPr="00902808" w:rsidRDefault="00000000" w:rsidP="00573B3E">
                  <w:pPr>
                    <w:tabs>
                      <w:tab w:val="left" w:leader="dot" w:pos="5812"/>
                    </w:tabs>
                    <w:spacing w:line="260" w:lineRule="atLeast"/>
                    <w:rPr>
                      <w:rFonts w:eastAsia="SimSun"/>
                      <w:b/>
                      <w:w w:val="0"/>
                      <w:sz w:val="20"/>
                      <w:szCs w:val="20"/>
                    </w:rPr>
                  </w:pPr>
                  <w:r w:rsidRPr="00902808">
                    <w:rPr>
                      <w:rFonts w:eastAsia="SimSun"/>
                      <w:b/>
                      <w:w w:val="0"/>
                      <w:sz w:val="20"/>
                      <w:szCs w:val="20"/>
                    </w:rPr>
                    <w:t>Liquidity</w:t>
                  </w:r>
                </w:p>
              </w:tc>
              <w:tc>
                <w:tcPr>
                  <w:tcW w:w="1115" w:type="pct"/>
                  <w:gridSpan w:val="2"/>
                  <w:tcBorders>
                    <w:top w:val="single" w:sz="4" w:space="0" w:color="auto"/>
                    <w:left w:val="nil"/>
                    <w:bottom w:val="single" w:sz="4" w:space="0" w:color="auto"/>
                    <w:right w:val="nil"/>
                  </w:tcBorders>
                </w:tcPr>
                <w:p w14:paraId="745B2B42" w14:textId="77777777" w:rsidR="00573B3E" w:rsidRPr="001A20EF" w:rsidRDefault="00000000" w:rsidP="00573B3E">
                  <w:pPr>
                    <w:spacing w:line="260" w:lineRule="atLeast"/>
                    <w:jc w:val="center"/>
                    <w:rPr>
                      <w:rFonts w:eastAsia="SimSun"/>
                      <w:b/>
                      <w:w w:val="0"/>
                      <w:sz w:val="20"/>
                      <w:szCs w:val="20"/>
                    </w:rPr>
                  </w:pPr>
                  <w:r w:rsidRPr="00CD1023">
                    <w:rPr>
                      <w:bCs/>
                      <w:sz w:val="20"/>
                      <w:szCs w:val="20"/>
                    </w:rPr>
                    <w:t xml:space="preserve">[●] </w:t>
                  </w:r>
                </w:p>
              </w:tc>
            </w:tr>
            <w:tr w:rsidR="00573B3E" w:rsidRPr="00B60201" w14:paraId="302CC90A" w14:textId="77777777" w:rsidTr="00C557A5">
              <w:trPr>
                <w:jc w:val="center"/>
              </w:trPr>
              <w:tc>
                <w:tcPr>
                  <w:tcW w:w="3885" w:type="pct"/>
                  <w:tcBorders>
                    <w:top w:val="nil"/>
                    <w:left w:val="nil"/>
                    <w:bottom w:val="nil"/>
                    <w:right w:val="nil"/>
                  </w:tcBorders>
                </w:tcPr>
                <w:p w14:paraId="17C40B22" w14:textId="77777777" w:rsidR="00573B3E" w:rsidRPr="00902808" w:rsidRDefault="00000000" w:rsidP="00573B3E">
                  <w:pPr>
                    <w:tabs>
                      <w:tab w:val="left" w:leader="dot" w:pos="5812"/>
                    </w:tabs>
                    <w:spacing w:line="260" w:lineRule="atLeast"/>
                    <w:rPr>
                      <w:rFonts w:eastAsia="SimSun"/>
                      <w:b/>
                      <w:w w:val="0"/>
                      <w:sz w:val="20"/>
                      <w:szCs w:val="20"/>
                    </w:rPr>
                  </w:pPr>
                </w:p>
              </w:tc>
              <w:tc>
                <w:tcPr>
                  <w:tcW w:w="1115" w:type="pct"/>
                  <w:gridSpan w:val="2"/>
                  <w:tcBorders>
                    <w:top w:val="single" w:sz="4" w:space="0" w:color="auto"/>
                    <w:left w:val="nil"/>
                    <w:bottom w:val="nil"/>
                    <w:right w:val="nil"/>
                  </w:tcBorders>
                </w:tcPr>
                <w:p w14:paraId="56EBD3E4" w14:textId="77777777" w:rsidR="00573B3E" w:rsidRPr="00FF11A5" w:rsidRDefault="00000000" w:rsidP="00573B3E">
                  <w:pPr>
                    <w:spacing w:line="260" w:lineRule="atLeast"/>
                    <w:jc w:val="center"/>
                    <w:rPr>
                      <w:rFonts w:ascii="Times New Roman" w:eastAsia="SimSun" w:hAnsi="Times New Roman"/>
                      <w:w w:val="0"/>
                      <w:sz w:val="20"/>
                      <w:szCs w:val="20"/>
                      <w:highlight w:val="yellow"/>
                    </w:rPr>
                  </w:pPr>
                  <w:r w:rsidRPr="00CD1023">
                    <w:rPr>
                      <w:bCs/>
                      <w:sz w:val="20"/>
                      <w:szCs w:val="20"/>
                    </w:rPr>
                    <w:t xml:space="preserve">[●] </w:t>
                  </w:r>
                </w:p>
              </w:tc>
            </w:tr>
            <w:tr w:rsidR="00573B3E" w:rsidRPr="00B60201" w14:paraId="3BF5FD6D" w14:textId="77777777" w:rsidTr="00C557A5">
              <w:trPr>
                <w:jc w:val="center"/>
              </w:trPr>
              <w:tc>
                <w:tcPr>
                  <w:tcW w:w="3885" w:type="pct"/>
                  <w:tcBorders>
                    <w:top w:val="nil"/>
                    <w:left w:val="nil"/>
                    <w:bottom w:val="nil"/>
                    <w:right w:val="nil"/>
                  </w:tcBorders>
                </w:tcPr>
                <w:p w14:paraId="41295E19" w14:textId="77777777" w:rsidR="00573B3E" w:rsidRPr="00902808" w:rsidRDefault="00000000" w:rsidP="00573B3E">
                  <w:pPr>
                    <w:tabs>
                      <w:tab w:val="left" w:leader="dot" w:pos="5812"/>
                    </w:tabs>
                    <w:spacing w:line="260" w:lineRule="atLeast"/>
                    <w:rPr>
                      <w:rFonts w:eastAsia="SimSun"/>
                      <w:w w:val="0"/>
                      <w:sz w:val="20"/>
                      <w:szCs w:val="20"/>
                    </w:rPr>
                  </w:pPr>
                  <w:r w:rsidRPr="00902808">
                    <w:rPr>
                      <w:rFonts w:eastAsia="SimSun"/>
                      <w:w w:val="0"/>
                      <w:sz w:val="20"/>
                      <w:szCs w:val="20"/>
                    </w:rPr>
                    <w:t xml:space="preserve">Current financial receivables </w:t>
                  </w:r>
                </w:p>
              </w:tc>
              <w:tc>
                <w:tcPr>
                  <w:tcW w:w="1115" w:type="pct"/>
                  <w:gridSpan w:val="2"/>
                  <w:tcBorders>
                    <w:top w:val="nil"/>
                    <w:left w:val="nil"/>
                    <w:bottom w:val="single" w:sz="4" w:space="0" w:color="auto"/>
                    <w:right w:val="nil"/>
                  </w:tcBorders>
                </w:tcPr>
                <w:p w14:paraId="6B0BBA46" w14:textId="77777777" w:rsidR="00573B3E" w:rsidRPr="00FF11A5" w:rsidRDefault="00000000" w:rsidP="00573B3E">
                  <w:pPr>
                    <w:spacing w:line="260" w:lineRule="atLeast"/>
                    <w:jc w:val="center"/>
                    <w:rPr>
                      <w:rFonts w:eastAsia="SimSun"/>
                      <w:w w:val="0"/>
                      <w:sz w:val="20"/>
                      <w:szCs w:val="20"/>
                      <w:highlight w:val="yellow"/>
                    </w:rPr>
                  </w:pPr>
                  <w:r w:rsidRPr="00CD1023">
                    <w:rPr>
                      <w:bCs/>
                      <w:sz w:val="20"/>
                      <w:szCs w:val="20"/>
                    </w:rPr>
                    <w:t xml:space="preserve">[●] </w:t>
                  </w:r>
                </w:p>
              </w:tc>
            </w:tr>
            <w:tr w:rsidR="00573B3E" w:rsidRPr="00B60201" w14:paraId="1747F87F" w14:textId="77777777" w:rsidTr="00C557A5">
              <w:trPr>
                <w:jc w:val="center"/>
              </w:trPr>
              <w:tc>
                <w:tcPr>
                  <w:tcW w:w="3885" w:type="pct"/>
                  <w:tcBorders>
                    <w:top w:val="nil"/>
                    <w:left w:val="nil"/>
                    <w:bottom w:val="nil"/>
                    <w:right w:val="nil"/>
                  </w:tcBorders>
                </w:tcPr>
                <w:p w14:paraId="67080AF3" w14:textId="77777777" w:rsidR="00573B3E" w:rsidRPr="00902808" w:rsidRDefault="00000000" w:rsidP="00573B3E">
                  <w:pPr>
                    <w:tabs>
                      <w:tab w:val="left" w:leader="dot" w:pos="5812"/>
                    </w:tabs>
                    <w:spacing w:line="260" w:lineRule="atLeast"/>
                    <w:rPr>
                      <w:rFonts w:eastAsia="SimSun"/>
                      <w:w w:val="0"/>
                      <w:sz w:val="20"/>
                      <w:szCs w:val="20"/>
                    </w:rPr>
                  </w:pPr>
                </w:p>
              </w:tc>
              <w:tc>
                <w:tcPr>
                  <w:tcW w:w="1115" w:type="pct"/>
                  <w:gridSpan w:val="2"/>
                  <w:tcBorders>
                    <w:top w:val="single" w:sz="4" w:space="0" w:color="auto"/>
                    <w:left w:val="nil"/>
                    <w:bottom w:val="nil"/>
                    <w:right w:val="nil"/>
                  </w:tcBorders>
                </w:tcPr>
                <w:p w14:paraId="3A98E9A3" w14:textId="77777777" w:rsidR="00573B3E" w:rsidRPr="00FF11A5" w:rsidRDefault="00000000" w:rsidP="00573B3E">
                  <w:pPr>
                    <w:spacing w:line="260" w:lineRule="atLeast"/>
                    <w:jc w:val="center"/>
                    <w:rPr>
                      <w:rFonts w:ascii="Times New Roman" w:eastAsia="SimSun" w:hAnsi="Times New Roman"/>
                      <w:w w:val="0"/>
                      <w:sz w:val="20"/>
                      <w:szCs w:val="20"/>
                      <w:highlight w:val="yellow"/>
                    </w:rPr>
                  </w:pPr>
                  <w:r w:rsidRPr="00CD1023">
                    <w:rPr>
                      <w:bCs/>
                      <w:sz w:val="20"/>
                      <w:szCs w:val="20"/>
                    </w:rPr>
                    <w:t xml:space="preserve">[●] </w:t>
                  </w:r>
                </w:p>
              </w:tc>
            </w:tr>
            <w:tr w:rsidR="00573B3E" w:rsidRPr="00902808" w14:paraId="5605C988" w14:textId="77777777" w:rsidTr="00C557A5">
              <w:trPr>
                <w:jc w:val="center"/>
              </w:trPr>
              <w:tc>
                <w:tcPr>
                  <w:tcW w:w="3885" w:type="pct"/>
                  <w:tcBorders>
                    <w:top w:val="nil"/>
                    <w:left w:val="nil"/>
                    <w:bottom w:val="nil"/>
                    <w:right w:val="nil"/>
                  </w:tcBorders>
                </w:tcPr>
                <w:p w14:paraId="3F14D14A" w14:textId="77777777" w:rsidR="00573B3E" w:rsidRPr="00902808" w:rsidRDefault="00000000" w:rsidP="00573B3E">
                  <w:pPr>
                    <w:tabs>
                      <w:tab w:val="left" w:leader="dot" w:pos="5812"/>
                    </w:tabs>
                    <w:spacing w:line="260" w:lineRule="atLeast"/>
                    <w:rPr>
                      <w:rFonts w:eastAsia="SimSun"/>
                      <w:w w:val="0"/>
                      <w:sz w:val="20"/>
                      <w:szCs w:val="20"/>
                    </w:rPr>
                  </w:pPr>
                  <w:r w:rsidRPr="00902808">
                    <w:rPr>
                      <w:rFonts w:eastAsia="SimSun"/>
                      <w:w w:val="0"/>
                      <w:sz w:val="20"/>
                      <w:szCs w:val="20"/>
                    </w:rPr>
                    <w:t xml:space="preserve">Current bank debt </w:t>
                  </w:r>
                </w:p>
              </w:tc>
              <w:tc>
                <w:tcPr>
                  <w:tcW w:w="1115" w:type="pct"/>
                  <w:gridSpan w:val="2"/>
                  <w:tcBorders>
                    <w:top w:val="nil"/>
                    <w:left w:val="nil"/>
                    <w:bottom w:val="nil"/>
                    <w:right w:val="nil"/>
                  </w:tcBorders>
                </w:tcPr>
                <w:p w14:paraId="1CADE3B8" w14:textId="77777777" w:rsidR="00573B3E" w:rsidRPr="00B70DC3" w:rsidRDefault="00000000" w:rsidP="00573B3E">
                  <w:pPr>
                    <w:spacing w:line="260" w:lineRule="atLeast"/>
                    <w:jc w:val="center"/>
                    <w:rPr>
                      <w:rFonts w:eastAsia="SimSun"/>
                      <w:w w:val="0"/>
                      <w:sz w:val="20"/>
                      <w:szCs w:val="20"/>
                    </w:rPr>
                  </w:pPr>
                  <w:r w:rsidRPr="00CD1023">
                    <w:rPr>
                      <w:bCs/>
                      <w:sz w:val="20"/>
                      <w:szCs w:val="20"/>
                    </w:rPr>
                    <w:t xml:space="preserve">[●] </w:t>
                  </w:r>
                </w:p>
              </w:tc>
            </w:tr>
            <w:tr w:rsidR="00573B3E" w:rsidRPr="00902808" w14:paraId="7C5F0F40" w14:textId="77777777" w:rsidTr="00C557A5">
              <w:trPr>
                <w:jc w:val="center"/>
              </w:trPr>
              <w:tc>
                <w:tcPr>
                  <w:tcW w:w="3885" w:type="pct"/>
                  <w:tcBorders>
                    <w:top w:val="nil"/>
                    <w:left w:val="nil"/>
                    <w:bottom w:val="nil"/>
                    <w:right w:val="nil"/>
                  </w:tcBorders>
                </w:tcPr>
                <w:p w14:paraId="37114F62" w14:textId="77777777" w:rsidR="00573B3E" w:rsidRPr="00902808" w:rsidRDefault="00000000" w:rsidP="00573B3E">
                  <w:pPr>
                    <w:tabs>
                      <w:tab w:val="left" w:leader="dot" w:pos="5812"/>
                    </w:tabs>
                    <w:spacing w:line="260" w:lineRule="atLeast"/>
                    <w:rPr>
                      <w:rFonts w:eastAsia="SimSun"/>
                      <w:w w:val="0"/>
                      <w:sz w:val="20"/>
                      <w:szCs w:val="20"/>
                    </w:rPr>
                  </w:pPr>
                  <w:r w:rsidRPr="00902808">
                    <w:rPr>
                      <w:rFonts w:eastAsia="SimSun"/>
                      <w:w w:val="0"/>
                      <w:sz w:val="20"/>
                      <w:szCs w:val="20"/>
                    </w:rPr>
                    <w:t>Current portion of non-current debt</w:t>
                  </w:r>
                </w:p>
              </w:tc>
              <w:tc>
                <w:tcPr>
                  <w:tcW w:w="1115" w:type="pct"/>
                  <w:gridSpan w:val="2"/>
                  <w:tcBorders>
                    <w:top w:val="nil"/>
                    <w:left w:val="nil"/>
                    <w:bottom w:val="nil"/>
                    <w:right w:val="nil"/>
                  </w:tcBorders>
                </w:tcPr>
                <w:p w14:paraId="2E1F2870" w14:textId="77777777" w:rsidR="00573B3E" w:rsidRPr="00B70DC3" w:rsidRDefault="00000000" w:rsidP="00573B3E">
                  <w:pPr>
                    <w:numPr>
                      <w:ilvl w:val="0"/>
                      <w:numId w:val="15"/>
                    </w:numPr>
                    <w:spacing w:line="260" w:lineRule="atLeast"/>
                    <w:jc w:val="center"/>
                    <w:rPr>
                      <w:rFonts w:eastAsia="SimSun"/>
                      <w:w w:val="0"/>
                      <w:sz w:val="20"/>
                      <w:szCs w:val="20"/>
                    </w:rPr>
                  </w:pPr>
                  <w:r w:rsidRPr="00CD1023">
                    <w:rPr>
                      <w:bCs/>
                      <w:sz w:val="20"/>
                      <w:szCs w:val="20"/>
                    </w:rPr>
                    <w:t xml:space="preserve">[●] </w:t>
                  </w:r>
                </w:p>
              </w:tc>
            </w:tr>
            <w:tr w:rsidR="00573B3E" w:rsidRPr="00902808" w14:paraId="4E0B3E2C" w14:textId="77777777" w:rsidTr="00C557A5">
              <w:trPr>
                <w:jc w:val="center"/>
              </w:trPr>
              <w:tc>
                <w:tcPr>
                  <w:tcW w:w="3885" w:type="pct"/>
                  <w:tcBorders>
                    <w:top w:val="nil"/>
                    <w:left w:val="nil"/>
                    <w:bottom w:val="nil"/>
                    <w:right w:val="nil"/>
                  </w:tcBorders>
                </w:tcPr>
                <w:p w14:paraId="65D8FDCA" w14:textId="77777777" w:rsidR="00573B3E" w:rsidRPr="00902808" w:rsidRDefault="00000000" w:rsidP="00573B3E">
                  <w:pPr>
                    <w:numPr>
                      <w:ilvl w:val="0"/>
                      <w:numId w:val="15"/>
                    </w:numPr>
                    <w:tabs>
                      <w:tab w:val="left" w:leader="dot" w:pos="5812"/>
                    </w:tabs>
                    <w:spacing w:line="260" w:lineRule="atLeast"/>
                    <w:jc w:val="both"/>
                    <w:rPr>
                      <w:rFonts w:eastAsia="SimSun"/>
                      <w:w w:val="0"/>
                      <w:sz w:val="20"/>
                      <w:szCs w:val="20"/>
                    </w:rPr>
                  </w:pPr>
                  <w:r w:rsidRPr="00902808">
                    <w:rPr>
                      <w:rFonts w:eastAsia="SimSun"/>
                      <w:w w:val="0"/>
                      <w:sz w:val="20"/>
                      <w:szCs w:val="20"/>
                    </w:rPr>
                    <w:t xml:space="preserve">Other current financial debt </w:t>
                  </w:r>
                </w:p>
              </w:tc>
              <w:tc>
                <w:tcPr>
                  <w:tcW w:w="1115" w:type="pct"/>
                  <w:gridSpan w:val="2"/>
                  <w:tcBorders>
                    <w:top w:val="nil"/>
                    <w:left w:val="nil"/>
                    <w:bottom w:val="single" w:sz="4" w:space="0" w:color="auto"/>
                    <w:right w:val="nil"/>
                  </w:tcBorders>
                </w:tcPr>
                <w:p w14:paraId="508D0BD1" w14:textId="77777777" w:rsidR="00573B3E" w:rsidRPr="00B70DC3" w:rsidRDefault="00000000" w:rsidP="00573B3E">
                  <w:pPr>
                    <w:numPr>
                      <w:ilvl w:val="0"/>
                      <w:numId w:val="15"/>
                    </w:numPr>
                    <w:spacing w:line="260" w:lineRule="atLeast"/>
                    <w:jc w:val="center"/>
                    <w:rPr>
                      <w:rFonts w:eastAsia="SimSun"/>
                      <w:w w:val="0"/>
                      <w:sz w:val="20"/>
                      <w:szCs w:val="20"/>
                    </w:rPr>
                  </w:pPr>
                  <w:r w:rsidRPr="00CD1023">
                    <w:rPr>
                      <w:bCs/>
                      <w:sz w:val="20"/>
                      <w:szCs w:val="20"/>
                    </w:rPr>
                    <w:t xml:space="preserve">[●] </w:t>
                  </w:r>
                </w:p>
              </w:tc>
            </w:tr>
            <w:tr w:rsidR="00573B3E" w:rsidRPr="00902808" w14:paraId="5B8F55F2" w14:textId="77777777" w:rsidTr="00C557A5">
              <w:trPr>
                <w:gridAfter w:val="1"/>
                <w:wAfter w:w="19" w:type="pct"/>
                <w:jc w:val="center"/>
              </w:trPr>
              <w:tc>
                <w:tcPr>
                  <w:tcW w:w="3885" w:type="pct"/>
                  <w:tcBorders>
                    <w:top w:val="nil"/>
                    <w:left w:val="nil"/>
                    <w:bottom w:val="nil"/>
                    <w:right w:val="nil"/>
                  </w:tcBorders>
                </w:tcPr>
                <w:p w14:paraId="205CF162" w14:textId="77777777" w:rsidR="00573B3E" w:rsidRPr="00902808" w:rsidRDefault="00000000" w:rsidP="00573B3E">
                  <w:pPr>
                    <w:numPr>
                      <w:ilvl w:val="0"/>
                      <w:numId w:val="15"/>
                    </w:numPr>
                    <w:tabs>
                      <w:tab w:val="left" w:leader="dot" w:pos="5812"/>
                    </w:tabs>
                    <w:spacing w:line="260" w:lineRule="atLeast"/>
                    <w:jc w:val="both"/>
                    <w:rPr>
                      <w:rFonts w:eastAsia="SimSun"/>
                      <w:b/>
                      <w:w w:val="0"/>
                      <w:sz w:val="20"/>
                      <w:szCs w:val="20"/>
                    </w:rPr>
                  </w:pPr>
                  <w:r w:rsidRPr="00902808">
                    <w:rPr>
                      <w:rFonts w:eastAsia="SimSun"/>
                      <w:b/>
                      <w:w w:val="0"/>
                      <w:sz w:val="20"/>
                      <w:szCs w:val="20"/>
                    </w:rPr>
                    <w:t>Current financial indebtedness</w:t>
                  </w:r>
                </w:p>
              </w:tc>
              <w:tc>
                <w:tcPr>
                  <w:tcW w:w="1096" w:type="pct"/>
                  <w:tcBorders>
                    <w:top w:val="single" w:sz="4" w:space="0" w:color="auto"/>
                    <w:left w:val="nil"/>
                    <w:bottom w:val="single" w:sz="4" w:space="0" w:color="auto"/>
                    <w:right w:val="nil"/>
                  </w:tcBorders>
                </w:tcPr>
                <w:p w14:paraId="28A4F673" w14:textId="77777777" w:rsidR="00573B3E" w:rsidRPr="00B70DC3" w:rsidRDefault="00000000" w:rsidP="00573B3E">
                  <w:pPr>
                    <w:numPr>
                      <w:ilvl w:val="0"/>
                      <w:numId w:val="15"/>
                    </w:numPr>
                    <w:spacing w:line="260" w:lineRule="atLeast"/>
                    <w:jc w:val="center"/>
                    <w:rPr>
                      <w:rFonts w:eastAsia="SimSun"/>
                      <w:b/>
                      <w:w w:val="0"/>
                      <w:sz w:val="20"/>
                      <w:szCs w:val="20"/>
                    </w:rPr>
                  </w:pPr>
                  <w:r w:rsidRPr="00CD1023">
                    <w:rPr>
                      <w:bCs/>
                      <w:sz w:val="20"/>
                      <w:szCs w:val="20"/>
                    </w:rPr>
                    <w:t xml:space="preserve">[●] </w:t>
                  </w:r>
                </w:p>
              </w:tc>
            </w:tr>
            <w:tr w:rsidR="00573B3E" w:rsidRPr="00902808" w14:paraId="4B7BDD64" w14:textId="77777777" w:rsidTr="00C557A5">
              <w:trPr>
                <w:gridAfter w:val="1"/>
                <w:wAfter w:w="19" w:type="pct"/>
                <w:jc w:val="center"/>
              </w:trPr>
              <w:tc>
                <w:tcPr>
                  <w:tcW w:w="3885" w:type="pct"/>
                  <w:tcBorders>
                    <w:top w:val="nil"/>
                    <w:left w:val="nil"/>
                    <w:bottom w:val="nil"/>
                    <w:right w:val="nil"/>
                  </w:tcBorders>
                </w:tcPr>
                <w:p w14:paraId="24E0F949" w14:textId="77777777" w:rsidR="00573B3E" w:rsidRPr="00902808" w:rsidRDefault="00000000" w:rsidP="00573B3E">
                  <w:pPr>
                    <w:tabs>
                      <w:tab w:val="left" w:leader="dot" w:pos="5812"/>
                    </w:tabs>
                    <w:spacing w:line="260" w:lineRule="atLeast"/>
                    <w:rPr>
                      <w:rFonts w:eastAsia="SimSun"/>
                      <w:b/>
                      <w:w w:val="0"/>
                      <w:sz w:val="20"/>
                      <w:szCs w:val="20"/>
                    </w:rPr>
                  </w:pPr>
                </w:p>
              </w:tc>
              <w:tc>
                <w:tcPr>
                  <w:tcW w:w="1096" w:type="pct"/>
                  <w:tcBorders>
                    <w:top w:val="single" w:sz="4" w:space="0" w:color="auto"/>
                    <w:left w:val="nil"/>
                    <w:bottom w:val="nil"/>
                    <w:right w:val="nil"/>
                  </w:tcBorders>
                </w:tcPr>
                <w:p w14:paraId="65C82D39" w14:textId="77777777" w:rsidR="00573B3E" w:rsidRPr="00B70DC3" w:rsidRDefault="00000000" w:rsidP="00573B3E">
                  <w:pPr>
                    <w:spacing w:line="260" w:lineRule="atLeast"/>
                    <w:jc w:val="center"/>
                    <w:rPr>
                      <w:rFonts w:ascii="Times New Roman" w:eastAsia="SimSun" w:hAnsi="Times New Roman"/>
                      <w:w w:val="0"/>
                      <w:sz w:val="20"/>
                      <w:szCs w:val="20"/>
                    </w:rPr>
                  </w:pPr>
                  <w:r w:rsidRPr="00CD1023">
                    <w:rPr>
                      <w:bCs/>
                      <w:sz w:val="20"/>
                      <w:szCs w:val="20"/>
                    </w:rPr>
                    <w:t xml:space="preserve">[●] </w:t>
                  </w:r>
                </w:p>
              </w:tc>
            </w:tr>
            <w:tr w:rsidR="00573B3E" w:rsidRPr="00902808" w14:paraId="3FC27583" w14:textId="77777777" w:rsidTr="00C557A5">
              <w:trPr>
                <w:gridAfter w:val="1"/>
                <w:wAfter w:w="19" w:type="pct"/>
                <w:jc w:val="center"/>
              </w:trPr>
              <w:tc>
                <w:tcPr>
                  <w:tcW w:w="3885" w:type="pct"/>
                  <w:tcBorders>
                    <w:top w:val="nil"/>
                    <w:left w:val="nil"/>
                    <w:bottom w:val="nil"/>
                    <w:right w:val="nil"/>
                  </w:tcBorders>
                </w:tcPr>
                <w:p w14:paraId="69E91E91" w14:textId="77777777" w:rsidR="00573B3E" w:rsidRPr="00902808" w:rsidRDefault="00000000" w:rsidP="00573B3E">
                  <w:pPr>
                    <w:tabs>
                      <w:tab w:val="left" w:leader="dot" w:pos="5812"/>
                    </w:tabs>
                    <w:spacing w:line="260" w:lineRule="atLeast"/>
                    <w:rPr>
                      <w:rFonts w:eastAsia="SimSun"/>
                      <w:b/>
                      <w:w w:val="0"/>
                      <w:sz w:val="20"/>
                      <w:szCs w:val="20"/>
                    </w:rPr>
                  </w:pPr>
                  <w:r w:rsidRPr="00902808">
                    <w:rPr>
                      <w:rFonts w:eastAsia="SimSun"/>
                      <w:b/>
                      <w:w w:val="0"/>
                      <w:sz w:val="20"/>
                      <w:szCs w:val="20"/>
                    </w:rPr>
                    <w:t>Net current financial indebtedness</w:t>
                  </w:r>
                </w:p>
              </w:tc>
              <w:tc>
                <w:tcPr>
                  <w:tcW w:w="1096" w:type="pct"/>
                  <w:tcBorders>
                    <w:top w:val="nil"/>
                    <w:left w:val="nil"/>
                    <w:bottom w:val="single" w:sz="4" w:space="0" w:color="auto"/>
                    <w:right w:val="nil"/>
                  </w:tcBorders>
                </w:tcPr>
                <w:p w14:paraId="2F468754" w14:textId="77777777" w:rsidR="00573B3E" w:rsidRPr="00B70DC3" w:rsidRDefault="00000000" w:rsidP="00573B3E">
                  <w:pPr>
                    <w:spacing w:line="260" w:lineRule="atLeast"/>
                    <w:jc w:val="center"/>
                    <w:rPr>
                      <w:rFonts w:eastAsia="SimSun"/>
                      <w:b/>
                      <w:bCs/>
                      <w:w w:val="0"/>
                      <w:sz w:val="20"/>
                      <w:szCs w:val="20"/>
                    </w:rPr>
                  </w:pPr>
                  <w:r w:rsidRPr="00CD1023">
                    <w:rPr>
                      <w:bCs/>
                      <w:sz w:val="20"/>
                      <w:szCs w:val="20"/>
                    </w:rPr>
                    <w:t xml:space="preserve">[●] </w:t>
                  </w:r>
                </w:p>
              </w:tc>
            </w:tr>
            <w:tr w:rsidR="00573B3E" w:rsidRPr="00902808" w14:paraId="74194C8F" w14:textId="77777777" w:rsidTr="00C557A5">
              <w:trPr>
                <w:gridAfter w:val="1"/>
                <w:wAfter w:w="19" w:type="pct"/>
                <w:jc w:val="center"/>
              </w:trPr>
              <w:tc>
                <w:tcPr>
                  <w:tcW w:w="3885" w:type="pct"/>
                  <w:tcBorders>
                    <w:top w:val="nil"/>
                    <w:left w:val="nil"/>
                    <w:bottom w:val="nil"/>
                    <w:right w:val="nil"/>
                  </w:tcBorders>
                </w:tcPr>
                <w:p w14:paraId="2222EDD2" w14:textId="77777777" w:rsidR="00573B3E" w:rsidRPr="00902808" w:rsidRDefault="00000000" w:rsidP="00573B3E">
                  <w:pPr>
                    <w:tabs>
                      <w:tab w:val="left" w:leader="dot" w:pos="5812"/>
                    </w:tabs>
                    <w:spacing w:line="260" w:lineRule="atLeast"/>
                    <w:rPr>
                      <w:rFonts w:eastAsia="SimSun"/>
                      <w:b/>
                      <w:w w:val="0"/>
                      <w:sz w:val="20"/>
                      <w:szCs w:val="20"/>
                    </w:rPr>
                  </w:pPr>
                </w:p>
              </w:tc>
              <w:tc>
                <w:tcPr>
                  <w:tcW w:w="1096" w:type="pct"/>
                  <w:tcBorders>
                    <w:top w:val="single" w:sz="4" w:space="0" w:color="auto"/>
                    <w:left w:val="nil"/>
                    <w:bottom w:val="nil"/>
                    <w:right w:val="nil"/>
                  </w:tcBorders>
                </w:tcPr>
                <w:p w14:paraId="310A52DA" w14:textId="77777777" w:rsidR="00573B3E" w:rsidRPr="00902808" w:rsidRDefault="00000000" w:rsidP="00573B3E">
                  <w:pPr>
                    <w:spacing w:line="260" w:lineRule="atLeast"/>
                    <w:jc w:val="center"/>
                    <w:rPr>
                      <w:rFonts w:ascii="Times New Roman" w:eastAsia="SimSun" w:hAnsi="Times New Roman"/>
                      <w:w w:val="0"/>
                      <w:sz w:val="20"/>
                      <w:szCs w:val="20"/>
                    </w:rPr>
                  </w:pPr>
                  <w:r w:rsidRPr="00CD1023">
                    <w:rPr>
                      <w:bCs/>
                      <w:sz w:val="20"/>
                      <w:szCs w:val="20"/>
                    </w:rPr>
                    <w:t xml:space="preserve">[●] </w:t>
                  </w:r>
                </w:p>
              </w:tc>
            </w:tr>
            <w:tr w:rsidR="00573B3E" w:rsidRPr="00902808" w14:paraId="040257F6" w14:textId="77777777" w:rsidTr="00C557A5">
              <w:trPr>
                <w:gridAfter w:val="1"/>
                <w:wAfter w:w="19" w:type="pct"/>
                <w:jc w:val="center"/>
              </w:trPr>
              <w:tc>
                <w:tcPr>
                  <w:tcW w:w="3885" w:type="pct"/>
                  <w:tcBorders>
                    <w:top w:val="nil"/>
                    <w:left w:val="nil"/>
                    <w:bottom w:val="nil"/>
                    <w:right w:val="nil"/>
                  </w:tcBorders>
                </w:tcPr>
                <w:p w14:paraId="099B0236" w14:textId="77777777" w:rsidR="00573B3E" w:rsidRPr="00902808" w:rsidRDefault="00000000" w:rsidP="00573B3E">
                  <w:pPr>
                    <w:tabs>
                      <w:tab w:val="left" w:leader="dot" w:pos="5812"/>
                    </w:tabs>
                    <w:spacing w:line="260" w:lineRule="atLeast"/>
                    <w:rPr>
                      <w:rFonts w:eastAsia="SimSun"/>
                      <w:w w:val="0"/>
                      <w:sz w:val="20"/>
                      <w:szCs w:val="20"/>
                    </w:rPr>
                  </w:pPr>
                  <w:r w:rsidRPr="00902808">
                    <w:rPr>
                      <w:rFonts w:eastAsia="SimSun"/>
                      <w:w w:val="0"/>
                      <w:sz w:val="20"/>
                      <w:szCs w:val="20"/>
                    </w:rPr>
                    <w:t xml:space="preserve">Non-current bank loans </w:t>
                  </w:r>
                </w:p>
              </w:tc>
              <w:tc>
                <w:tcPr>
                  <w:tcW w:w="1096" w:type="pct"/>
                  <w:tcBorders>
                    <w:top w:val="nil"/>
                    <w:left w:val="nil"/>
                    <w:bottom w:val="nil"/>
                    <w:right w:val="nil"/>
                  </w:tcBorders>
                </w:tcPr>
                <w:p w14:paraId="1AB099A0" w14:textId="77777777" w:rsidR="00573B3E" w:rsidRPr="00902808" w:rsidRDefault="00000000" w:rsidP="00573B3E">
                  <w:pPr>
                    <w:spacing w:line="260" w:lineRule="atLeast"/>
                    <w:jc w:val="center"/>
                    <w:rPr>
                      <w:rFonts w:eastAsia="SimSun"/>
                      <w:w w:val="0"/>
                      <w:sz w:val="20"/>
                      <w:szCs w:val="20"/>
                    </w:rPr>
                  </w:pPr>
                  <w:r w:rsidRPr="00CD1023">
                    <w:rPr>
                      <w:bCs/>
                      <w:sz w:val="20"/>
                      <w:szCs w:val="20"/>
                    </w:rPr>
                    <w:t xml:space="preserve">[●] </w:t>
                  </w:r>
                </w:p>
              </w:tc>
            </w:tr>
            <w:tr w:rsidR="00573B3E" w:rsidRPr="00902808" w14:paraId="77242265" w14:textId="77777777" w:rsidTr="00C557A5">
              <w:trPr>
                <w:gridAfter w:val="1"/>
                <w:wAfter w:w="19" w:type="pct"/>
                <w:jc w:val="center"/>
              </w:trPr>
              <w:tc>
                <w:tcPr>
                  <w:tcW w:w="3885" w:type="pct"/>
                  <w:tcBorders>
                    <w:top w:val="nil"/>
                    <w:left w:val="nil"/>
                    <w:bottom w:val="nil"/>
                    <w:right w:val="nil"/>
                  </w:tcBorders>
                </w:tcPr>
                <w:p w14:paraId="68F51AC2" w14:textId="77777777" w:rsidR="00573B3E" w:rsidRPr="00902808" w:rsidRDefault="00000000" w:rsidP="00573B3E">
                  <w:pPr>
                    <w:tabs>
                      <w:tab w:val="left" w:leader="dot" w:pos="5812"/>
                    </w:tabs>
                    <w:spacing w:line="260" w:lineRule="atLeast"/>
                    <w:rPr>
                      <w:rFonts w:eastAsia="SimSun"/>
                      <w:w w:val="0"/>
                      <w:sz w:val="20"/>
                      <w:szCs w:val="20"/>
                    </w:rPr>
                  </w:pPr>
                  <w:r w:rsidRPr="00902808">
                    <w:rPr>
                      <w:rFonts w:eastAsia="SimSun"/>
                      <w:w w:val="0"/>
                      <w:sz w:val="20"/>
                      <w:szCs w:val="20"/>
                    </w:rPr>
                    <w:t>Bonds issued</w:t>
                  </w:r>
                </w:p>
              </w:tc>
              <w:tc>
                <w:tcPr>
                  <w:tcW w:w="1096" w:type="pct"/>
                  <w:tcBorders>
                    <w:top w:val="nil"/>
                    <w:left w:val="nil"/>
                    <w:bottom w:val="nil"/>
                    <w:right w:val="nil"/>
                  </w:tcBorders>
                </w:tcPr>
                <w:p w14:paraId="1E106CA1" w14:textId="77777777" w:rsidR="00573B3E" w:rsidRPr="00902808" w:rsidRDefault="00000000" w:rsidP="00573B3E">
                  <w:pPr>
                    <w:spacing w:line="260" w:lineRule="atLeast"/>
                    <w:jc w:val="center"/>
                    <w:rPr>
                      <w:rFonts w:eastAsia="SimSun"/>
                      <w:w w:val="0"/>
                      <w:sz w:val="20"/>
                      <w:szCs w:val="20"/>
                    </w:rPr>
                  </w:pPr>
                  <w:r w:rsidRPr="00CD1023">
                    <w:rPr>
                      <w:bCs/>
                      <w:sz w:val="20"/>
                      <w:szCs w:val="20"/>
                    </w:rPr>
                    <w:t xml:space="preserve">[●] </w:t>
                  </w:r>
                </w:p>
              </w:tc>
            </w:tr>
            <w:tr w:rsidR="00573B3E" w:rsidRPr="00902808" w14:paraId="3E44954E" w14:textId="77777777" w:rsidTr="00C557A5">
              <w:trPr>
                <w:gridAfter w:val="1"/>
                <w:wAfter w:w="19" w:type="pct"/>
                <w:jc w:val="center"/>
              </w:trPr>
              <w:tc>
                <w:tcPr>
                  <w:tcW w:w="3885" w:type="pct"/>
                  <w:tcBorders>
                    <w:top w:val="nil"/>
                    <w:left w:val="nil"/>
                    <w:bottom w:val="nil"/>
                    <w:right w:val="nil"/>
                  </w:tcBorders>
                </w:tcPr>
                <w:p w14:paraId="40486897" w14:textId="77777777" w:rsidR="00573B3E" w:rsidRPr="00902808" w:rsidRDefault="00000000" w:rsidP="00573B3E">
                  <w:pPr>
                    <w:tabs>
                      <w:tab w:val="left" w:leader="dot" w:pos="5812"/>
                    </w:tabs>
                    <w:spacing w:line="260" w:lineRule="atLeast"/>
                    <w:rPr>
                      <w:rFonts w:eastAsia="SimSun"/>
                      <w:w w:val="0"/>
                      <w:sz w:val="20"/>
                      <w:szCs w:val="20"/>
                    </w:rPr>
                  </w:pPr>
                  <w:r w:rsidRPr="00902808">
                    <w:rPr>
                      <w:rFonts w:eastAsia="SimSun"/>
                      <w:w w:val="0"/>
                      <w:sz w:val="20"/>
                      <w:szCs w:val="20"/>
                    </w:rPr>
                    <w:t xml:space="preserve">Other non-current loans </w:t>
                  </w:r>
                </w:p>
              </w:tc>
              <w:tc>
                <w:tcPr>
                  <w:tcW w:w="1096" w:type="pct"/>
                  <w:tcBorders>
                    <w:top w:val="nil"/>
                    <w:left w:val="nil"/>
                    <w:bottom w:val="single" w:sz="4" w:space="0" w:color="auto"/>
                    <w:right w:val="nil"/>
                  </w:tcBorders>
                </w:tcPr>
                <w:p w14:paraId="34E131E9" w14:textId="77777777" w:rsidR="00573B3E" w:rsidRPr="00902808" w:rsidRDefault="00000000" w:rsidP="00573B3E">
                  <w:pPr>
                    <w:spacing w:line="260" w:lineRule="atLeast"/>
                    <w:jc w:val="center"/>
                    <w:rPr>
                      <w:rFonts w:eastAsia="SimSun"/>
                      <w:w w:val="0"/>
                      <w:sz w:val="20"/>
                      <w:szCs w:val="20"/>
                    </w:rPr>
                  </w:pPr>
                  <w:r w:rsidRPr="00CD1023">
                    <w:rPr>
                      <w:bCs/>
                      <w:sz w:val="20"/>
                      <w:szCs w:val="20"/>
                    </w:rPr>
                    <w:t xml:space="preserve">[●] </w:t>
                  </w:r>
                </w:p>
              </w:tc>
            </w:tr>
            <w:tr w:rsidR="00573B3E" w:rsidRPr="00902808" w14:paraId="0094ED5E" w14:textId="77777777" w:rsidTr="00C557A5">
              <w:trPr>
                <w:gridAfter w:val="1"/>
                <w:wAfter w:w="19" w:type="pct"/>
                <w:jc w:val="center"/>
              </w:trPr>
              <w:tc>
                <w:tcPr>
                  <w:tcW w:w="3885" w:type="pct"/>
                  <w:tcBorders>
                    <w:top w:val="nil"/>
                    <w:left w:val="nil"/>
                    <w:bottom w:val="nil"/>
                    <w:right w:val="nil"/>
                  </w:tcBorders>
                </w:tcPr>
                <w:p w14:paraId="6820AD1F" w14:textId="77777777" w:rsidR="00573B3E" w:rsidRPr="00902808" w:rsidRDefault="00000000" w:rsidP="00573B3E">
                  <w:pPr>
                    <w:tabs>
                      <w:tab w:val="left" w:leader="dot" w:pos="5812"/>
                    </w:tabs>
                    <w:spacing w:line="260" w:lineRule="atLeast"/>
                    <w:rPr>
                      <w:rFonts w:eastAsia="SimSun"/>
                      <w:b/>
                      <w:w w:val="0"/>
                      <w:sz w:val="20"/>
                      <w:szCs w:val="20"/>
                    </w:rPr>
                  </w:pPr>
                  <w:r w:rsidRPr="00902808">
                    <w:rPr>
                      <w:rFonts w:eastAsia="SimSun"/>
                      <w:b/>
                      <w:w w:val="0"/>
                      <w:sz w:val="20"/>
                      <w:szCs w:val="20"/>
                    </w:rPr>
                    <w:t>Non-current financial indebtedness</w:t>
                  </w:r>
                </w:p>
              </w:tc>
              <w:tc>
                <w:tcPr>
                  <w:tcW w:w="1096" w:type="pct"/>
                  <w:tcBorders>
                    <w:top w:val="single" w:sz="4" w:space="0" w:color="auto"/>
                    <w:left w:val="nil"/>
                    <w:bottom w:val="single" w:sz="4" w:space="0" w:color="auto"/>
                    <w:right w:val="nil"/>
                  </w:tcBorders>
                </w:tcPr>
                <w:p w14:paraId="489E6BA8" w14:textId="77777777" w:rsidR="00573B3E" w:rsidRPr="00902808" w:rsidRDefault="00000000" w:rsidP="00573B3E">
                  <w:pPr>
                    <w:spacing w:line="260" w:lineRule="atLeast"/>
                    <w:jc w:val="center"/>
                    <w:rPr>
                      <w:rFonts w:eastAsia="SimSun"/>
                      <w:b/>
                      <w:w w:val="0"/>
                      <w:sz w:val="20"/>
                      <w:szCs w:val="20"/>
                    </w:rPr>
                  </w:pPr>
                  <w:r w:rsidRPr="00CD1023">
                    <w:rPr>
                      <w:bCs/>
                      <w:sz w:val="20"/>
                      <w:szCs w:val="20"/>
                    </w:rPr>
                    <w:t xml:space="preserve">[●] </w:t>
                  </w:r>
                </w:p>
              </w:tc>
            </w:tr>
            <w:tr w:rsidR="00573B3E" w:rsidRPr="00902808" w14:paraId="614850D8" w14:textId="77777777" w:rsidTr="00C557A5">
              <w:tblPrEx>
                <w:tblCellMar>
                  <w:left w:w="108" w:type="dxa"/>
                  <w:right w:w="108" w:type="dxa"/>
                </w:tblCellMar>
              </w:tblPrEx>
              <w:trPr>
                <w:gridAfter w:val="1"/>
                <w:wAfter w:w="19" w:type="pct"/>
                <w:jc w:val="center"/>
              </w:trPr>
              <w:tc>
                <w:tcPr>
                  <w:tcW w:w="3885" w:type="pct"/>
                  <w:tcBorders>
                    <w:top w:val="nil"/>
                    <w:left w:val="nil"/>
                    <w:bottom w:val="nil"/>
                    <w:right w:val="nil"/>
                  </w:tcBorders>
                </w:tcPr>
                <w:p w14:paraId="6C62E0C0" w14:textId="77777777" w:rsidR="00573B3E" w:rsidRPr="00902808" w:rsidRDefault="00000000" w:rsidP="00573B3E">
                  <w:pPr>
                    <w:tabs>
                      <w:tab w:val="left" w:leader="dot" w:pos="5812"/>
                    </w:tabs>
                    <w:spacing w:line="260" w:lineRule="atLeast"/>
                    <w:rPr>
                      <w:rFonts w:eastAsia="SimSun"/>
                      <w:b/>
                      <w:w w:val="0"/>
                      <w:sz w:val="20"/>
                      <w:szCs w:val="20"/>
                    </w:rPr>
                  </w:pPr>
                </w:p>
              </w:tc>
              <w:tc>
                <w:tcPr>
                  <w:tcW w:w="1096" w:type="pct"/>
                  <w:tcBorders>
                    <w:top w:val="single" w:sz="4" w:space="0" w:color="auto"/>
                    <w:left w:val="nil"/>
                    <w:bottom w:val="nil"/>
                    <w:right w:val="nil"/>
                  </w:tcBorders>
                </w:tcPr>
                <w:p w14:paraId="28550908" w14:textId="77777777" w:rsidR="00573B3E" w:rsidRPr="00B70DC3" w:rsidRDefault="00000000" w:rsidP="00573B3E">
                  <w:pPr>
                    <w:spacing w:line="260" w:lineRule="atLeast"/>
                    <w:jc w:val="center"/>
                    <w:rPr>
                      <w:rFonts w:ascii="Times New Roman" w:eastAsia="SimSun" w:hAnsi="Times New Roman"/>
                      <w:w w:val="0"/>
                      <w:sz w:val="20"/>
                      <w:szCs w:val="20"/>
                    </w:rPr>
                  </w:pPr>
                  <w:r w:rsidRPr="00CD1023">
                    <w:rPr>
                      <w:bCs/>
                      <w:sz w:val="20"/>
                      <w:szCs w:val="20"/>
                    </w:rPr>
                    <w:t xml:space="preserve">[●] </w:t>
                  </w:r>
                </w:p>
              </w:tc>
            </w:tr>
            <w:tr w:rsidR="00573B3E" w:rsidRPr="00902808" w14:paraId="694D49E5" w14:textId="77777777" w:rsidTr="00C557A5">
              <w:tblPrEx>
                <w:tblCellMar>
                  <w:left w:w="108" w:type="dxa"/>
                  <w:right w:w="108" w:type="dxa"/>
                </w:tblCellMar>
              </w:tblPrEx>
              <w:trPr>
                <w:gridAfter w:val="1"/>
                <w:wAfter w:w="19" w:type="pct"/>
                <w:jc w:val="center"/>
              </w:trPr>
              <w:tc>
                <w:tcPr>
                  <w:tcW w:w="3885" w:type="pct"/>
                  <w:tcBorders>
                    <w:top w:val="nil"/>
                    <w:left w:val="nil"/>
                    <w:bottom w:val="nil"/>
                    <w:right w:val="nil"/>
                  </w:tcBorders>
                </w:tcPr>
                <w:p w14:paraId="2E525F9D" w14:textId="77777777" w:rsidR="00573B3E" w:rsidRPr="00902808" w:rsidRDefault="00000000" w:rsidP="00573B3E">
                  <w:pPr>
                    <w:tabs>
                      <w:tab w:val="left" w:leader="dot" w:pos="5812"/>
                    </w:tabs>
                    <w:spacing w:line="260" w:lineRule="atLeast"/>
                    <w:rPr>
                      <w:rFonts w:eastAsia="SimSun"/>
                      <w:b/>
                      <w:w w:val="0"/>
                      <w:sz w:val="20"/>
                      <w:szCs w:val="20"/>
                    </w:rPr>
                  </w:pPr>
                  <w:r w:rsidRPr="00902808">
                    <w:rPr>
                      <w:rFonts w:eastAsia="SimSun"/>
                      <w:b/>
                      <w:w w:val="0"/>
                      <w:sz w:val="20"/>
                      <w:szCs w:val="20"/>
                    </w:rPr>
                    <w:t>Net financial indebtedness</w:t>
                  </w:r>
                </w:p>
              </w:tc>
              <w:tc>
                <w:tcPr>
                  <w:tcW w:w="1096" w:type="pct"/>
                  <w:tcBorders>
                    <w:top w:val="nil"/>
                    <w:left w:val="nil"/>
                    <w:bottom w:val="single" w:sz="4" w:space="0" w:color="auto"/>
                    <w:right w:val="nil"/>
                  </w:tcBorders>
                </w:tcPr>
                <w:p w14:paraId="292AC827" w14:textId="77777777" w:rsidR="00573B3E" w:rsidRPr="00B70DC3" w:rsidRDefault="00000000" w:rsidP="00573B3E">
                  <w:pPr>
                    <w:spacing w:line="260" w:lineRule="atLeast"/>
                    <w:jc w:val="center"/>
                    <w:rPr>
                      <w:rFonts w:eastAsia="SimSun"/>
                      <w:b/>
                      <w:bCs/>
                      <w:w w:val="0"/>
                      <w:sz w:val="20"/>
                      <w:szCs w:val="20"/>
                    </w:rPr>
                  </w:pPr>
                  <w:r w:rsidRPr="00CD1023">
                    <w:rPr>
                      <w:bCs/>
                      <w:sz w:val="20"/>
                      <w:szCs w:val="20"/>
                    </w:rPr>
                    <w:t xml:space="preserve">[●] </w:t>
                  </w:r>
                </w:p>
              </w:tc>
            </w:tr>
          </w:tbl>
          <w:p w14:paraId="5518CC34" w14:textId="77777777" w:rsidR="00000000" w:rsidRDefault="00000000"/>
        </w:tc>
        <w:tc>
          <w:tcPr>
            <w:tcW w:w="1440" w:type="dxa"/>
          </w:tcPr>
          <w:p w14:paraId="335EC3F4" w14:textId="77777777" w:rsidR="00C50675" w:rsidRDefault="00C50675"/>
        </w:tc>
        <w:tc>
          <w:tcPr>
            <w:tcW w:w="1440" w:type="dxa"/>
          </w:tcPr>
          <w:p w14:paraId="5590320B" w14:textId="77777777" w:rsidR="00C50675" w:rsidRDefault="00C50675"/>
        </w:tc>
        <w:tc>
          <w:tcPr>
            <w:tcW w:w="4320" w:type="dxa"/>
          </w:tcPr>
          <w:p w14:paraId="17DCB800" w14:textId="77777777" w:rsidR="00C50675" w:rsidRDefault="00C50675"/>
        </w:tc>
      </w:tr>
      <w:tr w:rsidR="00C50675" w14:paraId="354D210F" w14:textId="77777777">
        <w:tc>
          <w:tcPr>
            <w:tcW w:w="720" w:type="dxa"/>
          </w:tcPr>
          <w:p w14:paraId="4A1F113B" w14:textId="77777777" w:rsidR="00C50675" w:rsidRDefault="00000000">
            <w:r>
              <w:lastRenderedPageBreak/>
              <w:t>915</w:t>
            </w:r>
          </w:p>
        </w:tc>
        <w:tc>
          <w:tcPr>
            <w:tcW w:w="5760" w:type="dxa"/>
          </w:tcPr>
          <w:p w14:paraId="24E4F31B" w14:textId="77777777" w:rsidR="00C50675" w:rsidRDefault="00C50675"/>
          <w:p w14:paraId="7E4F1125" w14:textId="77777777" w:rsidR="00C50675" w:rsidRDefault="00C50675"/>
          <w:tbl>
            <w:tblPr>
              <w:tblW w:w="4194" w:type="pct"/>
              <w:jc w:val="center"/>
              <w:tblLayout w:type="fixed"/>
              <w:tblCellMar>
                <w:left w:w="115" w:type="dxa"/>
                <w:right w:w="115" w:type="dxa"/>
              </w:tblCellMar>
              <w:tblLook w:val="0000" w:firstRow="0" w:lastRow="0" w:firstColumn="0" w:lastColumn="0" w:noHBand="0" w:noVBand="0"/>
            </w:tblPr>
            <w:tblGrid>
              <w:gridCol w:w="3353"/>
              <w:gridCol w:w="1297"/>
            </w:tblGrid>
            <w:tr w:rsidR="00B136F6" w:rsidRPr="00902808" w14:paraId="0308B04D" w14:textId="77777777" w:rsidTr="00C557A5">
              <w:trPr>
                <w:tblHeader/>
                <w:jc w:val="center"/>
              </w:trPr>
              <w:tc>
                <w:tcPr>
                  <w:tcW w:w="3605" w:type="pct"/>
                  <w:tcBorders>
                    <w:top w:val="nil"/>
                    <w:left w:val="nil"/>
                    <w:bottom w:val="nil"/>
                    <w:right w:val="nil"/>
                  </w:tcBorders>
                </w:tcPr>
                <w:p w14:paraId="3A51BD71" w14:textId="77777777" w:rsidR="00B136F6" w:rsidRPr="00902808" w:rsidRDefault="00000000" w:rsidP="00C557A5">
                  <w:pPr>
                    <w:spacing w:line="260" w:lineRule="atLeast"/>
                    <w:rPr>
                      <w:rFonts w:eastAsia="SimSun"/>
                      <w:b/>
                      <w:w w:val="0"/>
                      <w:sz w:val="20"/>
                      <w:szCs w:val="20"/>
                    </w:rPr>
                  </w:pPr>
                  <w:r w:rsidRPr="00902808">
                    <w:rPr>
                      <w:rFonts w:eastAsia="SimSun"/>
                      <w:b/>
                      <w:w w:val="0"/>
                      <w:sz w:val="20"/>
                      <w:szCs w:val="20"/>
                    </w:rPr>
                    <w:t xml:space="preserve"> (£'000)</w:t>
                  </w:r>
                </w:p>
              </w:tc>
              <w:tc>
                <w:tcPr>
                  <w:tcW w:w="1395" w:type="pct"/>
                  <w:tcBorders>
                    <w:top w:val="nil"/>
                    <w:left w:val="nil"/>
                    <w:bottom w:val="nil"/>
                    <w:right w:val="nil"/>
                  </w:tcBorders>
                </w:tcPr>
                <w:p w14:paraId="6CDD5B69" w14:textId="77777777" w:rsidR="00B136F6" w:rsidRPr="00902808" w:rsidRDefault="00000000" w:rsidP="00C557A5">
                  <w:pPr>
                    <w:pBdr>
                      <w:bottom w:val="single" w:sz="4" w:space="1" w:color="auto"/>
                    </w:pBdr>
                    <w:spacing w:line="260" w:lineRule="atLeast"/>
                    <w:jc w:val="center"/>
                    <w:rPr>
                      <w:rFonts w:eastAsia="SimSun"/>
                      <w:b/>
                      <w:w w:val="0"/>
                      <w:sz w:val="20"/>
                      <w:szCs w:val="20"/>
                    </w:rPr>
                  </w:pPr>
                  <w:r w:rsidRPr="00902808">
                    <w:rPr>
                      <w:rFonts w:eastAsia="SimSun"/>
                      <w:b/>
                      <w:w w:val="0"/>
                      <w:sz w:val="20"/>
                      <w:szCs w:val="20"/>
                    </w:rPr>
                    <w:t xml:space="preserve">As at </w:t>
                  </w:r>
                  <w:r>
                    <w:rPr>
                      <w:bCs/>
                      <w:sz w:val="20"/>
                      <w:szCs w:val="20"/>
                    </w:rPr>
                    <w:t>[●]</w:t>
                  </w:r>
                </w:p>
              </w:tc>
            </w:tr>
            <w:tr w:rsidR="00B136F6" w:rsidRPr="00902808" w14:paraId="40818E00" w14:textId="77777777" w:rsidTr="00C557A5">
              <w:trPr>
                <w:jc w:val="center"/>
              </w:trPr>
              <w:tc>
                <w:tcPr>
                  <w:tcW w:w="3605" w:type="pct"/>
                  <w:tcBorders>
                    <w:top w:val="nil"/>
                    <w:left w:val="nil"/>
                    <w:bottom w:val="nil"/>
                    <w:right w:val="nil"/>
                  </w:tcBorders>
                </w:tcPr>
                <w:p w14:paraId="7F6035D6" w14:textId="77777777" w:rsidR="00B136F6" w:rsidRPr="00902808" w:rsidRDefault="00000000" w:rsidP="00C557A5">
                  <w:pPr>
                    <w:tabs>
                      <w:tab w:val="left" w:leader="dot" w:pos="5635"/>
                    </w:tabs>
                    <w:spacing w:line="260" w:lineRule="atLeast"/>
                    <w:rPr>
                      <w:rFonts w:eastAsia="SimSun"/>
                      <w:b/>
                      <w:w w:val="0"/>
                      <w:sz w:val="20"/>
                      <w:szCs w:val="20"/>
                    </w:rPr>
                  </w:pPr>
                </w:p>
              </w:tc>
              <w:tc>
                <w:tcPr>
                  <w:tcW w:w="1395" w:type="pct"/>
                  <w:tcBorders>
                    <w:top w:val="nil"/>
                    <w:left w:val="nil"/>
                    <w:bottom w:val="nil"/>
                    <w:right w:val="nil"/>
                  </w:tcBorders>
                </w:tcPr>
                <w:p w14:paraId="28FE57F8" w14:textId="77777777" w:rsidR="00B136F6" w:rsidRPr="00902808" w:rsidRDefault="00000000" w:rsidP="00C557A5">
                  <w:pPr>
                    <w:pBdr>
                      <w:bottom w:val="single" w:sz="4" w:space="1" w:color="auto"/>
                    </w:pBdr>
                    <w:spacing w:line="260" w:lineRule="atLeast"/>
                    <w:jc w:val="center"/>
                    <w:rPr>
                      <w:rFonts w:eastAsia="SimSun"/>
                      <w:w w:val="0"/>
                      <w:sz w:val="20"/>
                      <w:szCs w:val="20"/>
                    </w:rPr>
                  </w:pPr>
                  <w:r w:rsidRPr="00902808">
                    <w:rPr>
                      <w:rFonts w:eastAsia="SimSun"/>
                      <w:w w:val="0"/>
                      <w:sz w:val="20"/>
                      <w:szCs w:val="20"/>
                    </w:rPr>
                    <w:t>(</w:t>
                  </w:r>
                  <w:r w:rsidRPr="00902808">
                    <w:rPr>
                      <w:rFonts w:eastAsia="SimSun"/>
                      <w:i/>
                      <w:w w:val="0"/>
                      <w:sz w:val="20"/>
                      <w:szCs w:val="20"/>
                    </w:rPr>
                    <w:t>unaudited</w:t>
                  </w:r>
                  <w:r w:rsidRPr="00902808">
                    <w:rPr>
                      <w:rFonts w:eastAsia="SimSun"/>
                      <w:w w:val="0"/>
                      <w:sz w:val="20"/>
                      <w:szCs w:val="20"/>
                    </w:rPr>
                    <w:t>)</w:t>
                  </w:r>
                </w:p>
              </w:tc>
            </w:tr>
            <w:tr w:rsidR="00B136F6" w:rsidRPr="00902808" w14:paraId="267E4072" w14:textId="77777777" w:rsidTr="00C557A5">
              <w:trPr>
                <w:jc w:val="center"/>
              </w:trPr>
              <w:tc>
                <w:tcPr>
                  <w:tcW w:w="3605" w:type="pct"/>
                  <w:tcBorders>
                    <w:top w:val="nil"/>
                    <w:left w:val="nil"/>
                    <w:bottom w:val="nil"/>
                    <w:right w:val="nil"/>
                  </w:tcBorders>
                </w:tcPr>
                <w:p w14:paraId="453165B9" w14:textId="77777777" w:rsidR="00B136F6" w:rsidRPr="00902808" w:rsidRDefault="00000000" w:rsidP="00B136F6">
                  <w:pPr>
                    <w:numPr>
                      <w:ilvl w:val="0"/>
                      <w:numId w:val="15"/>
                    </w:numPr>
                    <w:tabs>
                      <w:tab w:val="left" w:leader="dot" w:pos="5635"/>
                    </w:tabs>
                    <w:spacing w:line="260" w:lineRule="atLeast"/>
                    <w:jc w:val="both"/>
                    <w:rPr>
                      <w:rFonts w:eastAsia="SimSun"/>
                      <w:b/>
                      <w:w w:val="0"/>
                      <w:sz w:val="20"/>
                      <w:szCs w:val="20"/>
                    </w:rPr>
                  </w:pPr>
                  <w:r w:rsidRPr="00902808">
                    <w:rPr>
                      <w:rFonts w:eastAsia="SimSun"/>
                      <w:b/>
                      <w:w w:val="0"/>
                      <w:sz w:val="20"/>
                      <w:szCs w:val="20"/>
                    </w:rPr>
                    <w:t>Total current debt:</w:t>
                  </w:r>
                </w:p>
              </w:tc>
              <w:tc>
                <w:tcPr>
                  <w:tcW w:w="1395" w:type="pct"/>
                  <w:tcBorders>
                    <w:top w:val="nil"/>
                    <w:left w:val="nil"/>
                    <w:bottom w:val="nil"/>
                    <w:right w:val="nil"/>
                  </w:tcBorders>
                </w:tcPr>
                <w:p w14:paraId="13184E3D" w14:textId="77777777" w:rsidR="00B136F6" w:rsidRPr="00902808" w:rsidRDefault="00000000" w:rsidP="00C557A5">
                  <w:pPr>
                    <w:spacing w:line="260" w:lineRule="atLeast"/>
                    <w:jc w:val="center"/>
                    <w:rPr>
                      <w:rFonts w:ascii="Times New Roman" w:eastAsia="SimSun" w:hAnsi="Times New Roman"/>
                      <w:w w:val="0"/>
                      <w:sz w:val="20"/>
                      <w:szCs w:val="20"/>
                    </w:rPr>
                  </w:pPr>
                </w:p>
              </w:tc>
            </w:tr>
            <w:tr w:rsidR="00573B3E" w:rsidRPr="00902808" w14:paraId="27771AAE" w14:textId="77777777" w:rsidTr="00C557A5">
              <w:trPr>
                <w:jc w:val="center"/>
              </w:trPr>
              <w:tc>
                <w:tcPr>
                  <w:tcW w:w="3605" w:type="pct"/>
                  <w:tcBorders>
                    <w:top w:val="nil"/>
                    <w:left w:val="nil"/>
                    <w:bottom w:val="nil"/>
                    <w:right w:val="nil"/>
                  </w:tcBorders>
                </w:tcPr>
                <w:p w14:paraId="547B176D" w14:textId="77777777" w:rsidR="00573B3E" w:rsidRPr="00902808" w:rsidRDefault="00000000" w:rsidP="00573B3E">
                  <w:pPr>
                    <w:tabs>
                      <w:tab w:val="left" w:leader="dot" w:pos="5840"/>
                    </w:tabs>
                    <w:spacing w:line="260" w:lineRule="atLeast"/>
                    <w:rPr>
                      <w:rFonts w:eastAsia="SimSun"/>
                      <w:w w:val="0"/>
                      <w:sz w:val="20"/>
                      <w:szCs w:val="20"/>
                    </w:rPr>
                  </w:pPr>
                  <w:r w:rsidRPr="00902808">
                    <w:rPr>
                      <w:rFonts w:eastAsia="SimSun"/>
                      <w:w w:val="0"/>
                      <w:sz w:val="20"/>
                      <w:szCs w:val="20"/>
                    </w:rPr>
                    <w:t>- Guaranteed</w:t>
                  </w:r>
                </w:p>
              </w:tc>
              <w:tc>
                <w:tcPr>
                  <w:tcW w:w="1395" w:type="pct"/>
                  <w:tcBorders>
                    <w:top w:val="nil"/>
                    <w:left w:val="nil"/>
                    <w:bottom w:val="nil"/>
                    <w:right w:val="nil"/>
                  </w:tcBorders>
                </w:tcPr>
                <w:p w14:paraId="113E8B6A" w14:textId="77777777" w:rsidR="00573B3E" w:rsidRPr="00902808" w:rsidRDefault="00000000" w:rsidP="00573B3E">
                  <w:pPr>
                    <w:spacing w:line="260" w:lineRule="atLeast"/>
                    <w:jc w:val="center"/>
                    <w:rPr>
                      <w:rFonts w:eastAsia="SimSun"/>
                      <w:w w:val="0"/>
                      <w:sz w:val="20"/>
                      <w:szCs w:val="20"/>
                    </w:rPr>
                  </w:pPr>
                  <w:r w:rsidRPr="00B36B48">
                    <w:rPr>
                      <w:bCs/>
                      <w:sz w:val="20"/>
                      <w:szCs w:val="20"/>
                    </w:rPr>
                    <w:t xml:space="preserve">[●] </w:t>
                  </w:r>
                </w:p>
              </w:tc>
            </w:tr>
            <w:tr w:rsidR="00573B3E" w:rsidRPr="00902808" w14:paraId="3A4153EF" w14:textId="77777777" w:rsidTr="00C557A5">
              <w:trPr>
                <w:jc w:val="center"/>
              </w:trPr>
              <w:tc>
                <w:tcPr>
                  <w:tcW w:w="3605" w:type="pct"/>
                  <w:tcBorders>
                    <w:top w:val="nil"/>
                    <w:left w:val="nil"/>
                    <w:bottom w:val="nil"/>
                    <w:right w:val="nil"/>
                  </w:tcBorders>
                </w:tcPr>
                <w:p w14:paraId="1F474F64" w14:textId="77777777" w:rsidR="00573B3E" w:rsidRPr="00902808" w:rsidRDefault="00000000" w:rsidP="00573B3E">
                  <w:pPr>
                    <w:tabs>
                      <w:tab w:val="left" w:leader="dot" w:pos="5840"/>
                    </w:tabs>
                    <w:spacing w:line="260" w:lineRule="atLeast"/>
                    <w:rPr>
                      <w:rFonts w:eastAsia="SimSun"/>
                      <w:w w:val="0"/>
                      <w:sz w:val="20"/>
                      <w:szCs w:val="20"/>
                    </w:rPr>
                  </w:pPr>
                  <w:r w:rsidRPr="00902808">
                    <w:rPr>
                      <w:rFonts w:eastAsia="SimSun"/>
                      <w:w w:val="0"/>
                      <w:sz w:val="20"/>
                      <w:szCs w:val="20"/>
                    </w:rPr>
                    <w:t>- Secured</w:t>
                  </w:r>
                </w:p>
              </w:tc>
              <w:tc>
                <w:tcPr>
                  <w:tcW w:w="1395" w:type="pct"/>
                  <w:tcBorders>
                    <w:top w:val="nil"/>
                    <w:left w:val="nil"/>
                    <w:bottom w:val="nil"/>
                    <w:right w:val="nil"/>
                  </w:tcBorders>
                </w:tcPr>
                <w:p w14:paraId="0DBD826D" w14:textId="77777777" w:rsidR="00573B3E" w:rsidRPr="00902808" w:rsidRDefault="00000000" w:rsidP="00573B3E">
                  <w:pPr>
                    <w:spacing w:line="260" w:lineRule="atLeast"/>
                    <w:jc w:val="center"/>
                    <w:rPr>
                      <w:rFonts w:eastAsia="SimSun"/>
                      <w:w w:val="0"/>
                      <w:sz w:val="20"/>
                      <w:szCs w:val="20"/>
                    </w:rPr>
                  </w:pPr>
                  <w:r w:rsidRPr="00B36B48">
                    <w:rPr>
                      <w:bCs/>
                      <w:sz w:val="20"/>
                      <w:szCs w:val="20"/>
                    </w:rPr>
                    <w:t xml:space="preserve">[●] </w:t>
                  </w:r>
                </w:p>
              </w:tc>
            </w:tr>
            <w:tr w:rsidR="00573B3E" w:rsidRPr="00902808" w14:paraId="0895E0BF" w14:textId="77777777" w:rsidTr="00C557A5">
              <w:trPr>
                <w:jc w:val="center"/>
              </w:trPr>
              <w:tc>
                <w:tcPr>
                  <w:tcW w:w="3605" w:type="pct"/>
                  <w:tcBorders>
                    <w:top w:val="nil"/>
                    <w:left w:val="nil"/>
                    <w:bottom w:val="nil"/>
                    <w:right w:val="nil"/>
                  </w:tcBorders>
                </w:tcPr>
                <w:p w14:paraId="773DC479" w14:textId="77777777" w:rsidR="00573B3E" w:rsidRPr="00902808" w:rsidRDefault="00000000" w:rsidP="00573B3E">
                  <w:pPr>
                    <w:tabs>
                      <w:tab w:val="left" w:leader="dot" w:pos="5840"/>
                    </w:tabs>
                    <w:spacing w:line="260" w:lineRule="atLeast"/>
                    <w:rPr>
                      <w:rFonts w:eastAsia="SimSun"/>
                      <w:w w:val="0"/>
                      <w:sz w:val="20"/>
                      <w:szCs w:val="20"/>
                    </w:rPr>
                  </w:pPr>
                  <w:r w:rsidRPr="00902808">
                    <w:rPr>
                      <w:rFonts w:eastAsia="SimSun"/>
                      <w:w w:val="0"/>
                      <w:sz w:val="20"/>
                      <w:szCs w:val="20"/>
                    </w:rPr>
                    <w:t>- Unguaranteed/unsecured</w:t>
                  </w:r>
                </w:p>
              </w:tc>
              <w:tc>
                <w:tcPr>
                  <w:tcW w:w="1395" w:type="pct"/>
                  <w:tcBorders>
                    <w:top w:val="nil"/>
                    <w:left w:val="nil"/>
                    <w:bottom w:val="nil"/>
                    <w:right w:val="nil"/>
                  </w:tcBorders>
                </w:tcPr>
                <w:p w14:paraId="17A74F32" w14:textId="77777777" w:rsidR="00573B3E" w:rsidRPr="00F75EE2" w:rsidRDefault="00000000" w:rsidP="00573B3E">
                  <w:pPr>
                    <w:spacing w:line="260" w:lineRule="atLeast"/>
                    <w:jc w:val="center"/>
                    <w:rPr>
                      <w:rFonts w:eastAsia="SimSun"/>
                      <w:w w:val="0"/>
                      <w:sz w:val="20"/>
                      <w:szCs w:val="20"/>
                    </w:rPr>
                  </w:pPr>
                  <w:r w:rsidRPr="00B36B48">
                    <w:rPr>
                      <w:bCs/>
                      <w:sz w:val="20"/>
                      <w:szCs w:val="20"/>
                    </w:rPr>
                    <w:t xml:space="preserve">[●] </w:t>
                  </w:r>
                </w:p>
              </w:tc>
            </w:tr>
            <w:tr w:rsidR="00573B3E" w:rsidRPr="00902808" w14:paraId="13668856" w14:textId="77777777" w:rsidTr="00C557A5">
              <w:trPr>
                <w:jc w:val="center"/>
              </w:trPr>
              <w:tc>
                <w:tcPr>
                  <w:tcW w:w="3605" w:type="pct"/>
                  <w:tcBorders>
                    <w:top w:val="nil"/>
                    <w:left w:val="nil"/>
                    <w:bottom w:val="nil"/>
                    <w:right w:val="nil"/>
                  </w:tcBorders>
                </w:tcPr>
                <w:p w14:paraId="78DBBFF9" w14:textId="77777777" w:rsidR="00573B3E" w:rsidRPr="00C069A2" w:rsidRDefault="00000000" w:rsidP="00573B3E">
                  <w:pPr>
                    <w:tabs>
                      <w:tab w:val="left" w:leader="dot" w:pos="5840"/>
                    </w:tabs>
                    <w:spacing w:line="260" w:lineRule="atLeast"/>
                    <w:rPr>
                      <w:rFonts w:eastAsia="SimSun"/>
                      <w:b/>
                      <w:w w:val="0"/>
                      <w:sz w:val="20"/>
                      <w:szCs w:val="20"/>
                    </w:rPr>
                  </w:pPr>
                  <w:r w:rsidRPr="00C069A2">
                    <w:rPr>
                      <w:rFonts w:eastAsia="SimSun"/>
                      <w:b/>
                      <w:w w:val="0"/>
                      <w:sz w:val="20"/>
                      <w:szCs w:val="20"/>
                    </w:rPr>
                    <w:t>Total non-current debt (excluding current portion of long-term debt):</w:t>
                  </w:r>
                </w:p>
              </w:tc>
              <w:tc>
                <w:tcPr>
                  <w:tcW w:w="1395" w:type="pct"/>
                  <w:tcBorders>
                    <w:top w:val="nil"/>
                    <w:left w:val="nil"/>
                    <w:bottom w:val="nil"/>
                    <w:right w:val="nil"/>
                  </w:tcBorders>
                </w:tcPr>
                <w:p w14:paraId="2160A354" w14:textId="77777777" w:rsidR="00573B3E" w:rsidRPr="00F75EE2" w:rsidRDefault="00000000" w:rsidP="00573B3E">
                  <w:pPr>
                    <w:spacing w:line="260" w:lineRule="atLeast"/>
                    <w:jc w:val="center"/>
                    <w:rPr>
                      <w:rFonts w:ascii="Times New Roman" w:eastAsia="SimSun" w:hAnsi="Times New Roman"/>
                      <w:w w:val="0"/>
                      <w:sz w:val="20"/>
                      <w:szCs w:val="20"/>
                    </w:rPr>
                  </w:pPr>
                  <w:r w:rsidRPr="00B36B48">
                    <w:rPr>
                      <w:bCs/>
                      <w:sz w:val="20"/>
                      <w:szCs w:val="20"/>
                    </w:rPr>
                    <w:t xml:space="preserve">[●] </w:t>
                  </w:r>
                </w:p>
              </w:tc>
            </w:tr>
            <w:tr w:rsidR="00573B3E" w:rsidRPr="00B60201" w14:paraId="4884E46F" w14:textId="77777777" w:rsidTr="00C557A5">
              <w:trPr>
                <w:jc w:val="center"/>
              </w:trPr>
              <w:tc>
                <w:tcPr>
                  <w:tcW w:w="3605" w:type="pct"/>
                  <w:tcBorders>
                    <w:top w:val="nil"/>
                    <w:left w:val="nil"/>
                    <w:bottom w:val="nil"/>
                    <w:right w:val="nil"/>
                  </w:tcBorders>
                </w:tcPr>
                <w:p w14:paraId="5F891545" w14:textId="77777777" w:rsidR="00573B3E" w:rsidRPr="00C069A2" w:rsidRDefault="00000000" w:rsidP="00573B3E">
                  <w:pPr>
                    <w:tabs>
                      <w:tab w:val="left" w:leader="dot" w:pos="5840"/>
                    </w:tabs>
                    <w:spacing w:line="260" w:lineRule="atLeast"/>
                    <w:rPr>
                      <w:rFonts w:eastAsia="SimSun"/>
                      <w:w w:val="0"/>
                      <w:sz w:val="20"/>
                      <w:szCs w:val="20"/>
                    </w:rPr>
                  </w:pPr>
                  <w:r w:rsidRPr="00C069A2">
                    <w:rPr>
                      <w:rFonts w:eastAsia="SimSun"/>
                      <w:w w:val="0"/>
                      <w:sz w:val="20"/>
                      <w:szCs w:val="20"/>
                    </w:rPr>
                    <w:t xml:space="preserve">- </w:t>
                  </w:r>
                  <w:r w:rsidRPr="00C069A2">
                    <w:rPr>
                      <w:rFonts w:eastAsia="SimSun"/>
                      <w:w w:val="0"/>
                      <w:sz w:val="20"/>
                      <w:szCs w:val="20"/>
                    </w:rPr>
                    <w:t>Guaranteed</w:t>
                  </w:r>
                </w:p>
              </w:tc>
              <w:tc>
                <w:tcPr>
                  <w:tcW w:w="1395" w:type="pct"/>
                  <w:tcBorders>
                    <w:top w:val="nil"/>
                    <w:left w:val="nil"/>
                    <w:bottom w:val="nil"/>
                    <w:right w:val="nil"/>
                  </w:tcBorders>
                </w:tcPr>
                <w:p w14:paraId="2901E397" w14:textId="77777777" w:rsidR="00573B3E" w:rsidRPr="00F75EE2" w:rsidRDefault="00000000" w:rsidP="00573B3E">
                  <w:pPr>
                    <w:spacing w:line="260" w:lineRule="atLeast"/>
                    <w:jc w:val="center"/>
                    <w:rPr>
                      <w:rFonts w:eastAsia="SimSun"/>
                      <w:w w:val="0"/>
                      <w:sz w:val="20"/>
                      <w:szCs w:val="20"/>
                    </w:rPr>
                  </w:pPr>
                  <w:r w:rsidRPr="00B36B48">
                    <w:rPr>
                      <w:bCs/>
                      <w:sz w:val="20"/>
                      <w:szCs w:val="20"/>
                    </w:rPr>
                    <w:t xml:space="preserve">[●] </w:t>
                  </w:r>
                </w:p>
              </w:tc>
            </w:tr>
            <w:tr w:rsidR="00573B3E" w:rsidRPr="00B60201" w14:paraId="638B902F" w14:textId="77777777" w:rsidTr="00C557A5">
              <w:trPr>
                <w:jc w:val="center"/>
              </w:trPr>
              <w:tc>
                <w:tcPr>
                  <w:tcW w:w="3605" w:type="pct"/>
                  <w:tcBorders>
                    <w:top w:val="nil"/>
                    <w:left w:val="nil"/>
                    <w:bottom w:val="nil"/>
                    <w:right w:val="nil"/>
                  </w:tcBorders>
                </w:tcPr>
                <w:p w14:paraId="2D3C423A" w14:textId="77777777" w:rsidR="00573B3E" w:rsidRPr="00C069A2" w:rsidRDefault="00000000" w:rsidP="00573B3E">
                  <w:pPr>
                    <w:tabs>
                      <w:tab w:val="left" w:leader="dot" w:pos="5840"/>
                    </w:tabs>
                    <w:spacing w:line="260" w:lineRule="atLeast"/>
                    <w:rPr>
                      <w:rFonts w:eastAsia="SimSun"/>
                      <w:w w:val="0"/>
                      <w:sz w:val="20"/>
                      <w:szCs w:val="20"/>
                    </w:rPr>
                  </w:pPr>
                  <w:r w:rsidRPr="00C069A2">
                    <w:rPr>
                      <w:rFonts w:eastAsia="SimSun"/>
                      <w:w w:val="0"/>
                      <w:sz w:val="20"/>
                      <w:szCs w:val="20"/>
                    </w:rPr>
                    <w:t>- Secured</w:t>
                  </w:r>
                </w:p>
              </w:tc>
              <w:tc>
                <w:tcPr>
                  <w:tcW w:w="1395" w:type="pct"/>
                  <w:tcBorders>
                    <w:top w:val="nil"/>
                    <w:left w:val="nil"/>
                    <w:bottom w:val="nil"/>
                    <w:right w:val="nil"/>
                  </w:tcBorders>
                </w:tcPr>
                <w:p w14:paraId="7BC584FB" w14:textId="77777777" w:rsidR="00573B3E" w:rsidRPr="00F75EE2" w:rsidRDefault="00000000" w:rsidP="00573B3E">
                  <w:pPr>
                    <w:numPr>
                      <w:ilvl w:val="0"/>
                      <w:numId w:val="15"/>
                    </w:numPr>
                    <w:spacing w:line="260" w:lineRule="atLeast"/>
                    <w:jc w:val="center"/>
                    <w:rPr>
                      <w:rFonts w:eastAsia="SimSun"/>
                      <w:w w:val="0"/>
                      <w:sz w:val="20"/>
                      <w:szCs w:val="20"/>
                    </w:rPr>
                  </w:pPr>
                  <w:r w:rsidRPr="00B36B48">
                    <w:rPr>
                      <w:bCs/>
                      <w:sz w:val="20"/>
                      <w:szCs w:val="20"/>
                    </w:rPr>
                    <w:t xml:space="preserve">[●] </w:t>
                  </w:r>
                </w:p>
              </w:tc>
            </w:tr>
            <w:tr w:rsidR="00573B3E" w:rsidRPr="00B60201" w14:paraId="0396D156" w14:textId="77777777" w:rsidTr="00C557A5">
              <w:trPr>
                <w:trHeight w:val="60"/>
                <w:jc w:val="center"/>
              </w:trPr>
              <w:tc>
                <w:tcPr>
                  <w:tcW w:w="3605" w:type="pct"/>
                  <w:tcBorders>
                    <w:top w:val="nil"/>
                    <w:left w:val="nil"/>
                    <w:bottom w:val="nil"/>
                    <w:right w:val="nil"/>
                  </w:tcBorders>
                </w:tcPr>
                <w:p w14:paraId="7C2756C7" w14:textId="77777777" w:rsidR="00573B3E" w:rsidRPr="00C069A2" w:rsidRDefault="00000000" w:rsidP="00573B3E">
                  <w:pPr>
                    <w:numPr>
                      <w:ilvl w:val="0"/>
                      <w:numId w:val="15"/>
                    </w:numPr>
                    <w:tabs>
                      <w:tab w:val="left" w:leader="dot" w:pos="5840"/>
                    </w:tabs>
                    <w:spacing w:line="260" w:lineRule="atLeast"/>
                    <w:jc w:val="both"/>
                    <w:rPr>
                      <w:rFonts w:eastAsia="SimSun"/>
                      <w:w w:val="0"/>
                      <w:sz w:val="20"/>
                      <w:szCs w:val="20"/>
                    </w:rPr>
                  </w:pPr>
                  <w:r w:rsidRPr="00C069A2">
                    <w:rPr>
                      <w:rFonts w:eastAsia="SimSun"/>
                      <w:w w:val="0"/>
                      <w:sz w:val="20"/>
                      <w:szCs w:val="20"/>
                    </w:rPr>
                    <w:t>- Unguaranteed/unsecured</w:t>
                  </w:r>
                </w:p>
              </w:tc>
              <w:tc>
                <w:tcPr>
                  <w:tcW w:w="1395" w:type="pct"/>
                  <w:tcBorders>
                    <w:top w:val="nil"/>
                    <w:left w:val="nil"/>
                    <w:bottom w:val="single" w:sz="4" w:space="0" w:color="auto"/>
                    <w:right w:val="nil"/>
                  </w:tcBorders>
                </w:tcPr>
                <w:p w14:paraId="0C390C3A" w14:textId="77777777" w:rsidR="00573B3E" w:rsidRPr="00F75EE2" w:rsidRDefault="00000000" w:rsidP="00573B3E">
                  <w:pPr>
                    <w:numPr>
                      <w:ilvl w:val="0"/>
                      <w:numId w:val="15"/>
                    </w:numPr>
                    <w:spacing w:line="260" w:lineRule="atLeast"/>
                    <w:jc w:val="center"/>
                    <w:rPr>
                      <w:rFonts w:eastAsia="SimSun"/>
                      <w:w w:val="0"/>
                      <w:sz w:val="20"/>
                      <w:szCs w:val="20"/>
                    </w:rPr>
                  </w:pPr>
                  <w:r w:rsidRPr="00B36B48">
                    <w:rPr>
                      <w:bCs/>
                      <w:sz w:val="20"/>
                      <w:szCs w:val="20"/>
                    </w:rPr>
                    <w:t xml:space="preserve">[●] </w:t>
                  </w:r>
                </w:p>
              </w:tc>
            </w:tr>
            <w:tr w:rsidR="00573B3E" w:rsidRPr="00B60201" w14:paraId="54B68BC1" w14:textId="77777777" w:rsidTr="00C557A5">
              <w:trPr>
                <w:jc w:val="center"/>
              </w:trPr>
              <w:tc>
                <w:tcPr>
                  <w:tcW w:w="3605" w:type="pct"/>
                  <w:tcBorders>
                    <w:top w:val="nil"/>
                    <w:left w:val="nil"/>
                    <w:bottom w:val="nil"/>
                    <w:right w:val="nil"/>
                  </w:tcBorders>
                </w:tcPr>
                <w:p w14:paraId="4BE96F90" w14:textId="77777777" w:rsidR="00573B3E" w:rsidRPr="00C069A2" w:rsidRDefault="00000000" w:rsidP="00573B3E">
                  <w:pPr>
                    <w:numPr>
                      <w:ilvl w:val="0"/>
                      <w:numId w:val="15"/>
                    </w:numPr>
                    <w:tabs>
                      <w:tab w:val="left" w:leader="dot" w:pos="5840"/>
                    </w:tabs>
                    <w:spacing w:line="260" w:lineRule="atLeast"/>
                    <w:jc w:val="both"/>
                    <w:rPr>
                      <w:rFonts w:eastAsia="SimSun"/>
                      <w:b/>
                      <w:w w:val="0"/>
                      <w:sz w:val="20"/>
                      <w:szCs w:val="20"/>
                    </w:rPr>
                  </w:pPr>
                  <w:r w:rsidRPr="00C069A2">
                    <w:rPr>
                      <w:rFonts w:eastAsia="SimSun"/>
                      <w:b/>
                      <w:w w:val="0"/>
                      <w:sz w:val="20"/>
                      <w:szCs w:val="20"/>
                    </w:rPr>
                    <w:t>Total indebtedness</w:t>
                  </w:r>
                </w:p>
              </w:tc>
              <w:tc>
                <w:tcPr>
                  <w:tcW w:w="1395" w:type="pct"/>
                  <w:tcBorders>
                    <w:top w:val="single" w:sz="4" w:space="0" w:color="auto"/>
                    <w:left w:val="nil"/>
                    <w:bottom w:val="single" w:sz="4" w:space="0" w:color="auto"/>
                    <w:right w:val="nil"/>
                  </w:tcBorders>
                </w:tcPr>
                <w:p w14:paraId="5569BE4E" w14:textId="77777777" w:rsidR="00573B3E" w:rsidRPr="00F75EE2" w:rsidRDefault="00000000" w:rsidP="00573B3E">
                  <w:pPr>
                    <w:numPr>
                      <w:ilvl w:val="0"/>
                      <w:numId w:val="15"/>
                    </w:numPr>
                    <w:spacing w:line="260" w:lineRule="atLeast"/>
                    <w:jc w:val="center"/>
                    <w:rPr>
                      <w:rFonts w:eastAsia="SimSun"/>
                      <w:b/>
                      <w:w w:val="0"/>
                      <w:sz w:val="20"/>
                      <w:szCs w:val="20"/>
                    </w:rPr>
                  </w:pPr>
                  <w:r w:rsidRPr="00B36B48">
                    <w:rPr>
                      <w:bCs/>
                      <w:sz w:val="20"/>
                      <w:szCs w:val="20"/>
                    </w:rPr>
                    <w:t xml:space="preserve">[●] </w:t>
                  </w:r>
                </w:p>
              </w:tc>
            </w:tr>
            <w:tr w:rsidR="00573B3E" w:rsidRPr="00B60201" w14:paraId="4CE1B8AA" w14:textId="77777777" w:rsidTr="00C557A5">
              <w:trPr>
                <w:jc w:val="center"/>
              </w:trPr>
              <w:tc>
                <w:tcPr>
                  <w:tcW w:w="3605" w:type="pct"/>
                  <w:tcBorders>
                    <w:top w:val="nil"/>
                    <w:left w:val="nil"/>
                    <w:bottom w:val="nil"/>
                    <w:right w:val="nil"/>
                  </w:tcBorders>
                </w:tcPr>
                <w:p w14:paraId="7A1C47A6" w14:textId="77777777" w:rsidR="00573B3E" w:rsidRPr="00B60201" w:rsidRDefault="00000000" w:rsidP="00573B3E">
                  <w:pPr>
                    <w:tabs>
                      <w:tab w:val="left" w:leader="dot" w:pos="5840"/>
                    </w:tabs>
                    <w:spacing w:line="260" w:lineRule="atLeast"/>
                    <w:rPr>
                      <w:rFonts w:eastAsia="SimSun"/>
                      <w:b/>
                      <w:w w:val="0"/>
                      <w:sz w:val="20"/>
                      <w:szCs w:val="20"/>
                      <w:highlight w:val="yellow"/>
                    </w:rPr>
                  </w:pPr>
                </w:p>
              </w:tc>
              <w:tc>
                <w:tcPr>
                  <w:tcW w:w="1395" w:type="pct"/>
                  <w:tcBorders>
                    <w:top w:val="single" w:sz="4" w:space="0" w:color="auto"/>
                    <w:left w:val="nil"/>
                    <w:bottom w:val="nil"/>
                    <w:right w:val="nil"/>
                  </w:tcBorders>
                </w:tcPr>
                <w:p w14:paraId="29F591A9" w14:textId="77777777" w:rsidR="00573B3E" w:rsidRPr="00B60201" w:rsidRDefault="00000000" w:rsidP="00573B3E">
                  <w:pPr>
                    <w:spacing w:line="260" w:lineRule="atLeast"/>
                    <w:jc w:val="center"/>
                    <w:rPr>
                      <w:rFonts w:ascii="Times New Roman" w:eastAsia="SimSun" w:hAnsi="Times New Roman"/>
                      <w:b/>
                      <w:w w:val="0"/>
                      <w:sz w:val="20"/>
                      <w:szCs w:val="20"/>
                      <w:highlight w:val="yellow"/>
                    </w:rPr>
                  </w:pPr>
                  <w:r w:rsidRPr="00B36B48">
                    <w:rPr>
                      <w:bCs/>
                      <w:sz w:val="20"/>
                      <w:szCs w:val="20"/>
                    </w:rPr>
                    <w:t xml:space="preserve">[●] </w:t>
                  </w:r>
                </w:p>
              </w:tc>
            </w:tr>
            <w:tr w:rsidR="00573B3E" w:rsidRPr="00B60201" w14:paraId="32FD03EF" w14:textId="77777777" w:rsidTr="00C557A5">
              <w:trPr>
                <w:jc w:val="center"/>
              </w:trPr>
              <w:tc>
                <w:tcPr>
                  <w:tcW w:w="3605" w:type="pct"/>
                  <w:tcBorders>
                    <w:top w:val="nil"/>
                    <w:left w:val="nil"/>
                    <w:bottom w:val="nil"/>
                    <w:right w:val="nil"/>
                  </w:tcBorders>
                </w:tcPr>
                <w:p w14:paraId="0A763B69" w14:textId="77777777" w:rsidR="00573B3E" w:rsidRPr="00B60201" w:rsidRDefault="00000000" w:rsidP="00573B3E">
                  <w:pPr>
                    <w:tabs>
                      <w:tab w:val="left" w:leader="dot" w:pos="5840"/>
                    </w:tabs>
                    <w:spacing w:line="260" w:lineRule="atLeast"/>
                    <w:rPr>
                      <w:rFonts w:ascii="Times New Roman" w:eastAsia="SimSun" w:hAnsi="Times New Roman"/>
                      <w:w w:val="0"/>
                      <w:sz w:val="20"/>
                      <w:szCs w:val="20"/>
                      <w:highlight w:val="yellow"/>
                    </w:rPr>
                  </w:pPr>
                </w:p>
              </w:tc>
              <w:tc>
                <w:tcPr>
                  <w:tcW w:w="1395" w:type="pct"/>
                  <w:tcBorders>
                    <w:top w:val="nil"/>
                    <w:left w:val="nil"/>
                    <w:bottom w:val="nil"/>
                    <w:right w:val="nil"/>
                  </w:tcBorders>
                </w:tcPr>
                <w:p w14:paraId="74D1E2F7" w14:textId="77777777" w:rsidR="00573B3E" w:rsidRPr="00C069A2" w:rsidRDefault="00000000" w:rsidP="00573B3E">
                  <w:pPr>
                    <w:pBdr>
                      <w:bottom w:val="single" w:sz="4" w:space="1" w:color="auto"/>
                    </w:pBdr>
                    <w:spacing w:line="260" w:lineRule="atLeast"/>
                    <w:jc w:val="center"/>
                    <w:rPr>
                      <w:rFonts w:eastAsia="SimSun"/>
                      <w:b/>
                      <w:w w:val="0"/>
                      <w:sz w:val="20"/>
                      <w:szCs w:val="20"/>
                    </w:rPr>
                  </w:pPr>
                  <w:r w:rsidRPr="00B36B48">
                    <w:rPr>
                      <w:bCs/>
                      <w:sz w:val="20"/>
                      <w:szCs w:val="20"/>
                    </w:rPr>
                    <w:t xml:space="preserve">[●] </w:t>
                  </w:r>
                </w:p>
              </w:tc>
            </w:tr>
            <w:tr w:rsidR="00573B3E" w:rsidRPr="00B60201" w14:paraId="7C0DD2E8" w14:textId="77777777" w:rsidTr="00C557A5">
              <w:trPr>
                <w:jc w:val="center"/>
              </w:trPr>
              <w:tc>
                <w:tcPr>
                  <w:tcW w:w="3605" w:type="pct"/>
                  <w:tcBorders>
                    <w:top w:val="nil"/>
                    <w:left w:val="nil"/>
                    <w:bottom w:val="nil"/>
                    <w:right w:val="nil"/>
                  </w:tcBorders>
                </w:tcPr>
                <w:p w14:paraId="2F8CB860" w14:textId="77777777" w:rsidR="00573B3E" w:rsidRPr="00C069A2" w:rsidRDefault="00000000" w:rsidP="00573B3E">
                  <w:pPr>
                    <w:numPr>
                      <w:ilvl w:val="0"/>
                      <w:numId w:val="15"/>
                    </w:numPr>
                    <w:tabs>
                      <w:tab w:val="left" w:leader="dot" w:pos="5840"/>
                    </w:tabs>
                    <w:spacing w:line="260" w:lineRule="atLeast"/>
                    <w:jc w:val="both"/>
                    <w:rPr>
                      <w:rFonts w:eastAsia="SimSun"/>
                      <w:b/>
                      <w:w w:val="0"/>
                      <w:sz w:val="20"/>
                      <w:szCs w:val="20"/>
                    </w:rPr>
                  </w:pPr>
                  <w:r w:rsidRPr="00C069A2">
                    <w:rPr>
                      <w:rFonts w:eastAsia="SimSun"/>
                      <w:b/>
                      <w:w w:val="0"/>
                      <w:sz w:val="20"/>
                      <w:szCs w:val="20"/>
                    </w:rPr>
                    <w:t>Capitalisation:</w:t>
                  </w:r>
                </w:p>
              </w:tc>
              <w:tc>
                <w:tcPr>
                  <w:tcW w:w="1395" w:type="pct"/>
                  <w:tcBorders>
                    <w:top w:val="nil"/>
                    <w:left w:val="nil"/>
                    <w:bottom w:val="nil"/>
                    <w:right w:val="nil"/>
                  </w:tcBorders>
                </w:tcPr>
                <w:p w14:paraId="4489F877" w14:textId="77777777" w:rsidR="00573B3E" w:rsidRPr="00C069A2" w:rsidRDefault="00000000" w:rsidP="00573B3E">
                  <w:pPr>
                    <w:spacing w:line="260" w:lineRule="atLeast"/>
                    <w:jc w:val="center"/>
                    <w:rPr>
                      <w:rFonts w:ascii="Times New Roman" w:eastAsia="SimSun" w:hAnsi="Times New Roman"/>
                      <w:w w:val="0"/>
                      <w:sz w:val="20"/>
                      <w:szCs w:val="20"/>
                    </w:rPr>
                  </w:pPr>
                  <w:r w:rsidRPr="00B36B48">
                    <w:rPr>
                      <w:bCs/>
                      <w:sz w:val="20"/>
                      <w:szCs w:val="20"/>
                    </w:rPr>
                    <w:t xml:space="preserve">[●] </w:t>
                  </w:r>
                </w:p>
              </w:tc>
            </w:tr>
            <w:tr w:rsidR="00573B3E" w:rsidRPr="00B60201" w14:paraId="7AE7AEFC" w14:textId="77777777" w:rsidTr="00C557A5">
              <w:trPr>
                <w:jc w:val="center"/>
              </w:trPr>
              <w:tc>
                <w:tcPr>
                  <w:tcW w:w="3605" w:type="pct"/>
                  <w:tcBorders>
                    <w:top w:val="nil"/>
                    <w:left w:val="nil"/>
                    <w:bottom w:val="nil"/>
                    <w:right w:val="nil"/>
                  </w:tcBorders>
                </w:tcPr>
                <w:p w14:paraId="3960FAC7" w14:textId="77777777" w:rsidR="00573B3E" w:rsidRPr="00C069A2" w:rsidRDefault="00000000" w:rsidP="00573B3E">
                  <w:pPr>
                    <w:tabs>
                      <w:tab w:val="left" w:leader="dot" w:pos="5840"/>
                    </w:tabs>
                    <w:spacing w:line="260" w:lineRule="atLeast"/>
                    <w:rPr>
                      <w:rFonts w:eastAsia="SimSun"/>
                      <w:w w:val="0"/>
                      <w:sz w:val="20"/>
                      <w:szCs w:val="20"/>
                    </w:rPr>
                  </w:pPr>
                  <w:r w:rsidRPr="00C069A2">
                    <w:rPr>
                      <w:rFonts w:eastAsia="SimSun"/>
                      <w:w w:val="0"/>
                      <w:sz w:val="20"/>
                      <w:szCs w:val="20"/>
                    </w:rPr>
                    <w:t>- Share capital</w:t>
                  </w:r>
                </w:p>
              </w:tc>
              <w:tc>
                <w:tcPr>
                  <w:tcW w:w="1395" w:type="pct"/>
                  <w:tcBorders>
                    <w:top w:val="nil"/>
                    <w:left w:val="nil"/>
                    <w:bottom w:val="nil"/>
                    <w:right w:val="nil"/>
                  </w:tcBorders>
                </w:tcPr>
                <w:p w14:paraId="58817EBB" w14:textId="77777777" w:rsidR="00573B3E" w:rsidRPr="00C069A2" w:rsidRDefault="00000000" w:rsidP="00573B3E">
                  <w:pPr>
                    <w:spacing w:line="260" w:lineRule="atLeast"/>
                    <w:jc w:val="center"/>
                    <w:rPr>
                      <w:rFonts w:eastAsia="SimSun"/>
                      <w:w w:val="0"/>
                      <w:sz w:val="20"/>
                      <w:szCs w:val="20"/>
                    </w:rPr>
                  </w:pPr>
                  <w:r w:rsidRPr="00B36B48">
                    <w:rPr>
                      <w:bCs/>
                      <w:sz w:val="20"/>
                      <w:szCs w:val="20"/>
                    </w:rPr>
                    <w:t xml:space="preserve">[●] </w:t>
                  </w:r>
                </w:p>
              </w:tc>
            </w:tr>
            <w:tr w:rsidR="00573B3E" w:rsidRPr="00B60201" w14:paraId="36159147" w14:textId="77777777" w:rsidTr="00C557A5">
              <w:trPr>
                <w:jc w:val="center"/>
              </w:trPr>
              <w:tc>
                <w:tcPr>
                  <w:tcW w:w="3605" w:type="pct"/>
                  <w:tcBorders>
                    <w:top w:val="nil"/>
                    <w:left w:val="nil"/>
                    <w:bottom w:val="nil"/>
                    <w:right w:val="nil"/>
                  </w:tcBorders>
                </w:tcPr>
                <w:p w14:paraId="2530FEB2" w14:textId="77777777" w:rsidR="00573B3E" w:rsidRPr="00C069A2" w:rsidRDefault="00000000" w:rsidP="00573B3E">
                  <w:pPr>
                    <w:tabs>
                      <w:tab w:val="left" w:leader="dot" w:pos="5840"/>
                    </w:tabs>
                    <w:spacing w:line="260" w:lineRule="atLeast"/>
                    <w:rPr>
                      <w:rFonts w:eastAsia="SimSun"/>
                      <w:w w:val="0"/>
                      <w:sz w:val="20"/>
                      <w:szCs w:val="20"/>
                    </w:rPr>
                  </w:pPr>
                  <w:r w:rsidRPr="00C069A2">
                    <w:rPr>
                      <w:rFonts w:eastAsia="SimSun"/>
                      <w:w w:val="0"/>
                      <w:sz w:val="20"/>
                      <w:szCs w:val="20"/>
                    </w:rPr>
                    <w:t>- Legal reserves</w:t>
                  </w:r>
                </w:p>
              </w:tc>
              <w:tc>
                <w:tcPr>
                  <w:tcW w:w="1395" w:type="pct"/>
                  <w:tcBorders>
                    <w:top w:val="nil"/>
                    <w:left w:val="nil"/>
                    <w:bottom w:val="nil"/>
                    <w:right w:val="nil"/>
                  </w:tcBorders>
                </w:tcPr>
                <w:p w14:paraId="63A7C3F6" w14:textId="77777777" w:rsidR="00573B3E" w:rsidRPr="00C069A2" w:rsidRDefault="00000000" w:rsidP="00573B3E">
                  <w:pPr>
                    <w:spacing w:line="260" w:lineRule="atLeast"/>
                    <w:jc w:val="center"/>
                    <w:rPr>
                      <w:rFonts w:eastAsia="SimSun"/>
                      <w:w w:val="0"/>
                      <w:sz w:val="20"/>
                      <w:szCs w:val="20"/>
                    </w:rPr>
                  </w:pPr>
                  <w:r w:rsidRPr="00B36B48">
                    <w:rPr>
                      <w:bCs/>
                      <w:sz w:val="20"/>
                      <w:szCs w:val="20"/>
                    </w:rPr>
                    <w:t xml:space="preserve">[●] </w:t>
                  </w:r>
                </w:p>
              </w:tc>
            </w:tr>
            <w:tr w:rsidR="00573B3E" w:rsidRPr="00B60201" w14:paraId="749A4318" w14:textId="77777777" w:rsidTr="00C557A5">
              <w:trPr>
                <w:jc w:val="center"/>
              </w:trPr>
              <w:tc>
                <w:tcPr>
                  <w:tcW w:w="3605" w:type="pct"/>
                  <w:tcBorders>
                    <w:top w:val="nil"/>
                    <w:left w:val="nil"/>
                    <w:bottom w:val="nil"/>
                    <w:right w:val="nil"/>
                  </w:tcBorders>
                </w:tcPr>
                <w:p w14:paraId="7473339F" w14:textId="77777777" w:rsidR="00573B3E" w:rsidRPr="00C069A2" w:rsidRDefault="00000000" w:rsidP="00573B3E">
                  <w:pPr>
                    <w:tabs>
                      <w:tab w:val="left" w:leader="dot" w:pos="5840"/>
                    </w:tabs>
                    <w:spacing w:line="260" w:lineRule="atLeast"/>
                    <w:rPr>
                      <w:rFonts w:eastAsia="SimSun"/>
                      <w:w w:val="0"/>
                      <w:sz w:val="20"/>
                      <w:szCs w:val="20"/>
                    </w:rPr>
                  </w:pPr>
                  <w:r w:rsidRPr="00C069A2">
                    <w:rPr>
                      <w:rFonts w:eastAsia="SimSun"/>
                      <w:w w:val="0"/>
                      <w:sz w:val="20"/>
                      <w:szCs w:val="20"/>
                    </w:rPr>
                    <w:t>- Other reserves</w:t>
                  </w:r>
                </w:p>
              </w:tc>
              <w:tc>
                <w:tcPr>
                  <w:tcW w:w="1395" w:type="pct"/>
                  <w:tcBorders>
                    <w:top w:val="nil"/>
                    <w:left w:val="nil"/>
                    <w:bottom w:val="single" w:sz="4" w:space="0" w:color="auto"/>
                    <w:right w:val="nil"/>
                  </w:tcBorders>
                </w:tcPr>
                <w:p w14:paraId="02904B02" w14:textId="77777777" w:rsidR="00573B3E" w:rsidRPr="00C069A2" w:rsidRDefault="00000000" w:rsidP="00573B3E">
                  <w:pPr>
                    <w:spacing w:line="260" w:lineRule="atLeast"/>
                    <w:jc w:val="center"/>
                    <w:rPr>
                      <w:rFonts w:eastAsia="SimSun"/>
                      <w:w w:val="0"/>
                      <w:sz w:val="20"/>
                      <w:szCs w:val="20"/>
                    </w:rPr>
                  </w:pPr>
                  <w:r w:rsidRPr="00B36B48">
                    <w:rPr>
                      <w:bCs/>
                      <w:sz w:val="20"/>
                      <w:szCs w:val="20"/>
                    </w:rPr>
                    <w:t xml:space="preserve">[●] </w:t>
                  </w:r>
                </w:p>
              </w:tc>
            </w:tr>
            <w:tr w:rsidR="00573B3E" w:rsidRPr="00B60201" w14:paraId="5562BA54" w14:textId="77777777" w:rsidTr="00C557A5">
              <w:trPr>
                <w:jc w:val="center"/>
              </w:trPr>
              <w:tc>
                <w:tcPr>
                  <w:tcW w:w="3605" w:type="pct"/>
                  <w:tcBorders>
                    <w:top w:val="nil"/>
                    <w:left w:val="nil"/>
                    <w:bottom w:val="nil"/>
                    <w:right w:val="nil"/>
                  </w:tcBorders>
                </w:tcPr>
                <w:p w14:paraId="5D0CF8D7" w14:textId="77777777" w:rsidR="00573B3E" w:rsidRPr="00C069A2" w:rsidRDefault="00000000" w:rsidP="00573B3E">
                  <w:pPr>
                    <w:tabs>
                      <w:tab w:val="left" w:leader="dot" w:pos="5840"/>
                    </w:tabs>
                    <w:spacing w:line="260" w:lineRule="atLeast"/>
                    <w:rPr>
                      <w:rFonts w:eastAsia="SimSun"/>
                      <w:b/>
                      <w:w w:val="0"/>
                      <w:sz w:val="20"/>
                      <w:szCs w:val="20"/>
                    </w:rPr>
                  </w:pPr>
                  <w:r w:rsidRPr="00C069A2">
                    <w:rPr>
                      <w:rFonts w:eastAsia="SimSun"/>
                      <w:b/>
                      <w:w w:val="0"/>
                      <w:sz w:val="20"/>
                      <w:szCs w:val="20"/>
                    </w:rPr>
                    <w:lastRenderedPageBreak/>
                    <w:t>Total capitalisation</w:t>
                  </w:r>
                </w:p>
              </w:tc>
              <w:tc>
                <w:tcPr>
                  <w:tcW w:w="1395" w:type="pct"/>
                  <w:tcBorders>
                    <w:top w:val="single" w:sz="4" w:space="0" w:color="auto"/>
                    <w:left w:val="nil"/>
                    <w:bottom w:val="single" w:sz="4" w:space="0" w:color="auto"/>
                    <w:right w:val="nil"/>
                  </w:tcBorders>
                </w:tcPr>
                <w:p w14:paraId="55B32A18" w14:textId="77777777" w:rsidR="00573B3E" w:rsidRPr="00C069A2" w:rsidRDefault="00000000" w:rsidP="00573B3E">
                  <w:pPr>
                    <w:spacing w:line="260" w:lineRule="atLeast"/>
                    <w:jc w:val="center"/>
                    <w:rPr>
                      <w:rFonts w:eastAsia="SimSun"/>
                      <w:b/>
                      <w:w w:val="0"/>
                      <w:sz w:val="20"/>
                      <w:szCs w:val="20"/>
                    </w:rPr>
                  </w:pPr>
                  <w:r w:rsidRPr="00B36B48">
                    <w:rPr>
                      <w:bCs/>
                      <w:sz w:val="20"/>
                      <w:szCs w:val="20"/>
                    </w:rPr>
                    <w:t xml:space="preserve">[●] </w:t>
                  </w:r>
                </w:p>
              </w:tc>
            </w:tr>
          </w:tbl>
          <w:p w14:paraId="4792F9AA" w14:textId="77777777" w:rsidR="00000000" w:rsidRDefault="00000000"/>
        </w:tc>
        <w:tc>
          <w:tcPr>
            <w:tcW w:w="1440" w:type="dxa"/>
          </w:tcPr>
          <w:p w14:paraId="6C80BDBB" w14:textId="77777777" w:rsidR="00C50675" w:rsidRDefault="00C50675"/>
        </w:tc>
        <w:tc>
          <w:tcPr>
            <w:tcW w:w="1440" w:type="dxa"/>
          </w:tcPr>
          <w:p w14:paraId="21FB9A02" w14:textId="77777777" w:rsidR="00C50675" w:rsidRDefault="00C50675"/>
        </w:tc>
        <w:tc>
          <w:tcPr>
            <w:tcW w:w="4320" w:type="dxa"/>
          </w:tcPr>
          <w:p w14:paraId="4C5007EE" w14:textId="77777777" w:rsidR="00C50675" w:rsidRDefault="00C50675"/>
        </w:tc>
      </w:tr>
      <w:tr w:rsidR="00C50675" w14:paraId="712AFD3D" w14:textId="77777777">
        <w:tc>
          <w:tcPr>
            <w:tcW w:w="720" w:type="dxa"/>
          </w:tcPr>
          <w:p w14:paraId="6AFA0FFE" w14:textId="77777777" w:rsidR="00C50675" w:rsidRDefault="00000000">
            <w:r>
              <w:t>916</w:t>
            </w:r>
          </w:p>
        </w:tc>
        <w:tc>
          <w:tcPr>
            <w:tcW w:w="5760" w:type="dxa"/>
          </w:tcPr>
          <w:p w14:paraId="1644716C" w14:textId="77777777" w:rsidR="00C50675" w:rsidRDefault="00C50675"/>
          <w:p w14:paraId="5ABFF04F" w14:textId="77777777" w:rsidR="00C50675" w:rsidRDefault="00C50675"/>
          <w:tbl>
            <w:tblPr>
              <w:tblW w:w="4217" w:type="pct"/>
              <w:jc w:val="center"/>
              <w:tblLayout w:type="fixed"/>
              <w:tblCellMar>
                <w:left w:w="115" w:type="dxa"/>
                <w:right w:w="115" w:type="dxa"/>
              </w:tblCellMar>
              <w:tblLook w:val="0000" w:firstRow="0" w:lastRow="0" w:firstColumn="0" w:lastColumn="0" w:noHBand="0" w:noVBand="0"/>
            </w:tblPr>
            <w:tblGrid>
              <w:gridCol w:w="3265"/>
              <w:gridCol w:w="1411"/>
            </w:tblGrid>
            <w:tr w:rsidR="00B136F6" w:rsidRPr="00C069A2" w14:paraId="44979BC7" w14:textId="77777777" w:rsidTr="00C557A5">
              <w:trPr>
                <w:tblHeader/>
                <w:jc w:val="center"/>
              </w:trPr>
              <w:tc>
                <w:tcPr>
                  <w:tcW w:w="3491" w:type="pct"/>
                  <w:tcBorders>
                    <w:top w:val="nil"/>
                    <w:left w:val="nil"/>
                    <w:bottom w:val="nil"/>
                    <w:right w:val="nil"/>
                  </w:tcBorders>
                </w:tcPr>
                <w:p w14:paraId="1072E9C2" w14:textId="77777777" w:rsidR="00B136F6" w:rsidRPr="00C069A2" w:rsidRDefault="00000000" w:rsidP="00C557A5">
                  <w:pPr>
                    <w:spacing w:line="260" w:lineRule="atLeast"/>
                    <w:rPr>
                      <w:rFonts w:eastAsia="SimSun"/>
                      <w:b/>
                      <w:w w:val="0"/>
                      <w:sz w:val="20"/>
                      <w:szCs w:val="20"/>
                    </w:rPr>
                  </w:pPr>
                  <w:r w:rsidRPr="00C069A2">
                    <w:rPr>
                      <w:rFonts w:eastAsia="SimSun"/>
                      <w:b/>
                      <w:w w:val="0"/>
                      <w:sz w:val="20"/>
                      <w:szCs w:val="20"/>
                    </w:rPr>
                    <w:t>(£'000)</w:t>
                  </w:r>
                </w:p>
              </w:tc>
              <w:tc>
                <w:tcPr>
                  <w:tcW w:w="1509" w:type="pct"/>
                  <w:tcBorders>
                    <w:top w:val="nil"/>
                    <w:left w:val="nil"/>
                    <w:bottom w:val="nil"/>
                    <w:right w:val="nil"/>
                  </w:tcBorders>
                  <w:vAlign w:val="bottom"/>
                </w:tcPr>
                <w:p w14:paraId="237E6FE6" w14:textId="77777777" w:rsidR="00B136F6" w:rsidRPr="00C069A2" w:rsidRDefault="00000000" w:rsidP="00C557A5">
                  <w:pPr>
                    <w:pBdr>
                      <w:bottom w:val="single" w:sz="4" w:space="1" w:color="auto"/>
                    </w:pBdr>
                    <w:spacing w:line="260" w:lineRule="atLeast"/>
                    <w:jc w:val="center"/>
                    <w:rPr>
                      <w:rFonts w:eastAsia="SimSun"/>
                      <w:b/>
                      <w:w w:val="0"/>
                      <w:sz w:val="20"/>
                      <w:szCs w:val="20"/>
                    </w:rPr>
                  </w:pPr>
                  <w:r w:rsidRPr="00902808">
                    <w:rPr>
                      <w:rFonts w:eastAsia="SimSun"/>
                      <w:b/>
                      <w:w w:val="0"/>
                      <w:sz w:val="20"/>
                      <w:szCs w:val="20"/>
                    </w:rPr>
                    <w:t xml:space="preserve">As at </w:t>
                  </w:r>
                  <w:r>
                    <w:rPr>
                      <w:bCs/>
                      <w:sz w:val="20"/>
                      <w:szCs w:val="20"/>
                    </w:rPr>
                    <w:t>[●]</w:t>
                  </w:r>
                </w:p>
              </w:tc>
            </w:tr>
            <w:tr w:rsidR="00B136F6" w:rsidRPr="00C069A2" w14:paraId="65895241" w14:textId="77777777" w:rsidTr="00C557A5">
              <w:trPr>
                <w:jc w:val="center"/>
              </w:trPr>
              <w:tc>
                <w:tcPr>
                  <w:tcW w:w="3491" w:type="pct"/>
                  <w:tcBorders>
                    <w:top w:val="nil"/>
                    <w:left w:val="nil"/>
                    <w:bottom w:val="nil"/>
                    <w:right w:val="nil"/>
                  </w:tcBorders>
                </w:tcPr>
                <w:p w14:paraId="073FF73D" w14:textId="77777777" w:rsidR="00B136F6" w:rsidRPr="00C069A2" w:rsidRDefault="00000000" w:rsidP="00C557A5">
                  <w:pPr>
                    <w:tabs>
                      <w:tab w:val="left" w:leader="dot" w:pos="5635"/>
                    </w:tabs>
                    <w:spacing w:line="260" w:lineRule="atLeast"/>
                    <w:rPr>
                      <w:rFonts w:eastAsia="SimSun"/>
                      <w:b/>
                      <w:w w:val="0"/>
                      <w:sz w:val="20"/>
                      <w:szCs w:val="20"/>
                    </w:rPr>
                  </w:pPr>
                </w:p>
              </w:tc>
              <w:tc>
                <w:tcPr>
                  <w:tcW w:w="1509" w:type="pct"/>
                  <w:tcBorders>
                    <w:top w:val="nil"/>
                    <w:left w:val="nil"/>
                    <w:bottom w:val="nil"/>
                    <w:right w:val="nil"/>
                  </w:tcBorders>
                </w:tcPr>
                <w:p w14:paraId="3BFC9FC0" w14:textId="77777777" w:rsidR="00B136F6" w:rsidRPr="00C069A2" w:rsidRDefault="00000000" w:rsidP="00C557A5">
                  <w:pPr>
                    <w:pBdr>
                      <w:bottom w:val="single" w:sz="4" w:space="1" w:color="auto"/>
                    </w:pBdr>
                    <w:spacing w:line="260" w:lineRule="atLeast"/>
                    <w:jc w:val="center"/>
                    <w:rPr>
                      <w:rFonts w:eastAsia="SimSun"/>
                      <w:w w:val="0"/>
                      <w:sz w:val="20"/>
                      <w:szCs w:val="20"/>
                    </w:rPr>
                  </w:pPr>
                  <w:r w:rsidRPr="00C069A2">
                    <w:rPr>
                      <w:rFonts w:eastAsia="SimSun"/>
                      <w:w w:val="0"/>
                      <w:sz w:val="20"/>
                      <w:szCs w:val="20"/>
                    </w:rPr>
                    <w:t>(</w:t>
                  </w:r>
                  <w:r w:rsidRPr="00C069A2">
                    <w:rPr>
                      <w:rFonts w:eastAsia="SimSun"/>
                      <w:i/>
                      <w:w w:val="0"/>
                      <w:sz w:val="20"/>
                      <w:szCs w:val="20"/>
                    </w:rPr>
                    <w:t>unaudited</w:t>
                  </w:r>
                  <w:r w:rsidRPr="00C069A2">
                    <w:rPr>
                      <w:rFonts w:eastAsia="SimSun"/>
                      <w:w w:val="0"/>
                      <w:sz w:val="20"/>
                      <w:szCs w:val="20"/>
                    </w:rPr>
                    <w:t>)</w:t>
                  </w:r>
                </w:p>
              </w:tc>
            </w:tr>
            <w:tr w:rsidR="00573B3E" w:rsidRPr="00B60201" w14:paraId="2E5AD459" w14:textId="77777777" w:rsidTr="00C557A5">
              <w:trPr>
                <w:jc w:val="center"/>
              </w:trPr>
              <w:tc>
                <w:tcPr>
                  <w:tcW w:w="3491" w:type="pct"/>
                  <w:tcBorders>
                    <w:top w:val="nil"/>
                    <w:left w:val="nil"/>
                    <w:bottom w:val="nil"/>
                    <w:right w:val="nil"/>
                  </w:tcBorders>
                </w:tcPr>
                <w:p w14:paraId="602568B8"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Cash</w:t>
                  </w:r>
                </w:p>
              </w:tc>
              <w:tc>
                <w:tcPr>
                  <w:tcW w:w="1509" w:type="pct"/>
                  <w:tcBorders>
                    <w:top w:val="nil"/>
                    <w:left w:val="nil"/>
                    <w:bottom w:val="nil"/>
                    <w:right w:val="nil"/>
                  </w:tcBorders>
                </w:tcPr>
                <w:p w14:paraId="162F4445" w14:textId="77777777" w:rsidR="00573B3E" w:rsidRPr="00F75EE2" w:rsidRDefault="00000000" w:rsidP="00573B3E">
                  <w:pPr>
                    <w:spacing w:line="260" w:lineRule="atLeast"/>
                    <w:jc w:val="center"/>
                    <w:rPr>
                      <w:rFonts w:eastAsia="SimSun"/>
                      <w:w w:val="0"/>
                      <w:sz w:val="20"/>
                      <w:szCs w:val="20"/>
                    </w:rPr>
                  </w:pPr>
                  <w:r w:rsidRPr="004F07D1">
                    <w:rPr>
                      <w:bCs/>
                      <w:sz w:val="20"/>
                      <w:szCs w:val="20"/>
                    </w:rPr>
                    <w:t xml:space="preserve">[●] </w:t>
                  </w:r>
                </w:p>
              </w:tc>
            </w:tr>
            <w:tr w:rsidR="00573B3E" w:rsidRPr="00B60201" w14:paraId="731FB751" w14:textId="77777777" w:rsidTr="00C557A5">
              <w:trPr>
                <w:jc w:val="center"/>
              </w:trPr>
              <w:tc>
                <w:tcPr>
                  <w:tcW w:w="3491" w:type="pct"/>
                  <w:tcBorders>
                    <w:top w:val="nil"/>
                    <w:left w:val="nil"/>
                    <w:bottom w:val="nil"/>
                    <w:right w:val="nil"/>
                  </w:tcBorders>
                </w:tcPr>
                <w:p w14:paraId="6D912688"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Cash equivalents</w:t>
                  </w:r>
                </w:p>
              </w:tc>
              <w:tc>
                <w:tcPr>
                  <w:tcW w:w="1509" w:type="pct"/>
                  <w:tcBorders>
                    <w:top w:val="nil"/>
                    <w:left w:val="nil"/>
                    <w:bottom w:val="nil"/>
                    <w:right w:val="nil"/>
                  </w:tcBorders>
                </w:tcPr>
                <w:p w14:paraId="74802531" w14:textId="77777777" w:rsidR="00573B3E" w:rsidRPr="00F75EE2" w:rsidRDefault="00000000" w:rsidP="00573B3E">
                  <w:pPr>
                    <w:spacing w:line="260" w:lineRule="atLeast"/>
                    <w:jc w:val="center"/>
                    <w:rPr>
                      <w:rFonts w:eastAsia="SimSun"/>
                      <w:w w:val="0"/>
                      <w:sz w:val="20"/>
                      <w:szCs w:val="20"/>
                    </w:rPr>
                  </w:pPr>
                  <w:r w:rsidRPr="004F07D1">
                    <w:rPr>
                      <w:bCs/>
                      <w:sz w:val="20"/>
                      <w:szCs w:val="20"/>
                    </w:rPr>
                    <w:t xml:space="preserve">[●] </w:t>
                  </w:r>
                </w:p>
              </w:tc>
            </w:tr>
            <w:tr w:rsidR="00573B3E" w:rsidRPr="00B60201" w14:paraId="06974A88" w14:textId="77777777" w:rsidTr="00C557A5">
              <w:trPr>
                <w:jc w:val="center"/>
              </w:trPr>
              <w:tc>
                <w:tcPr>
                  <w:tcW w:w="3491" w:type="pct"/>
                  <w:tcBorders>
                    <w:top w:val="nil"/>
                    <w:left w:val="nil"/>
                    <w:bottom w:val="nil"/>
                    <w:right w:val="nil"/>
                  </w:tcBorders>
                </w:tcPr>
                <w:p w14:paraId="22C89BA2"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 xml:space="preserve">Trading securities </w:t>
                  </w:r>
                </w:p>
              </w:tc>
              <w:tc>
                <w:tcPr>
                  <w:tcW w:w="1509" w:type="pct"/>
                  <w:tcBorders>
                    <w:top w:val="nil"/>
                    <w:left w:val="nil"/>
                    <w:bottom w:val="single" w:sz="4" w:space="0" w:color="auto"/>
                    <w:right w:val="nil"/>
                  </w:tcBorders>
                </w:tcPr>
                <w:p w14:paraId="05075D69" w14:textId="77777777" w:rsidR="00573B3E" w:rsidRPr="00F75EE2" w:rsidRDefault="00000000" w:rsidP="00573B3E">
                  <w:pPr>
                    <w:spacing w:line="260" w:lineRule="atLeast"/>
                    <w:jc w:val="center"/>
                    <w:rPr>
                      <w:rFonts w:eastAsia="SimSun"/>
                      <w:w w:val="0"/>
                      <w:sz w:val="20"/>
                      <w:szCs w:val="20"/>
                    </w:rPr>
                  </w:pPr>
                  <w:r w:rsidRPr="004F07D1">
                    <w:rPr>
                      <w:bCs/>
                      <w:sz w:val="20"/>
                      <w:szCs w:val="20"/>
                    </w:rPr>
                    <w:t xml:space="preserve">[●] </w:t>
                  </w:r>
                </w:p>
              </w:tc>
            </w:tr>
            <w:tr w:rsidR="00573B3E" w:rsidRPr="00B60201" w14:paraId="4EA96F2B" w14:textId="77777777" w:rsidTr="00C557A5">
              <w:trPr>
                <w:jc w:val="center"/>
              </w:trPr>
              <w:tc>
                <w:tcPr>
                  <w:tcW w:w="3491" w:type="pct"/>
                  <w:tcBorders>
                    <w:top w:val="nil"/>
                    <w:left w:val="nil"/>
                    <w:bottom w:val="nil"/>
                    <w:right w:val="nil"/>
                  </w:tcBorders>
                </w:tcPr>
                <w:p w14:paraId="7512FE86" w14:textId="77777777" w:rsidR="00573B3E" w:rsidRPr="008C3614" w:rsidRDefault="00000000" w:rsidP="00573B3E">
                  <w:pPr>
                    <w:tabs>
                      <w:tab w:val="left" w:leader="dot" w:pos="5812"/>
                    </w:tabs>
                    <w:spacing w:line="260" w:lineRule="atLeast"/>
                    <w:rPr>
                      <w:rFonts w:eastAsia="SimSun"/>
                      <w:b/>
                      <w:w w:val="0"/>
                      <w:sz w:val="20"/>
                      <w:szCs w:val="20"/>
                    </w:rPr>
                  </w:pPr>
                  <w:r w:rsidRPr="008C3614">
                    <w:rPr>
                      <w:rFonts w:eastAsia="SimSun"/>
                      <w:b/>
                      <w:w w:val="0"/>
                      <w:sz w:val="20"/>
                      <w:szCs w:val="20"/>
                    </w:rPr>
                    <w:t>Liquidity</w:t>
                  </w:r>
                </w:p>
              </w:tc>
              <w:tc>
                <w:tcPr>
                  <w:tcW w:w="1509" w:type="pct"/>
                  <w:tcBorders>
                    <w:top w:val="single" w:sz="4" w:space="0" w:color="auto"/>
                    <w:left w:val="nil"/>
                    <w:bottom w:val="single" w:sz="4" w:space="0" w:color="auto"/>
                    <w:right w:val="nil"/>
                  </w:tcBorders>
                </w:tcPr>
                <w:p w14:paraId="74BB4094" w14:textId="77777777" w:rsidR="00573B3E" w:rsidRPr="00F75EE2" w:rsidRDefault="00000000" w:rsidP="00573B3E">
                  <w:pPr>
                    <w:spacing w:line="260" w:lineRule="atLeast"/>
                    <w:jc w:val="center"/>
                    <w:rPr>
                      <w:rFonts w:eastAsia="SimSun"/>
                      <w:b/>
                      <w:w w:val="0"/>
                      <w:sz w:val="20"/>
                      <w:szCs w:val="20"/>
                    </w:rPr>
                  </w:pPr>
                  <w:r w:rsidRPr="004F07D1">
                    <w:rPr>
                      <w:bCs/>
                      <w:sz w:val="20"/>
                      <w:szCs w:val="20"/>
                    </w:rPr>
                    <w:t xml:space="preserve">[●] </w:t>
                  </w:r>
                </w:p>
              </w:tc>
            </w:tr>
            <w:tr w:rsidR="00573B3E" w:rsidRPr="00B60201" w14:paraId="23D98E95" w14:textId="77777777" w:rsidTr="00C557A5">
              <w:trPr>
                <w:jc w:val="center"/>
              </w:trPr>
              <w:tc>
                <w:tcPr>
                  <w:tcW w:w="3491" w:type="pct"/>
                  <w:tcBorders>
                    <w:top w:val="nil"/>
                    <w:left w:val="nil"/>
                    <w:bottom w:val="nil"/>
                    <w:right w:val="nil"/>
                  </w:tcBorders>
                </w:tcPr>
                <w:p w14:paraId="551A92C5" w14:textId="77777777" w:rsidR="00573B3E" w:rsidRPr="00B60201" w:rsidRDefault="00000000" w:rsidP="00573B3E">
                  <w:pPr>
                    <w:tabs>
                      <w:tab w:val="left" w:leader="dot" w:pos="5812"/>
                    </w:tabs>
                    <w:spacing w:line="260" w:lineRule="atLeast"/>
                    <w:rPr>
                      <w:rFonts w:eastAsia="SimSun"/>
                      <w:b/>
                      <w:w w:val="0"/>
                      <w:sz w:val="20"/>
                      <w:szCs w:val="20"/>
                      <w:highlight w:val="yellow"/>
                    </w:rPr>
                  </w:pPr>
                </w:p>
              </w:tc>
              <w:tc>
                <w:tcPr>
                  <w:tcW w:w="1509" w:type="pct"/>
                  <w:tcBorders>
                    <w:top w:val="single" w:sz="4" w:space="0" w:color="auto"/>
                    <w:left w:val="nil"/>
                    <w:bottom w:val="nil"/>
                    <w:right w:val="nil"/>
                  </w:tcBorders>
                </w:tcPr>
                <w:p w14:paraId="777D7AB6" w14:textId="77777777" w:rsidR="00573B3E" w:rsidRPr="00FF11A5" w:rsidRDefault="00000000" w:rsidP="00573B3E">
                  <w:pPr>
                    <w:spacing w:line="260" w:lineRule="atLeast"/>
                    <w:jc w:val="center"/>
                    <w:rPr>
                      <w:rFonts w:ascii="Times New Roman" w:eastAsia="SimSun" w:hAnsi="Times New Roman"/>
                      <w:w w:val="0"/>
                      <w:sz w:val="20"/>
                      <w:szCs w:val="20"/>
                      <w:highlight w:val="yellow"/>
                    </w:rPr>
                  </w:pPr>
                  <w:r w:rsidRPr="004F07D1">
                    <w:rPr>
                      <w:bCs/>
                      <w:sz w:val="20"/>
                      <w:szCs w:val="20"/>
                    </w:rPr>
                    <w:t xml:space="preserve">[●] </w:t>
                  </w:r>
                </w:p>
              </w:tc>
            </w:tr>
            <w:tr w:rsidR="00573B3E" w:rsidRPr="00B60201" w14:paraId="2D88F4BC" w14:textId="77777777" w:rsidTr="00C557A5">
              <w:trPr>
                <w:jc w:val="center"/>
              </w:trPr>
              <w:tc>
                <w:tcPr>
                  <w:tcW w:w="3491" w:type="pct"/>
                  <w:tcBorders>
                    <w:top w:val="nil"/>
                    <w:left w:val="nil"/>
                    <w:bottom w:val="nil"/>
                    <w:right w:val="nil"/>
                  </w:tcBorders>
                </w:tcPr>
                <w:p w14:paraId="6C3FA459"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 xml:space="preserve">Current financial receivables </w:t>
                  </w:r>
                </w:p>
              </w:tc>
              <w:tc>
                <w:tcPr>
                  <w:tcW w:w="1509" w:type="pct"/>
                  <w:tcBorders>
                    <w:top w:val="nil"/>
                    <w:left w:val="nil"/>
                    <w:bottom w:val="single" w:sz="4" w:space="0" w:color="auto"/>
                    <w:right w:val="nil"/>
                  </w:tcBorders>
                </w:tcPr>
                <w:p w14:paraId="6090C957" w14:textId="77777777" w:rsidR="00573B3E" w:rsidRPr="00FF11A5" w:rsidRDefault="00000000" w:rsidP="00573B3E">
                  <w:pPr>
                    <w:spacing w:line="260" w:lineRule="atLeast"/>
                    <w:jc w:val="center"/>
                    <w:rPr>
                      <w:rFonts w:eastAsia="SimSun"/>
                      <w:w w:val="0"/>
                      <w:sz w:val="20"/>
                      <w:szCs w:val="20"/>
                      <w:highlight w:val="yellow"/>
                    </w:rPr>
                  </w:pPr>
                  <w:r w:rsidRPr="004F07D1">
                    <w:rPr>
                      <w:bCs/>
                      <w:sz w:val="20"/>
                      <w:szCs w:val="20"/>
                    </w:rPr>
                    <w:t xml:space="preserve">[●] </w:t>
                  </w:r>
                </w:p>
              </w:tc>
            </w:tr>
            <w:tr w:rsidR="00573B3E" w:rsidRPr="00B60201" w14:paraId="3A4C3728" w14:textId="77777777" w:rsidTr="00C557A5">
              <w:trPr>
                <w:jc w:val="center"/>
              </w:trPr>
              <w:tc>
                <w:tcPr>
                  <w:tcW w:w="3491" w:type="pct"/>
                  <w:tcBorders>
                    <w:top w:val="nil"/>
                    <w:left w:val="nil"/>
                    <w:bottom w:val="nil"/>
                    <w:right w:val="nil"/>
                  </w:tcBorders>
                </w:tcPr>
                <w:p w14:paraId="7A2199E0" w14:textId="77777777" w:rsidR="00573B3E" w:rsidRPr="008C3614" w:rsidRDefault="00000000" w:rsidP="00573B3E">
                  <w:pPr>
                    <w:tabs>
                      <w:tab w:val="left" w:leader="dot" w:pos="5812"/>
                    </w:tabs>
                    <w:spacing w:line="260" w:lineRule="atLeast"/>
                    <w:rPr>
                      <w:rFonts w:eastAsia="SimSun"/>
                      <w:w w:val="0"/>
                      <w:sz w:val="20"/>
                      <w:szCs w:val="20"/>
                    </w:rPr>
                  </w:pPr>
                </w:p>
              </w:tc>
              <w:tc>
                <w:tcPr>
                  <w:tcW w:w="1509" w:type="pct"/>
                  <w:tcBorders>
                    <w:top w:val="single" w:sz="4" w:space="0" w:color="auto"/>
                    <w:left w:val="nil"/>
                    <w:bottom w:val="nil"/>
                    <w:right w:val="nil"/>
                  </w:tcBorders>
                </w:tcPr>
                <w:p w14:paraId="76190E73" w14:textId="77777777" w:rsidR="00573B3E" w:rsidRPr="008C3614" w:rsidRDefault="00000000" w:rsidP="00573B3E">
                  <w:pPr>
                    <w:spacing w:line="260" w:lineRule="atLeast"/>
                    <w:jc w:val="center"/>
                    <w:rPr>
                      <w:rFonts w:ascii="Times New Roman" w:eastAsia="SimSun" w:hAnsi="Times New Roman"/>
                      <w:w w:val="0"/>
                      <w:sz w:val="20"/>
                      <w:szCs w:val="20"/>
                    </w:rPr>
                  </w:pPr>
                  <w:r w:rsidRPr="004F07D1">
                    <w:rPr>
                      <w:bCs/>
                      <w:sz w:val="20"/>
                      <w:szCs w:val="20"/>
                    </w:rPr>
                    <w:t xml:space="preserve">[●] </w:t>
                  </w:r>
                </w:p>
              </w:tc>
            </w:tr>
            <w:tr w:rsidR="00573B3E" w:rsidRPr="00B60201" w14:paraId="41262ECE" w14:textId="77777777" w:rsidTr="00C557A5">
              <w:trPr>
                <w:jc w:val="center"/>
              </w:trPr>
              <w:tc>
                <w:tcPr>
                  <w:tcW w:w="3491" w:type="pct"/>
                  <w:tcBorders>
                    <w:top w:val="nil"/>
                    <w:left w:val="nil"/>
                    <w:bottom w:val="nil"/>
                    <w:right w:val="nil"/>
                  </w:tcBorders>
                </w:tcPr>
                <w:p w14:paraId="18ECCA3B"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 xml:space="preserve">Current bank debt </w:t>
                  </w:r>
                </w:p>
              </w:tc>
              <w:tc>
                <w:tcPr>
                  <w:tcW w:w="1509" w:type="pct"/>
                  <w:tcBorders>
                    <w:top w:val="nil"/>
                    <w:left w:val="nil"/>
                    <w:bottom w:val="nil"/>
                    <w:right w:val="nil"/>
                  </w:tcBorders>
                </w:tcPr>
                <w:p w14:paraId="4F1704F6" w14:textId="77777777" w:rsidR="00573B3E" w:rsidRPr="008C3614" w:rsidRDefault="00000000" w:rsidP="00573B3E">
                  <w:pPr>
                    <w:spacing w:line="260" w:lineRule="atLeast"/>
                    <w:jc w:val="center"/>
                    <w:rPr>
                      <w:rFonts w:eastAsia="SimSun"/>
                      <w:w w:val="0"/>
                      <w:sz w:val="20"/>
                      <w:szCs w:val="20"/>
                    </w:rPr>
                  </w:pPr>
                  <w:r w:rsidRPr="004F07D1">
                    <w:rPr>
                      <w:bCs/>
                      <w:sz w:val="20"/>
                      <w:szCs w:val="20"/>
                    </w:rPr>
                    <w:t xml:space="preserve">[●] </w:t>
                  </w:r>
                </w:p>
              </w:tc>
            </w:tr>
            <w:tr w:rsidR="00573B3E" w:rsidRPr="00B60201" w14:paraId="24AB8572" w14:textId="77777777" w:rsidTr="00C557A5">
              <w:trPr>
                <w:jc w:val="center"/>
              </w:trPr>
              <w:tc>
                <w:tcPr>
                  <w:tcW w:w="3491" w:type="pct"/>
                  <w:tcBorders>
                    <w:top w:val="nil"/>
                    <w:left w:val="nil"/>
                    <w:bottom w:val="nil"/>
                    <w:right w:val="nil"/>
                  </w:tcBorders>
                </w:tcPr>
                <w:p w14:paraId="70DE5BB7"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Current portion of non-current debt</w:t>
                  </w:r>
                </w:p>
              </w:tc>
              <w:tc>
                <w:tcPr>
                  <w:tcW w:w="1509" w:type="pct"/>
                  <w:tcBorders>
                    <w:top w:val="nil"/>
                    <w:left w:val="nil"/>
                    <w:bottom w:val="nil"/>
                    <w:right w:val="nil"/>
                  </w:tcBorders>
                </w:tcPr>
                <w:p w14:paraId="1D71753E" w14:textId="77777777" w:rsidR="00573B3E" w:rsidRPr="008C3614" w:rsidRDefault="00000000" w:rsidP="00573B3E">
                  <w:pPr>
                    <w:numPr>
                      <w:ilvl w:val="0"/>
                      <w:numId w:val="15"/>
                    </w:numPr>
                    <w:spacing w:line="260" w:lineRule="atLeast"/>
                    <w:jc w:val="center"/>
                    <w:rPr>
                      <w:rFonts w:eastAsia="SimSun"/>
                      <w:w w:val="0"/>
                      <w:sz w:val="20"/>
                      <w:szCs w:val="20"/>
                    </w:rPr>
                  </w:pPr>
                  <w:r w:rsidRPr="004F07D1">
                    <w:rPr>
                      <w:bCs/>
                      <w:sz w:val="20"/>
                      <w:szCs w:val="20"/>
                    </w:rPr>
                    <w:t xml:space="preserve">[●] </w:t>
                  </w:r>
                </w:p>
              </w:tc>
            </w:tr>
            <w:tr w:rsidR="00573B3E" w:rsidRPr="00B60201" w14:paraId="5161A80A" w14:textId="77777777" w:rsidTr="00C557A5">
              <w:trPr>
                <w:jc w:val="center"/>
              </w:trPr>
              <w:tc>
                <w:tcPr>
                  <w:tcW w:w="3491" w:type="pct"/>
                  <w:tcBorders>
                    <w:top w:val="nil"/>
                    <w:left w:val="nil"/>
                    <w:bottom w:val="nil"/>
                    <w:right w:val="nil"/>
                  </w:tcBorders>
                </w:tcPr>
                <w:p w14:paraId="632B298C" w14:textId="77777777" w:rsidR="00573B3E" w:rsidRPr="008C3614" w:rsidRDefault="00000000" w:rsidP="00573B3E">
                  <w:pPr>
                    <w:numPr>
                      <w:ilvl w:val="0"/>
                      <w:numId w:val="15"/>
                    </w:numPr>
                    <w:tabs>
                      <w:tab w:val="left" w:leader="dot" w:pos="5812"/>
                    </w:tabs>
                    <w:spacing w:line="260" w:lineRule="atLeast"/>
                    <w:jc w:val="both"/>
                    <w:rPr>
                      <w:rFonts w:eastAsia="SimSun"/>
                      <w:w w:val="0"/>
                      <w:sz w:val="20"/>
                      <w:szCs w:val="20"/>
                    </w:rPr>
                  </w:pPr>
                  <w:r w:rsidRPr="008C3614">
                    <w:rPr>
                      <w:rFonts w:eastAsia="SimSun"/>
                      <w:w w:val="0"/>
                      <w:sz w:val="20"/>
                      <w:szCs w:val="20"/>
                    </w:rPr>
                    <w:t xml:space="preserve">Other current financial debt </w:t>
                  </w:r>
                </w:p>
              </w:tc>
              <w:tc>
                <w:tcPr>
                  <w:tcW w:w="1509" w:type="pct"/>
                  <w:tcBorders>
                    <w:top w:val="nil"/>
                    <w:left w:val="nil"/>
                    <w:bottom w:val="single" w:sz="4" w:space="0" w:color="auto"/>
                    <w:right w:val="nil"/>
                  </w:tcBorders>
                </w:tcPr>
                <w:p w14:paraId="09E5D679" w14:textId="77777777" w:rsidR="00573B3E" w:rsidRPr="00F75EE2" w:rsidRDefault="00000000" w:rsidP="00573B3E">
                  <w:pPr>
                    <w:numPr>
                      <w:ilvl w:val="0"/>
                      <w:numId w:val="15"/>
                    </w:numPr>
                    <w:spacing w:line="260" w:lineRule="atLeast"/>
                    <w:jc w:val="center"/>
                    <w:rPr>
                      <w:rFonts w:eastAsia="SimSun"/>
                      <w:w w:val="0"/>
                      <w:sz w:val="20"/>
                      <w:szCs w:val="20"/>
                    </w:rPr>
                  </w:pPr>
                  <w:r w:rsidRPr="004F07D1">
                    <w:rPr>
                      <w:bCs/>
                      <w:sz w:val="20"/>
                      <w:szCs w:val="20"/>
                    </w:rPr>
                    <w:t xml:space="preserve">[●] </w:t>
                  </w:r>
                </w:p>
              </w:tc>
            </w:tr>
            <w:tr w:rsidR="00573B3E" w:rsidRPr="00B60201" w14:paraId="6BBAFC87" w14:textId="77777777" w:rsidTr="00C557A5">
              <w:trPr>
                <w:jc w:val="center"/>
              </w:trPr>
              <w:tc>
                <w:tcPr>
                  <w:tcW w:w="3491" w:type="pct"/>
                  <w:tcBorders>
                    <w:top w:val="nil"/>
                    <w:left w:val="nil"/>
                    <w:bottom w:val="nil"/>
                    <w:right w:val="nil"/>
                  </w:tcBorders>
                </w:tcPr>
                <w:p w14:paraId="2A78576F" w14:textId="77777777" w:rsidR="00573B3E" w:rsidRPr="008C3614" w:rsidRDefault="00000000" w:rsidP="00573B3E">
                  <w:pPr>
                    <w:numPr>
                      <w:ilvl w:val="0"/>
                      <w:numId w:val="15"/>
                    </w:numPr>
                    <w:tabs>
                      <w:tab w:val="left" w:leader="dot" w:pos="5812"/>
                    </w:tabs>
                    <w:spacing w:line="260" w:lineRule="atLeast"/>
                    <w:jc w:val="both"/>
                    <w:rPr>
                      <w:rFonts w:eastAsia="SimSun"/>
                      <w:b/>
                      <w:w w:val="0"/>
                      <w:sz w:val="20"/>
                      <w:szCs w:val="20"/>
                    </w:rPr>
                  </w:pPr>
                  <w:r w:rsidRPr="008C3614">
                    <w:rPr>
                      <w:rFonts w:eastAsia="SimSun"/>
                      <w:b/>
                      <w:w w:val="0"/>
                      <w:sz w:val="20"/>
                      <w:szCs w:val="20"/>
                    </w:rPr>
                    <w:t>Current financial indebtedness</w:t>
                  </w:r>
                </w:p>
              </w:tc>
              <w:tc>
                <w:tcPr>
                  <w:tcW w:w="1509" w:type="pct"/>
                  <w:tcBorders>
                    <w:top w:val="single" w:sz="4" w:space="0" w:color="auto"/>
                    <w:left w:val="nil"/>
                    <w:bottom w:val="single" w:sz="4" w:space="0" w:color="auto"/>
                    <w:right w:val="nil"/>
                  </w:tcBorders>
                </w:tcPr>
                <w:p w14:paraId="65BF01F5" w14:textId="77777777" w:rsidR="00573B3E" w:rsidRPr="00F75EE2" w:rsidRDefault="00000000" w:rsidP="00573B3E">
                  <w:pPr>
                    <w:numPr>
                      <w:ilvl w:val="0"/>
                      <w:numId w:val="15"/>
                    </w:numPr>
                    <w:spacing w:line="260" w:lineRule="atLeast"/>
                    <w:jc w:val="center"/>
                    <w:rPr>
                      <w:rFonts w:eastAsia="SimSun"/>
                      <w:b/>
                      <w:w w:val="0"/>
                      <w:sz w:val="20"/>
                      <w:szCs w:val="20"/>
                    </w:rPr>
                  </w:pPr>
                  <w:r w:rsidRPr="004F07D1">
                    <w:rPr>
                      <w:bCs/>
                      <w:sz w:val="20"/>
                      <w:szCs w:val="20"/>
                    </w:rPr>
                    <w:t xml:space="preserve">[●] </w:t>
                  </w:r>
                </w:p>
              </w:tc>
            </w:tr>
            <w:tr w:rsidR="00573B3E" w:rsidRPr="00B60201" w14:paraId="2A1FC861" w14:textId="77777777" w:rsidTr="00C557A5">
              <w:trPr>
                <w:jc w:val="center"/>
              </w:trPr>
              <w:tc>
                <w:tcPr>
                  <w:tcW w:w="3491" w:type="pct"/>
                  <w:tcBorders>
                    <w:top w:val="nil"/>
                    <w:left w:val="nil"/>
                    <w:bottom w:val="nil"/>
                    <w:right w:val="nil"/>
                  </w:tcBorders>
                </w:tcPr>
                <w:p w14:paraId="7F76AFCA" w14:textId="77777777" w:rsidR="00573B3E" w:rsidRPr="008C3614" w:rsidRDefault="00000000" w:rsidP="00573B3E">
                  <w:pPr>
                    <w:tabs>
                      <w:tab w:val="left" w:leader="dot" w:pos="5812"/>
                    </w:tabs>
                    <w:spacing w:line="260" w:lineRule="atLeast"/>
                    <w:rPr>
                      <w:rFonts w:eastAsia="SimSun"/>
                      <w:b/>
                      <w:w w:val="0"/>
                      <w:sz w:val="20"/>
                      <w:szCs w:val="20"/>
                    </w:rPr>
                  </w:pPr>
                </w:p>
              </w:tc>
              <w:tc>
                <w:tcPr>
                  <w:tcW w:w="1509" w:type="pct"/>
                  <w:tcBorders>
                    <w:top w:val="single" w:sz="4" w:space="0" w:color="auto"/>
                    <w:left w:val="nil"/>
                    <w:bottom w:val="nil"/>
                    <w:right w:val="nil"/>
                  </w:tcBorders>
                </w:tcPr>
                <w:p w14:paraId="0742D631" w14:textId="77777777" w:rsidR="00573B3E" w:rsidRPr="00F75EE2" w:rsidRDefault="00000000" w:rsidP="00573B3E">
                  <w:pPr>
                    <w:spacing w:line="260" w:lineRule="atLeast"/>
                    <w:jc w:val="center"/>
                    <w:rPr>
                      <w:rFonts w:ascii="Times New Roman" w:eastAsia="SimSun" w:hAnsi="Times New Roman"/>
                      <w:w w:val="0"/>
                      <w:sz w:val="20"/>
                      <w:szCs w:val="20"/>
                    </w:rPr>
                  </w:pPr>
                  <w:r w:rsidRPr="004F07D1">
                    <w:rPr>
                      <w:bCs/>
                      <w:sz w:val="20"/>
                      <w:szCs w:val="20"/>
                    </w:rPr>
                    <w:t xml:space="preserve">[●] </w:t>
                  </w:r>
                </w:p>
              </w:tc>
            </w:tr>
            <w:tr w:rsidR="00573B3E" w:rsidRPr="00B60201" w14:paraId="0FFCDF8F" w14:textId="77777777" w:rsidTr="00C557A5">
              <w:trPr>
                <w:jc w:val="center"/>
              </w:trPr>
              <w:tc>
                <w:tcPr>
                  <w:tcW w:w="3491" w:type="pct"/>
                  <w:tcBorders>
                    <w:top w:val="nil"/>
                    <w:left w:val="nil"/>
                    <w:bottom w:val="nil"/>
                    <w:right w:val="nil"/>
                  </w:tcBorders>
                </w:tcPr>
                <w:p w14:paraId="2056FC05" w14:textId="77777777" w:rsidR="00573B3E" w:rsidRPr="008C3614" w:rsidRDefault="00000000" w:rsidP="00573B3E">
                  <w:pPr>
                    <w:tabs>
                      <w:tab w:val="left" w:leader="dot" w:pos="5812"/>
                    </w:tabs>
                    <w:spacing w:line="260" w:lineRule="atLeast"/>
                    <w:rPr>
                      <w:rFonts w:eastAsia="SimSun"/>
                      <w:b/>
                      <w:w w:val="0"/>
                      <w:sz w:val="20"/>
                      <w:szCs w:val="20"/>
                    </w:rPr>
                  </w:pPr>
                  <w:r w:rsidRPr="008C3614">
                    <w:rPr>
                      <w:rFonts w:eastAsia="SimSun"/>
                      <w:b/>
                      <w:w w:val="0"/>
                      <w:sz w:val="20"/>
                      <w:szCs w:val="20"/>
                    </w:rPr>
                    <w:t>Net current financial liquidity</w:t>
                  </w:r>
                </w:p>
              </w:tc>
              <w:tc>
                <w:tcPr>
                  <w:tcW w:w="1509" w:type="pct"/>
                  <w:tcBorders>
                    <w:top w:val="nil"/>
                    <w:left w:val="nil"/>
                    <w:bottom w:val="single" w:sz="4" w:space="0" w:color="auto"/>
                    <w:right w:val="nil"/>
                  </w:tcBorders>
                </w:tcPr>
                <w:p w14:paraId="440F09EF" w14:textId="77777777" w:rsidR="00573B3E" w:rsidRPr="00F75EE2" w:rsidRDefault="00000000" w:rsidP="00573B3E">
                  <w:pPr>
                    <w:spacing w:line="260" w:lineRule="atLeast"/>
                    <w:jc w:val="center"/>
                    <w:rPr>
                      <w:rFonts w:eastAsia="SimSun"/>
                      <w:b/>
                      <w:w w:val="0"/>
                      <w:sz w:val="20"/>
                      <w:szCs w:val="20"/>
                    </w:rPr>
                  </w:pPr>
                  <w:r w:rsidRPr="004F07D1">
                    <w:rPr>
                      <w:bCs/>
                      <w:sz w:val="20"/>
                      <w:szCs w:val="20"/>
                    </w:rPr>
                    <w:t xml:space="preserve">[●] </w:t>
                  </w:r>
                </w:p>
              </w:tc>
            </w:tr>
            <w:tr w:rsidR="00573B3E" w:rsidRPr="00B60201" w14:paraId="7D615E79" w14:textId="77777777" w:rsidTr="00C557A5">
              <w:trPr>
                <w:jc w:val="center"/>
              </w:trPr>
              <w:tc>
                <w:tcPr>
                  <w:tcW w:w="3491" w:type="pct"/>
                  <w:tcBorders>
                    <w:top w:val="nil"/>
                    <w:left w:val="nil"/>
                    <w:bottom w:val="nil"/>
                    <w:right w:val="nil"/>
                  </w:tcBorders>
                </w:tcPr>
                <w:p w14:paraId="73191A3B" w14:textId="77777777" w:rsidR="00573B3E" w:rsidRPr="008C3614" w:rsidRDefault="00000000" w:rsidP="00573B3E">
                  <w:pPr>
                    <w:tabs>
                      <w:tab w:val="left" w:leader="dot" w:pos="5812"/>
                    </w:tabs>
                    <w:spacing w:line="260" w:lineRule="atLeast"/>
                    <w:rPr>
                      <w:rFonts w:eastAsia="SimSun"/>
                      <w:b/>
                      <w:w w:val="0"/>
                      <w:sz w:val="20"/>
                      <w:szCs w:val="20"/>
                    </w:rPr>
                  </w:pPr>
                </w:p>
              </w:tc>
              <w:tc>
                <w:tcPr>
                  <w:tcW w:w="1509" w:type="pct"/>
                  <w:tcBorders>
                    <w:top w:val="single" w:sz="4" w:space="0" w:color="auto"/>
                    <w:left w:val="nil"/>
                    <w:bottom w:val="nil"/>
                    <w:right w:val="nil"/>
                  </w:tcBorders>
                </w:tcPr>
                <w:p w14:paraId="25104CDC" w14:textId="77777777" w:rsidR="00573B3E" w:rsidRPr="00F75EE2" w:rsidRDefault="00000000" w:rsidP="00573B3E">
                  <w:pPr>
                    <w:spacing w:line="260" w:lineRule="atLeast"/>
                    <w:jc w:val="center"/>
                    <w:rPr>
                      <w:rFonts w:ascii="Times New Roman" w:eastAsia="SimSun" w:hAnsi="Times New Roman"/>
                      <w:w w:val="0"/>
                      <w:sz w:val="20"/>
                      <w:szCs w:val="20"/>
                    </w:rPr>
                  </w:pPr>
                  <w:r w:rsidRPr="004F07D1">
                    <w:rPr>
                      <w:bCs/>
                      <w:sz w:val="20"/>
                      <w:szCs w:val="20"/>
                    </w:rPr>
                    <w:t xml:space="preserve">[●] </w:t>
                  </w:r>
                </w:p>
              </w:tc>
            </w:tr>
            <w:tr w:rsidR="00573B3E" w:rsidRPr="00B60201" w14:paraId="61C38EC9" w14:textId="77777777" w:rsidTr="00C557A5">
              <w:trPr>
                <w:jc w:val="center"/>
              </w:trPr>
              <w:tc>
                <w:tcPr>
                  <w:tcW w:w="3491" w:type="pct"/>
                  <w:tcBorders>
                    <w:top w:val="nil"/>
                    <w:left w:val="nil"/>
                    <w:bottom w:val="nil"/>
                    <w:right w:val="nil"/>
                  </w:tcBorders>
                </w:tcPr>
                <w:p w14:paraId="1B723DE6"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lastRenderedPageBreak/>
                    <w:t xml:space="preserve">Non-current bank loans </w:t>
                  </w:r>
                </w:p>
              </w:tc>
              <w:tc>
                <w:tcPr>
                  <w:tcW w:w="1509" w:type="pct"/>
                  <w:tcBorders>
                    <w:top w:val="nil"/>
                    <w:left w:val="nil"/>
                    <w:bottom w:val="nil"/>
                    <w:right w:val="nil"/>
                  </w:tcBorders>
                </w:tcPr>
                <w:p w14:paraId="08BD5070" w14:textId="77777777" w:rsidR="00573B3E" w:rsidRPr="00F75EE2" w:rsidRDefault="00000000" w:rsidP="00573B3E">
                  <w:pPr>
                    <w:spacing w:line="260" w:lineRule="atLeast"/>
                    <w:jc w:val="center"/>
                    <w:rPr>
                      <w:rFonts w:eastAsia="SimSun"/>
                      <w:w w:val="0"/>
                      <w:sz w:val="20"/>
                      <w:szCs w:val="20"/>
                    </w:rPr>
                  </w:pPr>
                  <w:r w:rsidRPr="004F07D1">
                    <w:rPr>
                      <w:bCs/>
                      <w:sz w:val="20"/>
                      <w:szCs w:val="20"/>
                    </w:rPr>
                    <w:t xml:space="preserve">[●] </w:t>
                  </w:r>
                </w:p>
              </w:tc>
            </w:tr>
            <w:tr w:rsidR="00573B3E" w:rsidRPr="00B60201" w14:paraId="768CBF84" w14:textId="77777777" w:rsidTr="00C557A5">
              <w:trPr>
                <w:jc w:val="center"/>
              </w:trPr>
              <w:tc>
                <w:tcPr>
                  <w:tcW w:w="3491" w:type="pct"/>
                  <w:tcBorders>
                    <w:top w:val="nil"/>
                    <w:left w:val="nil"/>
                    <w:bottom w:val="nil"/>
                    <w:right w:val="nil"/>
                  </w:tcBorders>
                </w:tcPr>
                <w:p w14:paraId="26499468"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Bonds issued</w:t>
                  </w:r>
                </w:p>
              </w:tc>
              <w:tc>
                <w:tcPr>
                  <w:tcW w:w="1509" w:type="pct"/>
                  <w:tcBorders>
                    <w:top w:val="nil"/>
                    <w:left w:val="nil"/>
                    <w:bottom w:val="nil"/>
                    <w:right w:val="nil"/>
                  </w:tcBorders>
                </w:tcPr>
                <w:p w14:paraId="6FCF1605" w14:textId="77777777" w:rsidR="00573B3E" w:rsidRPr="00F75EE2" w:rsidRDefault="00000000" w:rsidP="00573B3E">
                  <w:pPr>
                    <w:spacing w:line="260" w:lineRule="atLeast"/>
                    <w:jc w:val="center"/>
                    <w:rPr>
                      <w:rFonts w:eastAsia="SimSun"/>
                      <w:w w:val="0"/>
                      <w:sz w:val="20"/>
                      <w:szCs w:val="20"/>
                    </w:rPr>
                  </w:pPr>
                  <w:r w:rsidRPr="004F07D1">
                    <w:rPr>
                      <w:bCs/>
                      <w:sz w:val="20"/>
                      <w:szCs w:val="20"/>
                    </w:rPr>
                    <w:t xml:space="preserve">[●] </w:t>
                  </w:r>
                </w:p>
              </w:tc>
            </w:tr>
            <w:tr w:rsidR="00573B3E" w:rsidRPr="00B60201" w14:paraId="25BF6784" w14:textId="77777777" w:rsidTr="00C557A5">
              <w:trPr>
                <w:jc w:val="center"/>
              </w:trPr>
              <w:tc>
                <w:tcPr>
                  <w:tcW w:w="3491" w:type="pct"/>
                  <w:tcBorders>
                    <w:top w:val="nil"/>
                    <w:left w:val="nil"/>
                    <w:bottom w:val="nil"/>
                    <w:right w:val="nil"/>
                  </w:tcBorders>
                </w:tcPr>
                <w:p w14:paraId="109C14FB"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 xml:space="preserve">Other non-current loans </w:t>
                  </w:r>
                </w:p>
              </w:tc>
              <w:tc>
                <w:tcPr>
                  <w:tcW w:w="1509" w:type="pct"/>
                  <w:tcBorders>
                    <w:top w:val="nil"/>
                    <w:left w:val="nil"/>
                    <w:bottom w:val="single" w:sz="4" w:space="0" w:color="auto"/>
                    <w:right w:val="nil"/>
                  </w:tcBorders>
                </w:tcPr>
                <w:p w14:paraId="4EDD958F" w14:textId="77777777" w:rsidR="00573B3E" w:rsidRPr="00F75EE2" w:rsidRDefault="00000000" w:rsidP="00573B3E">
                  <w:pPr>
                    <w:spacing w:line="260" w:lineRule="atLeast"/>
                    <w:jc w:val="center"/>
                    <w:rPr>
                      <w:rFonts w:eastAsia="SimSun"/>
                      <w:w w:val="0"/>
                      <w:sz w:val="20"/>
                      <w:szCs w:val="20"/>
                    </w:rPr>
                  </w:pPr>
                  <w:r w:rsidRPr="004F07D1">
                    <w:rPr>
                      <w:bCs/>
                      <w:sz w:val="20"/>
                      <w:szCs w:val="20"/>
                    </w:rPr>
                    <w:t xml:space="preserve">[●] </w:t>
                  </w:r>
                </w:p>
              </w:tc>
            </w:tr>
            <w:tr w:rsidR="00573B3E" w:rsidRPr="00B60201" w14:paraId="3B34C419" w14:textId="77777777" w:rsidTr="00C557A5">
              <w:trPr>
                <w:jc w:val="center"/>
              </w:trPr>
              <w:tc>
                <w:tcPr>
                  <w:tcW w:w="3491" w:type="pct"/>
                  <w:tcBorders>
                    <w:top w:val="nil"/>
                    <w:left w:val="nil"/>
                    <w:bottom w:val="nil"/>
                    <w:right w:val="nil"/>
                  </w:tcBorders>
                </w:tcPr>
                <w:p w14:paraId="3AF30141" w14:textId="77777777" w:rsidR="00573B3E" w:rsidRPr="008C3614" w:rsidRDefault="00000000" w:rsidP="00573B3E">
                  <w:pPr>
                    <w:tabs>
                      <w:tab w:val="left" w:leader="dot" w:pos="5812"/>
                    </w:tabs>
                    <w:spacing w:line="260" w:lineRule="atLeast"/>
                    <w:rPr>
                      <w:rFonts w:eastAsia="SimSun"/>
                      <w:b/>
                      <w:w w:val="0"/>
                      <w:sz w:val="20"/>
                      <w:szCs w:val="20"/>
                    </w:rPr>
                  </w:pPr>
                  <w:r w:rsidRPr="008C3614">
                    <w:rPr>
                      <w:rFonts w:eastAsia="SimSun"/>
                      <w:b/>
                      <w:w w:val="0"/>
                      <w:sz w:val="20"/>
                      <w:szCs w:val="20"/>
                    </w:rPr>
                    <w:t>Non-current financial indebtedness</w:t>
                  </w:r>
                </w:p>
              </w:tc>
              <w:tc>
                <w:tcPr>
                  <w:tcW w:w="1509" w:type="pct"/>
                  <w:tcBorders>
                    <w:top w:val="single" w:sz="4" w:space="0" w:color="auto"/>
                    <w:left w:val="nil"/>
                    <w:bottom w:val="single" w:sz="4" w:space="0" w:color="auto"/>
                    <w:right w:val="nil"/>
                  </w:tcBorders>
                </w:tcPr>
                <w:p w14:paraId="1783ED56" w14:textId="77777777" w:rsidR="00573B3E" w:rsidRPr="00F75EE2" w:rsidRDefault="00000000" w:rsidP="00573B3E">
                  <w:pPr>
                    <w:spacing w:line="260" w:lineRule="atLeast"/>
                    <w:jc w:val="center"/>
                    <w:rPr>
                      <w:rFonts w:eastAsia="SimSun"/>
                      <w:b/>
                      <w:w w:val="0"/>
                      <w:sz w:val="20"/>
                      <w:szCs w:val="20"/>
                    </w:rPr>
                  </w:pPr>
                  <w:r w:rsidRPr="004F07D1">
                    <w:rPr>
                      <w:bCs/>
                      <w:sz w:val="20"/>
                      <w:szCs w:val="20"/>
                    </w:rPr>
                    <w:t xml:space="preserve">[●] </w:t>
                  </w:r>
                </w:p>
              </w:tc>
            </w:tr>
            <w:tr w:rsidR="00573B3E" w:rsidRPr="00B60201" w14:paraId="1D39A16C" w14:textId="77777777" w:rsidTr="00C557A5">
              <w:tblPrEx>
                <w:tblCellMar>
                  <w:left w:w="108" w:type="dxa"/>
                  <w:right w:w="108" w:type="dxa"/>
                </w:tblCellMar>
              </w:tblPrEx>
              <w:trPr>
                <w:jc w:val="center"/>
              </w:trPr>
              <w:tc>
                <w:tcPr>
                  <w:tcW w:w="3491" w:type="pct"/>
                  <w:tcBorders>
                    <w:top w:val="nil"/>
                    <w:left w:val="nil"/>
                    <w:bottom w:val="nil"/>
                    <w:right w:val="nil"/>
                  </w:tcBorders>
                </w:tcPr>
                <w:p w14:paraId="7253D456" w14:textId="77777777" w:rsidR="00573B3E" w:rsidRPr="008C3614" w:rsidRDefault="00000000" w:rsidP="00573B3E">
                  <w:pPr>
                    <w:tabs>
                      <w:tab w:val="left" w:leader="dot" w:pos="5812"/>
                    </w:tabs>
                    <w:spacing w:line="260" w:lineRule="atLeast"/>
                    <w:rPr>
                      <w:rFonts w:eastAsia="SimSun"/>
                      <w:b/>
                      <w:w w:val="0"/>
                      <w:sz w:val="20"/>
                      <w:szCs w:val="20"/>
                    </w:rPr>
                  </w:pPr>
                </w:p>
              </w:tc>
              <w:tc>
                <w:tcPr>
                  <w:tcW w:w="1509" w:type="pct"/>
                  <w:tcBorders>
                    <w:top w:val="single" w:sz="4" w:space="0" w:color="auto"/>
                    <w:left w:val="nil"/>
                    <w:bottom w:val="nil"/>
                    <w:right w:val="nil"/>
                  </w:tcBorders>
                </w:tcPr>
                <w:p w14:paraId="1505DE9B" w14:textId="77777777" w:rsidR="00573B3E" w:rsidRPr="00F75EE2" w:rsidRDefault="00000000" w:rsidP="00573B3E">
                  <w:pPr>
                    <w:spacing w:line="260" w:lineRule="atLeast"/>
                    <w:jc w:val="center"/>
                    <w:rPr>
                      <w:rFonts w:ascii="Times New Roman" w:eastAsia="SimSun" w:hAnsi="Times New Roman"/>
                      <w:w w:val="0"/>
                      <w:sz w:val="20"/>
                      <w:szCs w:val="20"/>
                    </w:rPr>
                  </w:pPr>
                  <w:r w:rsidRPr="004F07D1">
                    <w:rPr>
                      <w:bCs/>
                      <w:sz w:val="20"/>
                      <w:szCs w:val="20"/>
                    </w:rPr>
                    <w:t xml:space="preserve">[●] </w:t>
                  </w:r>
                </w:p>
              </w:tc>
            </w:tr>
            <w:tr w:rsidR="00573B3E" w:rsidRPr="00B60201" w14:paraId="76AE2B6D" w14:textId="77777777" w:rsidTr="00C557A5">
              <w:tblPrEx>
                <w:tblCellMar>
                  <w:left w:w="108" w:type="dxa"/>
                  <w:right w:w="108" w:type="dxa"/>
                </w:tblCellMar>
              </w:tblPrEx>
              <w:trPr>
                <w:jc w:val="center"/>
              </w:trPr>
              <w:tc>
                <w:tcPr>
                  <w:tcW w:w="3491" w:type="pct"/>
                  <w:tcBorders>
                    <w:top w:val="nil"/>
                    <w:left w:val="nil"/>
                    <w:bottom w:val="nil"/>
                    <w:right w:val="nil"/>
                  </w:tcBorders>
                </w:tcPr>
                <w:p w14:paraId="46F28027" w14:textId="77777777" w:rsidR="00573B3E" w:rsidRPr="008C3614" w:rsidRDefault="00000000" w:rsidP="00573B3E">
                  <w:pPr>
                    <w:tabs>
                      <w:tab w:val="left" w:leader="dot" w:pos="5812"/>
                    </w:tabs>
                    <w:spacing w:line="260" w:lineRule="atLeast"/>
                    <w:rPr>
                      <w:rFonts w:eastAsia="SimSun"/>
                      <w:b/>
                      <w:w w:val="0"/>
                      <w:sz w:val="20"/>
                      <w:szCs w:val="20"/>
                    </w:rPr>
                  </w:pPr>
                  <w:r w:rsidRPr="008C3614">
                    <w:rPr>
                      <w:rFonts w:eastAsia="SimSun"/>
                      <w:b/>
                      <w:w w:val="0"/>
                      <w:sz w:val="20"/>
                      <w:szCs w:val="20"/>
                    </w:rPr>
                    <w:t>Net financial indebtedness</w:t>
                  </w:r>
                </w:p>
              </w:tc>
              <w:tc>
                <w:tcPr>
                  <w:tcW w:w="1509" w:type="pct"/>
                  <w:tcBorders>
                    <w:top w:val="nil"/>
                    <w:left w:val="nil"/>
                    <w:bottom w:val="single" w:sz="4" w:space="0" w:color="auto"/>
                    <w:right w:val="nil"/>
                  </w:tcBorders>
                </w:tcPr>
                <w:p w14:paraId="602B42CA" w14:textId="77777777" w:rsidR="00573B3E" w:rsidRPr="00F75EE2" w:rsidRDefault="00000000" w:rsidP="00573B3E">
                  <w:pPr>
                    <w:spacing w:line="260" w:lineRule="atLeast"/>
                    <w:rPr>
                      <w:rFonts w:eastAsia="SimSun"/>
                      <w:b/>
                      <w:bCs/>
                      <w:w w:val="0"/>
                      <w:sz w:val="20"/>
                      <w:szCs w:val="20"/>
                    </w:rPr>
                  </w:pPr>
                  <w:r w:rsidRPr="004F07D1">
                    <w:rPr>
                      <w:bCs/>
                      <w:sz w:val="20"/>
                      <w:szCs w:val="20"/>
                    </w:rPr>
                    <w:t xml:space="preserve">[●] </w:t>
                  </w:r>
                </w:p>
              </w:tc>
            </w:tr>
          </w:tbl>
          <w:p w14:paraId="12C4F1F5" w14:textId="77777777" w:rsidR="00000000" w:rsidRDefault="00000000"/>
        </w:tc>
        <w:tc>
          <w:tcPr>
            <w:tcW w:w="1440" w:type="dxa"/>
          </w:tcPr>
          <w:p w14:paraId="2882F323" w14:textId="77777777" w:rsidR="00C50675" w:rsidRDefault="00C50675"/>
        </w:tc>
        <w:tc>
          <w:tcPr>
            <w:tcW w:w="1440" w:type="dxa"/>
          </w:tcPr>
          <w:p w14:paraId="42B642DB" w14:textId="77777777" w:rsidR="00C50675" w:rsidRDefault="00C50675"/>
        </w:tc>
        <w:tc>
          <w:tcPr>
            <w:tcW w:w="4320" w:type="dxa"/>
          </w:tcPr>
          <w:p w14:paraId="652FADCA" w14:textId="77777777" w:rsidR="00C50675" w:rsidRDefault="00C50675"/>
        </w:tc>
      </w:tr>
      <w:tr w:rsidR="00C50675" w14:paraId="0D74370B" w14:textId="77777777">
        <w:tc>
          <w:tcPr>
            <w:tcW w:w="720" w:type="dxa"/>
          </w:tcPr>
          <w:p w14:paraId="19420BB7" w14:textId="77777777" w:rsidR="00C50675" w:rsidRDefault="00000000">
            <w:r>
              <w:t>917</w:t>
            </w:r>
          </w:p>
        </w:tc>
        <w:tc>
          <w:tcPr>
            <w:tcW w:w="5760" w:type="dxa"/>
          </w:tcPr>
          <w:p w14:paraId="15C83D61" w14:textId="77777777" w:rsidR="00C50675" w:rsidRDefault="00C50675"/>
          <w:p w14:paraId="3DE77A2B" w14:textId="77777777" w:rsidR="00C50675" w:rsidRDefault="00C50675"/>
          <w:tbl>
            <w:tblPr>
              <w:tblW w:w="4194" w:type="pct"/>
              <w:jc w:val="center"/>
              <w:tblLayout w:type="fixed"/>
              <w:tblCellMar>
                <w:left w:w="115" w:type="dxa"/>
                <w:right w:w="115" w:type="dxa"/>
              </w:tblCellMar>
              <w:tblLook w:val="0000" w:firstRow="0" w:lastRow="0" w:firstColumn="0" w:lastColumn="0" w:noHBand="0" w:noVBand="0"/>
            </w:tblPr>
            <w:tblGrid>
              <w:gridCol w:w="3353"/>
              <w:gridCol w:w="1297"/>
            </w:tblGrid>
            <w:tr w:rsidR="00B136F6" w:rsidRPr="00902808" w14:paraId="415FB7AE" w14:textId="77777777" w:rsidTr="00C557A5">
              <w:trPr>
                <w:tblHeader/>
                <w:jc w:val="center"/>
              </w:trPr>
              <w:tc>
                <w:tcPr>
                  <w:tcW w:w="3605" w:type="pct"/>
                  <w:tcBorders>
                    <w:top w:val="nil"/>
                    <w:left w:val="nil"/>
                    <w:bottom w:val="nil"/>
                    <w:right w:val="nil"/>
                  </w:tcBorders>
                </w:tcPr>
                <w:p w14:paraId="7446ABD8" w14:textId="77777777" w:rsidR="00B136F6" w:rsidRPr="00902808" w:rsidRDefault="00000000" w:rsidP="00C557A5">
                  <w:pPr>
                    <w:spacing w:line="260" w:lineRule="atLeast"/>
                    <w:rPr>
                      <w:rFonts w:eastAsia="SimSun"/>
                      <w:b/>
                      <w:w w:val="0"/>
                      <w:sz w:val="20"/>
                      <w:szCs w:val="20"/>
                    </w:rPr>
                  </w:pPr>
                  <w:r w:rsidRPr="00902808">
                    <w:rPr>
                      <w:rFonts w:eastAsia="SimSun"/>
                      <w:b/>
                      <w:w w:val="0"/>
                      <w:sz w:val="20"/>
                      <w:szCs w:val="20"/>
                    </w:rPr>
                    <w:t xml:space="preserve"> (£'000)</w:t>
                  </w:r>
                </w:p>
              </w:tc>
              <w:tc>
                <w:tcPr>
                  <w:tcW w:w="1395" w:type="pct"/>
                  <w:tcBorders>
                    <w:top w:val="nil"/>
                    <w:left w:val="nil"/>
                    <w:bottom w:val="nil"/>
                    <w:right w:val="nil"/>
                  </w:tcBorders>
                </w:tcPr>
                <w:p w14:paraId="563B70B5" w14:textId="77777777" w:rsidR="00B136F6" w:rsidRPr="00902808" w:rsidRDefault="00000000" w:rsidP="00C557A5">
                  <w:pPr>
                    <w:pBdr>
                      <w:bottom w:val="single" w:sz="4" w:space="1" w:color="auto"/>
                    </w:pBdr>
                    <w:spacing w:line="260" w:lineRule="atLeast"/>
                    <w:jc w:val="center"/>
                    <w:rPr>
                      <w:rFonts w:eastAsia="SimSun"/>
                      <w:b/>
                      <w:w w:val="0"/>
                      <w:sz w:val="20"/>
                      <w:szCs w:val="20"/>
                    </w:rPr>
                  </w:pPr>
                  <w:r w:rsidRPr="00902808">
                    <w:rPr>
                      <w:rFonts w:eastAsia="SimSun"/>
                      <w:b/>
                      <w:w w:val="0"/>
                      <w:sz w:val="20"/>
                      <w:szCs w:val="20"/>
                    </w:rPr>
                    <w:t xml:space="preserve">As at </w:t>
                  </w:r>
                  <w:r>
                    <w:rPr>
                      <w:bCs/>
                      <w:sz w:val="20"/>
                      <w:szCs w:val="20"/>
                    </w:rPr>
                    <w:t>[●]</w:t>
                  </w:r>
                </w:p>
              </w:tc>
            </w:tr>
            <w:tr w:rsidR="00B136F6" w:rsidRPr="00902808" w14:paraId="2DDD31B1" w14:textId="77777777" w:rsidTr="00C557A5">
              <w:trPr>
                <w:jc w:val="center"/>
              </w:trPr>
              <w:tc>
                <w:tcPr>
                  <w:tcW w:w="3605" w:type="pct"/>
                  <w:tcBorders>
                    <w:top w:val="nil"/>
                    <w:left w:val="nil"/>
                    <w:bottom w:val="nil"/>
                    <w:right w:val="nil"/>
                  </w:tcBorders>
                </w:tcPr>
                <w:p w14:paraId="10166595" w14:textId="77777777" w:rsidR="00B136F6" w:rsidRPr="00902808" w:rsidRDefault="00000000" w:rsidP="00C557A5">
                  <w:pPr>
                    <w:tabs>
                      <w:tab w:val="left" w:leader="dot" w:pos="5635"/>
                    </w:tabs>
                    <w:spacing w:line="260" w:lineRule="atLeast"/>
                    <w:rPr>
                      <w:rFonts w:eastAsia="SimSun"/>
                      <w:b/>
                      <w:w w:val="0"/>
                      <w:sz w:val="20"/>
                      <w:szCs w:val="20"/>
                    </w:rPr>
                  </w:pPr>
                </w:p>
              </w:tc>
              <w:tc>
                <w:tcPr>
                  <w:tcW w:w="1395" w:type="pct"/>
                  <w:tcBorders>
                    <w:top w:val="nil"/>
                    <w:left w:val="nil"/>
                    <w:bottom w:val="nil"/>
                    <w:right w:val="nil"/>
                  </w:tcBorders>
                </w:tcPr>
                <w:p w14:paraId="4643B0AA" w14:textId="77777777" w:rsidR="00B136F6" w:rsidRPr="00902808" w:rsidRDefault="00000000" w:rsidP="00C557A5">
                  <w:pPr>
                    <w:pBdr>
                      <w:bottom w:val="single" w:sz="4" w:space="1" w:color="auto"/>
                    </w:pBdr>
                    <w:spacing w:line="260" w:lineRule="atLeast"/>
                    <w:jc w:val="center"/>
                    <w:rPr>
                      <w:rFonts w:eastAsia="SimSun"/>
                      <w:w w:val="0"/>
                      <w:sz w:val="20"/>
                      <w:szCs w:val="20"/>
                    </w:rPr>
                  </w:pPr>
                  <w:r w:rsidRPr="00902808">
                    <w:rPr>
                      <w:rFonts w:eastAsia="SimSun"/>
                      <w:w w:val="0"/>
                      <w:sz w:val="20"/>
                      <w:szCs w:val="20"/>
                    </w:rPr>
                    <w:t>(</w:t>
                  </w:r>
                  <w:r w:rsidRPr="00902808">
                    <w:rPr>
                      <w:rFonts w:eastAsia="SimSun"/>
                      <w:i/>
                      <w:w w:val="0"/>
                      <w:sz w:val="20"/>
                      <w:szCs w:val="20"/>
                    </w:rPr>
                    <w:t>unaudited</w:t>
                  </w:r>
                  <w:r w:rsidRPr="00902808">
                    <w:rPr>
                      <w:rFonts w:eastAsia="SimSun"/>
                      <w:w w:val="0"/>
                      <w:sz w:val="20"/>
                      <w:szCs w:val="20"/>
                    </w:rPr>
                    <w:t>)</w:t>
                  </w:r>
                </w:p>
              </w:tc>
            </w:tr>
            <w:tr w:rsidR="00573B3E" w:rsidRPr="00902808" w14:paraId="672B3520" w14:textId="77777777" w:rsidTr="00C557A5">
              <w:trPr>
                <w:jc w:val="center"/>
              </w:trPr>
              <w:tc>
                <w:tcPr>
                  <w:tcW w:w="3605" w:type="pct"/>
                  <w:tcBorders>
                    <w:top w:val="nil"/>
                    <w:left w:val="nil"/>
                    <w:bottom w:val="nil"/>
                    <w:right w:val="nil"/>
                  </w:tcBorders>
                </w:tcPr>
                <w:p w14:paraId="19C8152A" w14:textId="77777777" w:rsidR="00573B3E" w:rsidRPr="00902808" w:rsidRDefault="00000000" w:rsidP="00573B3E">
                  <w:pPr>
                    <w:numPr>
                      <w:ilvl w:val="0"/>
                      <w:numId w:val="15"/>
                    </w:numPr>
                    <w:tabs>
                      <w:tab w:val="left" w:leader="dot" w:pos="5635"/>
                    </w:tabs>
                    <w:spacing w:line="260" w:lineRule="atLeast"/>
                    <w:jc w:val="both"/>
                    <w:rPr>
                      <w:rFonts w:eastAsia="SimSun"/>
                      <w:b/>
                      <w:w w:val="0"/>
                      <w:sz w:val="20"/>
                      <w:szCs w:val="20"/>
                    </w:rPr>
                  </w:pPr>
                  <w:r w:rsidRPr="00902808">
                    <w:rPr>
                      <w:rFonts w:eastAsia="SimSun"/>
                      <w:b/>
                      <w:w w:val="0"/>
                      <w:sz w:val="20"/>
                      <w:szCs w:val="20"/>
                    </w:rPr>
                    <w:t>Total current debt:</w:t>
                  </w:r>
                </w:p>
              </w:tc>
              <w:tc>
                <w:tcPr>
                  <w:tcW w:w="1395" w:type="pct"/>
                  <w:tcBorders>
                    <w:top w:val="nil"/>
                    <w:left w:val="nil"/>
                    <w:bottom w:val="nil"/>
                    <w:right w:val="nil"/>
                  </w:tcBorders>
                </w:tcPr>
                <w:p w14:paraId="2BE0B923" w14:textId="77777777" w:rsidR="00573B3E" w:rsidRPr="00902808" w:rsidRDefault="00000000" w:rsidP="00573B3E">
                  <w:pPr>
                    <w:spacing w:line="260" w:lineRule="atLeast"/>
                    <w:jc w:val="center"/>
                    <w:rPr>
                      <w:rFonts w:ascii="Times New Roman" w:eastAsia="SimSun" w:hAnsi="Times New Roman"/>
                      <w:w w:val="0"/>
                      <w:sz w:val="20"/>
                      <w:szCs w:val="20"/>
                    </w:rPr>
                  </w:pPr>
                  <w:r w:rsidRPr="0010441C">
                    <w:rPr>
                      <w:bCs/>
                      <w:sz w:val="20"/>
                      <w:szCs w:val="20"/>
                    </w:rPr>
                    <w:t xml:space="preserve">[●] </w:t>
                  </w:r>
                </w:p>
              </w:tc>
            </w:tr>
            <w:tr w:rsidR="00573B3E" w:rsidRPr="00902808" w14:paraId="0F788D5A" w14:textId="77777777" w:rsidTr="00C557A5">
              <w:trPr>
                <w:jc w:val="center"/>
              </w:trPr>
              <w:tc>
                <w:tcPr>
                  <w:tcW w:w="3605" w:type="pct"/>
                  <w:tcBorders>
                    <w:top w:val="nil"/>
                    <w:left w:val="nil"/>
                    <w:bottom w:val="nil"/>
                    <w:right w:val="nil"/>
                  </w:tcBorders>
                </w:tcPr>
                <w:p w14:paraId="7FA1FC6A" w14:textId="77777777" w:rsidR="00573B3E" w:rsidRPr="00902808" w:rsidRDefault="00000000" w:rsidP="00573B3E">
                  <w:pPr>
                    <w:tabs>
                      <w:tab w:val="left" w:leader="dot" w:pos="5840"/>
                    </w:tabs>
                    <w:spacing w:line="260" w:lineRule="atLeast"/>
                    <w:rPr>
                      <w:rFonts w:eastAsia="SimSun"/>
                      <w:w w:val="0"/>
                      <w:sz w:val="20"/>
                      <w:szCs w:val="20"/>
                    </w:rPr>
                  </w:pPr>
                  <w:r w:rsidRPr="00902808">
                    <w:rPr>
                      <w:rFonts w:eastAsia="SimSun"/>
                      <w:w w:val="0"/>
                      <w:sz w:val="20"/>
                      <w:szCs w:val="20"/>
                    </w:rPr>
                    <w:t>- Guaranteed</w:t>
                  </w:r>
                </w:p>
              </w:tc>
              <w:tc>
                <w:tcPr>
                  <w:tcW w:w="1395" w:type="pct"/>
                  <w:tcBorders>
                    <w:top w:val="nil"/>
                    <w:left w:val="nil"/>
                    <w:bottom w:val="nil"/>
                    <w:right w:val="nil"/>
                  </w:tcBorders>
                </w:tcPr>
                <w:p w14:paraId="045D6F04" w14:textId="77777777" w:rsidR="00573B3E" w:rsidRPr="00902808" w:rsidRDefault="00000000" w:rsidP="00573B3E">
                  <w:pPr>
                    <w:spacing w:line="260" w:lineRule="atLeast"/>
                    <w:jc w:val="center"/>
                    <w:rPr>
                      <w:rFonts w:eastAsia="SimSun"/>
                      <w:w w:val="0"/>
                      <w:sz w:val="20"/>
                      <w:szCs w:val="20"/>
                    </w:rPr>
                  </w:pPr>
                  <w:r w:rsidRPr="0010441C">
                    <w:rPr>
                      <w:bCs/>
                      <w:sz w:val="20"/>
                      <w:szCs w:val="20"/>
                    </w:rPr>
                    <w:t xml:space="preserve">[●] </w:t>
                  </w:r>
                </w:p>
              </w:tc>
            </w:tr>
            <w:tr w:rsidR="00573B3E" w:rsidRPr="00902808" w14:paraId="27B698F7" w14:textId="77777777" w:rsidTr="00C557A5">
              <w:trPr>
                <w:jc w:val="center"/>
              </w:trPr>
              <w:tc>
                <w:tcPr>
                  <w:tcW w:w="3605" w:type="pct"/>
                  <w:tcBorders>
                    <w:top w:val="nil"/>
                    <w:left w:val="nil"/>
                    <w:bottom w:val="nil"/>
                    <w:right w:val="nil"/>
                  </w:tcBorders>
                </w:tcPr>
                <w:p w14:paraId="1ED35F35" w14:textId="77777777" w:rsidR="00573B3E" w:rsidRPr="00902808" w:rsidRDefault="00000000" w:rsidP="00573B3E">
                  <w:pPr>
                    <w:tabs>
                      <w:tab w:val="left" w:leader="dot" w:pos="5840"/>
                    </w:tabs>
                    <w:spacing w:line="260" w:lineRule="atLeast"/>
                    <w:rPr>
                      <w:rFonts w:eastAsia="SimSun"/>
                      <w:w w:val="0"/>
                      <w:sz w:val="20"/>
                      <w:szCs w:val="20"/>
                    </w:rPr>
                  </w:pPr>
                  <w:r w:rsidRPr="00902808">
                    <w:rPr>
                      <w:rFonts w:eastAsia="SimSun"/>
                      <w:w w:val="0"/>
                      <w:sz w:val="20"/>
                      <w:szCs w:val="20"/>
                    </w:rPr>
                    <w:t>- Secured</w:t>
                  </w:r>
                </w:p>
              </w:tc>
              <w:tc>
                <w:tcPr>
                  <w:tcW w:w="1395" w:type="pct"/>
                  <w:tcBorders>
                    <w:top w:val="nil"/>
                    <w:left w:val="nil"/>
                    <w:bottom w:val="nil"/>
                    <w:right w:val="nil"/>
                  </w:tcBorders>
                </w:tcPr>
                <w:p w14:paraId="2DF83FDC" w14:textId="77777777" w:rsidR="00573B3E" w:rsidRPr="00902808" w:rsidRDefault="00000000" w:rsidP="00573B3E">
                  <w:pPr>
                    <w:spacing w:line="260" w:lineRule="atLeast"/>
                    <w:jc w:val="center"/>
                    <w:rPr>
                      <w:rFonts w:eastAsia="SimSun"/>
                      <w:w w:val="0"/>
                      <w:sz w:val="20"/>
                      <w:szCs w:val="20"/>
                    </w:rPr>
                  </w:pPr>
                  <w:r w:rsidRPr="0010441C">
                    <w:rPr>
                      <w:bCs/>
                      <w:sz w:val="20"/>
                      <w:szCs w:val="20"/>
                    </w:rPr>
                    <w:t xml:space="preserve">[●] </w:t>
                  </w:r>
                </w:p>
              </w:tc>
            </w:tr>
            <w:tr w:rsidR="00573B3E" w:rsidRPr="00902808" w14:paraId="3317E02F" w14:textId="77777777" w:rsidTr="00C557A5">
              <w:trPr>
                <w:jc w:val="center"/>
              </w:trPr>
              <w:tc>
                <w:tcPr>
                  <w:tcW w:w="3605" w:type="pct"/>
                  <w:tcBorders>
                    <w:top w:val="nil"/>
                    <w:left w:val="nil"/>
                    <w:bottom w:val="nil"/>
                    <w:right w:val="nil"/>
                  </w:tcBorders>
                </w:tcPr>
                <w:p w14:paraId="2316FE7E" w14:textId="77777777" w:rsidR="00573B3E" w:rsidRPr="00902808" w:rsidRDefault="00000000" w:rsidP="00573B3E">
                  <w:pPr>
                    <w:tabs>
                      <w:tab w:val="left" w:leader="dot" w:pos="5840"/>
                    </w:tabs>
                    <w:spacing w:line="260" w:lineRule="atLeast"/>
                    <w:rPr>
                      <w:rFonts w:eastAsia="SimSun"/>
                      <w:w w:val="0"/>
                      <w:sz w:val="20"/>
                      <w:szCs w:val="20"/>
                    </w:rPr>
                  </w:pPr>
                  <w:r w:rsidRPr="00902808">
                    <w:rPr>
                      <w:rFonts w:eastAsia="SimSun"/>
                      <w:w w:val="0"/>
                      <w:sz w:val="20"/>
                      <w:szCs w:val="20"/>
                    </w:rPr>
                    <w:t>- Unguaranteed/unsecured</w:t>
                  </w:r>
                </w:p>
              </w:tc>
              <w:tc>
                <w:tcPr>
                  <w:tcW w:w="1395" w:type="pct"/>
                  <w:tcBorders>
                    <w:top w:val="nil"/>
                    <w:left w:val="nil"/>
                    <w:bottom w:val="nil"/>
                    <w:right w:val="nil"/>
                  </w:tcBorders>
                </w:tcPr>
                <w:p w14:paraId="442DFB8B" w14:textId="77777777" w:rsidR="00573B3E" w:rsidRPr="00F75EE2" w:rsidRDefault="00000000" w:rsidP="00573B3E">
                  <w:pPr>
                    <w:spacing w:line="260" w:lineRule="atLeast"/>
                    <w:jc w:val="center"/>
                    <w:rPr>
                      <w:rFonts w:eastAsia="SimSun"/>
                      <w:w w:val="0"/>
                      <w:sz w:val="20"/>
                      <w:szCs w:val="20"/>
                    </w:rPr>
                  </w:pPr>
                  <w:r w:rsidRPr="0010441C">
                    <w:rPr>
                      <w:bCs/>
                      <w:sz w:val="20"/>
                      <w:szCs w:val="20"/>
                    </w:rPr>
                    <w:t xml:space="preserve">[●] </w:t>
                  </w:r>
                </w:p>
              </w:tc>
            </w:tr>
            <w:tr w:rsidR="00573B3E" w:rsidRPr="00902808" w14:paraId="6DC5A5FC" w14:textId="77777777" w:rsidTr="00C557A5">
              <w:trPr>
                <w:jc w:val="center"/>
              </w:trPr>
              <w:tc>
                <w:tcPr>
                  <w:tcW w:w="3605" w:type="pct"/>
                  <w:tcBorders>
                    <w:top w:val="nil"/>
                    <w:left w:val="nil"/>
                    <w:bottom w:val="nil"/>
                    <w:right w:val="nil"/>
                  </w:tcBorders>
                </w:tcPr>
                <w:p w14:paraId="36003900" w14:textId="77777777" w:rsidR="00573B3E" w:rsidRPr="00C069A2" w:rsidRDefault="00000000" w:rsidP="00573B3E">
                  <w:pPr>
                    <w:tabs>
                      <w:tab w:val="left" w:leader="dot" w:pos="5840"/>
                    </w:tabs>
                    <w:spacing w:line="260" w:lineRule="atLeast"/>
                    <w:rPr>
                      <w:rFonts w:eastAsia="SimSun"/>
                      <w:b/>
                      <w:w w:val="0"/>
                      <w:sz w:val="20"/>
                      <w:szCs w:val="20"/>
                    </w:rPr>
                  </w:pPr>
                  <w:r w:rsidRPr="00C069A2">
                    <w:rPr>
                      <w:rFonts w:eastAsia="SimSun"/>
                      <w:b/>
                      <w:w w:val="0"/>
                      <w:sz w:val="20"/>
                      <w:szCs w:val="20"/>
                    </w:rPr>
                    <w:t>Total non-current debt (excluding current portion of long-term debt):</w:t>
                  </w:r>
                </w:p>
              </w:tc>
              <w:tc>
                <w:tcPr>
                  <w:tcW w:w="1395" w:type="pct"/>
                  <w:tcBorders>
                    <w:top w:val="nil"/>
                    <w:left w:val="nil"/>
                    <w:bottom w:val="nil"/>
                    <w:right w:val="nil"/>
                  </w:tcBorders>
                </w:tcPr>
                <w:p w14:paraId="41978B3E" w14:textId="77777777" w:rsidR="00573B3E" w:rsidRPr="00F75EE2" w:rsidRDefault="00000000" w:rsidP="00573B3E">
                  <w:pPr>
                    <w:spacing w:line="260" w:lineRule="atLeast"/>
                    <w:jc w:val="center"/>
                    <w:rPr>
                      <w:rFonts w:ascii="Times New Roman" w:eastAsia="SimSun" w:hAnsi="Times New Roman"/>
                      <w:w w:val="0"/>
                      <w:sz w:val="20"/>
                      <w:szCs w:val="20"/>
                    </w:rPr>
                  </w:pPr>
                  <w:r w:rsidRPr="0010441C">
                    <w:rPr>
                      <w:bCs/>
                      <w:sz w:val="20"/>
                      <w:szCs w:val="20"/>
                    </w:rPr>
                    <w:t xml:space="preserve">[●] </w:t>
                  </w:r>
                </w:p>
              </w:tc>
            </w:tr>
            <w:tr w:rsidR="00573B3E" w:rsidRPr="00B60201" w14:paraId="57C2EB62" w14:textId="77777777" w:rsidTr="00C557A5">
              <w:trPr>
                <w:jc w:val="center"/>
              </w:trPr>
              <w:tc>
                <w:tcPr>
                  <w:tcW w:w="3605" w:type="pct"/>
                  <w:tcBorders>
                    <w:top w:val="nil"/>
                    <w:left w:val="nil"/>
                    <w:bottom w:val="nil"/>
                    <w:right w:val="nil"/>
                  </w:tcBorders>
                </w:tcPr>
                <w:p w14:paraId="527D93EE" w14:textId="77777777" w:rsidR="00573B3E" w:rsidRPr="00C069A2" w:rsidRDefault="00000000" w:rsidP="00573B3E">
                  <w:pPr>
                    <w:tabs>
                      <w:tab w:val="left" w:leader="dot" w:pos="5840"/>
                    </w:tabs>
                    <w:spacing w:line="260" w:lineRule="atLeast"/>
                    <w:rPr>
                      <w:rFonts w:eastAsia="SimSun"/>
                      <w:w w:val="0"/>
                      <w:sz w:val="20"/>
                      <w:szCs w:val="20"/>
                    </w:rPr>
                  </w:pPr>
                  <w:r w:rsidRPr="00C069A2">
                    <w:rPr>
                      <w:rFonts w:eastAsia="SimSun"/>
                      <w:w w:val="0"/>
                      <w:sz w:val="20"/>
                      <w:szCs w:val="20"/>
                    </w:rPr>
                    <w:t xml:space="preserve">- </w:t>
                  </w:r>
                  <w:r w:rsidRPr="00C069A2">
                    <w:rPr>
                      <w:rFonts w:eastAsia="SimSun"/>
                      <w:w w:val="0"/>
                      <w:sz w:val="20"/>
                      <w:szCs w:val="20"/>
                    </w:rPr>
                    <w:t>Guaranteed</w:t>
                  </w:r>
                </w:p>
              </w:tc>
              <w:tc>
                <w:tcPr>
                  <w:tcW w:w="1395" w:type="pct"/>
                  <w:tcBorders>
                    <w:top w:val="nil"/>
                    <w:left w:val="nil"/>
                    <w:bottom w:val="nil"/>
                    <w:right w:val="nil"/>
                  </w:tcBorders>
                </w:tcPr>
                <w:p w14:paraId="36A0F424" w14:textId="77777777" w:rsidR="00573B3E" w:rsidRPr="00F75EE2" w:rsidRDefault="00000000" w:rsidP="00573B3E">
                  <w:pPr>
                    <w:spacing w:line="260" w:lineRule="atLeast"/>
                    <w:jc w:val="center"/>
                    <w:rPr>
                      <w:rFonts w:eastAsia="SimSun"/>
                      <w:w w:val="0"/>
                      <w:sz w:val="20"/>
                      <w:szCs w:val="20"/>
                    </w:rPr>
                  </w:pPr>
                  <w:r w:rsidRPr="0010441C">
                    <w:rPr>
                      <w:bCs/>
                      <w:sz w:val="20"/>
                      <w:szCs w:val="20"/>
                    </w:rPr>
                    <w:t xml:space="preserve">[●] </w:t>
                  </w:r>
                </w:p>
              </w:tc>
            </w:tr>
            <w:tr w:rsidR="00573B3E" w:rsidRPr="00B60201" w14:paraId="4EA3A940" w14:textId="77777777" w:rsidTr="00C557A5">
              <w:trPr>
                <w:jc w:val="center"/>
              </w:trPr>
              <w:tc>
                <w:tcPr>
                  <w:tcW w:w="3605" w:type="pct"/>
                  <w:tcBorders>
                    <w:top w:val="nil"/>
                    <w:left w:val="nil"/>
                    <w:bottom w:val="nil"/>
                    <w:right w:val="nil"/>
                  </w:tcBorders>
                </w:tcPr>
                <w:p w14:paraId="6BCCF46D" w14:textId="77777777" w:rsidR="00573B3E" w:rsidRPr="00C069A2" w:rsidRDefault="00000000" w:rsidP="00573B3E">
                  <w:pPr>
                    <w:tabs>
                      <w:tab w:val="left" w:leader="dot" w:pos="5840"/>
                    </w:tabs>
                    <w:spacing w:line="260" w:lineRule="atLeast"/>
                    <w:rPr>
                      <w:rFonts w:eastAsia="SimSun"/>
                      <w:w w:val="0"/>
                      <w:sz w:val="20"/>
                      <w:szCs w:val="20"/>
                    </w:rPr>
                  </w:pPr>
                  <w:r w:rsidRPr="00C069A2">
                    <w:rPr>
                      <w:rFonts w:eastAsia="SimSun"/>
                      <w:w w:val="0"/>
                      <w:sz w:val="20"/>
                      <w:szCs w:val="20"/>
                    </w:rPr>
                    <w:t>- Secured</w:t>
                  </w:r>
                </w:p>
              </w:tc>
              <w:tc>
                <w:tcPr>
                  <w:tcW w:w="1395" w:type="pct"/>
                  <w:tcBorders>
                    <w:top w:val="nil"/>
                    <w:left w:val="nil"/>
                    <w:bottom w:val="nil"/>
                    <w:right w:val="nil"/>
                  </w:tcBorders>
                </w:tcPr>
                <w:p w14:paraId="30C9F408" w14:textId="77777777" w:rsidR="00573B3E" w:rsidRPr="00F75EE2" w:rsidRDefault="00000000" w:rsidP="00573B3E">
                  <w:pPr>
                    <w:numPr>
                      <w:ilvl w:val="0"/>
                      <w:numId w:val="15"/>
                    </w:numPr>
                    <w:spacing w:line="260" w:lineRule="atLeast"/>
                    <w:jc w:val="center"/>
                    <w:rPr>
                      <w:rFonts w:eastAsia="SimSun"/>
                      <w:w w:val="0"/>
                      <w:sz w:val="20"/>
                      <w:szCs w:val="20"/>
                    </w:rPr>
                  </w:pPr>
                  <w:r w:rsidRPr="0010441C">
                    <w:rPr>
                      <w:bCs/>
                      <w:sz w:val="20"/>
                      <w:szCs w:val="20"/>
                    </w:rPr>
                    <w:t xml:space="preserve">[●] </w:t>
                  </w:r>
                </w:p>
              </w:tc>
            </w:tr>
            <w:tr w:rsidR="00573B3E" w:rsidRPr="00B60201" w14:paraId="19129322" w14:textId="77777777" w:rsidTr="00C557A5">
              <w:trPr>
                <w:trHeight w:val="60"/>
                <w:jc w:val="center"/>
              </w:trPr>
              <w:tc>
                <w:tcPr>
                  <w:tcW w:w="3605" w:type="pct"/>
                  <w:tcBorders>
                    <w:top w:val="nil"/>
                    <w:left w:val="nil"/>
                    <w:bottom w:val="nil"/>
                    <w:right w:val="nil"/>
                  </w:tcBorders>
                </w:tcPr>
                <w:p w14:paraId="77A0EDFD" w14:textId="77777777" w:rsidR="00573B3E" w:rsidRPr="00C069A2" w:rsidRDefault="00000000" w:rsidP="00573B3E">
                  <w:pPr>
                    <w:numPr>
                      <w:ilvl w:val="0"/>
                      <w:numId w:val="15"/>
                    </w:numPr>
                    <w:tabs>
                      <w:tab w:val="left" w:leader="dot" w:pos="5840"/>
                    </w:tabs>
                    <w:spacing w:line="260" w:lineRule="atLeast"/>
                    <w:jc w:val="both"/>
                    <w:rPr>
                      <w:rFonts w:eastAsia="SimSun"/>
                      <w:w w:val="0"/>
                      <w:sz w:val="20"/>
                      <w:szCs w:val="20"/>
                    </w:rPr>
                  </w:pPr>
                  <w:r w:rsidRPr="00C069A2">
                    <w:rPr>
                      <w:rFonts w:eastAsia="SimSun"/>
                      <w:w w:val="0"/>
                      <w:sz w:val="20"/>
                      <w:szCs w:val="20"/>
                    </w:rPr>
                    <w:t>- Unguaranteed/unsecured</w:t>
                  </w:r>
                </w:p>
              </w:tc>
              <w:tc>
                <w:tcPr>
                  <w:tcW w:w="1395" w:type="pct"/>
                  <w:tcBorders>
                    <w:top w:val="nil"/>
                    <w:left w:val="nil"/>
                    <w:bottom w:val="single" w:sz="4" w:space="0" w:color="auto"/>
                    <w:right w:val="nil"/>
                  </w:tcBorders>
                </w:tcPr>
                <w:p w14:paraId="73D6F8C5" w14:textId="77777777" w:rsidR="00573B3E" w:rsidRPr="00F75EE2" w:rsidRDefault="00000000" w:rsidP="00573B3E">
                  <w:pPr>
                    <w:numPr>
                      <w:ilvl w:val="0"/>
                      <w:numId w:val="15"/>
                    </w:numPr>
                    <w:spacing w:line="260" w:lineRule="atLeast"/>
                    <w:jc w:val="center"/>
                    <w:rPr>
                      <w:rFonts w:eastAsia="SimSun"/>
                      <w:w w:val="0"/>
                      <w:sz w:val="20"/>
                      <w:szCs w:val="20"/>
                    </w:rPr>
                  </w:pPr>
                  <w:r w:rsidRPr="0010441C">
                    <w:rPr>
                      <w:bCs/>
                      <w:sz w:val="20"/>
                      <w:szCs w:val="20"/>
                    </w:rPr>
                    <w:t xml:space="preserve">[●] </w:t>
                  </w:r>
                </w:p>
              </w:tc>
            </w:tr>
            <w:tr w:rsidR="00573B3E" w:rsidRPr="00B60201" w14:paraId="3E1D258C" w14:textId="77777777" w:rsidTr="00C557A5">
              <w:trPr>
                <w:jc w:val="center"/>
              </w:trPr>
              <w:tc>
                <w:tcPr>
                  <w:tcW w:w="3605" w:type="pct"/>
                  <w:tcBorders>
                    <w:top w:val="nil"/>
                    <w:left w:val="nil"/>
                    <w:bottom w:val="nil"/>
                    <w:right w:val="nil"/>
                  </w:tcBorders>
                </w:tcPr>
                <w:p w14:paraId="78A332AD" w14:textId="77777777" w:rsidR="00573B3E" w:rsidRPr="00C069A2" w:rsidRDefault="00000000" w:rsidP="00573B3E">
                  <w:pPr>
                    <w:numPr>
                      <w:ilvl w:val="0"/>
                      <w:numId w:val="15"/>
                    </w:numPr>
                    <w:tabs>
                      <w:tab w:val="left" w:leader="dot" w:pos="5840"/>
                    </w:tabs>
                    <w:spacing w:line="260" w:lineRule="atLeast"/>
                    <w:jc w:val="both"/>
                    <w:rPr>
                      <w:rFonts w:eastAsia="SimSun"/>
                      <w:b/>
                      <w:w w:val="0"/>
                      <w:sz w:val="20"/>
                      <w:szCs w:val="20"/>
                    </w:rPr>
                  </w:pPr>
                  <w:r w:rsidRPr="00C069A2">
                    <w:rPr>
                      <w:rFonts w:eastAsia="SimSun"/>
                      <w:b/>
                      <w:w w:val="0"/>
                      <w:sz w:val="20"/>
                      <w:szCs w:val="20"/>
                    </w:rPr>
                    <w:t>Total indebtedness</w:t>
                  </w:r>
                </w:p>
              </w:tc>
              <w:tc>
                <w:tcPr>
                  <w:tcW w:w="1395" w:type="pct"/>
                  <w:tcBorders>
                    <w:top w:val="single" w:sz="4" w:space="0" w:color="auto"/>
                    <w:left w:val="nil"/>
                    <w:bottom w:val="single" w:sz="4" w:space="0" w:color="auto"/>
                    <w:right w:val="nil"/>
                  </w:tcBorders>
                </w:tcPr>
                <w:p w14:paraId="27DC00F3" w14:textId="77777777" w:rsidR="00573B3E" w:rsidRPr="00F75EE2" w:rsidRDefault="00000000" w:rsidP="00573B3E">
                  <w:pPr>
                    <w:numPr>
                      <w:ilvl w:val="0"/>
                      <w:numId w:val="15"/>
                    </w:numPr>
                    <w:spacing w:line="260" w:lineRule="atLeast"/>
                    <w:jc w:val="center"/>
                    <w:rPr>
                      <w:rFonts w:eastAsia="SimSun"/>
                      <w:b/>
                      <w:w w:val="0"/>
                      <w:sz w:val="20"/>
                      <w:szCs w:val="20"/>
                    </w:rPr>
                  </w:pPr>
                  <w:r w:rsidRPr="0010441C">
                    <w:rPr>
                      <w:bCs/>
                      <w:sz w:val="20"/>
                      <w:szCs w:val="20"/>
                    </w:rPr>
                    <w:t xml:space="preserve">[●] </w:t>
                  </w:r>
                </w:p>
              </w:tc>
            </w:tr>
            <w:tr w:rsidR="00573B3E" w:rsidRPr="00B60201" w14:paraId="35112D89" w14:textId="77777777" w:rsidTr="00C557A5">
              <w:trPr>
                <w:jc w:val="center"/>
              </w:trPr>
              <w:tc>
                <w:tcPr>
                  <w:tcW w:w="3605" w:type="pct"/>
                  <w:tcBorders>
                    <w:top w:val="nil"/>
                    <w:left w:val="nil"/>
                    <w:bottom w:val="nil"/>
                    <w:right w:val="nil"/>
                  </w:tcBorders>
                </w:tcPr>
                <w:p w14:paraId="7F363955" w14:textId="77777777" w:rsidR="00573B3E" w:rsidRPr="00B60201" w:rsidRDefault="00000000" w:rsidP="00573B3E">
                  <w:pPr>
                    <w:tabs>
                      <w:tab w:val="left" w:leader="dot" w:pos="5840"/>
                    </w:tabs>
                    <w:spacing w:line="260" w:lineRule="atLeast"/>
                    <w:rPr>
                      <w:rFonts w:eastAsia="SimSun"/>
                      <w:b/>
                      <w:w w:val="0"/>
                      <w:sz w:val="20"/>
                      <w:szCs w:val="20"/>
                      <w:highlight w:val="yellow"/>
                    </w:rPr>
                  </w:pPr>
                </w:p>
              </w:tc>
              <w:tc>
                <w:tcPr>
                  <w:tcW w:w="1395" w:type="pct"/>
                  <w:tcBorders>
                    <w:top w:val="single" w:sz="4" w:space="0" w:color="auto"/>
                    <w:left w:val="nil"/>
                    <w:bottom w:val="nil"/>
                    <w:right w:val="nil"/>
                  </w:tcBorders>
                </w:tcPr>
                <w:p w14:paraId="5E426B09" w14:textId="77777777" w:rsidR="00573B3E" w:rsidRPr="00B60201" w:rsidRDefault="00000000" w:rsidP="00573B3E">
                  <w:pPr>
                    <w:spacing w:line="260" w:lineRule="atLeast"/>
                    <w:jc w:val="center"/>
                    <w:rPr>
                      <w:rFonts w:ascii="Times New Roman" w:eastAsia="SimSun" w:hAnsi="Times New Roman"/>
                      <w:b/>
                      <w:w w:val="0"/>
                      <w:sz w:val="20"/>
                      <w:szCs w:val="20"/>
                      <w:highlight w:val="yellow"/>
                    </w:rPr>
                  </w:pPr>
                  <w:r w:rsidRPr="0010441C">
                    <w:rPr>
                      <w:bCs/>
                      <w:sz w:val="20"/>
                      <w:szCs w:val="20"/>
                    </w:rPr>
                    <w:t xml:space="preserve">[●] </w:t>
                  </w:r>
                </w:p>
              </w:tc>
            </w:tr>
            <w:tr w:rsidR="00573B3E" w:rsidRPr="00B60201" w14:paraId="29D72070" w14:textId="77777777" w:rsidTr="00C557A5">
              <w:trPr>
                <w:jc w:val="center"/>
              </w:trPr>
              <w:tc>
                <w:tcPr>
                  <w:tcW w:w="3605" w:type="pct"/>
                  <w:tcBorders>
                    <w:top w:val="nil"/>
                    <w:left w:val="nil"/>
                    <w:bottom w:val="nil"/>
                    <w:right w:val="nil"/>
                  </w:tcBorders>
                </w:tcPr>
                <w:p w14:paraId="6F0C9E82" w14:textId="77777777" w:rsidR="00573B3E" w:rsidRPr="00B60201" w:rsidRDefault="00000000" w:rsidP="00573B3E">
                  <w:pPr>
                    <w:tabs>
                      <w:tab w:val="left" w:leader="dot" w:pos="5840"/>
                    </w:tabs>
                    <w:spacing w:line="260" w:lineRule="atLeast"/>
                    <w:rPr>
                      <w:rFonts w:ascii="Times New Roman" w:eastAsia="SimSun" w:hAnsi="Times New Roman"/>
                      <w:w w:val="0"/>
                      <w:sz w:val="20"/>
                      <w:szCs w:val="20"/>
                      <w:highlight w:val="yellow"/>
                    </w:rPr>
                  </w:pPr>
                </w:p>
              </w:tc>
              <w:tc>
                <w:tcPr>
                  <w:tcW w:w="1395" w:type="pct"/>
                  <w:tcBorders>
                    <w:top w:val="nil"/>
                    <w:left w:val="nil"/>
                    <w:bottom w:val="nil"/>
                    <w:right w:val="nil"/>
                  </w:tcBorders>
                </w:tcPr>
                <w:p w14:paraId="5229D4D7" w14:textId="77777777" w:rsidR="00573B3E" w:rsidRPr="00C069A2" w:rsidRDefault="00000000" w:rsidP="00573B3E">
                  <w:pPr>
                    <w:pBdr>
                      <w:bottom w:val="single" w:sz="4" w:space="1" w:color="auto"/>
                    </w:pBdr>
                    <w:spacing w:line="260" w:lineRule="atLeast"/>
                    <w:jc w:val="center"/>
                    <w:rPr>
                      <w:rFonts w:eastAsia="SimSun"/>
                      <w:b/>
                      <w:w w:val="0"/>
                      <w:sz w:val="20"/>
                      <w:szCs w:val="20"/>
                    </w:rPr>
                  </w:pPr>
                  <w:r w:rsidRPr="0010441C">
                    <w:rPr>
                      <w:bCs/>
                      <w:sz w:val="20"/>
                      <w:szCs w:val="20"/>
                    </w:rPr>
                    <w:t xml:space="preserve">[●] </w:t>
                  </w:r>
                </w:p>
              </w:tc>
            </w:tr>
            <w:tr w:rsidR="00573B3E" w:rsidRPr="00B60201" w14:paraId="6CB795B6" w14:textId="77777777" w:rsidTr="00C557A5">
              <w:trPr>
                <w:jc w:val="center"/>
              </w:trPr>
              <w:tc>
                <w:tcPr>
                  <w:tcW w:w="3605" w:type="pct"/>
                  <w:tcBorders>
                    <w:top w:val="nil"/>
                    <w:left w:val="nil"/>
                    <w:bottom w:val="nil"/>
                    <w:right w:val="nil"/>
                  </w:tcBorders>
                </w:tcPr>
                <w:p w14:paraId="3D04247B" w14:textId="77777777" w:rsidR="00573B3E" w:rsidRPr="00C069A2" w:rsidRDefault="00000000" w:rsidP="00573B3E">
                  <w:pPr>
                    <w:numPr>
                      <w:ilvl w:val="0"/>
                      <w:numId w:val="15"/>
                    </w:numPr>
                    <w:tabs>
                      <w:tab w:val="left" w:leader="dot" w:pos="5840"/>
                    </w:tabs>
                    <w:spacing w:line="260" w:lineRule="atLeast"/>
                    <w:jc w:val="both"/>
                    <w:rPr>
                      <w:rFonts w:eastAsia="SimSun"/>
                      <w:b/>
                      <w:w w:val="0"/>
                      <w:sz w:val="20"/>
                      <w:szCs w:val="20"/>
                    </w:rPr>
                  </w:pPr>
                  <w:r w:rsidRPr="00C069A2">
                    <w:rPr>
                      <w:rFonts w:eastAsia="SimSun"/>
                      <w:b/>
                      <w:w w:val="0"/>
                      <w:sz w:val="20"/>
                      <w:szCs w:val="20"/>
                    </w:rPr>
                    <w:t>Capitalisation:</w:t>
                  </w:r>
                </w:p>
              </w:tc>
              <w:tc>
                <w:tcPr>
                  <w:tcW w:w="1395" w:type="pct"/>
                  <w:tcBorders>
                    <w:top w:val="nil"/>
                    <w:left w:val="nil"/>
                    <w:bottom w:val="nil"/>
                    <w:right w:val="nil"/>
                  </w:tcBorders>
                </w:tcPr>
                <w:p w14:paraId="62F85A93" w14:textId="77777777" w:rsidR="00573B3E" w:rsidRPr="00C069A2" w:rsidRDefault="00000000" w:rsidP="00573B3E">
                  <w:pPr>
                    <w:spacing w:line="260" w:lineRule="atLeast"/>
                    <w:jc w:val="center"/>
                    <w:rPr>
                      <w:rFonts w:ascii="Times New Roman" w:eastAsia="SimSun" w:hAnsi="Times New Roman"/>
                      <w:w w:val="0"/>
                      <w:sz w:val="20"/>
                      <w:szCs w:val="20"/>
                    </w:rPr>
                  </w:pPr>
                  <w:r w:rsidRPr="0010441C">
                    <w:rPr>
                      <w:bCs/>
                      <w:sz w:val="20"/>
                      <w:szCs w:val="20"/>
                    </w:rPr>
                    <w:t xml:space="preserve">[●] </w:t>
                  </w:r>
                </w:p>
              </w:tc>
            </w:tr>
            <w:tr w:rsidR="00573B3E" w:rsidRPr="00B60201" w14:paraId="11BEC260" w14:textId="77777777" w:rsidTr="00C557A5">
              <w:trPr>
                <w:jc w:val="center"/>
              </w:trPr>
              <w:tc>
                <w:tcPr>
                  <w:tcW w:w="3605" w:type="pct"/>
                  <w:tcBorders>
                    <w:top w:val="nil"/>
                    <w:left w:val="nil"/>
                    <w:bottom w:val="nil"/>
                    <w:right w:val="nil"/>
                  </w:tcBorders>
                </w:tcPr>
                <w:p w14:paraId="59F75EED" w14:textId="77777777" w:rsidR="00573B3E" w:rsidRPr="00C069A2" w:rsidRDefault="00000000" w:rsidP="00573B3E">
                  <w:pPr>
                    <w:tabs>
                      <w:tab w:val="left" w:leader="dot" w:pos="5840"/>
                    </w:tabs>
                    <w:spacing w:line="260" w:lineRule="atLeast"/>
                    <w:rPr>
                      <w:rFonts w:eastAsia="SimSun"/>
                      <w:w w:val="0"/>
                      <w:sz w:val="20"/>
                      <w:szCs w:val="20"/>
                    </w:rPr>
                  </w:pPr>
                  <w:r w:rsidRPr="00C069A2">
                    <w:rPr>
                      <w:rFonts w:eastAsia="SimSun"/>
                      <w:w w:val="0"/>
                      <w:sz w:val="20"/>
                      <w:szCs w:val="20"/>
                    </w:rPr>
                    <w:t>- Share capital</w:t>
                  </w:r>
                </w:p>
              </w:tc>
              <w:tc>
                <w:tcPr>
                  <w:tcW w:w="1395" w:type="pct"/>
                  <w:tcBorders>
                    <w:top w:val="nil"/>
                    <w:left w:val="nil"/>
                    <w:bottom w:val="nil"/>
                    <w:right w:val="nil"/>
                  </w:tcBorders>
                </w:tcPr>
                <w:p w14:paraId="02019506" w14:textId="77777777" w:rsidR="00573B3E" w:rsidRPr="00C069A2" w:rsidRDefault="00000000" w:rsidP="00573B3E">
                  <w:pPr>
                    <w:spacing w:line="260" w:lineRule="atLeast"/>
                    <w:jc w:val="center"/>
                    <w:rPr>
                      <w:rFonts w:eastAsia="SimSun"/>
                      <w:w w:val="0"/>
                      <w:sz w:val="20"/>
                      <w:szCs w:val="20"/>
                    </w:rPr>
                  </w:pPr>
                  <w:r w:rsidRPr="0010441C">
                    <w:rPr>
                      <w:bCs/>
                      <w:sz w:val="20"/>
                      <w:szCs w:val="20"/>
                    </w:rPr>
                    <w:t xml:space="preserve">[●] </w:t>
                  </w:r>
                </w:p>
              </w:tc>
            </w:tr>
            <w:tr w:rsidR="00573B3E" w:rsidRPr="00B60201" w14:paraId="4058DE10" w14:textId="77777777" w:rsidTr="00C557A5">
              <w:trPr>
                <w:jc w:val="center"/>
              </w:trPr>
              <w:tc>
                <w:tcPr>
                  <w:tcW w:w="3605" w:type="pct"/>
                  <w:tcBorders>
                    <w:top w:val="nil"/>
                    <w:left w:val="nil"/>
                    <w:bottom w:val="nil"/>
                    <w:right w:val="nil"/>
                  </w:tcBorders>
                </w:tcPr>
                <w:p w14:paraId="5E33A362" w14:textId="77777777" w:rsidR="00573B3E" w:rsidRPr="00C069A2" w:rsidRDefault="00000000" w:rsidP="00573B3E">
                  <w:pPr>
                    <w:tabs>
                      <w:tab w:val="left" w:leader="dot" w:pos="5840"/>
                    </w:tabs>
                    <w:spacing w:line="260" w:lineRule="atLeast"/>
                    <w:rPr>
                      <w:rFonts w:eastAsia="SimSun"/>
                      <w:w w:val="0"/>
                      <w:sz w:val="20"/>
                      <w:szCs w:val="20"/>
                    </w:rPr>
                  </w:pPr>
                  <w:r w:rsidRPr="00C069A2">
                    <w:rPr>
                      <w:rFonts w:eastAsia="SimSun"/>
                      <w:w w:val="0"/>
                      <w:sz w:val="20"/>
                      <w:szCs w:val="20"/>
                    </w:rPr>
                    <w:t>- Legal reserves</w:t>
                  </w:r>
                </w:p>
              </w:tc>
              <w:tc>
                <w:tcPr>
                  <w:tcW w:w="1395" w:type="pct"/>
                  <w:tcBorders>
                    <w:top w:val="nil"/>
                    <w:left w:val="nil"/>
                    <w:bottom w:val="nil"/>
                    <w:right w:val="nil"/>
                  </w:tcBorders>
                </w:tcPr>
                <w:p w14:paraId="7E0FD485" w14:textId="77777777" w:rsidR="00573B3E" w:rsidRPr="00C069A2" w:rsidRDefault="00000000" w:rsidP="00573B3E">
                  <w:pPr>
                    <w:spacing w:line="260" w:lineRule="atLeast"/>
                    <w:jc w:val="center"/>
                    <w:rPr>
                      <w:rFonts w:eastAsia="SimSun"/>
                      <w:w w:val="0"/>
                      <w:sz w:val="20"/>
                      <w:szCs w:val="20"/>
                    </w:rPr>
                  </w:pPr>
                  <w:r w:rsidRPr="0010441C">
                    <w:rPr>
                      <w:bCs/>
                      <w:sz w:val="20"/>
                      <w:szCs w:val="20"/>
                    </w:rPr>
                    <w:t xml:space="preserve">[●] </w:t>
                  </w:r>
                </w:p>
              </w:tc>
            </w:tr>
            <w:tr w:rsidR="00573B3E" w:rsidRPr="00B60201" w14:paraId="0D2C2CA1" w14:textId="77777777" w:rsidTr="00C557A5">
              <w:trPr>
                <w:jc w:val="center"/>
              </w:trPr>
              <w:tc>
                <w:tcPr>
                  <w:tcW w:w="3605" w:type="pct"/>
                  <w:tcBorders>
                    <w:top w:val="nil"/>
                    <w:left w:val="nil"/>
                    <w:bottom w:val="nil"/>
                    <w:right w:val="nil"/>
                  </w:tcBorders>
                </w:tcPr>
                <w:p w14:paraId="2C4BED72" w14:textId="77777777" w:rsidR="00573B3E" w:rsidRPr="00C069A2" w:rsidRDefault="00000000" w:rsidP="00573B3E">
                  <w:pPr>
                    <w:tabs>
                      <w:tab w:val="left" w:leader="dot" w:pos="5840"/>
                    </w:tabs>
                    <w:spacing w:line="260" w:lineRule="atLeast"/>
                    <w:rPr>
                      <w:rFonts w:eastAsia="SimSun"/>
                      <w:w w:val="0"/>
                      <w:sz w:val="20"/>
                      <w:szCs w:val="20"/>
                    </w:rPr>
                  </w:pPr>
                  <w:r w:rsidRPr="00C069A2">
                    <w:rPr>
                      <w:rFonts w:eastAsia="SimSun"/>
                      <w:w w:val="0"/>
                      <w:sz w:val="20"/>
                      <w:szCs w:val="20"/>
                    </w:rPr>
                    <w:t>- Other reserves</w:t>
                  </w:r>
                </w:p>
              </w:tc>
              <w:tc>
                <w:tcPr>
                  <w:tcW w:w="1395" w:type="pct"/>
                  <w:tcBorders>
                    <w:top w:val="nil"/>
                    <w:left w:val="nil"/>
                    <w:bottom w:val="single" w:sz="4" w:space="0" w:color="auto"/>
                    <w:right w:val="nil"/>
                  </w:tcBorders>
                </w:tcPr>
                <w:p w14:paraId="77E0FBE3" w14:textId="77777777" w:rsidR="00573B3E" w:rsidRPr="00C069A2" w:rsidRDefault="00000000" w:rsidP="00573B3E">
                  <w:pPr>
                    <w:spacing w:line="260" w:lineRule="atLeast"/>
                    <w:jc w:val="center"/>
                    <w:rPr>
                      <w:rFonts w:eastAsia="SimSun"/>
                      <w:w w:val="0"/>
                      <w:sz w:val="20"/>
                      <w:szCs w:val="20"/>
                    </w:rPr>
                  </w:pPr>
                  <w:r w:rsidRPr="0010441C">
                    <w:rPr>
                      <w:bCs/>
                      <w:sz w:val="20"/>
                      <w:szCs w:val="20"/>
                    </w:rPr>
                    <w:t xml:space="preserve">[●] </w:t>
                  </w:r>
                </w:p>
              </w:tc>
            </w:tr>
            <w:tr w:rsidR="00573B3E" w:rsidRPr="00B60201" w14:paraId="7299CCC5" w14:textId="77777777" w:rsidTr="00C557A5">
              <w:trPr>
                <w:jc w:val="center"/>
              </w:trPr>
              <w:tc>
                <w:tcPr>
                  <w:tcW w:w="3605" w:type="pct"/>
                  <w:tcBorders>
                    <w:top w:val="nil"/>
                    <w:left w:val="nil"/>
                    <w:bottom w:val="nil"/>
                    <w:right w:val="nil"/>
                  </w:tcBorders>
                </w:tcPr>
                <w:p w14:paraId="72B8C506" w14:textId="77777777" w:rsidR="00573B3E" w:rsidRPr="00C069A2" w:rsidRDefault="00000000" w:rsidP="00573B3E">
                  <w:pPr>
                    <w:tabs>
                      <w:tab w:val="left" w:leader="dot" w:pos="5840"/>
                    </w:tabs>
                    <w:spacing w:line="260" w:lineRule="atLeast"/>
                    <w:rPr>
                      <w:rFonts w:eastAsia="SimSun"/>
                      <w:b/>
                      <w:w w:val="0"/>
                      <w:sz w:val="20"/>
                      <w:szCs w:val="20"/>
                    </w:rPr>
                  </w:pPr>
                  <w:r w:rsidRPr="00C069A2">
                    <w:rPr>
                      <w:rFonts w:eastAsia="SimSun"/>
                      <w:b/>
                      <w:w w:val="0"/>
                      <w:sz w:val="20"/>
                      <w:szCs w:val="20"/>
                    </w:rPr>
                    <w:t>Total capitalisation</w:t>
                  </w:r>
                </w:p>
              </w:tc>
              <w:tc>
                <w:tcPr>
                  <w:tcW w:w="1395" w:type="pct"/>
                  <w:tcBorders>
                    <w:top w:val="single" w:sz="4" w:space="0" w:color="auto"/>
                    <w:left w:val="nil"/>
                    <w:bottom w:val="single" w:sz="4" w:space="0" w:color="auto"/>
                    <w:right w:val="nil"/>
                  </w:tcBorders>
                </w:tcPr>
                <w:p w14:paraId="356B5B49" w14:textId="77777777" w:rsidR="00573B3E" w:rsidRPr="00C069A2" w:rsidRDefault="00000000" w:rsidP="00573B3E">
                  <w:pPr>
                    <w:spacing w:line="260" w:lineRule="atLeast"/>
                    <w:jc w:val="center"/>
                    <w:rPr>
                      <w:rFonts w:eastAsia="SimSun"/>
                      <w:b/>
                      <w:w w:val="0"/>
                      <w:sz w:val="20"/>
                      <w:szCs w:val="20"/>
                    </w:rPr>
                  </w:pPr>
                  <w:r w:rsidRPr="0010441C">
                    <w:rPr>
                      <w:bCs/>
                      <w:sz w:val="20"/>
                      <w:szCs w:val="20"/>
                    </w:rPr>
                    <w:t xml:space="preserve">[●] </w:t>
                  </w:r>
                </w:p>
              </w:tc>
            </w:tr>
          </w:tbl>
          <w:p w14:paraId="115185D3" w14:textId="77777777" w:rsidR="00000000" w:rsidRDefault="00000000"/>
        </w:tc>
        <w:tc>
          <w:tcPr>
            <w:tcW w:w="1440" w:type="dxa"/>
          </w:tcPr>
          <w:p w14:paraId="7F87A4A0" w14:textId="77777777" w:rsidR="00C50675" w:rsidRDefault="00C50675"/>
        </w:tc>
        <w:tc>
          <w:tcPr>
            <w:tcW w:w="1440" w:type="dxa"/>
          </w:tcPr>
          <w:p w14:paraId="11C37814" w14:textId="77777777" w:rsidR="00C50675" w:rsidRDefault="00C50675"/>
        </w:tc>
        <w:tc>
          <w:tcPr>
            <w:tcW w:w="4320" w:type="dxa"/>
          </w:tcPr>
          <w:p w14:paraId="12E244C0" w14:textId="77777777" w:rsidR="00C50675" w:rsidRDefault="00C50675"/>
        </w:tc>
      </w:tr>
      <w:tr w:rsidR="00C50675" w14:paraId="41AA462B" w14:textId="77777777">
        <w:tc>
          <w:tcPr>
            <w:tcW w:w="720" w:type="dxa"/>
          </w:tcPr>
          <w:p w14:paraId="3E706ACD" w14:textId="77777777" w:rsidR="00C50675" w:rsidRDefault="00000000">
            <w:r>
              <w:t>918</w:t>
            </w:r>
          </w:p>
        </w:tc>
        <w:tc>
          <w:tcPr>
            <w:tcW w:w="5760" w:type="dxa"/>
          </w:tcPr>
          <w:p w14:paraId="79BE1116" w14:textId="77777777" w:rsidR="00C50675" w:rsidRDefault="00C50675"/>
          <w:p w14:paraId="0BA2784D" w14:textId="77777777" w:rsidR="00C50675" w:rsidRDefault="00C50675"/>
          <w:tbl>
            <w:tblPr>
              <w:tblW w:w="4217" w:type="pct"/>
              <w:jc w:val="center"/>
              <w:tblLayout w:type="fixed"/>
              <w:tblCellMar>
                <w:left w:w="115" w:type="dxa"/>
                <w:right w:w="115" w:type="dxa"/>
              </w:tblCellMar>
              <w:tblLook w:val="0000" w:firstRow="0" w:lastRow="0" w:firstColumn="0" w:lastColumn="0" w:noHBand="0" w:noVBand="0"/>
            </w:tblPr>
            <w:tblGrid>
              <w:gridCol w:w="3353"/>
              <w:gridCol w:w="1323"/>
            </w:tblGrid>
            <w:tr w:rsidR="00573B3E" w:rsidRPr="00C069A2" w14:paraId="01F15130" w14:textId="77777777" w:rsidTr="0061679B">
              <w:trPr>
                <w:tblHeader/>
                <w:jc w:val="center"/>
              </w:trPr>
              <w:tc>
                <w:tcPr>
                  <w:tcW w:w="3585" w:type="pct"/>
                  <w:tcBorders>
                    <w:top w:val="nil"/>
                    <w:left w:val="nil"/>
                    <w:bottom w:val="nil"/>
                    <w:right w:val="nil"/>
                  </w:tcBorders>
                </w:tcPr>
                <w:p w14:paraId="72EDC676" w14:textId="77777777" w:rsidR="00573B3E" w:rsidRPr="00C069A2" w:rsidRDefault="00000000" w:rsidP="00573B3E">
                  <w:pPr>
                    <w:spacing w:line="260" w:lineRule="atLeast"/>
                    <w:rPr>
                      <w:rFonts w:eastAsia="SimSun"/>
                      <w:b/>
                      <w:w w:val="0"/>
                      <w:sz w:val="20"/>
                      <w:szCs w:val="20"/>
                    </w:rPr>
                  </w:pPr>
                  <w:r w:rsidRPr="00C069A2">
                    <w:rPr>
                      <w:rFonts w:eastAsia="SimSun"/>
                      <w:b/>
                      <w:w w:val="0"/>
                      <w:sz w:val="20"/>
                      <w:szCs w:val="20"/>
                    </w:rPr>
                    <w:t>(£'000)</w:t>
                  </w:r>
                </w:p>
              </w:tc>
              <w:tc>
                <w:tcPr>
                  <w:tcW w:w="1415" w:type="pct"/>
                  <w:tcBorders>
                    <w:top w:val="nil"/>
                    <w:left w:val="nil"/>
                    <w:bottom w:val="nil"/>
                    <w:right w:val="nil"/>
                  </w:tcBorders>
                </w:tcPr>
                <w:p w14:paraId="26E38851" w14:textId="77777777" w:rsidR="00573B3E" w:rsidRPr="00C069A2" w:rsidRDefault="00000000" w:rsidP="00573B3E">
                  <w:pPr>
                    <w:pBdr>
                      <w:bottom w:val="single" w:sz="4" w:space="1" w:color="auto"/>
                    </w:pBdr>
                    <w:spacing w:line="260" w:lineRule="atLeast"/>
                    <w:jc w:val="center"/>
                    <w:rPr>
                      <w:rFonts w:eastAsia="SimSun"/>
                      <w:b/>
                      <w:w w:val="0"/>
                      <w:sz w:val="20"/>
                      <w:szCs w:val="20"/>
                    </w:rPr>
                  </w:pPr>
                  <w:r w:rsidRPr="00503BC8">
                    <w:rPr>
                      <w:bCs/>
                      <w:sz w:val="20"/>
                      <w:szCs w:val="20"/>
                    </w:rPr>
                    <w:t xml:space="preserve">[●] </w:t>
                  </w:r>
                </w:p>
              </w:tc>
            </w:tr>
            <w:tr w:rsidR="00573B3E" w:rsidRPr="00C069A2" w14:paraId="2A297697" w14:textId="77777777" w:rsidTr="00C557A5">
              <w:trPr>
                <w:jc w:val="center"/>
              </w:trPr>
              <w:tc>
                <w:tcPr>
                  <w:tcW w:w="3585" w:type="pct"/>
                  <w:tcBorders>
                    <w:top w:val="nil"/>
                    <w:left w:val="nil"/>
                    <w:bottom w:val="nil"/>
                    <w:right w:val="nil"/>
                  </w:tcBorders>
                </w:tcPr>
                <w:p w14:paraId="21C45609" w14:textId="77777777" w:rsidR="00573B3E" w:rsidRPr="00C069A2" w:rsidRDefault="00000000" w:rsidP="00573B3E">
                  <w:pPr>
                    <w:tabs>
                      <w:tab w:val="left" w:leader="dot" w:pos="5635"/>
                    </w:tabs>
                    <w:spacing w:line="260" w:lineRule="atLeast"/>
                    <w:rPr>
                      <w:rFonts w:eastAsia="SimSun"/>
                      <w:b/>
                      <w:w w:val="0"/>
                      <w:sz w:val="20"/>
                      <w:szCs w:val="20"/>
                    </w:rPr>
                  </w:pPr>
                </w:p>
              </w:tc>
              <w:tc>
                <w:tcPr>
                  <w:tcW w:w="1415" w:type="pct"/>
                  <w:tcBorders>
                    <w:top w:val="nil"/>
                    <w:left w:val="nil"/>
                    <w:bottom w:val="nil"/>
                    <w:right w:val="nil"/>
                  </w:tcBorders>
                </w:tcPr>
                <w:p w14:paraId="04256893" w14:textId="77777777" w:rsidR="00573B3E" w:rsidRPr="00C069A2" w:rsidRDefault="00000000" w:rsidP="00573B3E">
                  <w:pPr>
                    <w:pBdr>
                      <w:bottom w:val="single" w:sz="4" w:space="1" w:color="auto"/>
                    </w:pBdr>
                    <w:spacing w:line="260" w:lineRule="atLeast"/>
                    <w:jc w:val="center"/>
                    <w:rPr>
                      <w:rFonts w:eastAsia="SimSun"/>
                      <w:w w:val="0"/>
                      <w:sz w:val="20"/>
                      <w:szCs w:val="20"/>
                    </w:rPr>
                  </w:pPr>
                  <w:r w:rsidRPr="00503BC8">
                    <w:rPr>
                      <w:bCs/>
                      <w:sz w:val="20"/>
                      <w:szCs w:val="20"/>
                    </w:rPr>
                    <w:t xml:space="preserve">[●] </w:t>
                  </w:r>
                </w:p>
              </w:tc>
            </w:tr>
            <w:tr w:rsidR="00573B3E" w:rsidRPr="00B60201" w14:paraId="65CC30BD" w14:textId="77777777" w:rsidTr="00C557A5">
              <w:trPr>
                <w:jc w:val="center"/>
              </w:trPr>
              <w:tc>
                <w:tcPr>
                  <w:tcW w:w="3585" w:type="pct"/>
                  <w:tcBorders>
                    <w:top w:val="nil"/>
                    <w:left w:val="nil"/>
                    <w:bottom w:val="nil"/>
                    <w:right w:val="nil"/>
                  </w:tcBorders>
                </w:tcPr>
                <w:p w14:paraId="13B7589F"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Cash</w:t>
                  </w:r>
                </w:p>
              </w:tc>
              <w:tc>
                <w:tcPr>
                  <w:tcW w:w="1415" w:type="pct"/>
                  <w:tcBorders>
                    <w:top w:val="nil"/>
                    <w:left w:val="nil"/>
                    <w:bottom w:val="nil"/>
                    <w:right w:val="nil"/>
                  </w:tcBorders>
                </w:tcPr>
                <w:p w14:paraId="7BCF9676" w14:textId="77777777" w:rsidR="00573B3E" w:rsidRPr="00F75EE2" w:rsidRDefault="00000000" w:rsidP="00573B3E">
                  <w:pPr>
                    <w:spacing w:line="260" w:lineRule="atLeast"/>
                    <w:jc w:val="center"/>
                    <w:rPr>
                      <w:rFonts w:eastAsia="SimSun"/>
                      <w:w w:val="0"/>
                      <w:sz w:val="20"/>
                      <w:szCs w:val="20"/>
                    </w:rPr>
                  </w:pPr>
                  <w:r w:rsidRPr="00503BC8">
                    <w:rPr>
                      <w:bCs/>
                      <w:sz w:val="20"/>
                      <w:szCs w:val="20"/>
                    </w:rPr>
                    <w:t xml:space="preserve">[●] </w:t>
                  </w:r>
                </w:p>
              </w:tc>
            </w:tr>
            <w:tr w:rsidR="00573B3E" w:rsidRPr="00B60201" w14:paraId="75D186E2" w14:textId="77777777" w:rsidTr="00C557A5">
              <w:trPr>
                <w:jc w:val="center"/>
              </w:trPr>
              <w:tc>
                <w:tcPr>
                  <w:tcW w:w="3585" w:type="pct"/>
                  <w:tcBorders>
                    <w:top w:val="nil"/>
                    <w:left w:val="nil"/>
                    <w:bottom w:val="nil"/>
                    <w:right w:val="nil"/>
                  </w:tcBorders>
                </w:tcPr>
                <w:p w14:paraId="6576B6DF"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Cash equivalents</w:t>
                  </w:r>
                </w:p>
              </w:tc>
              <w:tc>
                <w:tcPr>
                  <w:tcW w:w="1415" w:type="pct"/>
                  <w:tcBorders>
                    <w:top w:val="nil"/>
                    <w:left w:val="nil"/>
                    <w:bottom w:val="nil"/>
                    <w:right w:val="nil"/>
                  </w:tcBorders>
                </w:tcPr>
                <w:p w14:paraId="16527EA7" w14:textId="77777777" w:rsidR="00573B3E" w:rsidRPr="00F75EE2" w:rsidRDefault="00000000" w:rsidP="00573B3E">
                  <w:pPr>
                    <w:spacing w:line="260" w:lineRule="atLeast"/>
                    <w:jc w:val="center"/>
                    <w:rPr>
                      <w:rFonts w:eastAsia="SimSun"/>
                      <w:w w:val="0"/>
                      <w:sz w:val="20"/>
                      <w:szCs w:val="20"/>
                    </w:rPr>
                  </w:pPr>
                  <w:r w:rsidRPr="00503BC8">
                    <w:rPr>
                      <w:bCs/>
                      <w:sz w:val="20"/>
                      <w:szCs w:val="20"/>
                    </w:rPr>
                    <w:t xml:space="preserve">[●] </w:t>
                  </w:r>
                </w:p>
              </w:tc>
            </w:tr>
            <w:tr w:rsidR="00573B3E" w:rsidRPr="00B60201" w14:paraId="52B4D693" w14:textId="77777777" w:rsidTr="00C557A5">
              <w:trPr>
                <w:jc w:val="center"/>
              </w:trPr>
              <w:tc>
                <w:tcPr>
                  <w:tcW w:w="3585" w:type="pct"/>
                  <w:tcBorders>
                    <w:top w:val="nil"/>
                    <w:left w:val="nil"/>
                    <w:bottom w:val="nil"/>
                    <w:right w:val="nil"/>
                  </w:tcBorders>
                </w:tcPr>
                <w:p w14:paraId="0230917A"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 xml:space="preserve">Trading securities </w:t>
                  </w:r>
                </w:p>
              </w:tc>
              <w:tc>
                <w:tcPr>
                  <w:tcW w:w="1415" w:type="pct"/>
                  <w:tcBorders>
                    <w:top w:val="nil"/>
                    <w:left w:val="nil"/>
                    <w:bottom w:val="single" w:sz="4" w:space="0" w:color="auto"/>
                    <w:right w:val="nil"/>
                  </w:tcBorders>
                </w:tcPr>
                <w:p w14:paraId="1C49B516" w14:textId="77777777" w:rsidR="00573B3E" w:rsidRPr="00F75EE2" w:rsidRDefault="00000000" w:rsidP="00573B3E">
                  <w:pPr>
                    <w:spacing w:line="260" w:lineRule="atLeast"/>
                    <w:jc w:val="center"/>
                    <w:rPr>
                      <w:rFonts w:eastAsia="SimSun"/>
                      <w:w w:val="0"/>
                      <w:sz w:val="20"/>
                      <w:szCs w:val="20"/>
                    </w:rPr>
                  </w:pPr>
                  <w:r w:rsidRPr="00503BC8">
                    <w:rPr>
                      <w:bCs/>
                      <w:sz w:val="20"/>
                      <w:szCs w:val="20"/>
                    </w:rPr>
                    <w:t xml:space="preserve">[●] </w:t>
                  </w:r>
                </w:p>
              </w:tc>
            </w:tr>
            <w:tr w:rsidR="00573B3E" w:rsidRPr="00B60201" w14:paraId="785C2644" w14:textId="77777777" w:rsidTr="00C557A5">
              <w:trPr>
                <w:jc w:val="center"/>
              </w:trPr>
              <w:tc>
                <w:tcPr>
                  <w:tcW w:w="3585" w:type="pct"/>
                  <w:tcBorders>
                    <w:top w:val="nil"/>
                    <w:left w:val="nil"/>
                    <w:bottom w:val="nil"/>
                    <w:right w:val="nil"/>
                  </w:tcBorders>
                </w:tcPr>
                <w:p w14:paraId="7E989E1D" w14:textId="77777777" w:rsidR="00573B3E" w:rsidRPr="008C3614" w:rsidRDefault="00000000" w:rsidP="00573B3E">
                  <w:pPr>
                    <w:tabs>
                      <w:tab w:val="left" w:leader="dot" w:pos="5812"/>
                    </w:tabs>
                    <w:spacing w:line="260" w:lineRule="atLeast"/>
                    <w:rPr>
                      <w:rFonts w:eastAsia="SimSun"/>
                      <w:b/>
                      <w:w w:val="0"/>
                      <w:sz w:val="20"/>
                      <w:szCs w:val="20"/>
                    </w:rPr>
                  </w:pPr>
                  <w:r w:rsidRPr="008C3614">
                    <w:rPr>
                      <w:rFonts w:eastAsia="SimSun"/>
                      <w:b/>
                      <w:w w:val="0"/>
                      <w:sz w:val="20"/>
                      <w:szCs w:val="20"/>
                    </w:rPr>
                    <w:t>Liquidity</w:t>
                  </w:r>
                </w:p>
              </w:tc>
              <w:tc>
                <w:tcPr>
                  <w:tcW w:w="1415" w:type="pct"/>
                  <w:tcBorders>
                    <w:top w:val="single" w:sz="4" w:space="0" w:color="auto"/>
                    <w:left w:val="nil"/>
                    <w:bottom w:val="single" w:sz="4" w:space="0" w:color="auto"/>
                    <w:right w:val="nil"/>
                  </w:tcBorders>
                </w:tcPr>
                <w:p w14:paraId="3FF6C123" w14:textId="77777777" w:rsidR="00573B3E" w:rsidRPr="00F75EE2" w:rsidRDefault="00000000" w:rsidP="00573B3E">
                  <w:pPr>
                    <w:spacing w:line="260" w:lineRule="atLeast"/>
                    <w:jc w:val="center"/>
                    <w:rPr>
                      <w:rFonts w:eastAsia="SimSun"/>
                      <w:b/>
                      <w:w w:val="0"/>
                      <w:sz w:val="20"/>
                      <w:szCs w:val="20"/>
                    </w:rPr>
                  </w:pPr>
                  <w:r w:rsidRPr="00503BC8">
                    <w:rPr>
                      <w:bCs/>
                      <w:sz w:val="20"/>
                      <w:szCs w:val="20"/>
                    </w:rPr>
                    <w:t xml:space="preserve">[●] </w:t>
                  </w:r>
                </w:p>
              </w:tc>
            </w:tr>
            <w:tr w:rsidR="00573B3E" w:rsidRPr="00B60201" w14:paraId="65110DC0" w14:textId="77777777" w:rsidTr="00C557A5">
              <w:trPr>
                <w:jc w:val="center"/>
              </w:trPr>
              <w:tc>
                <w:tcPr>
                  <w:tcW w:w="3585" w:type="pct"/>
                  <w:tcBorders>
                    <w:top w:val="nil"/>
                    <w:left w:val="nil"/>
                    <w:bottom w:val="nil"/>
                    <w:right w:val="nil"/>
                  </w:tcBorders>
                </w:tcPr>
                <w:p w14:paraId="0234F4A5" w14:textId="77777777" w:rsidR="00573B3E" w:rsidRPr="00B60201" w:rsidRDefault="00000000" w:rsidP="00573B3E">
                  <w:pPr>
                    <w:tabs>
                      <w:tab w:val="left" w:leader="dot" w:pos="5812"/>
                    </w:tabs>
                    <w:spacing w:line="260" w:lineRule="atLeast"/>
                    <w:rPr>
                      <w:rFonts w:eastAsia="SimSun"/>
                      <w:b/>
                      <w:w w:val="0"/>
                      <w:sz w:val="20"/>
                      <w:szCs w:val="20"/>
                      <w:highlight w:val="yellow"/>
                    </w:rPr>
                  </w:pPr>
                </w:p>
              </w:tc>
              <w:tc>
                <w:tcPr>
                  <w:tcW w:w="1415" w:type="pct"/>
                  <w:tcBorders>
                    <w:top w:val="single" w:sz="4" w:space="0" w:color="auto"/>
                    <w:left w:val="nil"/>
                    <w:bottom w:val="nil"/>
                    <w:right w:val="nil"/>
                  </w:tcBorders>
                </w:tcPr>
                <w:p w14:paraId="449A0DD2" w14:textId="77777777" w:rsidR="00573B3E" w:rsidRPr="00FF11A5" w:rsidRDefault="00000000" w:rsidP="00573B3E">
                  <w:pPr>
                    <w:spacing w:line="260" w:lineRule="atLeast"/>
                    <w:jc w:val="center"/>
                    <w:rPr>
                      <w:rFonts w:ascii="Times New Roman" w:eastAsia="SimSun" w:hAnsi="Times New Roman"/>
                      <w:w w:val="0"/>
                      <w:sz w:val="20"/>
                      <w:szCs w:val="20"/>
                      <w:highlight w:val="yellow"/>
                    </w:rPr>
                  </w:pPr>
                  <w:r w:rsidRPr="00503BC8">
                    <w:rPr>
                      <w:bCs/>
                      <w:sz w:val="20"/>
                      <w:szCs w:val="20"/>
                    </w:rPr>
                    <w:t xml:space="preserve">[●] </w:t>
                  </w:r>
                </w:p>
              </w:tc>
            </w:tr>
            <w:tr w:rsidR="00573B3E" w:rsidRPr="00B60201" w14:paraId="0A472EC7" w14:textId="77777777" w:rsidTr="00C557A5">
              <w:trPr>
                <w:jc w:val="center"/>
              </w:trPr>
              <w:tc>
                <w:tcPr>
                  <w:tcW w:w="3585" w:type="pct"/>
                  <w:tcBorders>
                    <w:top w:val="nil"/>
                    <w:left w:val="nil"/>
                    <w:bottom w:val="nil"/>
                    <w:right w:val="nil"/>
                  </w:tcBorders>
                </w:tcPr>
                <w:p w14:paraId="5A497523"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 xml:space="preserve">Current financial receivables </w:t>
                  </w:r>
                </w:p>
              </w:tc>
              <w:tc>
                <w:tcPr>
                  <w:tcW w:w="1415" w:type="pct"/>
                  <w:tcBorders>
                    <w:top w:val="nil"/>
                    <w:left w:val="nil"/>
                    <w:bottom w:val="single" w:sz="4" w:space="0" w:color="auto"/>
                    <w:right w:val="nil"/>
                  </w:tcBorders>
                </w:tcPr>
                <w:p w14:paraId="4F1F9941" w14:textId="77777777" w:rsidR="00573B3E" w:rsidRPr="00FF11A5" w:rsidRDefault="00000000" w:rsidP="00573B3E">
                  <w:pPr>
                    <w:spacing w:line="260" w:lineRule="atLeast"/>
                    <w:jc w:val="center"/>
                    <w:rPr>
                      <w:rFonts w:eastAsia="SimSun"/>
                      <w:w w:val="0"/>
                      <w:sz w:val="20"/>
                      <w:szCs w:val="20"/>
                      <w:highlight w:val="yellow"/>
                    </w:rPr>
                  </w:pPr>
                  <w:r w:rsidRPr="00503BC8">
                    <w:rPr>
                      <w:bCs/>
                      <w:sz w:val="20"/>
                      <w:szCs w:val="20"/>
                    </w:rPr>
                    <w:t xml:space="preserve">[●] </w:t>
                  </w:r>
                </w:p>
              </w:tc>
            </w:tr>
            <w:tr w:rsidR="00573B3E" w:rsidRPr="00B60201" w14:paraId="1E257027" w14:textId="77777777" w:rsidTr="00C557A5">
              <w:trPr>
                <w:jc w:val="center"/>
              </w:trPr>
              <w:tc>
                <w:tcPr>
                  <w:tcW w:w="3585" w:type="pct"/>
                  <w:tcBorders>
                    <w:top w:val="nil"/>
                    <w:left w:val="nil"/>
                    <w:bottom w:val="nil"/>
                    <w:right w:val="nil"/>
                  </w:tcBorders>
                </w:tcPr>
                <w:p w14:paraId="67DA4BCD" w14:textId="77777777" w:rsidR="00573B3E" w:rsidRPr="008C3614" w:rsidRDefault="00000000" w:rsidP="00573B3E">
                  <w:pPr>
                    <w:tabs>
                      <w:tab w:val="left" w:leader="dot" w:pos="5812"/>
                    </w:tabs>
                    <w:spacing w:line="260" w:lineRule="atLeast"/>
                    <w:rPr>
                      <w:rFonts w:eastAsia="SimSun"/>
                      <w:w w:val="0"/>
                      <w:sz w:val="20"/>
                      <w:szCs w:val="20"/>
                    </w:rPr>
                  </w:pPr>
                </w:p>
              </w:tc>
              <w:tc>
                <w:tcPr>
                  <w:tcW w:w="1415" w:type="pct"/>
                  <w:tcBorders>
                    <w:top w:val="single" w:sz="4" w:space="0" w:color="auto"/>
                    <w:left w:val="nil"/>
                    <w:bottom w:val="nil"/>
                    <w:right w:val="nil"/>
                  </w:tcBorders>
                </w:tcPr>
                <w:p w14:paraId="3C9AEA90" w14:textId="77777777" w:rsidR="00573B3E" w:rsidRPr="008C3614" w:rsidRDefault="00000000" w:rsidP="00573B3E">
                  <w:pPr>
                    <w:spacing w:line="260" w:lineRule="atLeast"/>
                    <w:jc w:val="center"/>
                    <w:rPr>
                      <w:rFonts w:ascii="Times New Roman" w:eastAsia="SimSun" w:hAnsi="Times New Roman"/>
                      <w:w w:val="0"/>
                      <w:sz w:val="20"/>
                      <w:szCs w:val="20"/>
                    </w:rPr>
                  </w:pPr>
                  <w:r w:rsidRPr="00503BC8">
                    <w:rPr>
                      <w:bCs/>
                      <w:sz w:val="20"/>
                      <w:szCs w:val="20"/>
                    </w:rPr>
                    <w:t xml:space="preserve">[●] </w:t>
                  </w:r>
                </w:p>
              </w:tc>
            </w:tr>
            <w:tr w:rsidR="00573B3E" w:rsidRPr="00B60201" w14:paraId="70ABE45C" w14:textId="77777777" w:rsidTr="00C557A5">
              <w:trPr>
                <w:jc w:val="center"/>
              </w:trPr>
              <w:tc>
                <w:tcPr>
                  <w:tcW w:w="3585" w:type="pct"/>
                  <w:tcBorders>
                    <w:top w:val="nil"/>
                    <w:left w:val="nil"/>
                    <w:bottom w:val="nil"/>
                    <w:right w:val="nil"/>
                  </w:tcBorders>
                </w:tcPr>
                <w:p w14:paraId="1D4C59D8"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 xml:space="preserve">Current bank debt </w:t>
                  </w:r>
                </w:p>
              </w:tc>
              <w:tc>
                <w:tcPr>
                  <w:tcW w:w="1415" w:type="pct"/>
                  <w:tcBorders>
                    <w:top w:val="nil"/>
                    <w:left w:val="nil"/>
                    <w:bottom w:val="nil"/>
                    <w:right w:val="nil"/>
                  </w:tcBorders>
                </w:tcPr>
                <w:p w14:paraId="151F667F" w14:textId="77777777" w:rsidR="00573B3E" w:rsidRPr="008C3614" w:rsidRDefault="00000000" w:rsidP="00573B3E">
                  <w:pPr>
                    <w:spacing w:line="260" w:lineRule="atLeast"/>
                    <w:jc w:val="center"/>
                    <w:rPr>
                      <w:rFonts w:eastAsia="SimSun"/>
                      <w:w w:val="0"/>
                      <w:sz w:val="20"/>
                      <w:szCs w:val="20"/>
                    </w:rPr>
                  </w:pPr>
                  <w:r w:rsidRPr="00503BC8">
                    <w:rPr>
                      <w:bCs/>
                      <w:sz w:val="20"/>
                      <w:szCs w:val="20"/>
                    </w:rPr>
                    <w:t xml:space="preserve">[●] </w:t>
                  </w:r>
                </w:p>
              </w:tc>
            </w:tr>
            <w:tr w:rsidR="00573B3E" w:rsidRPr="00B60201" w14:paraId="60E08BEC" w14:textId="77777777" w:rsidTr="00C557A5">
              <w:trPr>
                <w:jc w:val="center"/>
              </w:trPr>
              <w:tc>
                <w:tcPr>
                  <w:tcW w:w="3585" w:type="pct"/>
                  <w:tcBorders>
                    <w:top w:val="nil"/>
                    <w:left w:val="nil"/>
                    <w:bottom w:val="nil"/>
                    <w:right w:val="nil"/>
                  </w:tcBorders>
                </w:tcPr>
                <w:p w14:paraId="0D648F8B"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Current portion of non-current debt</w:t>
                  </w:r>
                </w:p>
              </w:tc>
              <w:tc>
                <w:tcPr>
                  <w:tcW w:w="1415" w:type="pct"/>
                  <w:tcBorders>
                    <w:top w:val="nil"/>
                    <w:left w:val="nil"/>
                    <w:bottom w:val="nil"/>
                    <w:right w:val="nil"/>
                  </w:tcBorders>
                </w:tcPr>
                <w:p w14:paraId="65E36D2F" w14:textId="77777777" w:rsidR="00573B3E" w:rsidRPr="008C3614" w:rsidRDefault="00000000" w:rsidP="00573B3E">
                  <w:pPr>
                    <w:numPr>
                      <w:ilvl w:val="0"/>
                      <w:numId w:val="15"/>
                    </w:numPr>
                    <w:spacing w:line="260" w:lineRule="atLeast"/>
                    <w:jc w:val="center"/>
                    <w:rPr>
                      <w:rFonts w:eastAsia="SimSun"/>
                      <w:w w:val="0"/>
                      <w:sz w:val="20"/>
                      <w:szCs w:val="20"/>
                    </w:rPr>
                  </w:pPr>
                  <w:r w:rsidRPr="00503BC8">
                    <w:rPr>
                      <w:bCs/>
                      <w:sz w:val="20"/>
                      <w:szCs w:val="20"/>
                    </w:rPr>
                    <w:t xml:space="preserve">[●] </w:t>
                  </w:r>
                </w:p>
              </w:tc>
            </w:tr>
            <w:tr w:rsidR="00573B3E" w:rsidRPr="00B60201" w14:paraId="458B1716" w14:textId="77777777" w:rsidTr="00C557A5">
              <w:trPr>
                <w:jc w:val="center"/>
              </w:trPr>
              <w:tc>
                <w:tcPr>
                  <w:tcW w:w="3585" w:type="pct"/>
                  <w:tcBorders>
                    <w:top w:val="nil"/>
                    <w:left w:val="nil"/>
                    <w:bottom w:val="nil"/>
                    <w:right w:val="nil"/>
                  </w:tcBorders>
                </w:tcPr>
                <w:p w14:paraId="2164D37F" w14:textId="77777777" w:rsidR="00573B3E" w:rsidRPr="008C3614" w:rsidRDefault="00000000" w:rsidP="00573B3E">
                  <w:pPr>
                    <w:numPr>
                      <w:ilvl w:val="0"/>
                      <w:numId w:val="15"/>
                    </w:numPr>
                    <w:tabs>
                      <w:tab w:val="left" w:leader="dot" w:pos="5812"/>
                    </w:tabs>
                    <w:spacing w:line="260" w:lineRule="atLeast"/>
                    <w:jc w:val="both"/>
                    <w:rPr>
                      <w:rFonts w:eastAsia="SimSun"/>
                      <w:w w:val="0"/>
                      <w:sz w:val="20"/>
                      <w:szCs w:val="20"/>
                    </w:rPr>
                  </w:pPr>
                  <w:r w:rsidRPr="008C3614">
                    <w:rPr>
                      <w:rFonts w:eastAsia="SimSun"/>
                      <w:w w:val="0"/>
                      <w:sz w:val="20"/>
                      <w:szCs w:val="20"/>
                    </w:rPr>
                    <w:lastRenderedPageBreak/>
                    <w:t xml:space="preserve">Other current financial debt </w:t>
                  </w:r>
                </w:p>
              </w:tc>
              <w:tc>
                <w:tcPr>
                  <w:tcW w:w="1415" w:type="pct"/>
                  <w:tcBorders>
                    <w:top w:val="nil"/>
                    <w:left w:val="nil"/>
                    <w:bottom w:val="single" w:sz="4" w:space="0" w:color="auto"/>
                    <w:right w:val="nil"/>
                  </w:tcBorders>
                </w:tcPr>
                <w:p w14:paraId="34128528" w14:textId="77777777" w:rsidR="00573B3E" w:rsidRPr="00F75EE2" w:rsidRDefault="00000000" w:rsidP="00573B3E">
                  <w:pPr>
                    <w:numPr>
                      <w:ilvl w:val="0"/>
                      <w:numId w:val="15"/>
                    </w:numPr>
                    <w:spacing w:line="260" w:lineRule="atLeast"/>
                    <w:jc w:val="center"/>
                    <w:rPr>
                      <w:rFonts w:eastAsia="SimSun"/>
                      <w:w w:val="0"/>
                      <w:sz w:val="20"/>
                      <w:szCs w:val="20"/>
                    </w:rPr>
                  </w:pPr>
                  <w:r w:rsidRPr="00503BC8">
                    <w:rPr>
                      <w:bCs/>
                      <w:sz w:val="20"/>
                      <w:szCs w:val="20"/>
                    </w:rPr>
                    <w:t xml:space="preserve">[●] </w:t>
                  </w:r>
                </w:p>
              </w:tc>
            </w:tr>
            <w:tr w:rsidR="00573B3E" w:rsidRPr="00B60201" w14:paraId="52C7D0FB" w14:textId="77777777" w:rsidTr="00C557A5">
              <w:trPr>
                <w:jc w:val="center"/>
              </w:trPr>
              <w:tc>
                <w:tcPr>
                  <w:tcW w:w="3585" w:type="pct"/>
                  <w:tcBorders>
                    <w:top w:val="nil"/>
                    <w:left w:val="nil"/>
                    <w:bottom w:val="nil"/>
                    <w:right w:val="nil"/>
                  </w:tcBorders>
                </w:tcPr>
                <w:p w14:paraId="040192BE" w14:textId="77777777" w:rsidR="00573B3E" w:rsidRPr="008C3614" w:rsidRDefault="00000000" w:rsidP="00573B3E">
                  <w:pPr>
                    <w:numPr>
                      <w:ilvl w:val="0"/>
                      <w:numId w:val="15"/>
                    </w:numPr>
                    <w:tabs>
                      <w:tab w:val="left" w:leader="dot" w:pos="5812"/>
                    </w:tabs>
                    <w:spacing w:line="260" w:lineRule="atLeast"/>
                    <w:jc w:val="both"/>
                    <w:rPr>
                      <w:rFonts w:eastAsia="SimSun"/>
                      <w:b/>
                      <w:w w:val="0"/>
                      <w:sz w:val="20"/>
                      <w:szCs w:val="20"/>
                    </w:rPr>
                  </w:pPr>
                  <w:r w:rsidRPr="008C3614">
                    <w:rPr>
                      <w:rFonts w:eastAsia="SimSun"/>
                      <w:b/>
                      <w:w w:val="0"/>
                      <w:sz w:val="20"/>
                      <w:szCs w:val="20"/>
                    </w:rPr>
                    <w:t xml:space="preserve">Current financial </w:t>
                  </w:r>
                  <w:r w:rsidRPr="008C3614">
                    <w:rPr>
                      <w:rFonts w:eastAsia="SimSun"/>
                      <w:b/>
                      <w:w w:val="0"/>
                      <w:sz w:val="20"/>
                      <w:szCs w:val="20"/>
                    </w:rPr>
                    <w:t>indebtedness</w:t>
                  </w:r>
                </w:p>
              </w:tc>
              <w:tc>
                <w:tcPr>
                  <w:tcW w:w="1415" w:type="pct"/>
                  <w:tcBorders>
                    <w:top w:val="single" w:sz="4" w:space="0" w:color="auto"/>
                    <w:left w:val="nil"/>
                    <w:bottom w:val="single" w:sz="4" w:space="0" w:color="auto"/>
                    <w:right w:val="nil"/>
                  </w:tcBorders>
                </w:tcPr>
                <w:p w14:paraId="4B673E24" w14:textId="77777777" w:rsidR="00573B3E" w:rsidRPr="00F75EE2" w:rsidRDefault="00000000" w:rsidP="00573B3E">
                  <w:pPr>
                    <w:numPr>
                      <w:ilvl w:val="0"/>
                      <w:numId w:val="15"/>
                    </w:numPr>
                    <w:spacing w:line="260" w:lineRule="atLeast"/>
                    <w:jc w:val="center"/>
                    <w:rPr>
                      <w:rFonts w:eastAsia="SimSun"/>
                      <w:b/>
                      <w:w w:val="0"/>
                      <w:sz w:val="20"/>
                      <w:szCs w:val="20"/>
                    </w:rPr>
                  </w:pPr>
                  <w:r w:rsidRPr="00503BC8">
                    <w:rPr>
                      <w:bCs/>
                      <w:sz w:val="20"/>
                      <w:szCs w:val="20"/>
                    </w:rPr>
                    <w:t xml:space="preserve">[●] </w:t>
                  </w:r>
                </w:p>
              </w:tc>
            </w:tr>
            <w:tr w:rsidR="00573B3E" w:rsidRPr="00B60201" w14:paraId="6A9B1CD5" w14:textId="77777777" w:rsidTr="00C557A5">
              <w:trPr>
                <w:jc w:val="center"/>
              </w:trPr>
              <w:tc>
                <w:tcPr>
                  <w:tcW w:w="3585" w:type="pct"/>
                  <w:tcBorders>
                    <w:top w:val="nil"/>
                    <w:left w:val="nil"/>
                    <w:bottom w:val="nil"/>
                    <w:right w:val="nil"/>
                  </w:tcBorders>
                </w:tcPr>
                <w:p w14:paraId="56A90838" w14:textId="77777777" w:rsidR="00573B3E" w:rsidRPr="008C3614" w:rsidRDefault="00000000" w:rsidP="00573B3E">
                  <w:pPr>
                    <w:tabs>
                      <w:tab w:val="left" w:leader="dot" w:pos="5812"/>
                    </w:tabs>
                    <w:spacing w:line="260" w:lineRule="atLeast"/>
                    <w:rPr>
                      <w:rFonts w:eastAsia="SimSun"/>
                      <w:b/>
                      <w:w w:val="0"/>
                      <w:sz w:val="20"/>
                      <w:szCs w:val="20"/>
                    </w:rPr>
                  </w:pPr>
                </w:p>
              </w:tc>
              <w:tc>
                <w:tcPr>
                  <w:tcW w:w="1415" w:type="pct"/>
                  <w:tcBorders>
                    <w:top w:val="single" w:sz="4" w:space="0" w:color="auto"/>
                    <w:left w:val="nil"/>
                    <w:bottom w:val="nil"/>
                    <w:right w:val="nil"/>
                  </w:tcBorders>
                </w:tcPr>
                <w:p w14:paraId="2DAD40C9" w14:textId="77777777" w:rsidR="00573B3E" w:rsidRPr="00F75EE2" w:rsidRDefault="00000000" w:rsidP="00573B3E">
                  <w:pPr>
                    <w:spacing w:line="260" w:lineRule="atLeast"/>
                    <w:jc w:val="center"/>
                    <w:rPr>
                      <w:rFonts w:ascii="Times New Roman" w:eastAsia="SimSun" w:hAnsi="Times New Roman"/>
                      <w:w w:val="0"/>
                      <w:sz w:val="20"/>
                      <w:szCs w:val="20"/>
                    </w:rPr>
                  </w:pPr>
                  <w:r w:rsidRPr="00503BC8">
                    <w:rPr>
                      <w:bCs/>
                      <w:sz w:val="20"/>
                      <w:szCs w:val="20"/>
                    </w:rPr>
                    <w:t xml:space="preserve">[●] </w:t>
                  </w:r>
                </w:p>
              </w:tc>
            </w:tr>
            <w:tr w:rsidR="00573B3E" w:rsidRPr="00B60201" w14:paraId="0B780C11" w14:textId="77777777" w:rsidTr="00C557A5">
              <w:trPr>
                <w:jc w:val="center"/>
              </w:trPr>
              <w:tc>
                <w:tcPr>
                  <w:tcW w:w="3585" w:type="pct"/>
                  <w:tcBorders>
                    <w:top w:val="nil"/>
                    <w:left w:val="nil"/>
                    <w:bottom w:val="nil"/>
                    <w:right w:val="nil"/>
                  </w:tcBorders>
                </w:tcPr>
                <w:p w14:paraId="5BAE11F6" w14:textId="77777777" w:rsidR="00573B3E" w:rsidRPr="008C3614" w:rsidRDefault="00000000" w:rsidP="00573B3E">
                  <w:pPr>
                    <w:tabs>
                      <w:tab w:val="left" w:leader="dot" w:pos="5812"/>
                    </w:tabs>
                    <w:spacing w:line="260" w:lineRule="atLeast"/>
                    <w:rPr>
                      <w:rFonts w:eastAsia="SimSun"/>
                      <w:b/>
                      <w:w w:val="0"/>
                      <w:sz w:val="20"/>
                      <w:szCs w:val="20"/>
                    </w:rPr>
                  </w:pPr>
                  <w:r w:rsidRPr="008C3614">
                    <w:rPr>
                      <w:rFonts w:eastAsia="SimSun"/>
                      <w:b/>
                      <w:w w:val="0"/>
                      <w:sz w:val="20"/>
                      <w:szCs w:val="20"/>
                    </w:rPr>
                    <w:t>Net current financial liquidity</w:t>
                  </w:r>
                </w:p>
              </w:tc>
              <w:tc>
                <w:tcPr>
                  <w:tcW w:w="1415" w:type="pct"/>
                  <w:tcBorders>
                    <w:top w:val="nil"/>
                    <w:left w:val="nil"/>
                    <w:bottom w:val="single" w:sz="4" w:space="0" w:color="auto"/>
                    <w:right w:val="nil"/>
                  </w:tcBorders>
                </w:tcPr>
                <w:p w14:paraId="3FF3EA80" w14:textId="77777777" w:rsidR="00573B3E" w:rsidRPr="00F75EE2" w:rsidRDefault="00000000" w:rsidP="00573B3E">
                  <w:pPr>
                    <w:spacing w:line="260" w:lineRule="atLeast"/>
                    <w:jc w:val="center"/>
                    <w:rPr>
                      <w:rFonts w:eastAsia="SimSun"/>
                      <w:b/>
                      <w:w w:val="0"/>
                      <w:sz w:val="20"/>
                      <w:szCs w:val="20"/>
                    </w:rPr>
                  </w:pPr>
                  <w:r w:rsidRPr="00503BC8">
                    <w:rPr>
                      <w:bCs/>
                      <w:sz w:val="20"/>
                      <w:szCs w:val="20"/>
                    </w:rPr>
                    <w:t xml:space="preserve">[●] </w:t>
                  </w:r>
                </w:p>
              </w:tc>
            </w:tr>
            <w:tr w:rsidR="00573B3E" w:rsidRPr="00B60201" w14:paraId="3D299BF7" w14:textId="77777777" w:rsidTr="00C557A5">
              <w:trPr>
                <w:jc w:val="center"/>
              </w:trPr>
              <w:tc>
                <w:tcPr>
                  <w:tcW w:w="3585" w:type="pct"/>
                  <w:tcBorders>
                    <w:top w:val="nil"/>
                    <w:left w:val="nil"/>
                    <w:bottom w:val="nil"/>
                    <w:right w:val="nil"/>
                  </w:tcBorders>
                </w:tcPr>
                <w:p w14:paraId="17739A4E" w14:textId="77777777" w:rsidR="00573B3E" w:rsidRPr="008C3614" w:rsidRDefault="00000000" w:rsidP="00573B3E">
                  <w:pPr>
                    <w:tabs>
                      <w:tab w:val="left" w:leader="dot" w:pos="5812"/>
                    </w:tabs>
                    <w:spacing w:line="260" w:lineRule="atLeast"/>
                    <w:rPr>
                      <w:rFonts w:eastAsia="SimSun"/>
                      <w:b/>
                      <w:w w:val="0"/>
                      <w:sz w:val="20"/>
                      <w:szCs w:val="20"/>
                    </w:rPr>
                  </w:pPr>
                </w:p>
              </w:tc>
              <w:tc>
                <w:tcPr>
                  <w:tcW w:w="1415" w:type="pct"/>
                  <w:tcBorders>
                    <w:top w:val="single" w:sz="4" w:space="0" w:color="auto"/>
                    <w:left w:val="nil"/>
                    <w:bottom w:val="nil"/>
                    <w:right w:val="nil"/>
                  </w:tcBorders>
                </w:tcPr>
                <w:p w14:paraId="48F369AB" w14:textId="77777777" w:rsidR="00573B3E" w:rsidRPr="00F75EE2" w:rsidRDefault="00000000" w:rsidP="00573B3E">
                  <w:pPr>
                    <w:spacing w:line="260" w:lineRule="atLeast"/>
                    <w:jc w:val="center"/>
                    <w:rPr>
                      <w:rFonts w:ascii="Times New Roman" w:eastAsia="SimSun" w:hAnsi="Times New Roman"/>
                      <w:w w:val="0"/>
                      <w:sz w:val="20"/>
                      <w:szCs w:val="20"/>
                    </w:rPr>
                  </w:pPr>
                  <w:r w:rsidRPr="00503BC8">
                    <w:rPr>
                      <w:bCs/>
                      <w:sz w:val="20"/>
                      <w:szCs w:val="20"/>
                    </w:rPr>
                    <w:t xml:space="preserve">[●] </w:t>
                  </w:r>
                </w:p>
              </w:tc>
            </w:tr>
            <w:tr w:rsidR="00573B3E" w:rsidRPr="00B60201" w14:paraId="1502FE4C" w14:textId="77777777" w:rsidTr="00C557A5">
              <w:trPr>
                <w:jc w:val="center"/>
              </w:trPr>
              <w:tc>
                <w:tcPr>
                  <w:tcW w:w="3585" w:type="pct"/>
                  <w:tcBorders>
                    <w:top w:val="nil"/>
                    <w:left w:val="nil"/>
                    <w:bottom w:val="nil"/>
                    <w:right w:val="nil"/>
                  </w:tcBorders>
                </w:tcPr>
                <w:p w14:paraId="00511A37"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 xml:space="preserve">Non-current bank loans </w:t>
                  </w:r>
                </w:p>
              </w:tc>
              <w:tc>
                <w:tcPr>
                  <w:tcW w:w="1415" w:type="pct"/>
                  <w:tcBorders>
                    <w:top w:val="nil"/>
                    <w:left w:val="nil"/>
                    <w:bottom w:val="nil"/>
                    <w:right w:val="nil"/>
                  </w:tcBorders>
                </w:tcPr>
                <w:p w14:paraId="42676E65" w14:textId="77777777" w:rsidR="00573B3E" w:rsidRPr="00F75EE2" w:rsidRDefault="00000000" w:rsidP="00573B3E">
                  <w:pPr>
                    <w:spacing w:line="260" w:lineRule="atLeast"/>
                    <w:jc w:val="center"/>
                    <w:rPr>
                      <w:rFonts w:eastAsia="SimSun"/>
                      <w:w w:val="0"/>
                      <w:sz w:val="20"/>
                      <w:szCs w:val="20"/>
                    </w:rPr>
                  </w:pPr>
                  <w:r w:rsidRPr="00503BC8">
                    <w:rPr>
                      <w:bCs/>
                      <w:sz w:val="20"/>
                      <w:szCs w:val="20"/>
                    </w:rPr>
                    <w:t xml:space="preserve">[●] </w:t>
                  </w:r>
                </w:p>
              </w:tc>
            </w:tr>
            <w:tr w:rsidR="00573B3E" w:rsidRPr="00B60201" w14:paraId="0D6AD31A" w14:textId="77777777" w:rsidTr="00C557A5">
              <w:trPr>
                <w:jc w:val="center"/>
              </w:trPr>
              <w:tc>
                <w:tcPr>
                  <w:tcW w:w="3585" w:type="pct"/>
                  <w:tcBorders>
                    <w:top w:val="nil"/>
                    <w:left w:val="nil"/>
                    <w:bottom w:val="nil"/>
                    <w:right w:val="nil"/>
                  </w:tcBorders>
                </w:tcPr>
                <w:p w14:paraId="2EE27729"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Bonds issued</w:t>
                  </w:r>
                </w:p>
              </w:tc>
              <w:tc>
                <w:tcPr>
                  <w:tcW w:w="1415" w:type="pct"/>
                  <w:tcBorders>
                    <w:top w:val="nil"/>
                    <w:left w:val="nil"/>
                    <w:bottom w:val="nil"/>
                    <w:right w:val="nil"/>
                  </w:tcBorders>
                </w:tcPr>
                <w:p w14:paraId="410239A9" w14:textId="77777777" w:rsidR="00573B3E" w:rsidRPr="00F75EE2" w:rsidRDefault="00000000" w:rsidP="00573B3E">
                  <w:pPr>
                    <w:spacing w:line="260" w:lineRule="atLeast"/>
                    <w:jc w:val="center"/>
                    <w:rPr>
                      <w:rFonts w:eastAsia="SimSun"/>
                      <w:w w:val="0"/>
                      <w:sz w:val="20"/>
                      <w:szCs w:val="20"/>
                    </w:rPr>
                  </w:pPr>
                  <w:r w:rsidRPr="00503BC8">
                    <w:rPr>
                      <w:bCs/>
                      <w:sz w:val="20"/>
                      <w:szCs w:val="20"/>
                    </w:rPr>
                    <w:t xml:space="preserve">[●] </w:t>
                  </w:r>
                </w:p>
              </w:tc>
            </w:tr>
            <w:tr w:rsidR="00573B3E" w:rsidRPr="00B60201" w14:paraId="473F3DD0" w14:textId="77777777" w:rsidTr="00C557A5">
              <w:trPr>
                <w:jc w:val="center"/>
              </w:trPr>
              <w:tc>
                <w:tcPr>
                  <w:tcW w:w="3585" w:type="pct"/>
                  <w:tcBorders>
                    <w:top w:val="nil"/>
                    <w:left w:val="nil"/>
                    <w:bottom w:val="nil"/>
                    <w:right w:val="nil"/>
                  </w:tcBorders>
                </w:tcPr>
                <w:p w14:paraId="56314397" w14:textId="77777777" w:rsidR="00573B3E" w:rsidRPr="008C3614" w:rsidRDefault="00000000" w:rsidP="00573B3E">
                  <w:pPr>
                    <w:tabs>
                      <w:tab w:val="left" w:leader="dot" w:pos="5812"/>
                    </w:tabs>
                    <w:spacing w:line="260" w:lineRule="atLeast"/>
                    <w:rPr>
                      <w:rFonts w:eastAsia="SimSun"/>
                      <w:w w:val="0"/>
                      <w:sz w:val="20"/>
                      <w:szCs w:val="20"/>
                    </w:rPr>
                  </w:pPr>
                  <w:r w:rsidRPr="008C3614">
                    <w:rPr>
                      <w:rFonts w:eastAsia="SimSun"/>
                      <w:w w:val="0"/>
                      <w:sz w:val="20"/>
                      <w:szCs w:val="20"/>
                    </w:rPr>
                    <w:t xml:space="preserve">Other non-current loans </w:t>
                  </w:r>
                </w:p>
              </w:tc>
              <w:tc>
                <w:tcPr>
                  <w:tcW w:w="1415" w:type="pct"/>
                  <w:tcBorders>
                    <w:top w:val="nil"/>
                    <w:left w:val="nil"/>
                    <w:bottom w:val="single" w:sz="4" w:space="0" w:color="auto"/>
                    <w:right w:val="nil"/>
                  </w:tcBorders>
                </w:tcPr>
                <w:p w14:paraId="3AFAEC12" w14:textId="77777777" w:rsidR="00573B3E" w:rsidRPr="00F75EE2" w:rsidRDefault="00000000" w:rsidP="00573B3E">
                  <w:pPr>
                    <w:spacing w:line="260" w:lineRule="atLeast"/>
                    <w:jc w:val="center"/>
                    <w:rPr>
                      <w:rFonts w:eastAsia="SimSun"/>
                      <w:w w:val="0"/>
                      <w:sz w:val="20"/>
                      <w:szCs w:val="20"/>
                    </w:rPr>
                  </w:pPr>
                  <w:r w:rsidRPr="00503BC8">
                    <w:rPr>
                      <w:bCs/>
                      <w:sz w:val="20"/>
                      <w:szCs w:val="20"/>
                    </w:rPr>
                    <w:t xml:space="preserve">[●] </w:t>
                  </w:r>
                </w:p>
              </w:tc>
            </w:tr>
            <w:tr w:rsidR="00573B3E" w:rsidRPr="00B60201" w14:paraId="0DE040E8" w14:textId="77777777" w:rsidTr="00C557A5">
              <w:trPr>
                <w:jc w:val="center"/>
              </w:trPr>
              <w:tc>
                <w:tcPr>
                  <w:tcW w:w="3585" w:type="pct"/>
                  <w:tcBorders>
                    <w:top w:val="nil"/>
                    <w:left w:val="nil"/>
                    <w:bottom w:val="nil"/>
                    <w:right w:val="nil"/>
                  </w:tcBorders>
                </w:tcPr>
                <w:p w14:paraId="60333525" w14:textId="77777777" w:rsidR="00573B3E" w:rsidRPr="008C3614" w:rsidRDefault="00000000" w:rsidP="00573B3E">
                  <w:pPr>
                    <w:tabs>
                      <w:tab w:val="left" w:leader="dot" w:pos="5812"/>
                    </w:tabs>
                    <w:spacing w:line="260" w:lineRule="atLeast"/>
                    <w:rPr>
                      <w:rFonts w:eastAsia="SimSun"/>
                      <w:b/>
                      <w:w w:val="0"/>
                      <w:sz w:val="20"/>
                      <w:szCs w:val="20"/>
                    </w:rPr>
                  </w:pPr>
                  <w:r w:rsidRPr="008C3614">
                    <w:rPr>
                      <w:rFonts w:eastAsia="SimSun"/>
                      <w:b/>
                      <w:w w:val="0"/>
                      <w:sz w:val="20"/>
                      <w:szCs w:val="20"/>
                    </w:rPr>
                    <w:t>Non-current financial indebtedness</w:t>
                  </w:r>
                </w:p>
              </w:tc>
              <w:tc>
                <w:tcPr>
                  <w:tcW w:w="1415" w:type="pct"/>
                  <w:tcBorders>
                    <w:top w:val="single" w:sz="4" w:space="0" w:color="auto"/>
                    <w:left w:val="nil"/>
                    <w:bottom w:val="single" w:sz="4" w:space="0" w:color="auto"/>
                    <w:right w:val="nil"/>
                  </w:tcBorders>
                </w:tcPr>
                <w:p w14:paraId="278AAB74" w14:textId="77777777" w:rsidR="00573B3E" w:rsidRPr="00F75EE2" w:rsidRDefault="00000000" w:rsidP="00573B3E">
                  <w:pPr>
                    <w:spacing w:line="260" w:lineRule="atLeast"/>
                    <w:jc w:val="center"/>
                    <w:rPr>
                      <w:rFonts w:eastAsia="SimSun"/>
                      <w:b/>
                      <w:w w:val="0"/>
                      <w:sz w:val="20"/>
                      <w:szCs w:val="20"/>
                    </w:rPr>
                  </w:pPr>
                  <w:r w:rsidRPr="00503BC8">
                    <w:rPr>
                      <w:bCs/>
                      <w:sz w:val="20"/>
                      <w:szCs w:val="20"/>
                    </w:rPr>
                    <w:t xml:space="preserve">[●] </w:t>
                  </w:r>
                </w:p>
              </w:tc>
            </w:tr>
            <w:tr w:rsidR="00573B3E" w:rsidRPr="00B60201" w14:paraId="27C71404" w14:textId="77777777" w:rsidTr="00C557A5">
              <w:tblPrEx>
                <w:tblCellMar>
                  <w:left w:w="108" w:type="dxa"/>
                  <w:right w:w="108" w:type="dxa"/>
                </w:tblCellMar>
              </w:tblPrEx>
              <w:trPr>
                <w:jc w:val="center"/>
              </w:trPr>
              <w:tc>
                <w:tcPr>
                  <w:tcW w:w="3585" w:type="pct"/>
                  <w:tcBorders>
                    <w:top w:val="nil"/>
                    <w:left w:val="nil"/>
                    <w:bottom w:val="nil"/>
                    <w:right w:val="nil"/>
                  </w:tcBorders>
                </w:tcPr>
                <w:p w14:paraId="6F26CDDC" w14:textId="77777777" w:rsidR="00573B3E" w:rsidRPr="008C3614" w:rsidRDefault="00000000" w:rsidP="00573B3E">
                  <w:pPr>
                    <w:tabs>
                      <w:tab w:val="left" w:leader="dot" w:pos="5812"/>
                    </w:tabs>
                    <w:spacing w:line="260" w:lineRule="atLeast"/>
                    <w:rPr>
                      <w:rFonts w:eastAsia="SimSun"/>
                      <w:b/>
                      <w:w w:val="0"/>
                      <w:sz w:val="20"/>
                      <w:szCs w:val="20"/>
                    </w:rPr>
                  </w:pPr>
                </w:p>
              </w:tc>
              <w:tc>
                <w:tcPr>
                  <w:tcW w:w="1415" w:type="pct"/>
                  <w:tcBorders>
                    <w:top w:val="single" w:sz="4" w:space="0" w:color="auto"/>
                    <w:left w:val="nil"/>
                    <w:bottom w:val="nil"/>
                    <w:right w:val="nil"/>
                  </w:tcBorders>
                </w:tcPr>
                <w:p w14:paraId="3EB458FF" w14:textId="77777777" w:rsidR="00573B3E" w:rsidRPr="00F75EE2" w:rsidRDefault="00000000" w:rsidP="00573B3E">
                  <w:pPr>
                    <w:spacing w:line="260" w:lineRule="atLeast"/>
                    <w:jc w:val="center"/>
                    <w:rPr>
                      <w:rFonts w:ascii="Times New Roman" w:eastAsia="SimSun" w:hAnsi="Times New Roman"/>
                      <w:w w:val="0"/>
                      <w:sz w:val="20"/>
                      <w:szCs w:val="20"/>
                    </w:rPr>
                  </w:pPr>
                  <w:r w:rsidRPr="00503BC8">
                    <w:rPr>
                      <w:bCs/>
                      <w:sz w:val="20"/>
                      <w:szCs w:val="20"/>
                    </w:rPr>
                    <w:t xml:space="preserve">[●] </w:t>
                  </w:r>
                </w:p>
              </w:tc>
            </w:tr>
            <w:tr w:rsidR="00573B3E" w:rsidRPr="00B60201" w14:paraId="4C25F535" w14:textId="77777777" w:rsidTr="00C557A5">
              <w:tblPrEx>
                <w:tblCellMar>
                  <w:left w:w="108" w:type="dxa"/>
                  <w:right w:w="108" w:type="dxa"/>
                </w:tblCellMar>
              </w:tblPrEx>
              <w:trPr>
                <w:jc w:val="center"/>
              </w:trPr>
              <w:tc>
                <w:tcPr>
                  <w:tcW w:w="3585" w:type="pct"/>
                  <w:tcBorders>
                    <w:top w:val="nil"/>
                    <w:left w:val="nil"/>
                    <w:bottom w:val="nil"/>
                    <w:right w:val="nil"/>
                  </w:tcBorders>
                </w:tcPr>
                <w:p w14:paraId="1B57AE14" w14:textId="77777777" w:rsidR="00573B3E" w:rsidRPr="008C3614" w:rsidRDefault="00000000" w:rsidP="00573B3E">
                  <w:pPr>
                    <w:tabs>
                      <w:tab w:val="left" w:leader="dot" w:pos="5812"/>
                    </w:tabs>
                    <w:spacing w:line="260" w:lineRule="atLeast"/>
                    <w:rPr>
                      <w:rFonts w:eastAsia="SimSun"/>
                      <w:b/>
                      <w:w w:val="0"/>
                      <w:sz w:val="20"/>
                      <w:szCs w:val="20"/>
                    </w:rPr>
                  </w:pPr>
                  <w:r w:rsidRPr="008C3614">
                    <w:rPr>
                      <w:rFonts w:eastAsia="SimSun"/>
                      <w:b/>
                      <w:w w:val="0"/>
                      <w:sz w:val="20"/>
                      <w:szCs w:val="20"/>
                    </w:rPr>
                    <w:t>Net financial indebtedness</w:t>
                  </w:r>
                </w:p>
              </w:tc>
              <w:tc>
                <w:tcPr>
                  <w:tcW w:w="1415" w:type="pct"/>
                  <w:tcBorders>
                    <w:top w:val="nil"/>
                    <w:left w:val="nil"/>
                    <w:bottom w:val="single" w:sz="4" w:space="0" w:color="auto"/>
                    <w:right w:val="nil"/>
                  </w:tcBorders>
                </w:tcPr>
                <w:p w14:paraId="0DBDF9D4" w14:textId="77777777" w:rsidR="00573B3E" w:rsidRPr="00F75EE2" w:rsidRDefault="00000000" w:rsidP="00573B3E">
                  <w:pPr>
                    <w:spacing w:line="260" w:lineRule="atLeast"/>
                    <w:jc w:val="center"/>
                    <w:rPr>
                      <w:rFonts w:eastAsia="SimSun"/>
                      <w:b/>
                      <w:bCs/>
                      <w:w w:val="0"/>
                      <w:sz w:val="20"/>
                      <w:szCs w:val="20"/>
                    </w:rPr>
                  </w:pPr>
                  <w:r w:rsidRPr="00503BC8">
                    <w:rPr>
                      <w:bCs/>
                      <w:sz w:val="20"/>
                      <w:szCs w:val="20"/>
                    </w:rPr>
                    <w:t xml:space="preserve">[●] </w:t>
                  </w:r>
                </w:p>
              </w:tc>
            </w:tr>
          </w:tbl>
          <w:p w14:paraId="673CDF1F" w14:textId="77777777" w:rsidR="00000000" w:rsidRDefault="00000000"/>
        </w:tc>
        <w:tc>
          <w:tcPr>
            <w:tcW w:w="1440" w:type="dxa"/>
          </w:tcPr>
          <w:p w14:paraId="2548A58B" w14:textId="77777777" w:rsidR="00C50675" w:rsidRDefault="00C50675"/>
        </w:tc>
        <w:tc>
          <w:tcPr>
            <w:tcW w:w="1440" w:type="dxa"/>
          </w:tcPr>
          <w:p w14:paraId="6F0393F2" w14:textId="77777777" w:rsidR="00C50675" w:rsidRDefault="00C50675"/>
        </w:tc>
        <w:tc>
          <w:tcPr>
            <w:tcW w:w="4320" w:type="dxa"/>
          </w:tcPr>
          <w:p w14:paraId="774F8B92" w14:textId="77777777" w:rsidR="00C50675" w:rsidRDefault="00C50675"/>
        </w:tc>
      </w:tr>
      <w:tr w:rsidR="00C50675" w14:paraId="07D02810" w14:textId="77777777">
        <w:tc>
          <w:tcPr>
            <w:tcW w:w="720" w:type="dxa"/>
          </w:tcPr>
          <w:p w14:paraId="3C52A947" w14:textId="77777777" w:rsidR="00C50675" w:rsidRDefault="00000000">
            <w:r>
              <w:t>919</w:t>
            </w:r>
          </w:p>
        </w:tc>
        <w:tc>
          <w:tcPr>
            <w:tcW w:w="5760" w:type="dxa"/>
          </w:tcPr>
          <w:p w14:paraId="4A34D179" w14:textId="77777777" w:rsidR="00C50675" w:rsidRDefault="00C50675"/>
          <w:p w14:paraId="6754F023" w14:textId="77777777" w:rsidR="00C50675" w:rsidRDefault="00C50675"/>
          <w:tbl>
            <w:tblPr>
              <w:tblStyle w:val="TableGrid"/>
              <w:tblW w:w="8877" w:type="dxa"/>
              <w:tblLayout w:type="fixed"/>
              <w:tblLook w:val="04A0" w:firstRow="1" w:lastRow="0" w:firstColumn="1" w:lastColumn="0" w:noHBand="0" w:noVBand="1"/>
            </w:tblPr>
            <w:tblGrid>
              <w:gridCol w:w="4568"/>
              <w:gridCol w:w="4295"/>
              <w:gridCol w:w="14"/>
            </w:tblGrid>
            <w:tr w:rsidR="00036DCA" w:rsidRPr="00036DCA" w14:paraId="4F62E368" w14:textId="77777777" w:rsidTr="002F5AD6">
              <w:tc>
                <w:tcPr>
                  <w:tcW w:w="4568" w:type="dxa"/>
                </w:tcPr>
                <w:p w14:paraId="408D5F1C" w14:textId="77777777" w:rsidR="00036DCA" w:rsidRPr="00036DCA" w:rsidRDefault="00000000" w:rsidP="002F5AD6">
                  <w:pPr>
                    <w:rPr>
                      <w:i/>
                      <w:sz w:val="20"/>
                      <w:szCs w:val="20"/>
                    </w:rPr>
                  </w:pPr>
                  <w:r w:rsidRPr="00036DCA">
                    <w:rPr>
                      <w:i/>
                      <w:sz w:val="20"/>
                      <w:szCs w:val="20"/>
                    </w:rPr>
                    <w:t xml:space="preserve">Use of </w:t>
                  </w:r>
                  <w:r w:rsidRPr="00036DCA">
                    <w:rPr>
                      <w:i/>
                      <w:sz w:val="20"/>
                      <w:szCs w:val="20"/>
                    </w:rPr>
                    <w:t>Funds</w:t>
                  </w:r>
                </w:p>
              </w:tc>
              <w:tc>
                <w:tcPr>
                  <w:tcW w:w="4309" w:type="dxa"/>
                  <w:gridSpan w:val="2"/>
                </w:tcPr>
                <w:p w14:paraId="0A867A56" w14:textId="77777777" w:rsidR="00036DCA" w:rsidRPr="00036DCA" w:rsidRDefault="00000000" w:rsidP="002F5AD6">
                  <w:pPr>
                    <w:rPr>
                      <w:i/>
                      <w:sz w:val="20"/>
                      <w:szCs w:val="20"/>
                    </w:rPr>
                  </w:pPr>
                  <w:r w:rsidRPr="00036DCA">
                    <w:rPr>
                      <w:i/>
                      <w:sz w:val="20"/>
                      <w:szCs w:val="20"/>
                    </w:rPr>
                    <w:t>Estimated Amount in the event of a Fully Subscribed Offer</w:t>
                  </w:r>
                </w:p>
                <w:p w14:paraId="640FDB74" w14:textId="77777777" w:rsidR="00036DCA" w:rsidRPr="00036DCA" w:rsidRDefault="00000000" w:rsidP="002F5AD6">
                  <w:pPr>
                    <w:rPr>
                      <w:i/>
                      <w:sz w:val="20"/>
                      <w:szCs w:val="20"/>
                    </w:rPr>
                  </w:pPr>
                </w:p>
              </w:tc>
            </w:tr>
            <w:tr w:rsidR="00036DCA" w:rsidRPr="00036DCA" w14:paraId="55BE6C9A" w14:textId="77777777" w:rsidTr="002F5AD6">
              <w:trPr>
                <w:gridAfter w:val="1"/>
                <w:wAfter w:w="14" w:type="dxa"/>
              </w:trPr>
              <w:tc>
                <w:tcPr>
                  <w:tcW w:w="4568" w:type="dxa"/>
                </w:tcPr>
                <w:p w14:paraId="1FBAE6B3" w14:textId="77777777" w:rsidR="00036DCA" w:rsidRPr="00036DCA" w:rsidRDefault="00000000" w:rsidP="002F5AD6">
                  <w:pPr>
                    <w:rPr>
                      <w:sz w:val="20"/>
                      <w:szCs w:val="20"/>
                    </w:rPr>
                  </w:pPr>
                </w:p>
              </w:tc>
              <w:tc>
                <w:tcPr>
                  <w:tcW w:w="4295" w:type="dxa"/>
                </w:tcPr>
                <w:p w14:paraId="6031134D" w14:textId="77777777" w:rsidR="00036DCA" w:rsidRPr="00036DCA" w:rsidRDefault="00000000" w:rsidP="002F5AD6">
                  <w:pPr>
                    <w:rPr>
                      <w:sz w:val="20"/>
                      <w:szCs w:val="20"/>
                    </w:rPr>
                  </w:pPr>
                  <w:r w:rsidRPr="00036DCA">
                    <w:rPr>
                      <w:bCs/>
                      <w:sz w:val="20"/>
                      <w:szCs w:val="20"/>
                      <w:lang w:val="en-AU"/>
                    </w:rPr>
                    <w:t>£</w:t>
                  </w:r>
                  <w:r>
                    <w:rPr>
                      <w:bCs/>
                      <w:sz w:val="20"/>
                      <w:szCs w:val="20"/>
                      <w:lang w:val="en-AU"/>
                    </w:rPr>
                    <w:t>[●]</w:t>
                  </w:r>
                </w:p>
              </w:tc>
            </w:tr>
            <w:tr w:rsidR="00F61AFE" w:rsidRPr="00036DCA" w14:paraId="66387D1C" w14:textId="77777777" w:rsidTr="00F61AFE">
              <w:trPr>
                <w:gridAfter w:val="1"/>
                <w:wAfter w:w="14" w:type="dxa"/>
              </w:trPr>
              <w:tc>
                <w:tcPr>
                  <w:tcW w:w="4568" w:type="dxa"/>
                </w:tcPr>
                <w:p w14:paraId="055944EA" w14:textId="77777777" w:rsidR="00F61AFE" w:rsidRPr="00036DCA" w:rsidRDefault="00000000" w:rsidP="002F5AD6">
                  <w:pPr>
                    <w:rPr>
                      <w:sz w:val="20"/>
                      <w:szCs w:val="20"/>
                    </w:rPr>
                  </w:pPr>
                </w:p>
              </w:tc>
              <w:tc>
                <w:tcPr>
                  <w:tcW w:w="4295" w:type="dxa"/>
                </w:tcPr>
                <w:p w14:paraId="4CB566E0" w14:textId="77777777" w:rsidR="00F61AFE" w:rsidRPr="00036DCA" w:rsidRDefault="00000000" w:rsidP="002F5AD6">
                  <w:pPr>
                    <w:rPr>
                      <w:sz w:val="20"/>
                      <w:szCs w:val="20"/>
                    </w:rPr>
                  </w:pPr>
                  <w:r w:rsidRPr="00036DCA">
                    <w:rPr>
                      <w:bCs/>
                      <w:sz w:val="20"/>
                      <w:szCs w:val="20"/>
                      <w:lang w:val="en-AU"/>
                    </w:rPr>
                    <w:t>£</w:t>
                  </w:r>
                  <w:r>
                    <w:rPr>
                      <w:bCs/>
                      <w:sz w:val="20"/>
                      <w:szCs w:val="20"/>
                      <w:lang w:val="en-AU"/>
                    </w:rPr>
                    <w:t>[●]</w:t>
                  </w:r>
                </w:p>
              </w:tc>
            </w:tr>
          </w:tbl>
          <w:p w14:paraId="20247DEE" w14:textId="77777777" w:rsidR="00000000" w:rsidRDefault="00000000"/>
        </w:tc>
        <w:tc>
          <w:tcPr>
            <w:tcW w:w="1440" w:type="dxa"/>
          </w:tcPr>
          <w:p w14:paraId="32FFD65F" w14:textId="77777777" w:rsidR="00C50675" w:rsidRDefault="00C50675"/>
        </w:tc>
        <w:tc>
          <w:tcPr>
            <w:tcW w:w="1440" w:type="dxa"/>
          </w:tcPr>
          <w:p w14:paraId="1BCFDC39" w14:textId="77777777" w:rsidR="00C50675" w:rsidRDefault="00C50675"/>
        </w:tc>
        <w:tc>
          <w:tcPr>
            <w:tcW w:w="4320" w:type="dxa"/>
          </w:tcPr>
          <w:p w14:paraId="104024CB" w14:textId="77777777" w:rsidR="00C50675" w:rsidRDefault="00C50675"/>
        </w:tc>
      </w:tr>
      <w:tr w:rsidR="00C50675" w14:paraId="139E228B" w14:textId="77777777">
        <w:tc>
          <w:tcPr>
            <w:tcW w:w="720" w:type="dxa"/>
          </w:tcPr>
          <w:p w14:paraId="579D96A6" w14:textId="77777777" w:rsidR="00C50675" w:rsidRDefault="00000000">
            <w:r>
              <w:t>920</w:t>
            </w:r>
          </w:p>
        </w:tc>
        <w:tc>
          <w:tcPr>
            <w:tcW w:w="5760" w:type="dxa"/>
          </w:tcPr>
          <w:p w14:paraId="53A937EB" w14:textId="77777777" w:rsidR="00C50675" w:rsidRDefault="00C50675"/>
          <w:p w14:paraId="1DD31581" w14:textId="77777777" w:rsidR="00C50675" w:rsidRDefault="00C50675"/>
          <w:tbl>
            <w:tblPr>
              <w:tblW w:w="9242" w:type="dxa"/>
              <w:tblInd w:w="114" w:type="dxa"/>
              <w:tblLayout w:type="fixed"/>
              <w:tblCellMar>
                <w:left w:w="0" w:type="dxa"/>
                <w:right w:w="0" w:type="dxa"/>
              </w:tblCellMar>
              <w:tblLook w:val="0000" w:firstRow="0" w:lastRow="0" w:firstColumn="0" w:lastColumn="0" w:noHBand="0" w:noVBand="0"/>
            </w:tblPr>
            <w:tblGrid>
              <w:gridCol w:w="2154"/>
              <w:gridCol w:w="993"/>
              <w:gridCol w:w="3402"/>
              <w:gridCol w:w="2693"/>
            </w:tblGrid>
            <w:tr w:rsidR="005F2058" w14:paraId="0AF25379" w14:textId="77777777" w:rsidTr="00A96839">
              <w:trPr>
                <w:trHeight w:val="263"/>
              </w:trPr>
              <w:tc>
                <w:tcPr>
                  <w:tcW w:w="2154" w:type="dxa"/>
                  <w:tcBorders>
                    <w:top w:val="nil"/>
                    <w:left w:val="nil"/>
                    <w:bottom w:val="nil"/>
                    <w:right w:val="nil"/>
                  </w:tcBorders>
                </w:tcPr>
                <w:p w14:paraId="45ECB541" w14:textId="77777777" w:rsidR="005F2058" w:rsidRPr="00BA6697" w:rsidRDefault="00000000" w:rsidP="00A96839">
                  <w:pPr>
                    <w:spacing w:before="240" w:after="240"/>
                    <w:ind w:left="50"/>
                    <w:jc w:val="both"/>
                    <w:rPr>
                      <w:b/>
                      <w:bCs/>
                      <w:i/>
                      <w:color w:val="231F20"/>
                      <w:w w:val="0"/>
                      <w:sz w:val="20"/>
                      <w:szCs w:val="20"/>
                    </w:rPr>
                  </w:pPr>
                  <w:r w:rsidRPr="00BA6697">
                    <w:rPr>
                      <w:b/>
                      <w:bCs/>
                      <w:i/>
                      <w:color w:val="231F20"/>
                      <w:w w:val="0"/>
                      <w:sz w:val="20"/>
                      <w:szCs w:val="20"/>
                    </w:rPr>
                    <w:t>Name</w:t>
                  </w:r>
                </w:p>
              </w:tc>
              <w:tc>
                <w:tcPr>
                  <w:tcW w:w="993" w:type="dxa"/>
                  <w:tcBorders>
                    <w:top w:val="nil"/>
                    <w:left w:val="nil"/>
                    <w:bottom w:val="nil"/>
                    <w:right w:val="nil"/>
                  </w:tcBorders>
                </w:tcPr>
                <w:p w14:paraId="24F24BB7" w14:textId="77777777" w:rsidR="005F2058" w:rsidRPr="00BA6697" w:rsidRDefault="00000000" w:rsidP="00A96839">
                  <w:pPr>
                    <w:spacing w:before="240" w:after="240"/>
                    <w:ind w:left="232" w:right="282"/>
                    <w:jc w:val="both"/>
                    <w:rPr>
                      <w:b/>
                      <w:bCs/>
                      <w:i/>
                      <w:color w:val="231F20"/>
                      <w:w w:val="0"/>
                      <w:sz w:val="20"/>
                      <w:szCs w:val="20"/>
                    </w:rPr>
                  </w:pPr>
                  <w:r w:rsidRPr="00BA6697">
                    <w:rPr>
                      <w:b/>
                      <w:bCs/>
                      <w:i/>
                      <w:color w:val="231F20"/>
                      <w:w w:val="0"/>
                      <w:sz w:val="20"/>
                      <w:szCs w:val="20"/>
                    </w:rPr>
                    <w:t>Age</w:t>
                  </w:r>
                </w:p>
              </w:tc>
              <w:tc>
                <w:tcPr>
                  <w:tcW w:w="3402" w:type="dxa"/>
                  <w:tcBorders>
                    <w:top w:val="nil"/>
                    <w:left w:val="nil"/>
                    <w:bottom w:val="nil"/>
                    <w:right w:val="nil"/>
                  </w:tcBorders>
                </w:tcPr>
                <w:p w14:paraId="7E4F81CB" w14:textId="77777777" w:rsidR="005F2058" w:rsidRPr="00BA6697" w:rsidRDefault="00000000" w:rsidP="00A96839">
                  <w:pPr>
                    <w:spacing w:before="240" w:after="240"/>
                    <w:ind w:left="312"/>
                    <w:jc w:val="both"/>
                    <w:rPr>
                      <w:b/>
                      <w:bCs/>
                      <w:i/>
                      <w:color w:val="231F20"/>
                      <w:w w:val="0"/>
                      <w:sz w:val="20"/>
                      <w:szCs w:val="20"/>
                    </w:rPr>
                  </w:pPr>
                  <w:r w:rsidRPr="00BA6697">
                    <w:rPr>
                      <w:b/>
                      <w:bCs/>
                      <w:i/>
                      <w:color w:val="231F20"/>
                      <w:w w:val="0"/>
                      <w:sz w:val="20"/>
                      <w:szCs w:val="20"/>
                    </w:rPr>
                    <w:t>Position</w:t>
                  </w:r>
                </w:p>
              </w:tc>
              <w:tc>
                <w:tcPr>
                  <w:tcW w:w="2693" w:type="dxa"/>
                  <w:tcBorders>
                    <w:top w:val="nil"/>
                    <w:left w:val="nil"/>
                    <w:bottom w:val="nil"/>
                    <w:right w:val="nil"/>
                  </w:tcBorders>
                </w:tcPr>
                <w:p w14:paraId="4B33528A" w14:textId="77777777" w:rsidR="005F2058" w:rsidRPr="00BA6697" w:rsidRDefault="00000000" w:rsidP="00A96839">
                  <w:pPr>
                    <w:spacing w:before="240" w:after="240"/>
                    <w:ind w:left="312"/>
                    <w:jc w:val="both"/>
                    <w:rPr>
                      <w:b/>
                      <w:bCs/>
                      <w:i/>
                      <w:color w:val="231F20"/>
                      <w:w w:val="0"/>
                      <w:sz w:val="20"/>
                      <w:szCs w:val="20"/>
                    </w:rPr>
                  </w:pPr>
                  <w:r w:rsidRPr="00BA6697">
                    <w:rPr>
                      <w:b/>
                      <w:bCs/>
                      <w:i/>
                      <w:color w:val="231F20"/>
                      <w:w w:val="0"/>
                      <w:sz w:val="20"/>
                      <w:szCs w:val="20"/>
                    </w:rPr>
                    <w:t>Appointed</w:t>
                  </w:r>
                </w:p>
              </w:tc>
            </w:tr>
            <w:tr w:rsidR="00180EDD" w14:paraId="0C1FEEA8" w14:textId="77777777" w:rsidTr="00A96839">
              <w:trPr>
                <w:trHeight w:val="268"/>
              </w:trPr>
              <w:tc>
                <w:tcPr>
                  <w:tcW w:w="2154" w:type="dxa"/>
                  <w:tcBorders>
                    <w:top w:val="nil"/>
                    <w:left w:val="nil"/>
                    <w:bottom w:val="nil"/>
                    <w:right w:val="nil"/>
                  </w:tcBorders>
                </w:tcPr>
                <w:p w14:paraId="0D790C8C" w14:textId="77777777" w:rsidR="00180EDD" w:rsidRPr="00BA6697" w:rsidRDefault="00000000" w:rsidP="00180EDD">
                  <w:pPr>
                    <w:spacing w:before="120" w:after="120"/>
                    <w:ind w:left="50"/>
                    <w:jc w:val="both"/>
                    <w:rPr>
                      <w:color w:val="231F20"/>
                      <w:w w:val="0"/>
                      <w:sz w:val="20"/>
                      <w:szCs w:val="20"/>
                    </w:rPr>
                  </w:pPr>
                  <w:r>
                    <w:rPr>
                      <w:color w:val="231F20"/>
                      <w:w w:val="0"/>
                      <w:sz w:val="20"/>
                      <w:szCs w:val="20"/>
                    </w:rPr>
                    <w:t>Richard Beresford</w:t>
                  </w:r>
                </w:p>
              </w:tc>
              <w:tc>
                <w:tcPr>
                  <w:tcW w:w="993" w:type="dxa"/>
                  <w:tcBorders>
                    <w:top w:val="nil"/>
                    <w:left w:val="nil"/>
                    <w:bottom w:val="nil"/>
                    <w:right w:val="nil"/>
                  </w:tcBorders>
                </w:tcPr>
                <w:p w14:paraId="77E30430" w14:textId="77777777" w:rsidR="00180EDD" w:rsidRPr="00BA6697" w:rsidRDefault="00000000" w:rsidP="00180EDD">
                  <w:pPr>
                    <w:spacing w:before="120" w:after="120"/>
                    <w:ind w:left="232" w:right="282"/>
                    <w:jc w:val="center"/>
                    <w:rPr>
                      <w:color w:val="231F20"/>
                      <w:w w:val="0"/>
                      <w:sz w:val="20"/>
                      <w:szCs w:val="20"/>
                    </w:rPr>
                  </w:pPr>
                  <w:r>
                    <w:rPr>
                      <w:bCs/>
                      <w:sz w:val="20"/>
                      <w:szCs w:val="20"/>
                    </w:rPr>
                    <w:t>[●]</w:t>
                  </w:r>
                </w:p>
              </w:tc>
              <w:tc>
                <w:tcPr>
                  <w:tcW w:w="3402" w:type="dxa"/>
                  <w:tcBorders>
                    <w:top w:val="nil"/>
                    <w:left w:val="nil"/>
                    <w:bottom w:val="nil"/>
                    <w:right w:val="nil"/>
                  </w:tcBorders>
                </w:tcPr>
                <w:p w14:paraId="5B24A184" w14:textId="77777777" w:rsidR="00180EDD" w:rsidRPr="00BA6697" w:rsidRDefault="00000000" w:rsidP="00180EDD">
                  <w:pPr>
                    <w:spacing w:before="120" w:after="120"/>
                    <w:ind w:left="312"/>
                    <w:jc w:val="both"/>
                    <w:rPr>
                      <w:color w:val="231F20"/>
                      <w:w w:val="95"/>
                      <w:sz w:val="20"/>
                      <w:szCs w:val="20"/>
                    </w:rPr>
                  </w:pPr>
                  <w:r w:rsidRPr="00680BAA">
                    <w:rPr>
                      <w:bCs/>
                      <w:sz w:val="20"/>
                      <w:szCs w:val="20"/>
                    </w:rPr>
                    <w:t xml:space="preserve">[●] </w:t>
                  </w:r>
                </w:p>
              </w:tc>
              <w:tc>
                <w:tcPr>
                  <w:tcW w:w="2693" w:type="dxa"/>
                  <w:tcBorders>
                    <w:top w:val="nil"/>
                    <w:left w:val="nil"/>
                    <w:bottom w:val="nil"/>
                    <w:right w:val="nil"/>
                  </w:tcBorders>
                </w:tcPr>
                <w:p w14:paraId="27553D5D" w14:textId="77777777" w:rsidR="00180EDD" w:rsidRPr="00BA6697" w:rsidRDefault="00000000" w:rsidP="00180EDD">
                  <w:pPr>
                    <w:spacing w:before="120" w:after="120"/>
                    <w:ind w:left="312" w:right="140"/>
                    <w:jc w:val="both"/>
                    <w:rPr>
                      <w:color w:val="231F20"/>
                      <w:w w:val="95"/>
                      <w:sz w:val="20"/>
                      <w:szCs w:val="20"/>
                    </w:rPr>
                  </w:pPr>
                  <w:r>
                    <w:rPr>
                      <w:color w:val="231F20"/>
                      <w:w w:val="95"/>
                      <w:sz w:val="20"/>
                      <w:szCs w:val="20"/>
                    </w:rPr>
                    <w:t>21</w:t>
                  </w:r>
                  <w:r w:rsidRPr="00BA6697">
                    <w:rPr>
                      <w:color w:val="231F20"/>
                      <w:w w:val="95"/>
                      <w:sz w:val="20"/>
                      <w:szCs w:val="20"/>
                    </w:rPr>
                    <w:t xml:space="preserve"> </w:t>
                  </w:r>
                  <w:r>
                    <w:rPr>
                      <w:color w:val="231F20"/>
                      <w:w w:val="95"/>
                      <w:sz w:val="20"/>
                      <w:szCs w:val="20"/>
                    </w:rPr>
                    <w:t>March</w:t>
                  </w:r>
                  <w:r w:rsidRPr="00BA6697">
                    <w:rPr>
                      <w:color w:val="231F20"/>
                      <w:w w:val="95"/>
                      <w:sz w:val="20"/>
                      <w:szCs w:val="20"/>
                    </w:rPr>
                    <w:t xml:space="preserve"> 20</w:t>
                  </w:r>
                  <w:r>
                    <w:rPr>
                      <w:color w:val="231F20"/>
                      <w:w w:val="95"/>
                      <w:sz w:val="20"/>
                      <w:szCs w:val="20"/>
                    </w:rPr>
                    <w:t>17</w:t>
                  </w:r>
                </w:p>
              </w:tc>
            </w:tr>
            <w:tr w:rsidR="00180EDD" w14:paraId="18B13917" w14:textId="77777777" w:rsidTr="00A96839">
              <w:trPr>
                <w:trHeight w:val="240"/>
              </w:trPr>
              <w:tc>
                <w:tcPr>
                  <w:tcW w:w="2154" w:type="dxa"/>
                  <w:tcBorders>
                    <w:top w:val="nil"/>
                    <w:left w:val="nil"/>
                    <w:bottom w:val="nil"/>
                    <w:right w:val="nil"/>
                  </w:tcBorders>
                </w:tcPr>
                <w:p w14:paraId="40135CA7" w14:textId="77777777" w:rsidR="00180EDD" w:rsidRPr="00BA6697" w:rsidRDefault="00000000" w:rsidP="00180EDD">
                  <w:pPr>
                    <w:spacing w:before="120" w:after="120"/>
                    <w:ind w:left="50"/>
                    <w:jc w:val="both"/>
                    <w:rPr>
                      <w:rFonts w:ascii="Times New Roman" w:hAnsi="Times New Roman"/>
                      <w:color w:val="231F20"/>
                      <w:w w:val="0"/>
                      <w:sz w:val="20"/>
                      <w:szCs w:val="20"/>
                    </w:rPr>
                  </w:pPr>
                  <w:r>
                    <w:rPr>
                      <w:color w:val="231F20"/>
                      <w:w w:val="0"/>
                      <w:sz w:val="20"/>
                      <w:szCs w:val="20"/>
                    </w:rPr>
                    <w:lastRenderedPageBreak/>
                    <w:t>Michael Irvine</w:t>
                  </w:r>
                </w:p>
              </w:tc>
              <w:tc>
                <w:tcPr>
                  <w:tcW w:w="993" w:type="dxa"/>
                  <w:tcBorders>
                    <w:top w:val="nil"/>
                    <w:left w:val="nil"/>
                    <w:bottom w:val="nil"/>
                    <w:right w:val="nil"/>
                  </w:tcBorders>
                </w:tcPr>
                <w:p w14:paraId="41D6404B" w14:textId="77777777" w:rsidR="00180EDD" w:rsidRPr="00BA6697" w:rsidRDefault="00000000" w:rsidP="00180EDD">
                  <w:pPr>
                    <w:spacing w:before="120" w:after="120"/>
                    <w:ind w:left="232" w:right="282"/>
                    <w:jc w:val="center"/>
                    <w:rPr>
                      <w:color w:val="231F20"/>
                      <w:w w:val="0"/>
                      <w:sz w:val="20"/>
                      <w:szCs w:val="20"/>
                    </w:rPr>
                  </w:pPr>
                  <w:r>
                    <w:rPr>
                      <w:bCs/>
                      <w:sz w:val="20"/>
                      <w:szCs w:val="20"/>
                    </w:rPr>
                    <w:t>[●]</w:t>
                  </w:r>
                </w:p>
              </w:tc>
              <w:tc>
                <w:tcPr>
                  <w:tcW w:w="3402" w:type="dxa"/>
                  <w:tcBorders>
                    <w:top w:val="nil"/>
                    <w:left w:val="nil"/>
                    <w:bottom w:val="nil"/>
                    <w:right w:val="nil"/>
                  </w:tcBorders>
                </w:tcPr>
                <w:p w14:paraId="536D5DFA" w14:textId="77777777" w:rsidR="00180EDD" w:rsidRPr="00BA6697" w:rsidRDefault="00000000" w:rsidP="00180EDD">
                  <w:pPr>
                    <w:spacing w:before="120" w:after="120"/>
                    <w:ind w:left="312"/>
                    <w:jc w:val="both"/>
                    <w:rPr>
                      <w:color w:val="231F20"/>
                      <w:w w:val="0"/>
                      <w:sz w:val="20"/>
                      <w:szCs w:val="20"/>
                    </w:rPr>
                  </w:pPr>
                  <w:r w:rsidRPr="00680BAA">
                    <w:rPr>
                      <w:bCs/>
                      <w:sz w:val="20"/>
                      <w:szCs w:val="20"/>
                    </w:rPr>
                    <w:t xml:space="preserve">[●] </w:t>
                  </w:r>
                </w:p>
              </w:tc>
              <w:tc>
                <w:tcPr>
                  <w:tcW w:w="2693" w:type="dxa"/>
                  <w:tcBorders>
                    <w:top w:val="nil"/>
                    <w:left w:val="nil"/>
                    <w:bottom w:val="nil"/>
                    <w:right w:val="nil"/>
                  </w:tcBorders>
                </w:tcPr>
                <w:p w14:paraId="25BB2CC5" w14:textId="77777777" w:rsidR="00180EDD" w:rsidRPr="00BA6697" w:rsidRDefault="00000000" w:rsidP="00180EDD">
                  <w:pPr>
                    <w:spacing w:before="120" w:after="120"/>
                    <w:ind w:left="312" w:right="140"/>
                    <w:rPr>
                      <w:color w:val="231F20"/>
                      <w:w w:val="0"/>
                      <w:sz w:val="20"/>
                      <w:szCs w:val="20"/>
                    </w:rPr>
                  </w:pPr>
                  <w:r>
                    <w:rPr>
                      <w:color w:val="231F20"/>
                      <w:w w:val="0"/>
                      <w:sz w:val="20"/>
                      <w:szCs w:val="20"/>
                    </w:rPr>
                    <w:t>21 March 2017</w:t>
                  </w:r>
                </w:p>
              </w:tc>
            </w:tr>
            <w:tr w:rsidR="00180EDD" w14:paraId="7A6A4122" w14:textId="77777777" w:rsidTr="00A96839">
              <w:trPr>
                <w:trHeight w:val="240"/>
              </w:trPr>
              <w:tc>
                <w:tcPr>
                  <w:tcW w:w="2154" w:type="dxa"/>
                  <w:tcBorders>
                    <w:top w:val="nil"/>
                    <w:left w:val="nil"/>
                    <w:bottom w:val="nil"/>
                    <w:right w:val="nil"/>
                  </w:tcBorders>
                </w:tcPr>
                <w:p w14:paraId="61E7F1AF" w14:textId="77777777" w:rsidR="00180EDD" w:rsidRPr="00BA6697" w:rsidRDefault="00000000" w:rsidP="00180EDD">
                  <w:pPr>
                    <w:spacing w:before="120" w:after="120"/>
                    <w:ind w:left="50"/>
                    <w:jc w:val="both"/>
                    <w:rPr>
                      <w:color w:val="231F20"/>
                      <w:w w:val="0"/>
                      <w:sz w:val="20"/>
                      <w:szCs w:val="20"/>
                    </w:rPr>
                  </w:pPr>
                  <w:r>
                    <w:rPr>
                      <w:color w:val="231F20"/>
                      <w:w w:val="0"/>
                      <w:sz w:val="20"/>
                      <w:szCs w:val="20"/>
                    </w:rPr>
                    <w:t>Neil Adair</w:t>
                  </w:r>
                </w:p>
              </w:tc>
              <w:tc>
                <w:tcPr>
                  <w:tcW w:w="993" w:type="dxa"/>
                  <w:tcBorders>
                    <w:top w:val="nil"/>
                    <w:left w:val="nil"/>
                    <w:bottom w:val="nil"/>
                    <w:right w:val="nil"/>
                  </w:tcBorders>
                </w:tcPr>
                <w:p w14:paraId="1A2FA79C" w14:textId="77777777" w:rsidR="00180EDD" w:rsidRPr="00BA6697" w:rsidRDefault="00000000" w:rsidP="00180EDD">
                  <w:pPr>
                    <w:spacing w:before="120" w:after="120"/>
                    <w:ind w:left="232" w:right="282"/>
                    <w:jc w:val="center"/>
                    <w:rPr>
                      <w:color w:val="231F20"/>
                      <w:w w:val="0"/>
                      <w:sz w:val="20"/>
                      <w:szCs w:val="20"/>
                    </w:rPr>
                  </w:pPr>
                  <w:r>
                    <w:rPr>
                      <w:bCs/>
                      <w:sz w:val="20"/>
                      <w:szCs w:val="20"/>
                    </w:rPr>
                    <w:t>[●]</w:t>
                  </w:r>
                </w:p>
              </w:tc>
              <w:tc>
                <w:tcPr>
                  <w:tcW w:w="3402" w:type="dxa"/>
                  <w:tcBorders>
                    <w:top w:val="nil"/>
                    <w:left w:val="nil"/>
                    <w:bottom w:val="nil"/>
                    <w:right w:val="nil"/>
                  </w:tcBorders>
                </w:tcPr>
                <w:p w14:paraId="313DC7C4" w14:textId="77777777" w:rsidR="00180EDD" w:rsidRPr="00BA6697" w:rsidRDefault="00000000" w:rsidP="00180EDD">
                  <w:pPr>
                    <w:spacing w:before="120" w:after="120"/>
                    <w:ind w:left="312"/>
                    <w:jc w:val="both"/>
                    <w:rPr>
                      <w:color w:val="231F20"/>
                      <w:w w:val="0"/>
                      <w:sz w:val="20"/>
                      <w:szCs w:val="20"/>
                    </w:rPr>
                  </w:pPr>
                  <w:r w:rsidRPr="00680BAA">
                    <w:rPr>
                      <w:bCs/>
                      <w:sz w:val="20"/>
                      <w:szCs w:val="20"/>
                    </w:rPr>
                    <w:t xml:space="preserve">[●] </w:t>
                  </w:r>
                </w:p>
              </w:tc>
              <w:tc>
                <w:tcPr>
                  <w:tcW w:w="2693" w:type="dxa"/>
                  <w:tcBorders>
                    <w:top w:val="nil"/>
                    <w:left w:val="nil"/>
                    <w:bottom w:val="nil"/>
                    <w:right w:val="nil"/>
                  </w:tcBorders>
                </w:tcPr>
                <w:p w14:paraId="2A25779B" w14:textId="77777777" w:rsidR="00180EDD" w:rsidRPr="00BA6697" w:rsidRDefault="00000000" w:rsidP="00180EDD">
                  <w:pPr>
                    <w:spacing w:before="120" w:after="120"/>
                    <w:ind w:left="312" w:right="140"/>
                    <w:rPr>
                      <w:color w:val="231F20"/>
                      <w:w w:val="0"/>
                      <w:sz w:val="20"/>
                      <w:szCs w:val="20"/>
                    </w:rPr>
                  </w:pPr>
                  <w:r>
                    <w:rPr>
                      <w:color w:val="231F20"/>
                      <w:w w:val="0"/>
                      <w:sz w:val="20"/>
                      <w:szCs w:val="20"/>
                    </w:rPr>
                    <w:t>21 March 2017</w:t>
                  </w:r>
                </w:p>
              </w:tc>
            </w:tr>
            <w:tr w:rsidR="00180EDD" w14:paraId="565493E2" w14:textId="77777777" w:rsidTr="00A96839">
              <w:trPr>
                <w:trHeight w:val="240"/>
              </w:trPr>
              <w:tc>
                <w:tcPr>
                  <w:tcW w:w="2154" w:type="dxa"/>
                  <w:tcBorders>
                    <w:top w:val="nil"/>
                    <w:left w:val="nil"/>
                    <w:bottom w:val="nil"/>
                    <w:right w:val="nil"/>
                  </w:tcBorders>
                </w:tcPr>
                <w:p w14:paraId="5951AEA9" w14:textId="77777777" w:rsidR="00180EDD" w:rsidRPr="00BA6697" w:rsidRDefault="00000000" w:rsidP="00180EDD">
                  <w:pPr>
                    <w:spacing w:before="120" w:after="120"/>
                    <w:ind w:left="50"/>
                    <w:jc w:val="both"/>
                    <w:rPr>
                      <w:color w:val="231F20"/>
                      <w:w w:val="0"/>
                      <w:sz w:val="20"/>
                      <w:szCs w:val="20"/>
                    </w:rPr>
                  </w:pPr>
                  <w:r>
                    <w:rPr>
                      <w:color w:val="231F20"/>
                      <w:w w:val="0"/>
                      <w:sz w:val="20"/>
                      <w:szCs w:val="20"/>
                    </w:rPr>
                    <w:t>Paul McGowan</w:t>
                  </w:r>
                </w:p>
              </w:tc>
              <w:tc>
                <w:tcPr>
                  <w:tcW w:w="993" w:type="dxa"/>
                  <w:tcBorders>
                    <w:top w:val="nil"/>
                    <w:left w:val="nil"/>
                    <w:bottom w:val="nil"/>
                    <w:right w:val="nil"/>
                  </w:tcBorders>
                </w:tcPr>
                <w:p w14:paraId="2DA6663B" w14:textId="77777777" w:rsidR="00180EDD" w:rsidRPr="00BA6697" w:rsidRDefault="00000000" w:rsidP="00180EDD">
                  <w:pPr>
                    <w:spacing w:before="120" w:after="120"/>
                    <w:ind w:left="232" w:right="282"/>
                    <w:jc w:val="center"/>
                    <w:rPr>
                      <w:color w:val="231F20"/>
                      <w:w w:val="0"/>
                      <w:sz w:val="20"/>
                      <w:szCs w:val="20"/>
                    </w:rPr>
                  </w:pPr>
                  <w:r w:rsidRPr="00A643CD">
                    <w:rPr>
                      <w:bCs/>
                      <w:sz w:val="20"/>
                      <w:szCs w:val="20"/>
                    </w:rPr>
                    <w:t xml:space="preserve">[●] </w:t>
                  </w:r>
                </w:p>
              </w:tc>
              <w:tc>
                <w:tcPr>
                  <w:tcW w:w="3402" w:type="dxa"/>
                  <w:tcBorders>
                    <w:top w:val="nil"/>
                    <w:left w:val="nil"/>
                    <w:bottom w:val="nil"/>
                    <w:right w:val="nil"/>
                  </w:tcBorders>
                </w:tcPr>
                <w:p w14:paraId="63ACC14B" w14:textId="77777777" w:rsidR="00180EDD" w:rsidRPr="00BA6697" w:rsidRDefault="00000000" w:rsidP="00180EDD">
                  <w:pPr>
                    <w:spacing w:before="120" w:after="120"/>
                    <w:ind w:left="312"/>
                    <w:jc w:val="both"/>
                    <w:rPr>
                      <w:color w:val="231F20"/>
                      <w:w w:val="0"/>
                      <w:sz w:val="20"/>
                      <w:szCs w:val="20"/>
                    </w:rPr>
                  </w:pPr>
                  <w:r w:rsidRPr="00680BAA">
                    <w:rPr>
                      <w:bCs/>
                      <w:sz w:val="20"/>
                      <w:szCs w:val="20"/>
                    </w:rPr>
                    <w:t xml:space="preserve">[●] </w:t>
                  </w:r>
                </w:p>
              </w:tc>
              <w:tc>
                <w:tcPr>
                  <w:tcW w:w="2693" w:type="dxa"/>
                  <w:tcBorders>
                    <w:top w:val="nil"/>
                    <w:left w:val="nil"/>
                    <w:bottom w:val="nil"/>
                    <w:right w:val="nil"/>
                  </w:tcBorders>
                </w:tcPr>
                <w:p w14:paraId="75804E9B" w14:textId="77777777" w:rsidR="00180EDD" w:rsidRPr="00BA6697" w:rsidRDefault="00000000" w:rsidP="00180EDD">
                  <w:pPr>
                    <w:spacing w:before="120" w:after="120"/>
                    <w:ind w:left="312" w:right="140"/>
                    <w:jc w:val="both"/>
                    <w:rPr>
                      <w:color w:val="231F20"/>
                      <w:w w:val="95"/>
                      <w:sz w:val="20"/>
                      <w:szCs w:val="20"/>
                    </w:rPr>
                  </w:pPr>
                  <w:r w:rsidRPr="00ED68C2">
                    <w:rPr>
                      <w:bCs/>
                      <w:sz w:val="20"/>
                      <w:szCs w:val="20"/>
                    </w:rPr>
                    <w:t xml:space="preserve">[●] </w:t>
                  </w:r>
                </w:p>
              </w:tc>
            </w:tr>
            <w:tr w:rsidR="00180EDD" w14:paraId="19C9B513" w14:textId="77777777" w:rsidTr="00A96839">
              <w:trPr>
                <w:trHeight w:val="240"/>
              </w:trPr>
              <w:tc>
                <w:tcPr>
                  <w:tcW w:w="2154" w:type="dxa"/>
                  <w:tcBorders>
                    <w:top w:val="nil"/>
                    <w:left w:val="nil"/>
                    <w:bottom w:val="nil"/>
                    <w:right w:val="nil"/>
                  </w:tcBorders>
                </w:tcPr>
                <w:p w14:paraId="05BA1D72" w14:textId="77777777" w:rsidR="00180EDD" w:rsidRPr="00BA6697" w:rsidRDefault="00000000" w:rsidP="00180EDD">
                  <w:pPr>
                    <w:spacing w:before="120" w:after="120"/>
                    <w:ind w:left="50" w:right="135"/>
                    <w:jc w:val="both"/>
                    <w:rPr>
                      <w:rFonts w:ascii="Times New Roman" w:hAnsi="Times New Roman"/>
                      <w:w w:val="0"/>
                      <w:sz w:val="20"/>
                      <w:szCs w:val="20"/>
                    </w:rPr>
                  </w:pPr>
                  <w:r w:rsidRPr="00B21664">
                    <w:rPr>
                      <w:bCs/>
                      <w:sz w:val="20"/>
                      <w:szCs w:val="20"/>
                    </w:rPr>
                    <w:t xml:space="preserve">[●] </w:t>
                  </w:r>
                </w:p>
              </w:tc>
              <w:tc>
                <w:tcPr>
                  <w:tcW w:w="993" w:type="dxa"/>
                  <w:tcBorders>
                    <w:top w:val="nil"/>
                    <w:left w:val="nil"/>
                    <w:bottom w:val="nil"/>
                    <w:right w:val="nil"/>
                  </w:tcBorders>
                </w:tcPr>
                <w:p w14:paraId="500857CF" w14:textId="77777777" w:rsidR="00180EDD" w:rsidRPr="00BA6697" w:rsidRDefault="00000000" w:rsidP="00180EDD">
                  <w:pPr>
                    <w:spacing w:before="120" w:after="120"/>
                    <w:ind w:left="232" w:right="282"/>
                    <w:jc w:val="center"/>
                    <w:rPr>
                      <w:color w:val="231F20"/>
                      <w:w w:val="0"/>
                      <w:sz w:val="20"/>
                      <w:szCs w:val="20"/>
                    </w:rPr>
                  </w:pPr>
                  <w:r w:rsidRPr="00A643CD">
                    <w:rPr>
                      <w:bCs/>
                      <w:sz w:val="20"/>
                      <w:szCs w:val="20"/>
                    </w:rPr>
                    <w:t xml:space="preserve">[●] </w:t>
                  </w:r>
                </w:p>
              </w:tc>
              <w:tc>
                <w:tcPr>
                  <w:tcW w:w="3402" w:type="dxa"/>
                  <w:tcBorders>
                    <w:top w:val="nil"/>
                    <w:left w:val="nil"/>
                    <w:bottom w:val="nil"/>
                    <w:right w:val="nil"/>
                  </w:tcBorders>
                </w:tcPr>
                <w:p w14:paraId="6B1D7F48" w14:textId="77777777" w:rsidR="00180EDD" w:rsidRPr="00BA6697" w:rsidRDefault="00000000" w:rsidP="00180EDD">
                  <w:pPr>
                    <w:spacing w:before="120" w:after="120"/>
                    <w:ind w:left="312"/>
                    <w:rPr>
                      <w:color w:val="231F20"/>
                      <w:w w:val="0"/>
                      <w:sz w:val="20"/>
                      <w:szCs w:val="20"/>
                    </w:rPr>
                  </w:pPr>
                  <w:r w:rsidRPr="00680BAA">
                    <w:rPr>
                      <w:bCs/>
                      <w:sz w:val="20"/>
                      <w:szCs w:val="20"/>
                    </w:rPr>
                    <w:t xml:space="preserve">[●] </w:t>
                  </w:r>
                </w:p>
              </w:tc>
              <w:tc>
                <w:tcPr>
                  <w:tcW w:w="2693" w:type="dxa"/>
                  <w:tcBorders>
                    <w:top w:val="nil"/>
                    <w:left w:val="nil"/>
                    <w:bottom w:val="nil"/>
                    <w:right w:val="nil"/>
                  </w:tcBorders>
                </w:tcPr>
                <w:p w14:paraId="65A8DA40" w14:textId="77777777" w:rsidR="00180EDD" w:rsidRPr="00BA6697" w:rsidRDefault="00000000" w:rsidP="00180EDD">
                  <w:pPr>
                    <w:spacing w:before="120" w:after="120"/>
                    <w:ind w:left="312" w:right="140"/>
                    <w:jc w:val="both"/>
                    <w:rPr>
                      <w:color w:val="231F20"/>
                      <w:w w:val="95"/>
                      <w:sz w:val="20"/>
                      <w:szCs w:val="20"/>
                    </w:rPr>
                  </w:pPr>
                  <w:r w:rsidRPr="00ED68C2">
                    <w:rPr>
                      <w:bCs/>
                      <w:sz w:val="20"/>
                      <w:szCs w:val="20"/>
                    </w:rPr>
                    <w:t xml:space="preserve">[●] </w:t>
                  </w:r>
                </w:p>
              </w:tc>
            </w:tr>
            <w:tr w:rsidR="00180EDD" w14:paraId="614D8EEB" w14:textId="77777777" w:rsidTr="00A96839">
              <w:trPr>
                <w:trHeight w:val="238"/>
              </w:trPr>
              <w:tc>
                <w:tcPr>
                  <w:tcW w:w="2154" w:type="dxa"/>
                  <w:tcBorders>
                    <w:top w:val="nil"/>
                    <w:left w:val="nil"/>
                    <w:bottom w:val="nil"/>
                    <w:right w:val="nil"/>
                  </w:tcBorders>
                </w:tcPr>
                <w:p w14:paraId="6A345BFD" w14:textId="77777777" w:rsidR="00180EDD" w:rsidRPr="00BA6697" w:rsidRDefault="00000000" w:rsidP="00180EDD">
                  <w:pPr>
                    <w:spacing w:before="120" w:after="120"/>
                    <w:ind w:left="50"/>
                    <w:jc w:val="both"/>
                    <w:rPr>
                      <w:color w:val="231F20"/>
                      <w:w w:val="0"/>
                      <w:sz w:val="20"/>
                      <w:szCs w:val="20"/>
                    </w:rPr>
                  </w:pPr>
                  <w:r w:rsidRPr="00B21664">
                    <w:rPr>
                      <w:bCs/>
                      <w:sz w:val="20"/>
                      <w:szCs w:val="20"/>
                    </w:rPr>
                    <w:t xml:space="preserve">[●] </w:t>
                  </w:r>
                </w:p>
              </w:tc>
              <w:tc>
                <w:tcPr>
                  <w:tcW w:w="993" w:type="dxa"/>
                  <w:tcBorders>
                    <w:top w:val="nil"/>
                    <w:left w:val="nil"/>
                    <w:bottom w:val="nil"/>
                    <w:right w:val="nil"/>
                  </w:tcBorders>
                </w:tcPr>
                <w:p w14:paraId="75B9DAB0" w14:textId="77777777" w:rsidR="00180EDD" w:rsidRPr="00BA6697" w:rsidRDefault="00000000" w:rsidP="00180EDD">
                  <w:pPr>
                    <w:spacing w:before="120" w:after="120"/>
                    <w:ind w:left="232" w:right="282"/>
                    <w:jc w:val="center"/>
                    <w:rPr>
                      <w:color w:val="231F20"/>
                      <w:w w:val="0"/>
                      <w:sz w:val="20"/>
                      <w:szCs w:val="20"/>
                    </w:rPr>
                  </w:pPr>
                  <w:r w:rsidRPr="00A643CD">
                    <w:rPr>
                      <w:bCs/>
                      <w:sz w:val="20"/>
                      <w:szCs w:val="20"/>
                    </w:rPr>
                    <w:t xml:space="preserve">[●] </w:t>
                  </w:r>
                </w:p>
              </w:tc>
              <w:tc>
                <w:tcPr>
                  <w:tcW w:w="3402" w:type="dxa"/>
                  <w:tcBorders>
                    <w:top w:val="nil"/>
                    <w:left w:val="nil"/>
                    <w:bottom w:val="nil"/>
                    <w:right w:val="nil"/>
                  </w:tcBorders>
                </w:tcPr>
                <w:p w14:paraId="760793B6" w14:textId="77777777" w:rsidR="00180EDD" w:rsidRPr="00BA6697" w:rsidRDefault="00000000" w:rsidP="00180EDD">
                  <w:pPr>
                    <w:spacing w:before="120" w:after="120"/>
                    <w:ind w:left="312"/>
                    <w:rPr>
                      <w:color w:val="231F20"/>
                      <w:w w:val="0"/>
                      <w:sz w:val="20"/>
                      <w:szCs w:val="20"/>
                    </w:rPr>
                  </w:pPr>
                  <w:r w:rsidRPr="00680BAA">
                    <w:rPr>
                      <w:bCs/>
                      <w:sz w:val="20"/>
                      <w:szCs w:val="20"/>
                    </w:rPr>
                    <w:t xml:space="preserve">[●] </w:t>
                  </w:r>
                </w:p>
              </w:tc>
              <w:tc>
                <w:tcPr>
                  <w:tcW w:w="2693" w:type="dxa"/>
                  <w:tcBorders>
                    <w:top w:val="nil"/>
                    <w:left w:val="nil"/>
                    <w:bottom w:val="nil"/>
                    <w:right w:val="nil"/>
                  </w:tcBorders>
                </w:tcPr>
                <w:p w14:paraId="1BBA9E09" w14:textId="77777777" w:rsidR="00180EDD" w:rsidRPr="00BA6697" w:rsidRDefault="00000000" w:rsidP="00180EDD">
                  <w:pPr>
                    <w:spacing w:before="120" w:after="120"/>
                    <w:ind w:left="312" w:right="-147"/>
                    <w:rPr>
                      <w:color w:val="231F20"/>
                      <w:w w:val="95"/>
                      <w:sz w:val="20"/>
                      <w:szCs w:val="20"/>
                    </w:rPr>
                  </w:pPr>
                  <w:r w:rsidRPr="00ED68C2">
                    <w:rPr>
                      <w:bCs/>
                      <w:sz w:val="20"/>
                      <w:szCs w:val="20"/>
                    </w:rPr>
                    <w:t xml:space="preserve">[●] </w:t>
                  </w:r>
                </w:p>
              </w:tc>
            </w:tr>
          </w:tbl>
          <w:p w14:paraId="7770AA6E" w14:textId="77777777" w:rsidR="00000000" w:rsidRDefault="00000000"/>
        </w:tc>
        <w:tc>
          <w:tcPr>
            <w:tcW w:w="1440" w:type="dxa"/>
          </w:tcPr>
          <w:p w14:paraId="38472EBB" w14:textId="77777777" w:rsidR="00C50675" w:rsidRDefault="00C50675"/>
        </w:tc>
        <w:tc>
          <w:tcPr>
            <w:tcW w:w="1440" w:type="dxa"/>
          </w:tcPr>
          <w:p w14:paraId="1DD87DA6" w14:textId="77777777" w:rsidR="00C50675" w:rsidRDefault="00C50675"/>
        </w:tc>
        <w:tc>
          <w:tcPr>
            <w:tcW w:w="4320" w:type="dxa"/>
          </w:tcPr>
          <w:p w14:paraId="1559083F" w14:textId="77777777" w:rsidR="00C50675" w:rsidRDefault="00C50675"/>
        </w:tc>
      </w:tr>
      <w:tr w:rsidR="00C50675" w14:paraId="6C33C97F" w14:textId="77777777">
        <w:tc>
          <w:tcPr>
            <w:tcW w:w="720" w:type="dxa"/>
          </w:tcPr>
          <w:p w14:paraId="349FF72D" w14:textId="77777777" w:rsidR="00C50675" w:rsidRDefault="00000000">
            <w:r>
              <w:t>921</w:t>
            </w:r>
          </w:p>
        </w:tc>
        <w:tc>
          <w:tcPr>
            <w:tcW w:w="5760" w:type="dxa"/>
          </w:tcPr>
          <w:p w14:paraId="77DA5A87" w14:textId="77777777" w:rsidR="00C50675" w:rsidRDefault="00C50675"/>
          <w:p w14:paraId="0ECFDD70" w14:textId="77777777" w:rsidR="00C50675" w:rsidRDefault="00C50675"/>
          <w:tbl>
            <w:tblPr>
              <w:tblW w:w="8931" w:type="dxa"/>
              <w:tblLayout w:type="fixed"/>
              <w:tblCellMar>
                <w:left w:w="30" w:type="dxa"/>
                <w:right w:w="30" w:type="dxa"/>
              </w:tblCellMar>
              <w:tblLook w:val="04A0" w:firstRow="1" w:lastRow="0" w:firstColumn="1" w:lastColumn="0" w:noHBand="0" w:noVBand="1"/>
            </w:tblPr>
            <w:tblGrid>
              <w:gridCol w:w="1771"/>
              <w:gridCol w:w="1217"/>
              <w:gridCol w:w="2115"/>
              <w:gridCol w:w="1843"/>
              <w:gridCol w:w="1985"/>
            </w:tblGrid>
            <w:tr w:rsidR="008B1CD8" w14:paraId="7DA48BF3" w14:textId="77777777" w:rsidTr="00CA5AC6">
              <w:trPr>
                <w:trHeight w:val="682"/>
              </w:trPr>
              <w:tc>
                <w:tcPr>
                  <w:tcW w:w="1771" w:type="dxa"/>
                  <w:hideMark/>
                </w:tcPr>
                <w:p w14:paraId="576ED6D8" w14:textId="77777777" w:rsidR="008B1CD8" w:rsidRPr="004B3971" w:rsidRDefault="00000000" w:rsidP="00E46BCE">
                  <w:pPr>
                    <w:spacing w:line="254" w:lineRule="auto"/>
                    <w:rPr>
                      <w:rFonts w:asciiTheme="majorHAnsi" w:hAnsiTheme="majorHAnsi" w:cstheme="majorHAnsi"/>
                      <w:i/>
                      <w:color w:val="000000"/>
                      <w:sz w:val="20"/>
                      <w:szCs w:val="20"/>
                    </w:rPr>
                  </w:pPr>
                </w:p>
              </w:tc>
              <w:tc>
                <w:tcPr>
                  <w:tcW w:w="1217" w:type="dxa"/>
                </w:tcPr>
                <w:p w14:paraId="52350F68" w14:textId="77777777" w:rsidR="008B1CD8" w:rsidRPr="00530A93" w:rsidRDefault="00000000" w:rsidP="00E46BCE">
                  <w:pPr>
                    <w:spacing w:line="252" w:lineRule="auto"/>
                    <w:ind w:left="135"/>
                    <w:jc w:val="right"/>
                    <w:rPr>
                      <w:rFonts w:asciiTheme="majorHAnsi" w:hAnsiTheme="majorHAnsi" w:cstheme="majorHAnsi"/>
                      <w:b/>
                      <w:sz w:val="20"/>
                      <w:szCs w:val="20"/>
                    </w:rPr>
                  </w:pPr>
                  <w:r w:rsidRPr="00530A93">
                    <w:rPr>
                      <w:rFonts w:asciiTheme="majorHAnsi" w:hAnsiTheme="majorHAnsi" w:cstheme="majorHAnsi"/>
                      <w:b/>
                      <w:sz w:val="20"/>
                      <w:szCs w:val="20"/>
                    </w:rPr>
                    <w:t>The Company</w:t>
                  </w:r>
                </w:p>
                <w:p w14:paraId="589CFB0C" w14:textId="77777777" w:rsidR="008B1CD8" w:rsidRPr="00530A93" w:rsidRDefault="00000000" w:rsidP="00E46BCE">
                  <w:pPr>
                    <w:spacing w:line="252" w:lineRule="auto"/>
                    <w:ind w:left="135"/>
                    <w:jc w:val="right"/>
                    <w:rPr>
                      <w:rFonts w:asciiTheme="majorHAnsi" w:hAnsiTheme="majorHAnsi" w:cstheme="majorHAnsi"/>
                      <w:b/>
                      <w:sz w:val="20"/>
                      <w:szCs w:val="20"/>
                    </w:rPr>
                  </w:pPr>
                  <w:r w:rsidRPr="00530A93">
                    <w:rPr>
                      <w:rFonts w:asciiTheme="majorHAnsi" w:hAnsiTheme="majorHAnsi" w:cstheme="majorHAnsi"/>
                      <w:b/>
                      <w:sz w:val="20"/>
                      <w:szCs w:val="20"/>
                    </w:rPr>
                    <w:t xml:space="preserve">as at </w:t>
                  </w:r>
                  <w:r>
                    <w:rPr>
                      <w:rFonts w:asciiTheme="majorHAnsi" w:hAnsiTheme="majorHAnsi" w:cstheme="majorHAnsi"/>
                      <w:b/>
                      <w:sz w:val="20"/>
                      <w:szCs w:val="20"/>
                      <w:lang w:val="en"/>
                    </w:rPr>
                    <w:t>[●]</w:t>
                  </w:r>
                  <w:r w:rsidRPr="00530A93">
                    <w:rPr>
                      <w:rFonts w:asciiTheme="majorHAnsi" w:hAnsiTheme="majorHAnsi" w:cstheme="majorHAnsi"/>
                      <w:b/>
                      <w:sz w:val="20"/>
                      <w:szCs w:val="20"/>
                    </w:rPr>
                    <w:t xml:space="preserve"> (£’000)</w:t>
                  </w:r>
                </w:p>
                <w:p w14:paraId="1957D547" w14:textId="77777777" w:rsidR="008B1CD8" w:rsidRPr="00530A93" w:rsidRDefault="00000000" w:rsidP="00E46BCE">
                  <w:pPr>
                    <w:tabs>
                      <w:tab w:val="decimal" w:pos="1241"/>
                    </w:tabs>
                    <w:spacing w:line="254" w:lineRule="auto"/>
                    <w:jc w:val="right"/>
                    <w:rPr>
                      <w:rFonts w:asciiTheme="majorHAnsi" w:hAnsiTheme="majorHAnsi" w:cstheme="majorHAnsi"/>
                      <w:b/>
                      <w:sz w:val="20"/>
                      <w:szCs w:val="20"/>
                    </w:rPr>
                  </w:pPr>
                  <w:r w:rsidRPr="00530A93">
                    <w:rPr>
                      <w:rFonts w:asciiTheme="majorHAnsi" w:hAnsiTheme="majorHAnsi" w:cstheme="majorHAnsi"/>
                      <w:b/>
                      <w:sz w:val="20"/>
                      <w:szCs w:val="20"/>
                    </w:rPr>
                    <w:t>(Note 1)</w:t>
                  </w:r>
                </w:p>
              </w:tc>
              <w:tc>
                <w:tcPr>
                  <w:tcW w:w="2115" w:type="dxa"/>
                </w:tcPr>
                <w:p w14:paraId="599DB712" w14:textId="77777777" w:rsidR="008B1CD8" w:rsidRPr="00530A93" w:rsidRDefault="00000000" w:rsidP="00E46BCE">
                  <w:pPr>
                    <w:spacing w:line="252" w:lineRule="auto"/>
                    <w:ind w:left="135"/>
                    <w:jc w:val="right"/>
                    <w:rPr>
                      <w:rFonts w:asciiTheme="majorHAnsi" w:hAnsiTheme="majorHAnsi" w:cstheme="majorHAnsi"/>
                      <w:b/>
                      <w:sz w:val="20"/>
                      <w:szCs w:val="20"/>
                    </w:rPr>
                  </w:pPr>
                  <w:r>
                    <w:rPr>
                      <w:rFonts w:asciiTheme="majorHAnsi" w:hAnsiTheme="majorHAnsi" w:cstheme="majorHAnsi"/>
                      <w:b/>
                      <w:sz w:val="20"/>
                      <w:szCs w:val="20"/>
                    </w:rPr>
                    <w:t>[●]</w:t>
                  </w:r>
                  <w:r w:rsidRPr="00530A93">
                    <w:rPr>
                      <w:rFonts w:asciiTheme="majorHAnsi" w:hAnsiTheme="majorHAnsi" w:cstheme="majorHAnsi"/>
                      <w:b/>
                      <w:sz w:val="20"/>
                      <w:szCs w:val="20"/>
                    </w:rPr>
                    <w:t xml:space="preserve"> Ltd</w:t>
                  </w:r>
                </w:p>
                <w:p w14:paraId="128502D0" w14:textId="77777777" w:rsidR="008B1CD8" w:rsidRPr="00530A93" w:rsidRDefault="00000000" w:rsidP="00E46BCE">
                  <w:pPr>
                    <w:spacing w:line="252" w:lineRule="auto"/>
                    <w:ind w:left="135"/>
                    <w:jc w:val="right"/>
                    <w:rPr>
                      <w:rFonts w:asciiTheme="majorHAnsi" w:hAnsiTheme="majorHAnsi" w:cstheme="majorHAnsi"/>
                      <w:b/>
                      <w:sz w:val="20"/>
                      <w:szCs w:val="20"/>
                    </w:rPr>
                  </w:pPr>
                  <w:r w:rsidRPr="00530A93">
                    <w:rPr>
                      <w:rFonts w:asciiTheme="majorHAnsi" w:hAnsiTheme="majorHAnsi" w:cstheme="majorHAnsi"/>
                      <w:b/>
                      <w:sz w:val="20"/>
                      <w:szCs w:val="20"/>
                    </w:rPr>
                    <w:t xml:space="preserve">as at </w:t>
                  </w:r>
                  <w:r>
                    <w:rPr>
                      <w:rFonts w:asciiTheme="majorHAnsi" w:hAnsiTheme="majorHAnsi" w:cstheme="majorHAnsi"/>
                      <w:b/>
                      <w:sz w:val="20"/>
                      <w:szCs w:val="20"/>
                      <w:lang w:val="en"/>
                    </w:rPr>
                    <w:t>[●]</w:t>
                  </w:r>
                  <w:r w:rsidRPr="00530A93">
                    <w:rPr>
                      <w:rFonts w:asciiTheme="majorHAnsi" w:hAnsiTheme="majorHAnsi" w:cstheme="majorHAnsi"/>
                      <w:b/>
                      <w:sz w:val="20"/>
                      <w:szCs w:val="20"/>
                    </w:rPr>
                    <w:t xml:space="preserve"> (£’000)</w:t>
                  </w:r>
                </w:p>
                <w:p w14:paraId="13C98DCD" w14:textId="77777777" w:rsidR="008B1CD8" w:rsidRPr="00530A93" w:rsidRDefault="00000000" w:rsidP="00E46BCE">
                  <w:pPr>
                    <w:tabs>
                      <w:tab w:val="decimal" w:pos="1330"/>
                    </w:tabs>
                    <w:spacing w:line="254" w:lineRule="auto"/>
                    <w:jc w:val="right"/>
                    <w:rPr>
                      <w:rFonts w:asciiTheme="majorHAnsi" w:hAnsiTheme="majorHAnsi" w:cstheme="majorHAnsi"/>
                      <w:b/>
                      <w:sz w:val="20"/>
                      <w:szCs w:val="20"/>
                    </w:rPr>
                  </w:pPr>
                  <w:r w:rsidRPr="00530A93">
                    <w:rPr>
                      <w:rFonts w:asciiTheme="majorHAnsi" w:hAnsiTheme="majorHAnsi" w:cstheme="majorHAnsi"/>
                      <w:b/>
                      <w:sz w:val="20"/>
                      <w:szCs w:val="20"/>
                    </w:rPr>
                    <w:t>(Note 2)</w:t>
                  </w:r>
                </w:p>
              </w:tc>
              <w:tc>
                <w:tcPr>
                  <w:tcW w:w="1843" w:type="dxa"/>
                </w:tcPr>
                <w:p w14:paraId="3651B9B4" w14:textId="77777777" w:rsidR="008B1CD8" w:rsidRDefault="00000000" w:rsidP="00E46BCE">
                  <w:pPr>
                    <w:spacing w:line="252" w:lineRule="auto"/>
                    <w:ind w:left="135"/>
                    <w:jc w:val="right"/>
                    <w:rPr>
                      <w:rFonts w:asciiTheme="majorHAnsi" w:hAnsiTheme="majorHAnsi" w:cstheme="majorHAnsi"/>
                      <w:b/>
                      <w:sz w:val="20"/>
                      <w:szCs w:val="20"/>
                    </w:rPr>
                  </w:pPr>
                  <w:r>
                    <w:rPr>
                      <w:rFonts w:asciiTheme="majorHAnsi" w:hAnsiTheme="majorHAnsi" w:cstheme="majorHAnsi"/>
                      <w:b/>
                      <w:sz w:val="20"/>
                      <w:szCs w:val="20"/>
                    </w:rPr>
                    <w:t>[●]</w:t>
                  </w:r>
                  <w:r>
                    <w:rPr>
                      <w:rFonts w:asciiTheme="majorHAnsi" w:hAnsiTheme="majorHAnsi" w:cstheme="majorHAnsi"/>
                      <w:b/>
                      <w:sz w:val="20"/>
                      <w:szCs w:val="20"/>
                    </w:rPr>
                    <w:t>.</w:t>
                  </w:r>
                </w:p>
                <w:p w14:paraId="784E0C1F" w14:textId="77777777" w:rsidR="008B1CD8" w:rsidRDefault="00000000" w:rsidP="00E46BCE">
                  <w:pPr>
                    <w:tabs>
                      <w:tab w:val="decimal" w:pos="1136"/>
                    </w:tabs>
                    <w:spacing w:line="252" w:lineRule="auto"/>
                    <w:ind w:right="-9"/>
                    <w:jc w:val="right"/>
                    <w:rPr>
                      <w:rFonts w:asciiTheme="majorHAnsi" w:hAnsiTheme="majorHAnsi" w:cstheme="majorHAnsi"/>
                      <w:b/>
                      <w:sz w:val="20"/>
                      <w:szCs w:val="20"/>
                    </w:rPr>
                  </w:pPr>
                  <w:r>
                    <w:rPr>
                      <w:rFonts w:asciiTheme="majorHAnsi" w:hAnsiTheme="majorHAnsi" w:cstheme="majorHAnsi"/>
                      <w:b/>
                      <w:sz w:val="20"/>
                      <w:szCs w:val="20"/>
                    </w:rPr>
                    <w:t xml:space="preserve">as at </w:t>
                  </w:r>
                  <w:r>
                    <w:rPr>
                      <w:rFonts w:asciiTheme="majorHAnsi" w:hAnsiTheme="majorHAnsi" w:cstheme="majorHAnsi"/>
                      <w:b/>
                      <w:bCs/>
                      <w:sz w:val="20"/>
                      <w:szCs w:val="20"/>
                      <w:lang w:val="en"/>
                    </w:rPr>
                    <w:t>[●]</w:t>
                  </w:r>
                  <w:r>
                    <w:rPr>
                      <w:rFonts w:asciiTheme="majorHAnsi" w:hAnsiTheme="majorHAnsi" w:cstheme="majorHAnsi"/>
                      <w:b/>
                      <w:sz w:val="20"/>
                      <w:szCs w:val="20"/>
                    </w:rPr>
                    <w:t xml:space="preserve"> </w:t>
                  </w:r>
                  <w:r>
                    <w:rPr>
                      <w:rFonts w:asciiTheme="majorHAnsi" w:hAnsiTheme="majorHAnsi" w:cstheme="majorHAnsi"/>
                      <w:b/>
                      <w:sz w:val="20"/>
                      <w:szCs w:val="20"/>
                    </w:rPr>
                    <w:t xml:space="preserve"> </w:t>
                  </w:r>
                </w:p>
                <w:p w14:paraId="65340A61" w14:textId="77777777" w:rsidR="008B1CD8" w:rsidRDefault="00000000" w:rsidP="00E46BCE">
                  <w:pPr>
                    <w:spacing w:line="252" w:lineRule="auto"/>
                    <w:ind w:left="135"/>
                    <w:jc w:val="right"/>
                    <w:rPr>
                      <w:rFonts w:asciiTheme="majorHAnsi" w:hAnsiTheme="majorHAnsi" w:cstheme="majorHAnsi"/>
                      <w:b/>
                      <w:sz w:val="20"/>
                      <w:szCs w:val="20"/>
                    </w:rPr>
                  </w:pPr>
                  <w:r>
                    <w:rPr>
                      <w:rFonts w:asciiTheme="majorHAnsi" w:hAnsiTheme="majorHAnsi" w:cstheme="majorHAnsi"/>
                      <w:b/>
                      <w:sz w:val="20"/>
                      <w:szCs w:val="20"/>
                    </w:rPr>
                    <w:t>(£’000)</w:t>
                  </w:r>
                </w:p>
                <w:p w14:paraId="187F14AA" w14:textId="77777777" w:rsidR="008B1CD8" w:rsidRPr="004B3971" w:rsidRDefault="00000000" w:rsidP="00E46BCE">
                  <w:pPr>
                    <w:tabs>
                      <w:tab w:val="decimal" w:pos="1136"/>
                    </w:tabs>
                    <w:spacing w:line="254" w:lineRule="auto"/>
                    <w:ind w:right="-9"/>
                    <w:jc w:val="right"/>
                    <w:rPr>
                      <w:rFonts w:asciiTheme="majorHAnsi" w:hAnsiTheme="majorHAnsi" w:cstheme="majorHAnsi"/>
                      <w:b/>
                      <w:sz w:val="20"/>
                      <w:szCs w:val="20"/>
                    </w:rPr>
                  </w:pPr>
                  <w:r>
                    <w:rPr>
                      <w:rFonts w:asciiTheme="majorHAnsi" w:hAnsiTheme="majorHAnsi" w:cstheme="majorHAnsi"/>
                      <w:b/>
                      <w:sz w:val="20"/>
                      <w:szCs w:val="20"/>
                    </w:rPr>
                    <w:t>(Note 3)</w:t>
                  </w:r>
                </w:p>
              </w:tc>
              <w:tc>
                <w:tcPr>
                  <w:tcW w:w="1985" w:type="dxa"/>
                </w:tcPr>
                <w:p w14:paraId="5E488709" w14:textId="77777777" w:rsidR="008B1CD8" w:rsidRDefault="00000000" w:rsidP="00E46BCE">
                  <w:pPr>
                    <w:spacing w:line="252" w:lineRule="auto"/>
                    <w:jc w:val="right"/>
                    <w:rPr>
                      <w:rFonts w:asciiTheme="majorHAnsi" w:hAnsiTheme="majorHAnsi" w:cstheme="majorHAnsi"/>
                      <w:b/>
                      <w:sz w:val="20"/>
                      <w:szCs w:val="20"/>
                    </w:rPr>
                  </w:pPr>
                  <w:r>
                    <w:rPr>
                      <w:rFonts w:asciiTheme="majorHAnsi" w:hAnsiTheme="majorHAnsi" w:cstheme="majorHAnsi"/>
                      <w:b/>
                      <w:sz w:val="20"/>
                      <w:szCs w:val="20"/>
                    </w:rPr>
                    <w:t>Unaudited</w:t>
                  </w:r>
                </w:p>
                <w:p w14:paraId="1F7156D6" w14:textId="77777777" w:rsidR="008B1CD8" w:rsidRDefault="00000000" w:rsidP="00E46BCE">
                  <w:pPr>
                    <w:spacing w:line="252" w:lineRule="auto"/>
                    <w:ind w:left="135"/>
                    <w:jc w:val="right"/>
                    <w:rPr>
                      <w:rFonts w:asciiTheme="majorHAnsi" w:hAnsiTheme="majorHAnsi" w:cstheme="majorHAnsi"/>
                      <w:b/>
                      <w:sz w:val="20"/>
                      <w:szCs w:val="20"/>
                    </w:rPr>
                  </w:pPr>
                  <w:r>
                    <w:rPr>
                      <w:rFonts w:asciiTheme="majorHAnsi" w:hAnsiTheme="majorHAnsi" w:cstheme="majorHAnsi"/>
                      <w:b/>
                      <w:sz w:val="20"/>
                      <w:szCs w:val="20"/>
                    </w:rPr>
                    <w:t>pro forma</w:t>
                  </w:r>
                </w:p>
                <w:p w14:paraId="5A1D1F2A" w14:textId="77777777" w:rsidR="008B1CD8" w:rsidRDefault="00000000" w:rsidP="00E46BCE">
                  <w:pPr>
                    <w:spacing w:line="252" w:lineRule="auto"/>
                    <w:ind w:left="135"/>
                    <w:jc w:val="right"/>
                    <w:rPr>
                      <w:rFonts w:asciiTheme="majorHAnsi" w:hAnsiTheme="majorHAnsi" w:cstheme="majorHAnsi"/>
                      <w:b/>
                      <w:sz w:val="20"/>
                      <w:szCs w:val="20"/>
                    </w:rPr>
                  </w:pPr>
                  <w:r>
                    <w:rPr>
                      <w:rFonts w:asciiTheme="majorHAnsi" w:hAnsiTheme="majorHAnsi" w:cstheme="majorHAnsi"/>
                      <w:b/>
                      <w:sz w:val="20"/>
                      <w:szCs w:val="20"/>
                    </w:rPr>
                    <w:t>adjusted net assets/</w:t>
                  </w:r>
                </w:p>
                <w:p w14:paraId="2A417CC7" w14:textId="77777777" w:rsidR="008B1CD8" w:rsidRDefault="00000000" w:rsidP="00E46BCE">
                  <w:pPr>
                    <w:spacing w:line="252" w:lineRule="auto"/>
                    <w:ind w:left="135"/>
                    <w:jc w:val="right"/>
                    <w:rPr>
                      <w:rFonts w:asciiTheme="majorHAnsi" w:hAnsiTheme="majorHAnsi" w:cstheme="majorHAnsi"/>
                      <w:b/>
                      <w:sz w:val="20"/>
                      <w:szCs w:val="20"/>
                    </w:rPr>
                  </w:pPr>
                  <w:r>
                    <w:rPr>
                      <w:rFonts w:asciiTheme="majorHAnsi" w:hAnsiTheme="majorHAnsi" w:cstheme="majorHAnsi"/>
                      <w:b/>
                      <w:sz w:val="20"/>
                      <w:szCs w:val="20"/>
                    </w:rPr>
                    <w:t xml:space="preserve">(liabilities) </w:t>
                  </w:r>
                </w:p>
                <w:p w14:paraId="2D5CB510" w14:textId="77777777" w:rsidR="008B1CD8" w:rsidRDefault="00000000" w:rsidP="00E46BCE">
                  <w:pPr>
                    <w:spacing w:line="252" w:lineRule="auto"/>
                    <w:ind w:left="135"/>
                    <w:jc w:val="right"/>
                    <w:rPr>
                      <w:rFonts w:asciiTheme="majorHAnsi" w:hAnsiTheme="majorHAnsi" w:cstheme="majorHAnsi"/>
                      <w:b/>
                      <w:sz w:val="20"/>
                      <w:szCs w:val="20"/>
                    </w:rPr>
                  </w:pPr>
                  <w:r>
                    <w:rPr>
                      <w:rFonts w:asciiTheme="majorHAnsi" w:hAnsiTheme="majorHAnsi" w:cstheme="majorHAnsi"/>
                      <w:b/>
                      <w:sz w:val="20"/>
                      <w:szCs w:val="20"/>
                    </w:rPr>
                    <w:t>of the</w:t>
                  </w:r>
                </w:p>
                <w:p w14:paraId="589AE753" w14:textId="77777777" w:rsidR="008B1CD8" w:rsidRDefault="00000000" w:rsidP="00E46BCE">
                  <w:pPr>
                    <w:spacing w:line="252" w:lineRule="auto"/>
                    <w:ind w:left="135"/>
                    <w:jc w:val="right"/>
                    <w:rPr>
                      <w:rFonts w:asciiTheme="majorHAnsi" w:hAnsiTheme="majorHAnsi" w:cstheme="majorHAnsi"/>
                      <w:b/>
                      <w:sz w:val="20"/>
                      <w:szCs w:val="20"/>
                    </w:rPr>
                  </w:pPr>
                  <w:r>
                    <w:rPr>
                      <w:rFonts w:asciiTheme="majorHAnsi" w:hAnsiTheme="majorHAnsi" w:cstheme="majorHAnsi"/>
                      <w:b/>
                      <w:sz w:val="20"/>
                      <w:szCs w:val="20"/>
                    </w:rPr>
                    <w:t>Enlarged Group on</w:t>
                  </w:r>
                </w:p>
                <w:p w14:paraId="49A9440D" w14:textId="77777777" w:rsidR="008B1CD8" w:rsidRPr="004B3971" w:rsidRDefault="00000000" w:rsidP="00E46BCE">
                  <w:pPr>
                    <w:tabs>
                      <w:tab w:val="decimal" w:pos="1134"/>
                    </w:tabs>
                    <w:spacing w:line="254" w:lineRule="auto"/>
                    <w:jc w:val="right"/>
                    <w:rPr>
                      <w:rFonts w:asciiTheme="majorHAnsi" w:hAnsiTheme="majorHAnsi" w:cstheme="majorHAnsi"/>
                      <w:b/>
                      <w:sz w:val="20"/>
                      <w:szCs w:val="20"/>
                    </w:rPr>
                  </w:pPr>
                  <w:r>
                    <w:rPr>
                      <w:rFonts w:asciiTheme="majorHAnsi" w:hAnsiTheme="majorHAnsi" w:cstheme="majorHAnsi"/>
                      <w:b/>
                      <w:sz w:val="20"/>
                      <w:szCs w:val="20"/>
                    </w:rPr>
                    <w:t>admission (£’000)</w:t>
                  </w:r>
                </w:p>
              </w:tc>
            </w:tr>
            <w:tr w:rsidR="008B1CD8" w14:paraId="45BF3C65" w14:textId="77777777" w:rsidTr="00CA5AC6">
              <w:trPr>
                <w:trHeight w:val="227"/>
              </w:trPr>
              <w:tc>
                <w:tcPr>
                  <w:tcW w:w="1771" w:type="dxa"/>
                  <w:vAlign w:val="bottom"/>
                </w:tcPr>
                <w:p w14:paraId="2C99D254" w14:textId="77777777" w:rsidR="008B1CD8" w:rsidRPr="004B3971" w:rsidRDefault="00000000" w:rsidP="00E46BCE">
                  <w:pPr>
                    <w:spacing w:line="254" w:lineRule="auto"/>
                    <w:rPr>
                      <w:rFonts w:asciiTheme="majorHAnsi" w:hAnsiTheme="majorHAnsi" w:cstheme="majorHAnsi"/>
                      <w:color w:val="000000"/>
                      <w:sz w:val="20"/>
                      <w:szCs w:val="20"/>
                    </w:rPr>
                  </w:pPr>
                  <w:r>
                    <w:rPr>
                      <w:rFonts w:asciiTheme="majorHAnsi" w:hAnsiTheme="majorHAnsi" w:cstheme="majorHAnsi"/>
                      <w:b/>
                      <w:sz w:val="20"/>
                      <w:szCs w:val="20"/>
                    </w:rPr>
                    <w:t>Assets</w:t>
                  </w:r>
                </w:p>
              </w:tc>
              <w:tc>
                <w:tcPr>
                  <w:tcW w:w="1217" w:type="dxa"/>
                  <w:vAlign w:val="center"/>
                  <w:hideMark/>
                </w:tcPr>
                <w:p w14:paraId="2426AD78" w14:textId="77777777" w:rsidR="008B1CD8" w:rsidRPr="00530A93" w:rsidRDefault="00000000" w:rsidP="00E46BCE">
                  <w:pPr>
                    <w:tabs>
                      <w:tab w:val="decimal" w:pos="962"/>
                    </w:tabs>
                    <w:spacing w:line="254" w:lineRule="auto"/>
                    <w:rPr>
                      <w:rFonts w:asciiTheme="majorHAnsi" w:hAnsiTheme="majorHAnsi" w:cstheme="majorHAnsi"/>
                      <w:b/>
                      <w:sz w:val="20"/>
                      <w:szCs w:val="20"/>
                    </w:rPr>
                  </w:pPr>
                </w:p>
              </w:tc>
              <w:tc>
                <w:tcPr>
                  <w:tcW w:w="2115" w:type="dxa"/>
                  <w:vAlign w:val="center"/>
                  <w:hideMark/>
                </w:tcPr>
                <w:p w14:paraId="7AD99CF9" w14:textId="77777777" w:rsidR="008B1CD8" w:rsidRPr="00530A93" w:rsidRDefault="00000000" w:rsidP="00E46BCE">
                  <w:pPr>
                    <w:tabs>
                      <w:tab w:val="decimal" w:pos="870"/>
                    </w:tabs>
                    <w:spacing w:line="254" w:lineRule="auto"/>
                    <w:rPr>
                      <w:rFonts w:asciiTheme="majorHAnsi" w:hAnsiTheme="majorHAnsi" w:cstheme="majorHAnsi"/>
                      <w:b/>
                      <w:sz w:val="20"/>
                      <w:szCs w:val="20"/>
                    </w:rPr>
                  </w:pPr>
                </w:p>
              </w:tc>
              <w:tc>
                <w:tcPr>
                  <w:tcW w:w="1843" w:type="dxa"/>
                  <w:vAlign w:val="center"/>
                  <w:hideMark/>
                </w:tcPr>
                <w:p w14:paraId="0967E822" w14:textId="77777777" w:rsidR="008B1CD8" w:rsidRPr="00530A93" w:rsidRDefault="00000000" w:rsidP="00E46BCE">
                  <w:pPr>
                    <w:tabs>
                      <w:tab w:val="decimal" w:pos="1152"/>
                    </w:tabs>
                    <w:spacing w:line="254" w:lineRule="auto"/>
                    <w:rPr>
                      <w:rFonts w:asciiTheme="majorHAnsi" w:hAnsiTheme="majorHAnsi" w:cstheme="majorHAnsi"/>
                      <w:b/>
                      <w:sz w:val="20"/>
                      <w:szCs w:val="20"/>
                    </w:rPr>
                  </w:pPr>
                </w:p>
              </w:tc>
              <w:tc>
                <w:tcPr>
                  <w:tcW w:w="1985" w:type="dxa"/>
                  <w:vAlign w:val="center"/>
                  <w:hideMark/>
                </w:tcPr>
                <w:p w14:paraId="72411493" w14:textId="77777777" w:rsidR="008B1CD8" w:rsidRPr="00530A93" w:rsidRDefault="00000000" w:rsidP="00E46BCE">
                  <w:pPr>
                    <w:tabs>
                      <w:tab w:val="decimal" w:pos="1134"/>
                    </w:tabs>
                    <w:spacing w:line="254" w:lineRule="auto"/>
                    <w:rPr>
                      <w:rFonts w:asciiTheme="majorHAnsi" w:hAnsiTheme="majorHAnsi" w:cstheme="majorHAnsi"/>
                      <w:b/>
                      <w:sz w:val="20"/>
                      <w:szCs w:val="20"/>
                    </w:rPr>
                  </w:pPr>
                </w:p>
              </w:tc>
            </w:tr>
            <w:tr w:rsidR="008B1CD8" w14:paraId="1B01FB08" w14:textId="77777777" w:rsidTr="00CA5AC6">
              <w:trPr>
                <w:trHeight w:val="227"/>
              </w:trPr>
              <w:tc>
                <w:tcPr>
                  <w:tcW w:w="1771" w:type="dxa"/>
                  <w:vAlign w:val="bottom"/>
                </w:tcPr>
                <w:p w14:paraId="547CC53C" w14:textId="77777777" w:rsidR="008B1CD8" w:rsidRDefault="00000000" w:rsidP="00E46BCE">
                  <w:pPr>
                    <w:spacing w:line="254" w:lineRule="auto"/>
                    <w:rPr>
                      <w:rFonts w:asciiTheme="majorHAnsi" w:hAnsiTheme="majorHAnsi" w:cstheme="majorHAnsi"/>
                      <w:b/>
                      <w:sz w:val="20"/>
                      <w:szCs w:val="20"/>
                    </w:rPr>
                  </w:pPr>
                  <w:r>
                    <w:rPr>
                      <w:rFonts w:asciiTheme="majorHAnsi" w:hAnsiTheme="majorHAnsi" w:cstheme="majorHAnsi"/>
                      <w:b/>
                      <w:sz w:val="20"/>
                      <w:szCs w:val="20"/>
                    </w:rPr>
                    <w:t>Non-current assets</w:t>
                  </w:r>
                </w:p>
              </w:tc>
              <w:tc>
                <w:tcPr>
                  <w:tcW w:w="1217" w:type="dxa"/>
                  <w:vAlign w:val="center"/>
                </w:tcPr>
                <w:p w14:paraId="51A760C5" w14:textId="77777777" w:rsidR="008B1CD8" w:rsidRPr="00CA5AC6" w:rsidRDefault="00000000" w:rsidP="00E46BCE">
                  <w:pPr>
                    <w:tabs>
                      <w:tab w:val="decimal" w:pos="962"/>
                    </w:tabs>
                    <w:spacing w:line="254" w:lineRule="auto"/>
                    <w:rPr>
                      <w:b/>
                      <w:sz w:val="20"/>
                      <w:szCs w:val="20"/>
                    </w:rPr>
                  </w:pPr>
                </w:p>
              </w:tc>
              <w:tc>
                <w:tcPr>
                  <w:tcW w:w="2115" w:type="dxa"/>
                  <w:vAlign w:val="center"/>
                </w:tcPr>
                <w:p w14:paraId="1D383478" w14:textId="77777777" w:rsidR="008B1CD8" w:rsidRPr="00CA5AC6" w:rsidRDefault="00000000" w:rsidP="00E46BCE">
                  <w:pPr>
                    <w:tabs>
                      <w:tab w:val="decimal" w:pos="870"/>
                    </w:tabs>
                    <w:spacing w:line="254" w:lineRule="auto"/>
                    <w:rPr>
                      <w:b/>
                      <w:sz w:val="20"/>
                      <w:szCs w:val="20"/>
                    </w:rPr>
                  </w:pPr>
                </w:p>
              </w:tc>
              <w:tc>
                <w:tcPr>
                  <w:tcW w:w="1843" w:type="dxa"/>
                  <w:vAlign w:val="center"/>
                </w:tcPr>
                <w:p w14:paraId="10419D57" w14:textId="77777777" w:rsidR="008B1CD8" w:rsidRPr="00CA5AC6" w:rsidRDefault="00000000" w:rsidP="00E46BCE">
                  <w:pPr>
                    <w:tabs>
                      <w:tab w:val="decimal" w:pos="1152"/>
                    </w:tabs>
                    <w:spacing w:line="254" w:lineRule="auto"/>
                    <w:rPr>
                      <w:b/>
                      <w:sz w:val="20"/>
                      <w:szCs w:val="20"/>
                    </w:rPr>
                  </w:pPr>
                </w:p>
              </w:tc>
              <w:tc>
                <w:tcPr>
                  <w:tcW w:w="1985" w:type="dxa"/>
                  <w:vAlign w:val="center"/>
                </w:tcPr>
                <w:p w14:paraId="403DB97E" w14:textId="77777777" w:rsidR="008B1CD8" w:rsidRPr="00CA5AC6" w:rsidRDefault="00000000" w:rsidP="00E46BCE">
                  <w:pPr>
                    <w:tabs>
                      <w:tab w:val="decimal" w:pos="1134"/>
                    </w:tabs>
                    <w:spacing w:line="254" w:lineRule="auto"/>
                    <w:rPr>
                      <w:b/>
                      <w:sz w:val="20"/>
                      <w:szCs w:val="20"/>
                    </w:rPr>
                  </w:pPr>
                </w:p>
              </w:tc>
            </w:tr>
            <w:tr w:rsidR="00E456CD" w14:paraId="429ED6F0" w14:textId="77777777" w:rsidTr="004379F0">
              <w:trPr>
                <w:trHeight w:val="227"/>
              </w:trPr>
              <w:tc>
                <w:tcPr>
                  <w:tcW w:w="1771" w:type="dxa"/>
                  <w:vAlign w:val="bottom"/>
                </w:tcPr>
                <w:p w14:paraId="360816BB" w14:textId="77777777" w:rsidR="00E456CD" w:rsidRPr="00E46BCE" w:rsidRDefault="00000000" w:rsidP="00E456CD">
                  <w:pPr>
                    <w:spacing w:line="254" w:lineRule="auto"/>
                    <w:rPr>
                      <w:rFonts w:asciiTheme="majorHAnsi" w:hAnsiTheme="majorHAnsi" w:cstheme="majorHAnsi"/>
                      <w:bCs/>
                      <w:sz w:val="20"/>
                      <w:szCs w:val="20"/>
                    </w:rPr>
                  </w:pPr>
                  <w:r w:rsidRPr="00E46BCE">
                    <w:rPr>
                      <w:rFonts w:asciiTheme="majorHAnsi" w:hAnsiTheme="majorHAnsi" w:cstheme="majorHAnsi"/>
                      <w:bCs/>
                      <w:sz w:val="20"/>
                      <w:szCs w:val="20"/>
                    </w:rPr>
                    <w:t xml:space="preserve">Investments </w:t>
                  </w:r>
                </w:p>
              </w:tc>
              <w:tc>
                <w:tcPr>
                  <w:tcW w:w="1217" w:type="dxa"/>
                </w:tcPr>
                <w:p w14:paraId="6F5CDFF1" w14:textId="77777777" w:rsidR="00E456CD" w:rsidRPr="00CA5AC6" w:rsidRDefault="00000000" w:rsidP="00E456CD">
                  <w:pPr>
                    <w:tabs>
                      <w:tab w:val="decimal" w:pos="962"/>
                    </w:tabs>
                    <w:spacing w:line="254" w:lineRule="auto"/>
                    <w:jc w:val="right"/>
                    <w:rPr>
                      <w:sz w:val="20"/>
                      <w:szCs w:val="20"/>
                    </w:rPr>
                  </w:pPr>
                  <w:r w:rsidRPr="00062D77">
                    <w:rPr>
                      <w:bCs/>
                      <w:sz w:val="20"/>
                      <w:szCs w:val="20"/>
                    </w:rPr>
                    <w:t>[●]</w:t>
                  </w:r>
                </w:p>
              </w:tc>
              <w:tc>
                <w:tcPr>
                  <w:tcW w:w="2115" w:type="dxa"/>
                </w:tcPr>
                <w:p w14:paraId="590822DA" w14:textId="77777777" w:rsidR="00E456CD" w:rsidRPr="00CA5AC6" w:rsidRDefault="00000000" w:rsidP="00E456CD">
                  <w:pPr>
                    <w:tabs>
                      <w:tab w:val="decimal" w:pos="870"/>
                    </w:tabs>
                    <w:spacing w:line="254" w:lineRule="auto"/>
                    <w:jc w:val="right"/>
                    <w:rPr>
                      <w:sz w:val="20"/>
                      <w:szCs w:val="20"/>
                    </w:rPr>
                  </w:pPr>
                  <w:r w:rsidRPr="00062D77">
                    <w:rPr>
                      <w:bCs/>
                      <w:sz w:val="20"/>
                      <w:szCs w:val="20"/>
                    </w:rPr>
                    <w:t>[●]</w:t>
                  </w:r>
                </w:p>
              </w:tc>
              <w:tc>
                <w:tcPr>
                  <w:tcW w:w="1843" w:type="dxa"/>
                </w:tcPr>
                <w:p w14:paraId="282DDA3E" w14:textId="77777777" w:rsidR="00E456CD" w:rsidRPr="00CA5AC6" w:rsidRDefault="00000000" w:rsidP="00E456CD">
                  <w:pPr>
                    <w:tabs>
                      <w:tab w:val="decimal" w:pos="1152"/>
                    </w:tabs>
                    <w:spacing w:line="254" w:lineRule="auto"/>
                    <w:jc w:val="right"/>
                    <w:rPr>
                      <w:sz w:val="20"/>
                      <w:szCs w:val="20"/>
                    </w:rPr>
                  </w:pPr>
                  <w:r w:rsidRPr="00062D77">
                    <w:rPr>
                      <w:bCs/>
                      <w:sz w:val="20"/>
                      <w:szCs w:val="20"/>
                    </w:rPr>
                    <w:t>[●]</w:t>
                  </w:r>
                </w:p>
              </w:tc>
              <w:tc>
                <w:tcPr>
                  <w:tcW w:w="1985" w:type="dxa"/>
                </w:tcPr>
                <w:p w14:paraId="021A3639" w14:textId="77777777" w:rsidR="00E456CD" w:rsidRPr="00CA5AC6" w:rsidRDefault="00000000" w:rsidP="00E456CD">
                  <w:pPr>
                    <w:tabs>
                      <w:tab w:val="decimal" w:pos="1134"/>
                    </w:tabs>
                    <w:spacing w:line="254" w:lineRule="auto"/>
                    <w:jc w:val="right"/>
                    <w:rPr>
                      <w:sz w:val="20"/>
                      <w:szCs w:val="20"/>
                    </w:rPr>
                  </w:pPr>
                  <w:r w:rsidRPr="00062D77">
                    <w:rPr>
                      <w:bCs/>
                      <w:sz w:val="20"/>
                      <w:szCs w:val="20"/>
                    </w:rPr>
                    <w:t>[●]</w:t>
                  </w:r>
                </w:p>
              </w:tc>
            </w:tr>
            <w:tr w:rsidR="00E456CD" w14:paraId="5223DE32" w14:textId="77777777" w:rsidTr="004379F0">
              <w:trPr>
                <w:trHeight w:val="227"/>
              </w:trPr>
              <w:tc>
                <w:tcPr>
                  <w:tcW w:w="1771" w:type="dxa"/>
                  <w:vAlign w:val="bottom"/>
                </w:tcPr>
                <w:p w14:paraId="62A891CD" w14:textId="77777777" w:rsidR="00E456CD" w:rsidRDefault="00000000" w:rsidP="00E456CD">
                  <w:pPr>
                    <w:spacing w:line="254" w:lineRule="auto"/>
                    <w:rPr>
                      <w:rFonts w:asciiTheme="majorHAnsi" w:hAnsiTheme="majorHAnsi" w:cstheme="majorHAnsi"/>
                      <w:b/>
                      <w:sz w:val="20"/>
                      <w:szCs w:val="20"/>
                    </w:rPr>
                  </w:pPr>
                  <w:r>
                    <w:rPr>
                      <w:rFonts w:asciiTheme="majorHAnsi" w:hAnsiTheme="majorHAnsi" w:cstheme="majorHAnsi"/>
                      <w:b/>
                      <w:sz w:val="20"/>
                      <w:szCs w:val="20"/>
                    </w:rPr>
                    <w:t>Current Assets</w:t>
                  </w:r>
                </w:p>
              </w:tc>
              <w:tc>
                <w:tcPr>
                  <w:tcW w:w="1217" w:type="dxa"/>
                </w:tcPr>
                <w:p w14:paraId="77EE436E" w14:textId="77777777" w:rsidR="00E456CD" w:rsidRPr="00CA5AC6" w:rsidRDefault="00000000" w:rsidP="00E456CD">
                  <w:pPr>
                    <w:tabs>
                      <w:tab w:val="decimal" w:pos="962"/>
                    </w:tabs>
                    <w:spacing w:line="254" w:lineRule="auto"/>
                    <w:jc w:val="right"/>
                    <w:rPr>
                      <w:sz w:val="20"/>
                      <w:szCs w:val="20"/>
                    </w:rPr>
                  </w:pPr>
                  <w:r w:rsidRPr="00062D77">
                    <w:rPr>
                      <w:bCs/>
                      <w:sz w:val="20"/>
                      <w:szCs w:val="20"/>
                    </w:rPr>
                    <w:t>[●]</w:t>
                  </w:r>
                </w:p>
              </w:tc>
              <w:tc>
                <w:tcPr>
                  <w:tcW w:w="2115" w:type="dxa"/>
                </w:tcPr>
                <w:p w14:paraId="0A9DCAA0" w14:textId="77777777" w:rsidR="00E456CD" w:rsidRPr="00CA5AC6" w:rsidRDefault="00000000" w:rsidP="00E456CD">
                  <w:pPr>
                    <w:tabs>
                      <w:tab w:val="decimal" w:pos="870"/>
                    </w:tabs>
                    <w:spacing w:line="254" w:lineRule="auto"/>
                    <w:jc w:val="right"/>
                    <w:rPr>
                      <w:sz w:val="20"/>
                      <w:szCs w:val="20"/>
                    </w:rPr>
                  </w:pPr>
                  <w:r w:rsidRPr="00062D77">
                    <w:rPr>
                      <w:bCs/>
                      <w:sz w:val="20"/>
                      <w:szCs w:val="20"/>
                    </w:rPr>
                    <w:t>[●]</w:t>
                  </w:r>
                </w:p>
              </w:tc>
              <w:tc>
                <w:tcPr>
                  <w:tcW w:w="1843" w:type="dxa"/>
                </w:tcPr>
                <w:p w14:paraId="627312BF" w14:textId="77777777" w:rsidR="00E456CD" w:rsidRPr="00CA5AC6" w:rsidRDefault="00000000" w:rsidP="00E456CD">
                  <w:pPr>
                    <w:tabs>
                      <w:tab w:val="decimal" w:pos="1152"/>
                    </w:tabs>
                    <w:spacing w:line="254" w:lineRule="auto"/>
                    <w:jc w:val="right"/>
                    <w:rPr>
                      <w:sz w:val="20"/>
                      <w:szCs w:val="20"/>
                    </w:rPr>
                  </w:pPr>
                  <w:r w:rsidRPr="00062D77">
                    <w:rPr>
                      <w:bCs/>
                      <w:sz w:val="20"/>
                      <w:szCs w:val="20"/>
                    </w:rPr>
                    <w:t>[●]</w:t>
                  </w:r>
                </w:p>
              </w:tc>
              <w:tc>
                <w:tcPr>
                  <w:tcW w:w="1985" w:type="dxa"/>
                </w:tcPr>
                <w:p w14:paraId="73A3132F" w14:textId="77777777" w:rsidR="00E456CD" w:rsidRPr="00CA5AC6" w:rsidRDefault="00000000" w:rsidP="00E456CD">
                  <w:pPr>
                    <w:tabs>
                      <w:tab w:val="decimal" w:pos="1134"/>
                    </w:tabs>
                    <w:spacing w:line="254" w:lineRule="auto"/>
                    <w:jc w:val="right"/>
                    <w:rPr>
                      <w:sz w:val="20"/>
                      <w:szCs w:val="20"/>
                    </w:rPr>
                  </w:pPr>
                  <w:r w:rsidRPr="00062D77">
                    <w:rPr>
                      <w:bCs/>
                      <w:sz w:val="20"/>
                      <w:szCs w:val="20"/>
                    </w:rPr>
                    <w:t>[●]</w:t>
                  </w:r>
                </w:p>
              </w:tc>
            </w:tr>
            <w:tr w:rsidR="00E456CD" w14:paraId="47BF7AB1" w14:textId="77777777" w:rsidTr="004379F0">
              <w:trPr>
                <w:trHeight w:val="227"/>
              </w:trPr>
              <w:tc>
                <w:tcPr>
                  <w:tcW w:w="1771" w:type="dxa"/>
                  <w:hideMark/>
                </w:tcPr>
                <w:p w14:paraId="45100233" w14:textId="77777777" w:rsidR="00E456CD" w:rsidRPr="004B3971" w:rsidRDefault="00000000" w:rsidP="00E456CD">
                  <w:pPr>
                    <w:spacing w:line="254" w:lineRule="auto"/>
                    <w:rPr>
                      <w:rFonts w:asciiTheme="majorHAnsi" w:hAnsiTheme="majorHAnsi" w:cstheme="majorHAnsi"/>
                      <w:color w:val="000000"/>
                      <w:sz w:val="20"/>
                      <w:szCs w:val="20"/>
                    </w:rPr>
                  </w:pPr>
                  <w:r>
                    <w:rPr>
                      <w:rFonts w:asciiTheme="majorHAnsi" w:hAnsiTheme="majorHAnsi" w:cstheme="majorHAnsi"/>
                      <w:sz w:val="20"/>
                      <w:szCs w:val="20"/>
                    </w:rPr>
                    <w:t xml:space="preserve">Cash </w:t>
                  </w:r>
                </w:p>
              </w:tc>
              <w:tc>
                <w:tcPr>
                  <w:tcW w:w="1217" w:type="dxa"/>
                </w:tcPr>
                <w:p w14:paraId="123136CC" w14:textId="77777777" w:rsidR="00E456CD" w:rsidRPr="00CA5AC6" w:rsidRDefault="00000000" w:rsidP="00E456CD">
                  <w:pPr>
                    <w:tabs>
                      <w:tab w:val="decimal" w:pos="962"/>
                    </w:tabs>
                    <w:spacing w:line="254" w:lineRule="auto"/>
                    <w:jc w:val="right"/>
                    <w:rPr>
                      <w:sz w:val="20"/>
                      <w:szCs w:val="20"/>
                    </w:rPr>
                  </w:pPr>
                  <w:r w:rsidRPr="00062D77">
                    <w:rPr>
                      <w:bCs/>
                      <w:sz w:val="20"/>
                      <w:szCs w:val="20"/>
                    </w:rPr>
                    <w:t>[●]</w:t>
                  </w:r>
                </w:p>
              </w:tc>
              <w:tc>
                <w:tcPr>
                  <w:tcW w:w="2115" w:type="dxa"/>
                </w:tcPr>
                <w:p w14:paraId="050FE28A" w14:textId="77777777" w:rsidR="00E456CD" w:rsidRPr="00CA5AC6" w:rsidRDefault="00000000" w:rsidP="00E456CD">
                  <w:pPr>
                    <w:tabs>
                      <w:tab w:val="decimal" w:pos="870"/>
                    </w:tabs>
                    <w:spacing w:line="254" w:lineRule="auto"/>
                    <w:jc w:val="right"/>
                    <w:rPr>
                      <w:sz w:val="20"/>
                      <w:szCs w:val="20"/>
                    </w:rPr>
                  </w:pPr>
                  <w:r w:rsidRPr="00062D77">
                    <w:rPr>
                      <w:bCs/>
                      <w:sz w:val="20"/>
                      <w:szCs w:val="20"/>
                    </w:rPr>
                    <w:t>[●]</w:t>
                  </w:r>
                </w:p>
              </w:tc>
              <w:tc>
                <w:tcPr>
                  <w:tcW w:w="1843" w:type="dxa"/>
                </w:tcPr>
                <w:p w14:paraId="4D7284F9" w14:textId="77777777" w:rsidR="00E456CD" w:rsidRPr="00CA5AC6" w:rsidRDefault="00000000" w:rsidP="00E456CD">
                  <w:pPr>
                    <w:tabs>
                      <w:tab w:val="decimal" w:pos="1152"/>
                    </w:tabs>
                    <w:spacing w:line="254" w:lineRule="auto"/>
                    <w:jc w:val="right"/>
                    <w:rPr>
                      <w:sz w:val="20"/>
                      <w:szCs w:val="20"/>
                    </w:rPr>
                  </w:pPr>
                  <w:r w:rsidRPr="00062D77">
                    <w:rPr>
                      <w:bCs/>
                      <w:sz w:val="20"/>
                      <w:szCs w:val="20"/>
                    </w:rPr>
                    <w:t>[●]</w:t>
                  </w:r>
                </w:p>
              </w:tc>
              <w:tc>
                <w:tcPr>
                  <w:tcW w:w="1985" w:type="dxa"/>
                </w:tcPr>
                <w:p w14:paraId="3D64312E" w14:textId="77777777" w:rsidR="00E456CD" w:rsidRPr="00CA5AC6" w:rsidRDefault="00000000" w:rsidP="00E456CD">
                  <w:pPr>
                    <w:tabs>
                      <w:tab w:val="decimal" w:pos="1134"/>
                    </w:tabs>
                    <w:spacing w:line="254" w:lineRule="auto"/>
                    <w:jc w:val="right"/>
                    <w:rPr>
                      <w:sz w:val="20"/>
                      <w:szCs w:val="20"/>
                    </w:rPr>
                  </w:pPr>
                  <w:r w:rsidRPr="00062D77">
                    <w:rPr>
                      <w:bCs/>
                      <w:sz w:val="20"/>
                      <w:szCs w:val="20"/>
                    </w:rPr>
                    <w:t>[●]</w:t>
                  </w:r>
                </w:p>
              </w:tc>
            </w:tr>
            <w:tr w:rsidR="00E456CD" w14:paraId="7DEE5642" w14:textId="77777777" w:rsidTr="004379F0">
              <w:trPr>
                <w:trHeight w:val="227"/>
              </w:trPr>
              <w:tc>
                <w:tcPr>
                  <w:tcW w:w="1771" w:type="dxa"/>
                  <w:hideMark/>
                </w:tcPr>
                <w:p w14:paraId="17D2AEFF" w14:textId="77777777" w:rsidR="00E456CD" w:rsidRPr="004B3971" w:rsidRDefault="00000000" w:rsidP="00E456CD">
                  <w:pPr>
                    <w:spacing w:line="254" w:lineRule="auto"/>
                    <w:rPr>
                      <w:rFonts w:asciiTheme="majorHAnsi" w:hAnsiTheme="majorHAnsi" w:cstheme="majorHAnsi"/>
                      <w:b/>
                      <w:color w:val="000000"/>
                      <w:sz w:val="20"/>
                      <w:szCs w:val="20"/>
                    </w:rPr>
                  </w:pPr>
                  <w:r>
                    <w:rPr>
                      <w:rFonts w:asciiTheme="majorHAnsi" w:hAnsiTheme="majorHAnsi" w:cstheme="majorHAnsi"/>
                      <w:sz w:val="20"/>
                      <w:szCs w:val="20"/>
                    </w:rPr>
                    <w:t>Trade and other receivables</w:t>
                  </w:r>
                </w:p>
              </w:tc>
              <w:tc>
                <w:tcPr>
                  <w:tcW w:w="1217" w:type="dxa"/>
                  <w:tcBorders>
                    <w:bottom w:val="single" w:sz="4" w:space="0" w:color="auto"/>
                  </w:tcBorders>
                </w:tcPr>
                <w:p w14:paraId="0890262F" w14:textId="77777777" w:rsidR="00E456CD" w:rsidRPr="00CA5AC6" w:rsidRDefault="00000000" w:rsidP="00E456CD">
                  <w:pPr>
                    <w:tabs>
                      <w:tab w:val="decimal" w:pos="962"/>
                    </w:tabs>
                    <w:spacing w:line="254" w:lineRule="auto"/>
                    <w:jc w:val="right"/>
                    <w:rPr>
                      <w:sz w:val="20"/>
                      <w:szCs w:val="20"/>
                    </w:rPr>
                  </w:pPr>
                  <w:r w:rsidRPr="00062D77">
                    <w:rPr>
                      <w:bCs/>
                      <w:sz w:val="20"/>
                      <w:szCs w:val="20"/>
                    </w:rPr>
                    <w:t>[●]</w:t>
                  </w:r>
                </w:p>
              </w:tc>
              <w:tc>
                <w:tcPr>
                  <w:tcW w:w="2115" w:type="dxa"/>
                  <w:tcBorders>
                    <w:bottom w:val="single" w:sz="4" w:space="0" w:color="auto"/>
                  </w:tcBorders>
                </w:tcPr>
                <w:p w14:paraId="1D159FBC" w14:textId="77777777" w:rsidR="00E456CD" w:rsidRPr="00CA5AC6" w:rsidRDefault="00000000" w:rsidP="00E456CD">
                  <w:pPr>
                    <w:tabs>
                      <w:tab w:val="decimal" w:pos="870"/>
                    </w:tabs>
                    <w:spacing w:line="254" w:lineRule="auto"/>
                    <w:jc w:val="right"/>
                    <w:rPr>
                      <w:sz w:val="20"/>
                      <w:szCs w:val="20"/>
                    </w:rPr>
                  </w:pPr>
                  <w:r w:rsidRPr="00062D77">
                    <w:rPr>
                      <w:bCs/>
                      <w:sz w:val="20"/>
                      <w:szCs w:val="20"/>
                    </w:rPr>
                    <w:t>[●]</w:t>
                  </w:r>
                </w:p>
              </w:tc>
              <w:tc>
                <w:tcPr>
                  <w:tcW w:w="1843" w:type="dxa"/>
                  <w:tcBorders>
                    <w:bottom w:val="single" w:sz="4" w:space="0" w:color="auto"/>
                  </w:tcBorders>
                </w:tcPr>
                <w:p w14:paraId="619DADC9" w14:textId="77777777" w:rsidR="00E456CD" w:rsidRPr="00CA5AC6" w:rsidRDefault="00000000" w:rsidP="00E456CD">
                  <w:pPr>
                    <w:tabs>
                      <w:tab w:val="decimal" w:pos="1152"/>
                    </w:tabs>
                    <w:spacing w:line="254" w:lineRule="auto"/>
                    <w:jc w:val="right"/>
                    <w:rPr>
                      <w:sz w:val="20"/>
                      <w:szCs w:val="20"/>
                    </w:rPr>
                  </w:pPr>
                  <w:r w:rsidRPr="00062D77">
                    <w:rPr>
                      <w:bCs/>
                      <w:sz w:val="20"/>
                      <w:szCs w:val="20"/>
                    </w:rPr>
                    <w:t>[●]</w:t>
                  </w:r>
                </w:p>
              </w:tc>
              <w:tc>
                <w:tcPr>
                  <w:tcW w:w="1985" w:type="dxa"/>
                  <w:tcBorders>
                    <w:bottom w:val="single" w:sz="4" w:space="0" w:color="auto"/>
                  </w:tcBorders>
                </w:tcPr>
                <w:p w14:paraId="7920E496" w14:textId="77777777" w:rsidR="00E456CD" w:rsidRPr="00CA5AC6" w:rsidRDefault="00000000" w:rsidP="00E456CD">
                  <w:pPr>
                    <w:tabs>
                      <w:tab w:val="decimal" w:pos="1134"/>
                    </w:tabs>
                    <w:spacing w:line="254" w:lineRule="auto"/>
                    <w:jc w:val="right"/>
                    <w:rPr>
                      <w:sz w:val="20"/>
                      <w:szCs w:val="20"/>
                    </w:rPr>
                  </w:pPr>
                  <w:r w:rsidRPr="00062D77">
                    <w:rPr>
                      <w:bCs/>
                      <w:sz w:val="20"/>
                      <w:szCs w:val="20"/>
                    </w:rPr>
                    <w:t>[●]</w:t>
                  </w:r>
                </w:p>
              </w:tc>
            </w:tr>
            <w:tr w:rsidR="00E456CD" w14:paraId="6856DE77" w14:textId="77777777" w:rsidTr="004379F0">
              <w:trPr>
                <w:trHeight w:val="227"/>
              </w:trPr>
              <w:tc>
                <w:tcPr>
                  <w:tcW w:w="1771" w:type="dxa"/>
                  <w:hideMark/>
                </w:tcPr>
                <w:p w14:paraId="3B702746" w14:textId="77777777" w:rsidR="00E456CD" w:rsidRPr="004B3971" w:rsidRDefault="00000000" w:rsidP="00E456CD">
                  <w:pPr>
                    <w:spacing w:line="254" w:lineRule="auto"/>
                    <w:rPr>
                      <w:rFonts w:asciiTheme="majorHAnsi" w:hAnsiTheme="majorHAnsi" w:cstheme="majorHAnsi"/>
                      <w:color w:val="000000"/>
                      <w:sz w:val="20"/>
                      <w:szCs w:val="20"/>
                    </w:rPr>
                  </w:pPr>
                  <w:r>
                    <w:rPr>
                      <w:rFonts w:asciiTheme="majorHAnsi" w:hAnsiTheme="majorHAnsi" w:cstheme="majorHAnsi"/>
                      <w:b/>
                      <w:sz w:val="20"/>
                      <w:szCs w:val="20"/>
                    </w:rPr>
                    <w:lastRenderedPageBreak/>
                    <w:t>Total assets</w:t>
                  </w:r>
                </w:p>
              </w:tc>
              <w:tc>
                <w:tcPr>
                  <w:tcW w:w="1217" w:type="dxa"/>
                  <w:tcBorders>
                    <w:top w:val="single" w:sz="4" w:space="0" w:color="auto"/>
                  </w:tcBorders>
                </w:tcPr>
                <w:p w14:paraId="589F87AA" w14:textId="77777777" w:rsidR="00E456CD" w:rsidRPr="00CA5AC6" w:rsidRDefault="00000000" w:rsidP="00E456CD">
                  <w:pPr>
                    <w:tabs>
                      <w:tab w:val="decimal" w:pos="962"/>
                    </w:tabs>
                    <w:spacing w:line="254" w:lineRule="auto"/>
                    <w:jc w:val="right"/>
                    <w:rPr>
                      <w:b/>
                      <w:bCs/>
                      <w:sz w:val="20"/>
                      <w:szCs w:val="20"/>
                    </w:rPr>
                  </w:pPr>
                  <w:r w:rsidRPr="00062D77">
                    <w:rPr>
                      <w:bCs/>
                      <w:sz w:val="20"/>
                      <w:szCs w:val="20"/>
                    </w:rPr>
                    <w:t>[●]</w:t>
                  </w:r>
                </w:p>
              </w:tc>
              <w:tc>
                <w:tcPr>
                  <w:tcW w:w="2115" w:type="dxa"/>
                  <w:tcBorders>
                    <w:top w:val="single" w:sz="4" w:space="0" w:color="auto"/>
                  </w:tcBorders>
                </w:tcPr>
                <w:p w14:paraId="7B24596C" w14:textId="77777777" w:rsidR="00E456CD" w:rsidRPr="00CA5AC6" w:rsidRDefault="00000000" w:rsidP="00E456CD">
                  <w:pPr>
                    <w:tabs>
                      <w:tab w:val="decimal" w:pos="870"/>
                    </w:tabs>
                    <w:spacing w:line="254" w:lineRule="auto"/>
                    <w:jc w:val="right"/>
                    <w:rPr>
                      <w:b/>
                      <w:bCs/>
                      <w:sz w:val="20"/>
                      <w:szCs w:val="20"/>
                    </w:rPr>
                  </w:pPr>
                  <w:r w:rsidRPr="00062D77">
                    <w:rPr>
                      <w:bCs/>
                      <w:sz w:val="20"/>
                      <w:szCs w:val="20"/>
                    </w:rPr>
                    <w:t>[●]</w:t>
                  </w:r>
                </w:p>
              </w:tc>
              <w:tc>
                <w:tcPr>
                  <w:tcW w:w="1843" w:type="dxa"/>
                  <w:tcBorders>
                    <w:top w:val="single" w:sz="4" w:space="0" w:color="auto"/>
                  </w:tcBorders>
                </w:tcPr>
                <w:p w14:paraId="3C878E2E" w14:textId="77777777" w:rsidR="00E456CD" w:rsidRPr="00CA5AC6" w:rsidRDefault="00000000" w:rsidP="00E456CD">
                  <w:pPr>
                    <w:tabs>
                      <w:tab w:val="decimal" w:pos="1152"/>
                    </w:tabs>
                    <w:spacing w:line="254" w:lineRule="auto"/>
                    <w:jc w:val="right"/>
                    <w:rPr>
                      <w:b/>
                      <w:bCs/>
                      <w:sz w:val="20"/>
                      <w:szCs w:val="20"/>
                    </w:rPr>
                  </w:pPr>
                  <w:r w:rsidRPr="00062D77">
                    <w:rPr>
                      <w:bCs/>
                      <w:sz w:val="20"/>
                      <w:szCs w:val="20"/>
                    </w:rPr>
                    <w:t>[●]</w:t>
                  </w:r>
                </w:p>
              </w:tc>
              <w:tc>
                <w:tcPr>
                  <w:tcW w:w="1985" w:type="dxa"/>
                  <w:tcBorders>
                    <w:top w:val="single" w:sz="4" w:space="0" w:color="auto"/>
                  </w:tcBorders>
                </w:tcPr>
                <w:p w14:paraId="37663D9F" w14:textId="77777777" w:rsidR="00E456CD" w:rsidRPr="00CA5AC6" w:rsidRDefault="00000000" w:rsidP="00E456CD">
                  <w:pPr>
                    <w:tabs>
                      <w:tab w:val="decimal" w:pos="1134"/>
                    </w:tabs>
                    <w:spacing w:line="254" w:lineRule="auto"/>
                    <w:jc w:val="right"/>
                    <w:rPr>
                      <w:b/>
                      <w:bCs/>
                      <w:sz w:val="20"/>
                      <w:szCs w:val="20"/>
                    </w:rPr>
                  </w:pPr>
                  <w:r w:rsidRPr="00062D77">
                    <w:rPr>
                      <w:bCs/>
                      <w:sz w:val="20"/>
                      <w:szCs w:val="20"/>
                    </w:rPr>
                    <w:t>[●]</w:t>
                  </w:r>
                </w:p>
              </w:tc>
            </w:tr>
            <w:tr w:rsidR="00E456CD" w14:paraId="1C2FED81" w14:textId="77777777" w:rsidTr="004379F0">
              <w:trPr>
                <w:trHeight w:val="227"/>
              </w:trPr>
              <w:tc>
                <w:tcPr>
                  <w:tcW w:w="1771" w:type="dxa"/>
                  <w:vAlign w:val="bottom"/>
                  <w:hideMark/>
                </w:tcPr>
                <w:p w14:paraId="67A17609" w14:textId="77777777" w:rsidR="00E456CD" w:rsidRPr="004B3971" w:rsidRDefault="00000000" w:rsidP="00E456CD">
                  <w:pPr>
                    <w:spacing w:line="254" w:lineRule="auto"/>
                    <w:rPr>
                      <w:rFonts w:asciiTheme="majorHAnsi" w:eastAsia="MS Mincho" w:hAnsiTheme="majorHAnsi" w:cstheme="majorHAnsi"/>
                      <w:sz w:val="20"/>
                      <w:szCs w:val="20"/>
                    </w:rPr>
                  </w:pPr>
                  <w:r>
                    <w:rPr>
                      <w:rFonts w:asciiTheme="majorHAnsi" w:hAnsiTheme="majorHAnsi" w:cstheme="majorHAnsi"/>
                      <w:b/>
                      <w:sz w:val="20"/>
                      <w:szCs w:val="20"/>
                    </w:rPr>
                    <w:t xml:space="preserve">Liabilities </w:t>
                  </w:r>
                </w:p>
              </w:tc>
              <w:tc>
                <w:tcPr>
                  <w:tcW w:w="1217" w:type="dxa"/>
                </w:tcPr>
                <w:p w14:paraId="383A2C4F" w14:textId="77777777" w:rsidR="00E456CD" w:rsidRPr="00CA5AC6" w:rsidRDefault="00000000" w:rsidP="00E456CD">
                  <w:pPr>
                    <w:tabs>
                      <w:tab w:val="decimal" w:pos="962"/>
                    </w:tabs>
                    <w:spacing w:line="254" w:lineRule="auto"/>
                    <w:jc w:val="right"/>
                    <w:rPr>
                      <w:sz w:val="20"/>
                      <w:szCs w:val="20"/>
                    </w:rPr>
                  </w:pPr>
                  <w:r w:rsidRPr="00062D77">
                    <w:rPr>
                      <w:bCs/>
                      <w:sz w:val="20"/>
                      <w:szCs w:val="20"/>
                    </w:rPr>
                    <w:t>[●]</w:t>
                  </w:r>
                </w:p>
              </w:tc>
              <w:tc>
                <w:tcPr>
                  <w:tcW w:w="2115" w:type="dxa"/>
                </w:tcPr>
                <w:p w14:paraId="2AC2A1E6" w14:textId="77777777" w:rsidR="00E456CD" w:rsidRPr="00CA5AC6" w:rsidRDefault="00000000" w:rsidP="00E456CD">
                  <w:pPr>
                    <w:tabs>
                      <w:tab w:val="decimal" w:pos="870"/>
                    </w:tabs>
                    <w:spacing w:line="254" w:lineRule="auto"/>
                    <w:jc w:val="right"/>
                    <w:rPr>
                      <w:sz w:val="20"/>
                      <w:szCs w:val="20"/>
                    </w:rPr>
                  </w:pPr>
                  <w:r w:rsidRPr="00062D77">
                    <w:rPr>
                      <w:bCs/>
                      <w:sz w:val="20"/>
                      <w:szCs w:val="20"/>
                    </w:rPr>
                    <w:t>[●]</w:t>
                  </w:r>
                </w:p>
              </w:tc>
              <w:tc>
                <w:tcPr>
                  <w:tcW w:w="1843" w:type="dxa"/>
                </w:tcPr>
                <w:p w14:paraId="07C9CE2C" w14:textId="77777777" w:rsidR="00E456CD" w:rsidRPr="00CA5AC6" w:rsidRDefault="00000000" w:rsidP="00E456CD">
                  <w:pPr>
                    <w:tabs>
                      <w:tab w:val="decimal" w:pos="1152"/>
                    </w:tabs>
                    <w:spacing w:line="254" w:lineRule="auto"/>
                    <w:jc w:val="right"/>
                    <w:rPr>
                      <w:sz w:val="20"/>
                      <w:szCs w:val="20"/>
                    </w:rPr>
                  </w:pPr>
                  <w:r w:rsidRPr="00062D77">
                    <w:rPr>
                      <w:bCs/>
                      <w:sz w:val="20"/>
                      <w:szCs w:val="20"/>
                    </w:rPr>
                    <w:t>[●]</w:t>
                  </w:r>
                </w:p>
              </w:tc>
              <w:tc>
                <w:tcPr>
                  <w:tcW w:w="1985" w:type="dxa"/>
                </w:tcPr>
                <w:p w14:paraId="63F72AC0" w14:textId="77777777" w:rsidR="00E456CD" w:rsidRPr="00CA5AC6" w:rsidRDefault="00000000" w:rsidP="00E456CD">
                  <w:pPr>
                    <w:tabs>
                      <w:tab w:val="decimal" w:pos="1134"/>
                    </w:tabs>
                    <w:spacing w:line="254" w:lineRule="auto"/>
                    <w:jc w:val="right"/>
                    <w:rPr>
                      <w:sz w:val="20"/>
                      <w:szCs w:val="20"/>
                    </w:rPr>
                  </w:pPr>
                  <w:r w:rsidRPr="00062D77">
                    <w:rPr>
                      <w:bCs/>
                      <w:sz w:val="20"/>
                      <w:szCs w:val="20"/>
                    </w:rPr>
                    <w:t>[●]</w:t>
                  </w:r>
                </w:p>
              </w:tc>
            </w:tr>
            <w:tr w:rsidR="00E456CD" w14:paraId="4D21188D" w14:textId="77777777" w:rsidTr="00CA5AC6">
              <w:trPr>
                <w:trHeight w:val="227"/>
              </w:trPr>
              <w:tc>
                <w:tcPr>
                  <w:tcW w:w="1771" w:type="dxa"/>
                  <w:hideMark/>
                </w:tcPr>
                <w:p w14:paraId="75B73AF6" w14:textId="77777777" w:rsidR="00E456CD" w:rsidRPr="004B3971" w:rsidRDefault="00000000" w:rsidP="00E456CD">
                  <w:pPr>
                    <w:spacing w:line="254" w:lineRule="auto"/>
                    <w:rPr>
                      <w:rFonts w:asciiTheme="majorHAnsi" w:hAnsiTheme="majorHAnsi" w:cstheme="majorHAnsi"/>
                      <w:color w:val="000000"/>
                      <w:sz w:val="20"/>
                      <w:szCs w:val="20"/>
                    </w:rPr>
                  </w:pPr>
                  <w:r>
                    <w:rPr>
                      <w:rFonts w:asciiTheme="majorHAnsi" w:hAnsiTheme="majorHAnsi" w:cstheme="majorHAnsi"/>
                      <w:sz w:val="20"/>
                      <w:szCs w:val="20"/>
                    </w:rPr>
                    <w:t>Trade and other payables</w:t>
                  </w:r>
                </w:p>
              </w:tc>
              <w:tc>
                <w:tcPr>
                  <w:tcW w:w="1217" w:type="dxa"/>
                  <w:tcBorders>
                    <w:top w:val="nil"/>
                    <w:left w:val="nil"/>
                    <w:right w:val="nil"/>
                  </w:tcBorders>
                </w:tcPr>
                <w:p w14:paraId="115DEC0D" w14:textId="77777777" w:rsidR="00E456CD" w:rsidRPr="00CA5AC6" w:rsidRDefault="00000000" w:rsidP="00E456CD">
                  <w:pPr>
                    <w:tabs>
                      <w:tab w:val="decimal" w:pos="962"/>
                    </w:tabs>
                    <w:spacing w:line="254" w:lineRule="auto"/>
                    <w:jc w:val="right"/>
                    <w:rPr>
                      <w:sz w:val="20"/>
                      <w:szCs w:val="20"/>
                    </w:rPr>
                  </w:pPr>
                  <w:r w:rsidRPr="00062D77">
                    <w:rPr>
                      <w:bCs/>
                      <w:sz w:val="20"/>
                      <w:szCs w:val="20"/>
                    </w:rPr>
                    <w:t>[●]</w:t>
                  </w:r>
                </w:p>
              </w:tc>
              <w:tc>
                <w:tcPr>
                  <w:tcW w:w="2115" w:type="dxa"/>
                  <w:tcBorders>
                    <w:top w:val="nil"/>
                    <w:left w:val="nil"/>
                    <w:right w:val="nil"/>
                  </w:tcBorders>
                </w:tcPr>
                <w:p w14:paraId="5B356BCA" w14:textId="77777777" w:rsidR="00E456CD" w:rsidRPr="00CA5AC6" w:rsidRDefault="00000000" w:rsidP="00E456CD">
                  <w:pPr>
                    <w:tabs>
                      <w:tab w:val="decimal" w:pos="870"/>
                    </w:tabs>
                    <w:spacing w:line="254" w:lineRule="auto"/>
                    <w:jc w:val="right"/>
                    <w:rPr>
                      <w:sz w:val="20"/>
                      <w:szCs w:val="20"/>
                    </w:rPr>
                  </w:pPr>
                  <w:r w:rsidRPr="00062D77">
                    <w:rPr>
                      <w:bCs/>
                      <w:sz w:val="20"/>
                      <w:szCs w:val="20"/>
                    </w:rPr>
                    <w:t>[●]</w:t>
                  </w:r>
                </w:p>
              </w:tc>
              <w:tc>
                <w:tcPr>
                  <w:tcW w:w="1843" w:type="dxa"/>
                  <w:tcBorders>
                    <w:top w:val="nil"/>
                    <w:left w:val="nil"/>
                    <w:right w:val="nil"/>
                  </w:tcBorders>
                </w:tcPr>
                <w:p w14:paraId="2B74FFA6" w14:textId="77777777" w:rsidR="00E456CD" w:rsidRPr="00CA5AC6" w:rsidRDefault="00000000" w:rsidP="00E456CD">
                  <w:pPr>
                    <w:tabs>
                      <w:tab w:val="decimal" w:pos="1152"/>
                    </w:tabs>
                    <w:spacing w:line="254" w:lineRule="auto"/>
                    <w:jc w:val="right"/>
                    <w:rPr>
                      <w:sz w:val="20"/>
                      <w:szCs w:val="20"/>
                    </w:rPr>
                  </w:pPr>
                  <w:r w:rsidRPr="00062D77">
                    <w:rPr>
                      <w:bCs/>
                      <w:sz w:val="20"/>
                      <w:szCs w:val="20"/>
                    </w:rPr>
                    <w:t>[●]</w:t>
                  </w:r>
                </w:p>
              </w:tc>
              <w:tc>
                <w:tcPr>
                  <w:tcW w:w="1985" w:type="dxa"/>
                  <w:tcBorders>
                    <w:top w:val="nil"/>
                    <w:left w:val="nil"/>
                    <w:right w:val="nil"/>
                  </w:tcBorders>
                </w:tcPr>
                <w:p w14:paraId="42803FEC" w14:textId="77777777" w:rsidR="00E456CD" w:rsidRPr="00CA5AC6" w:rsidRDefault="00000000" w:rsidP="00E456CD">
                  <w:pPr>
                    <w:tabs>
                      <w:tab w:val="decimal" w:pos="1152"/>
                    </w:tabs>
                    <w:spacing w:line="254" w:lineRule="auto"/>
                    <w:jc w:val="right"/>
                    <w:rPr>
                      <w:sz w:val="20"/>
                      <w:szCs w:val="20"/>
                    </w:rPr>
                  </w:pPr>
                  <w:r w:rsidRPr="00062D77">
                    <w:rPr>
                      <w:bCs/>
                      <w:sz w:val="20"/>
                      <w:szCs w:val="20"/>
                    </w:rPr>
                    <w:t>[●]</w:t>
                  </w:r>
                </w:p>
              </w:tc>
            </w:tr>
            <w:tr w:rsidR="00E456CD" w14:paraId="10D4CC6F" w14:textId="77777777" w:rsidTr="00CA5AC6">
              <w:trPr>
                <w:trHeight w:val="227"/>
              </w:trPr>
              <w:tc>
                <w:tcPr>
                  <w:tcW w:w="1771" w:type="dxa"/>
                  <w:hideMark/>
                </w:tcPr>
                <w:p w14:paraId="09B7AE92" w14:textId="77777777" w:rsidR="00E456CD" w:rsidRPr="004B3971" w:rsidRDefault="00000000" w:rsidP="00E456CD">
                  <w:pPr>
                    <w:spacing w:line="254" w:lineRule="auto"/>
                    <w:rPr>
                      <w:rFonts w:asciiTheme="majorHAnsi" w:hAnsiTheme="majorHAnsi" w:cstheme="majorHAnsi"/>
                      <w:color w:val="000000"/>
                      <w:sz w:val="20"/>
                      <w:szCs w:val="20"/>
                    </w:rPr>
                  </w:pPr>
                  <w:r>
                    <w:rPr>
                      <w:rFonts w:asciiTheme="majorHAnsi" w:hAnsiTheme="majorHAnsi" w:cstheme="majorHAnsi"/>
                      <w:color w:val="000000"/>
                      <w:sz w:val="20"/>
                      <w:szCs w:val="20"/>
                    </w:rPr>
                    <w:t>Borrowings</w:t>
                  </w:r>
                </w:p>
              </w:tc>
              <w:tc>
                <w:tcPr>
                  <w:tcW w:w="1217" w:type="dxa"/>
                  <w:tcBorders>
                    <w:left w:val="nil"/>
                    <w:bottom w:val="single" w:sz="4" w:space="0" w:color="auto"/>
                    <w:right w:val="nil"/>
                  </w:tcBorders>
                </w:tcPr>
                <w:p w14:paraId="66B0C63E" w14:textId="77777777" w:rsidR="00E456CD" w:rsidRPr="00CA5AC6" w:rsidRDefault="00000000" w:rsidP="00E456CD">
                  <w:pPr>
                    <w:tabs>
                      <w:tab w:val="decimal" w:pos="962"/>
                    </w:tabs>
                    <w:spacing w:line="254" w:lineRule="auto"/>
                    <w:jc w:val="right"/>
                    <w:rPr>
                      <w:b/>
                      <w:color w:val="000000"/>
                      <w:sz w:val="20"/>
                      <w:szCs w:val="20"/>
                    </w:rPr>
                  </w:pPr>
                  <w:r w:rsidRPr="00062D77">
                    <w:rPr>
                      <w:bCs/>
                      <w:sz w:val="20"/>
                      <w:szCs w:val="20"/>
                    </w:rPr>
                    <w:t>[●]</w:t>
                  </w:r>
                </w:p>
              </w:tc>
              <w:tc>
                <w:tcPr>
                  <w:tcW w:w="2115" w:type="dxa"/>
                  <w:tcBorders>
                    <w:left w:val="nil"/>
                    <w:bottom w:val="single" w:sz="4" w:space="0" w:color="auto"/>
                    <w:right w:val="nil"/>
                  </w:tcBorders>
                </w:tcPr>
                <w:p w14:paraId="26B22300" w14:textId="77777777" w:rsidR="00E456CD" w:rsidRPr="00CA5AC6" w:rsidRDefault="00000000" w:rsidP="00E456CD">
                  <w:pPr>
                    <w:tabs>
                      <w:tab w:val="decimal" w:pos="870"/>
                    </w:tabs>
                    <w:spacing w:line="254" w:lineRule="auto"/>
                    <w:jc w:val="right"/>
                    <w:rPr>
                      <w:b/>
                      <w:color w:val="000000"/>
                      <w:sz w:val="20"/>
                      <w:szCs w:val="20"/>
                    </w:rPr>
                  </w:pPr>
                  <w:r w:rsidRPr="00062D77">
                    <w:rPr>
                      <w:bCs/>
                      <w:sz w:val="20"/>
                      <w:szCs w:val="20"/>
                    </w:rPr>
                    <w:t>[●]</w:t>
                  </w:r>
                </w:p>
              </w:tc>
              <w:tc>
                <w:tcPr>
                  <w:tcW w:w="1843" w:type="dxa"/>
                  <w:tcBorders>
                    <w:left w:val="nil"/>
                    <w:bottom w:val="single" w:sz="4" w:space="0" w:color="auto"/>
                    <w:right w:val="nil"/>
                  </w:tcBorders>
                  <w:shd w:val="clear" w:color="auto" w:fill="auto"/>
                </w:tcPr>
                <w:p w14:paraId="1AF56EC0" w14:textId="77777777" w:rsidR="00E456CD" w:rsidRPr="00CA5AC6" w:rsidRDefault="00000000" w:rsidP="00E456CD">
                  <w:pPr>
                    <w:tabs>
                      <w:tab w:val="decimal" w:pos="1152"/>
                    </w:tabs>
                    <w:spacing w:line="254" w:lineRule="auto"/>
                    <w:jc w:val="right"/>
                    <w:rPr>
                      <w:b/>
                      <w:sz w:val="20"/>
                      <w:szCs w:val="20"/>
                    </w:rPr>
                  </w:pPr>
                  <w:r w:rsidRPr="00062D77">
                    <w:rPr>
                      <w:bCs/>
                      <w:sz w:val="20"/>
                      <w:szCs w:val="20"/>
                    </w:rPr>
                    <w:t>[●]</w:t>
                  </w:r>
                </w:p>
              </w:tc>
              <w:tc>
                <w:tcPr>
                  <w:tcW w:w="1985" w:type="dxa"/>
                  <w:tcBorders>
                    <w:left w:val="nil"/>
                    <w:bottom w:val="single" w:sz="4" w:space="0" w:color="auto"/>
                    <w:right w:val="nil"/>
                  </w:tcBorders>
                </w:tcPr>
                <w:p w14:paraId="54A6749F" w14:textId="77777777" w:rsidR="00E456CD" w:rsidRPr="00CA5AC6" w:rsidRDefault="00000000" w:rsidP="00E456CD">
                  <w:pPr>
                    <w:tabs>
                      <w:tab w:val="decimal" w:pos="1152"/>
                    </w:tabs>
                    <w:spacing w:line="254" w:lineRule="auto"/>
                    <w:jc w:val="right"/>
                    <w:rPr>
                      <w:b/>
                      <w:sz w:val="20"/>
                      <w:szCs w:val="20"/>
                    </w:rPr>
                  </w:pPr>
                  <w:r w:rsidRPr="00062D77">
                    <w:rPr>
                      <w:bCs/>
                      <w:sz w:val="20"/>
                      <w:szCs w:val="20"/>
                    </w:rPr>
                    <w:t>[●]</w:t>
                  </w:r>
                </w:p>
              </w:tc>
            </w:tr>
            <w:tr w:rsidR="00E456CD" w14:paraId="2B52D5A1" w14:textId="77777777" w:rsidTr="00CA5AC6">
              <w:trPr>
                <w:trHeight w:val="227"/>
              </w:trPr>
              <w:tc>
                <w:tcPr>
                  <w:tcW w:w="1771" w:type="dxa"/>
                  <w:vAlign w:val="bottom"/>
                </w:tcPr>
                <w:p w14:paraId="4EB37B8A" w14:textId="77777777" w:rsidR="00E456CD" w:rsidRPr="004B3971" w:rsidRDefault="00000000" w:rsidP="00E456CD">
                  <w:pPr>
                    <w:spacing w:line="254" w:lineRule="auto"/>
                    <w:rPr>
                      <w:rFonts w:asciiTheme="majorHAnsi" w:hAnsiTheme="majorHAnsi" w:cstheme="majorHAnsi"/>
                      <w:color w:val="000000"/>
                      <w:sz w:val="20"/>
                      <w:szCs w:val="20"/>
                    </w:rPr>
                  </w:pPr>
                  <w:r>
                    <w:rPr>
                      <w:rFonts w:asciiTheme="majorHAnsi" w:hAnsiTheme="majorHAnsi" w:cstheme="majorHAnsi"/>
                      <w:b/>
                      <w:sz w:val="20"/>
                      <w:szCs w:val="20"/>
                    </w:rPr>
                    <w:t>Total liabilities</w:t>
                  </w:r>
                </w:p>
              </w:tc>
              <w:tc>
                <w:tcPr>
                  <w:tcW w:w="1217" w:type="dxa"/>
                  <w:tcBorders>
                    <w:top w:val="single" w:sz="4" w:space="0" w:color="auto"/>
                    <w:left w:val="nil"/>
                    <w:bottom w:val="single" w:sz="4" w:space="0" w:color="auto"/>
                    <w:right w:val="nil"/>
                  </w:tcBorders>
                </w:tcPr>
                <w:p w14:paraId="56974655" w14:textId="77777777" w:rsidR="00E456CD" w:rsidRPr="00CA5AC6" w:rsidRDefault="00000000" w:rsidP="00E456CD">
                  <w:pPr>
                    <w:tabs>
                      <w:tab w:val="decimal" w:pos="962"/>
                    </w:tabs>
                    <w:spacing w:line="254" w:lineRule="auto"/>
                    <w:jc w:val="right"/>
                    <w:rPr>
                      <w:b/>
                      <w:bCs/>
                      <w:color w:val="000000"/>
                      <w:sz w:val="20"/>
                      <w:szCs w:val="20"/>
                    </w:rPr>
                  </w:pPr>
                  <w:r w:rsidRPr="00062D77">
                    <w:rPr>
                      <w:bCs/>
                      <w:sz w:val="20"/>
                      <w:szCs w:val="20"/>
                    </w:rPr>
                    <w:t>[●]</w:t>
                  </w:r>
                </w:p>
              </w:tc>
              <w:tc>
                <w:tcPr>
                  <w:tcW w:w="2115" w:type="dxa"/>
                  <w:tcBorders>
                    <w:top w:val="single" w:sz="4" w:space="0" w:color="auto"/>
                    <w:left w:val="nil"/>
                    <w:bottom w:val="single" w:sz="4" w:space="0" w:color="auto"/>
                    <w:right w:val="nil"/>
                  </w:tcBorders>
                </w:tcPr>
                <w:p w14:paraId="0472059F" w14:textId="77777777" w:rsidR="00E456CD" w:rsidRPr="00CA5AC6" w:rsidRDefault="00000000" w:rsidP="00E456CD">
                  <w:pPr>
                    <w:tabs>
                      <w:tab w:val="decimal" w:pos="870"/>
                    </w:tabs>
                    <w:spacing w:line="254" w:lineRule="auto"/>
                    <w:jc w:val="right"/>
                    <w:rPr>
                      <w:b/>
                      <w:bCs/>
                      <w:color w:val="000000"/>
                      <w:sz w:val="20"/>
                      <w:szCs w:val="20"/>
                    </w:rPr>
                  </w:pPr>
                  <w:r w:rsidRPr="00062D77">
                    <w:rPr>
                      <w:bCs/>
                      <w:sz w:val="20"/>
                      <w:szCs w:val="20"/>
                    </w:rPr>
                    <w:t>[●]</w:t>
                  </w:r>
                </w:p>
              </w:tc>
              <w:tc>
                <w:tcPr>
                  <w:tcW w:w="1843" w:type="dxa"/>
                  <w:tcBorders>
                    <w:top w:val="single" w:sz="4" w:space="0" w:color="auto"/>
                    <w:left w:val="nil"/>
                    <w:bottom w:val="single" w:sz="4" w:space="0" w:color="auto"/>
                    <w:right w:val="nil"/>
                  </w:tcBorders>
                  <w:shd w:val="clear" w:color="auto" w:fill="auto"/>
                </w:tcPr>
                <w:p w14:paraId="254E56F7" w14:textId="77777777" w:rsidR="00E456CD" w:rsidRPr="00CA5AC6" w:rsidRDefault="00000000" w:rsidP="00E456CD">
                  <w:pPr>
                    <w:tabs>
                      <w:tab w:val="decimal" w:pos="1152"/>
                    </w:tabs>
                    <w:spacing w:line="254" w:lineRule="auto"/>
                    <w:jc w:val="right"/>
                    <w:rPr>
                      <w:b/>
                      <w:bCs/>
                      <w:sz w:val="20"/>
                      <w:szCs w:val="20"/>
                    </w:rPr>
                  </w:pPr>
                  <w:r w:rsidRPr="00062D77">
                    <w:rPr>
                      <w:bCs/>
                      <w:sz w:val="20"/>
                      <w:szCs w:val="20"/>
                    </w:rPr>
                    <w:t>[●]</w:t>
                  </w:r>
                </w:p>
              </w:tc>
              <w:tc>
                <w:tcPr>
                  <w:tcW w:w="1985" w:type="dxa"/>
                  <w:tcBorders>
                    <w:top w:val="single" w:sz="4" w:space="0" w:color="auto"/>
                    <w:left w:val="nil"/>
                    <w:bottom w:val="single" w:sz="4" w:space="0" w:color="auto"/>
                    <w:right w:val="nil"/>
                  </w:tcBorders>
                </w:tcPr>
                <w:p w14:paraId="496B1008" w14:textId="77777777" w:rsidR="00E456CD" w:rsidRPr="00CA5AC6" w:rsidRDefault="00000000" w:rsidP="00E456CD">
                  <w:pPr>
                    <w:tabs>
                      <w:tab w:val="decimal" w:pos="1134"/>
                    </w:tabs>
                    <w:spacing w:line="254" w:lineRule="auto"/>
                    <w:jc w:val="right"/>
                    <w:rPr>
                      <w:b/>
                      <w:bCs/>
                      <w:sz w:val="20"/>
                      <w:szCs w:val="20"/>
                    </w:rPr>
                  </w:pPr>
                  <w:r w:rsidRPr="00062D77">
                    <w:rPr>
                      <w:bCs/>
                      <w:sz w:val="20"/>
                      <w:szCs w:val="20"/>
                    </w:rPr>
                    <w:t>[●]</w:t>
                  </w:r>
                </w:p>
              </w:tc>
            </w:tr>
            <w:tr w:rsidR="00E456CD" w14:paraId="70CD7839" w14:textId="77777777" w:rsidTr="00CA5AC6">
              <w:trPr>
                <w:trHeight w:val="227"/>
              </w:trPr>
              <w:tc>
                <w:tcPr>
                  <w:tcW w:w="1771" w:type="dxa"/>
                  <w:hideMark/>
                </w:tcPr>
                <w:p w14:paraId="23DA4959" w14:textId="77777777" w:rsidR="00E456CD" w:rsidRPr="004B3971" w:rsidRDefault="00000000" w:rsidP="00E456CD">
                  <w:pPr>
                    <w:tabs>
                      <w:tab w:val="decimal" w:pos="1215"/>
                      <w:tab w:val="decimal" w:pos="1358"/>
                    </w:tabs>
                    <w:spacing w:line="254" w:lineRule="auto"/>
                    <w:rPr>
                      <w:rFonts w:asciiTheme="majorHAnsi" w:hAnsiTheme="majorHAnsi" w:cstheme="majorHAnsi"/>
                      <w:color w:val="000000"/>
                      <w:sz w:val="20"/>
                      <w:szCs w:val="20"/>
                    </w:rPr>
                  </w:pPr>
                  <w:r>
                    <w:rPr>
                      <w:rFonts w:asciiTheme="majorHAnsi" w:hAnsiTheme="majorHAnsi" w:cstheme="majorHAnsi"/>
                      <w:b/>
                      <w:sz w:val="20"/>
                      <w:szCs w:val="20"/>
                    </w:rPr>
                    <w:t xml:space="preserve">Total assets </w:t>
                  </w:r>
                  <w:proofErr w:type="gramStart"/>
                  <w:r>
                    <w:rPr>
                      <w:rFonts w:asciiTheme="majorHAnsi" w:hAnsiTheme="majorHAnsi" w:cstheme="majorHAnsi"/>
                      <w:b/>
                      <w:sz w:val="20"/>
                      <w:szCs w:val="20"/>
                    </w:rPr>
                    <w:t>less</w:t>
                  </w:r>
                  <w:proofErr w:type="gramEnd"/>
                  <w:r>
                    <w:rPr>
                      <w:rFonts w:asciiTheme="majorHAnsi" w:hAnsiTheme="majorHAnsi" w:cstheme="majorHAnsi"/>
                      <w:b/>
                      <w:sz w:val="20"/>
                      <w:szCs w:val="20"/>
                    </w:rPr>
                    <w:t xml:space="preserve"> total liabilities</w:t>
                  </w:r>
                </w:p>
              </w:tc>
              <w:tc>
                <w:tcPr>
                  <w:tcW w:w="1217" w:type="dxa"/>
                  <w:tcBorders>
                    <w:top w:val="single" w:sz="4" w:space="0" w:color="auto"/>
                    <w:bottom w:val="single" w:sz="12" w:space="0" w:color="auto"/>
                  </w:tcBorders>
                </w:tcPr>
                <w:p w14:paraId="083C963B" w14:textId="77777777" w:rsidR="00E456CD" w:rsidRPr="00CA5AC6" w:rsidRDefault="00000000" w:rsidP="00E456CD">
                  <w:pPr>
                    <w:tabs>
                      <w:tab w:val="decimal" w:pos="962"/>
                    </w:tabs>
                    <w:spacing w:line="254" w:lineRule="auto"/>
                    <w:jc w:val="right"/>
                    <w:rPr>
                      <w:b/>
                      <w:bCs/>
                      <w:color w:val="000000"/>
                      <w:sz w:val="20"/>
                      <w:szCs w:val="20"/>
                    </w:rPr>
                  </w:pPr>
                  <w:r w:rsidRPr="00062D77">
                    <w:rPr>
                      <w:bCs/>
                      <w:sz w:val="20"/>
                      <w:szCs w:val="20"/>
                    </w:rPr>
                    <w:t>[●]</w:t>
                  </w:r>
                </w:p>
              </w:tc>
              <w:tc>
                <w:tcPr>
                  <w:tcW w:w="2115" w:type="dxa"/>
                  <w:tcBorders>
                    <w:top w:val="single" w:sz="4" w:space="0" w:color="auto"/>
                    <w:bottom w:val="single" w:sz="12" w:space="0" w:color="auto"/>
                  </w:tcBorders>
                </w:tcPr>
                <w:p w14:paraId="175C0012" w14:textId="77777777" w:rsidR="00E456CD" w:rsidRPr="00CA5AC6" w:rsidRDefault="00000000" w:rsidP="00E456CD">
                  <w:pPr>
                    <w:tabs>
                      <w:tab w:val="decimal" w:pos="870"/>
                    </w:tabs>
                    <w:spacing w:line="254" w:lineRule="auto"/>
                    <w:jc w:val="right"/>
                    <w:rPr>
                      <w:b/>
                      <w:bCs/>
                      <w:color w:val="000000"/>
                      <w:sz w:val="20"/>
                      <w:szCs w:val="20"/>
                    </w:rPr>
                  </w:pPr>
                  <w:r w:rsidRPr="00062D77">
                    <w:rPr>
                      <w:bCs/>
                      <w:sz w:val="20"/>
                      <w:szCs w:val="20"/>
                    </w:rPr>
                    <w:t>[●]</w:t>
                  </w:r>
                </w:p>
              </w:tc>
              <w:tc>
                <w:tcPr>
                  <w:tcW w:w="1843" w:type="dxa"/>
                  <w:tcBorders>
                    <w:top w:val="single" w:sz="4" w:space="0" w:color="auto"/>
                    <w:bottom w:val="single" w:sz="12" w:space="0" w:color="auto"/>
                  </w:tcBorders>
                  <w:shd w:val="clear" w:color="auto" w:fill="auto"/>
                </w:tcPr>
                <w:p w14:paraId="3F7B7394" w14:textId="77777777" w:rsidR="00E456CD" w:rsidRPr="00CA5AC6" w:rsidRDefault="00000000" w:rsidP="00E456CD">
                  <w:pPr>
                    <w:tabs>
                      <w:tab w:val="decimal" w:pos="1152"/>
                    </w:tabs>
                    <w:spacing w:line="254" w:lineRule="auto"/>
                    <w:jc w:val="right"/>
                    <w:rPr>
                      <w:b/>
                      <w:bCs/>
                      <w:sz w:val="20"/>
                      <w:szCs w:val="20"/>
                    </w:rPr>
                  </w:pPr>
                  <w:r w:rsidRPr="00062D77">
                    <w:rPr>
                      <w:bCs/>
                      <w:sz w:val="20"/>
                      <w:szCs w:val="20"/>
                    </w:rPr>
                    <w:t>[●]</w:t>
                  </w:r>
                </w:p>
              </w:tc>
              <w:tc>
                <w:tcPr>
                  <w:tcW w:w="1985" w:type="dxa"/>
                  <w:tcBorders>
                    <w:top w:val="single" w:sz="4" w:space="0" w:color="auto"/>
                    <w:bottom w:val="single" w:sz="12" w:space="0" w:color="auto"/>
                  </w:tcBorders>
                </w:tcPr>
                <w:p w14:paraId="7E0DC1B7" w14:textId="77777777" w:rsidR="00E456CD" w:rsidRPr="00CA5AC6" w:rsidRDefault="00000000" w:rsidP="00E456CD">
                  <w:pPr>
                    <w:tabs>
                      <w:tab w:val="decimal" w:pos="1134"/>
                    </w:tabs>
                    <w:spacing w:line="254" w:lineRule="auto"/>
                    <w:jc w:val="right"/>
                    <w:rPr>
                      <w:b/>
                      <w:bCs/>
                      <w:sz w:val="20"/>
                      <w:szCs w:val="20"/>
                    </w:rPr>
                  </w:pPr>
                  <w:r w:rsidRPr="00062D77">
                    <w:rPr>
                      <w:bCs/>
                      <w:sz w:val="20"/>
                      <w:szCs w:val="20"/>
                    </w:rPr>
                    <w:t>[●]</w:t>
                  </w:r>
                </w:p>
              </w:tc>
            </w:tr>
          </w:tbl>
          <w:p w14:paraId="158A0E88" w14:textId="77777777" w:rsidR="00000000" w:rsidRDefault="00000000"/>
        </w:tc>
        <w:tc>
          <w:tcPr>
            <w:tcW w:w="1440" w:type="dxa"/>
          </w:tcPr>
          <w:p w14:paraId="6C5C3991" w14:textId="77777777" w:rsidR="00C50675" w:rsidRDefault="00C50675"/>
        </w:tc>
        <w:tc>
          <w:tcPr>
            <w:tcW w:w="1440" w:type="dxa"/>
          </w:tcPr>
          <w:p w14:paraId="2919586D" w14:textId="77777777" w:rsidR="00C50675" w:rsidRDefault="00C50675"/>
        </w:tc>
        <w:tc>
          <w:tcPr>
            <w:tcW w:w="4320" w:type="dxa"/>
          </w:tcPr>
          <w:p w14:paraId="4C62250A" w14:textId="77777777" w:rsidR="00C50675" w:rsidRDefault="00C50675"/>
        </w:tc>
      </w:tr>
      <w:tr w:rsidR="00C50675" w14:paraId="05526B45" w14:textId="77777777">
        <w:tc>
          <w:tcPr>
            <w:tcW w:w="720" w:type="dxa"/>
          </w:tcPr>
          <w:p w14:paraId="19C5F750" w14:textId="77777777" w:rsidR="00C50675" w:rsidRDefault="00000000">
            <w:r>
              <w:t>922</w:t>
            </w:r>
          </w:p>
        </w:tc>
        <w:tc>
          <w:tcPr>
            <w:tcW w:w="5760" w:type="dxa"/>
          </w:tcPr>
          <w:p w14:paraId="5AAD7A5F" w14:textId="77777777" w:rsidR="00C50675" w:rsidRDefault="00C50675"/>
          <w:p w14:paraId="4C3C8533" w14:textId="77777777" w:rsidR="00C50675" w:rsidRDefault="00C50675"/>
          <w:tbl>
            <w:tblPr>
              <w:tblW w:w="9187" w:type="dxa"/>
              <w:tblLayout w:type="fixed"/>
              <w:tblCellMar>
                <w:left w:w="30" w:type="dxa"/>
                <w:right w:w="30" w:type="dxa"/>
              </w:tblCellMar>
              <w:tblLook w:val="04A0" w:firstRow="1" w:lastRow="0" w:firstColumn="1" w:lastColumn="0" w:noHBand="0" w:noVBand="1"/>
            </w:tblPr>
            <w:tblGrid>
              <w:gridCol w:w="2268"/>
              <w:gridCol w:w="1729"/>
              <w:gridCol w:w="1730"/>
              <w:gridCol w:w="1730"/>
              <w:gridCol w:w="1730"/>
            </w:tblGrid>
            <w:tr w:rsidR="006827EB" w14:paraId="77720E55" w14:textId="77777777" w:rsidTr="00E46BCE">
              <w:trPr>
                <w:trHeight w:val="698"/>
              </w:trPr>
              <w:tc>
                <w:tcPr>
                  <w:tcW w:w="2268" w:type="dxa"/>
                  <w:vAlign w:val="bottom"/>
                  <w:hideMark/>
                </w:tcPr>
                <w:p w14:paraId="48CEC494" w14:textId="77777777" w:rsidR="006827EB" w:rsidRDefault="00000000" w:rsidP="006469ED">
                  <w:pPr>
                    <w:spacing w:line="256" w:lineRule="auto"/>
                    <w:jc w:val="center"/>
                    <w:rPr>
                      <w:rFonts w:asciiTheme="majorHAnsi" w:hAnsiTheme="majorHAnsi" w:cstheme="majorHAnsi"/>
                      <w:i/>
                      <w:color w:val="000000"/>
                      <w:sz w:val="20"/>
                      <w:szCs w:val="20"/>
                    </w:rPr>
                  </w:pPr>
                </w:p>
              </w:tc>
              <w:tc>
                <w:tcPr>
                  <w:tcW w:w="1729" w:type="dxa"/>
                  <w:vAlign w:val="bottom"/>
                </w:tcPr>
                <w:p w14:paraId="3F582D72" w14:textId="77777777" w:rsidR="006827EB" w:rsidRDefault="00000000" w:rsidP="006469ED">
                  <w:pPr>
                    <w:tabs>
                      <w:tab w:val="decimal" w:pos="962"/>
                    </w:tabs>
                    <w:spacing w:line="254" w:lineRule="auto"/>
                    <w:jc w:val="center"/>
                    <w:rPr>
                      <w:rFonts w:asciiTheme="majorHAnsi" w:hAnsiTheme="majorHAnsi" w:cstheme="majorHAnsi"/>
                      <w:b/>
                      <w:sz w:val="20"/>
                      <w:szCs w:val="20"/>
                    </w:rPr>
                  </w:pPr>
                  <w:r>
                    <w:rPr>
                      <w:rFonts w:asciiTheme="majorHAnsi" w:hAnsiTheme="majorHAnsi" w:cstheme="majorHAnsi"/>
                      <w:b/>
                      <w:sz w:val="20"/>
                      <w:szCs w:val="20"/>
                    </w:rPr>
                    <w:t>The Company</w:t>
                  </w:r>
                </w:p>
                <w:p w14:paraId="34D4336D" w14:textId="77777777" w:rsidR="006827EB" w:rsidRDefault="00000000" w:rsidP="006469ED">
                  <w:pPr>
                    <w:tabs>
                      <w:tab w:val="decimal" w:pos="962"/>
                    </w:tabs>
                    <w:spacing w:line="254" w:lineRule="auto"/>
                    <w:jc w:val="center"/>
                    <w:rPr>
                      <w:rFonts w:asciiTheme="majorHAnsi" w:hAnsiTheme="majorHAnsi" w:cstheme="majorHAnsi"/>
                      <w:b/>
                      <w:sz w:val="20"/>
                      <w:szCs w:val="20"/>
                    </w:rPr>
                  </w:pPr>
                </w:p>
                <w:p w14:paraId="4BC59B3D" w14:textId="77777777" w:rsidR="006827EB" w:rsidRDefault="00000000" w:rsidP="006469ED">
                  <w:pPr>
                    <w:tabs>
                      <w:tab w:val="decimal" w:pos="962"/>
                    </w:tabs>
                    <w:spacing w:line="254" w:lineRule="auto"/>
                    <w:jc w:val="center"/>
                    <w:rPr>
                      <w:rFonts w:asciiTheme="majorHAnsi" w:hAnsiTheme="majorHAnsi" w:cstheme="majorHAnsi"/>
                      <w:b/>
                      <w:sz w:val="20"/>
                      <w:szCs w:val="20"/>
                    </w:rPr>
                  </w:pPr>
                </w:p>
                <w:p w14:paraId="76E1474D" w14:textId="77777777" w:rsidR="006827EB" w:rsidRDefault="00000000" w:rsidP="006469ED">
                  <w:pPr>
                    <w:tabs>
                      <w:tab w:val="decimal" w:pos="1590"/>
                    </w:tabs>
                    <w:spacing w:line="254" w:lineRule="auto"/>
                    <w:jc w:val="center"/>
                    <w:rPr>
                      <w:rFonts w:asciiTheme="majorHAnsi" w:hAnsiTheme="majorHAnsi" w:cstheme="majorHAnsi"/>
                      <w:b/>
                      <w:sz w:val="20"/>
                      <w:szCs w:val="20"/>
                    </w:rPr>
                  </w:pPr>
                  <w:r>
                    <w:rPr>
                      <w:rFonts w:asciiTheme="majorHAnsi" w:hAnsiTheme="majorHAnsi" w:cstheme="majorHAnsi"/>
                      <w:b/>
                      <w:sz w:val="20"/>
                      <w:szCs w:val="20"/>
                    </w:rPr>
                    <w:t>Income statement</w:t>
                  </w:r>
                  <w:r>
                    <w:rPr>
                      <w:rFonts w:asciiTheme="majorHAnsi" w:eastAsia="MS Mincho" w:hAnsiTheme="majorHAnsi" w:cstheme="majorHAnsi"/>
                      <w:b/>
                      <w:bCs/>
                      <w:snapToGrid w:val="0"/>
                      <w:sz w:val="20"/>
                      <w:szCs w:val="20"/>
                    </w:rPr>
                    <w:t xml:space="preserve"> for the year to</w:t>
                  </w:r>
                </w:p>
                <w:p w14:paraId="3B795480" w14:textId="77777777" w:rsidR="006827EB" w:rsidRDefault="00000000" w:rsidP="006469ED">
                  <w:pPr>
                    <w:tabs>
                      <w:tab w:val="decimal" w:pos="962"/>
                    </w:tabs>
                    <w:spacing w:line="254" w:lineRule="auto"/>
                    <w:jc w:val="center"/>
                    <w:rPr>
                      <w:rFonts w:asciiTheme="majorHAnsi" w:hAnsiTheme="majorHAnsi" w:cstheme="majorHAnsi"/>
                      <w:b/>
                      <w:sz w:val="20"/>
                      <w:szCs w:val="20"/>
                    </w:rPr>
                  </w:pPr>
                  <w:r>
                    <w:rPr>
                      <w:rFonts w:asciiTheme="majorHAnsi" w:eastAsia="MS Mincho" w:hAnsiTheme="majorHAnsi" w:cstheme="majorHAnsi"/>
                      <w:b/>
                      <w:sz w:val="20"/>
                      <w:szCs w:val="20"/>
                    </w:rPr>
                    <w:t>[●]</w:t>
                  </w:r>
                </w:p>
                <w:p w14:paraId="38AB9256" w14:textId="77777777" w:rsidR="006827EB" w:rsidRDefault="00000000" w:rsidP="006469ED">
                  <w:pPr>
                    <w:tabs>
                      <w:tab w:val="decimal" w:pos="962"/>
                    </w:tabs>
                    <w:spacing w:line="256" w:lineRule="auto"/>
                    <w:jc w:val="center"/>
                    <w:rPr>
                      <w:rFonts w:asciiTheme="majorHAnsi" w:hAnsiTheme="majorHAnsi" w:cstheme="majorHAnsi"/>
                      <w:b/>
                      <w:sz w:val="20"/>
                      <w:szCs w:val="20"/>
                    </w:rPr>
                  </w:pPr>
                  <w:r>
                    <w:rPr>
                      <w:rFonts w:asciiTheme="majorHAnsi" w:hAnsiTheme="majorHAnsi" w:cstheme="majorHAnsi"/>
                      <w:b/>
                      <w:sz w:val="20"/>
                      <w:szCs w:val="20"/>
                    </w:rPr>
                    <w:t>(Note 1)</w:t>
                  </w:r>
                </w:p>
              </w:tc>
              <w:tc>
                <w:tcPr>
                  <w:tcW w:w="1730" w:type="dxa"/>
                  <w:vAlign w:val="bottom"/>
                </w:tcPr>
                <w:p w14:paraId="2919ACEF" w14:textId="77777777" w:rsidR="006827EB" w:rsidRDefault="00000000" w:rsidP="006469ED">
                  <w:pPr>
                    <w:tabs>
                      <w:tab w:val="decimal" w:pos="870"/>
                    </w:tabs>
                    <w:spacing w:line="254" w:lineRule="auto"/>
                    <w:ind w:right="-30"/>
                    <w:jc w:val="center"/>
                    <w:rPr>
                      <w:rFonts w:asciiTheme="majorHAnsi" w:hAnsiTheme="majorHAnsi" w:cstheme="majorHAnsi"/>
                      <w:b/>
                      <w:sz w:val="20"/>
                      <w:szCs w:val="20"/>
                    </w:rPr>
                  </w:pPr>
                  <w:r>
                    <w:rPr>
                      <w:rFonts w:asciiTheme="majorHAnsi" w:hAnsiTheme="majorHAnsi" w:cstheme="majorHAnsi"/>
                      <w:b/>
                      <w:sz w:val="20"/>
                      <w:szCs w:val="20"/>
                    </w:rPr>
                    <w:t>[●]</w:t>
                  </w:r>
                  <w:r>
                    <w:rPr>
                      <w:rFonts w:asciiTheme="majorHAnsi" w:hAnsiTheme="majorHAnsi" w:cstheme="majorHAnsi"/>
                      <w:b/>
                      <w:sz w:val="20"/>
                      <w:szCs w:val="20"/>
                    </w:rPr>
                    <w:t xml:space="preserve"> Ltd</w:t>
                  </w:r>
                </w:p>
                <w:p w14:paraId="590C0F6F" w14:textId="77777777" w:rsidR="006827EB" w:rsidRDefault="00000000" w:rsidP="006469ED">
                  <w:pPr>
                    <w:tabs>
                      <w:tab w:val="decimal" w:pos="870"/>
                    </w:tabs>
                    <w:spacing w:line="254" w:lineRule="auto"/>
                    <w:ind w:right="-30"/>
                    <w:jc w:val="center"/>
                    <w:rPr>
                      <w:rFonts w:asciiTheme="majorHAnsi" w:hAnsiTheme="majorHAnsi" w:cstheme="majorHAnsi"/>
                      <w:b/>
                      <w:sz w:val="20"/>
                      <w:szCs w:val="20"/>
                    </w:rPr>
                  </w:pPr>
                </w:p>
                <w:p w14:paraId="3EB90185" w14:textId="77777777" w:rsidR="006827EB" w:rsidRDefault="00000000" w:rsidP="006469ED">
                  <w:pPr>
                    <w:tabs>
                      <w:tab w:val="decimal" w:pos="870"/>
                    </w:tabs>
                    <w:spacing w:line="254" w:lineRule="auto"/>
                    <w:ind w:right="-30"/>
                    <w:jc w:val="center"/>
                    <w:rPr>
                      <w:rFonts w:asciiTheme="majorHAnsi" w:hAnsiTheme="majorHAnsi" w:cstheme="majorHAnsi"/>
                      <w:b/>
                      <w:sz w:val="20"/>
                      <w:szCs w:val="20"/>
                    </w:rPr>
                  </w:pPr>
                </w:p>
                <w:p w14:paraId="5A7C303E" w14:textId="77777777" w:rsidR="006827EB" w:rsidRDefault="00000000" w:rsidP="006469ED">
                  <w:pPr>
                    <w:tabs>
                      <w:tab w:val="decimal" w:pos="1590"/>
                    </w:tabs>
                    <w:spacing w:line="254" w:lineRule="auto"/>
                    <w:jc w:val="center"/>
                    <w:rPr>
                      <w:rFonts w:asciiTheme="majorHAnsi" w:hAnsiTheme="majorHAnsi" w:cstheme="majorHAnsi"/>
                      <w:b/>
                      <w:sz w:val="20"/>
                      <w:szCs w:val="20"/>
                    </w:rPr>
                  </w:pPr>
                  <w:r>
                    <w:rPr>
                      <w:rFonts w:asciiTheme="majorHAnsi" w:hAnsiTheme="majorHAnsi" w:cstheme="majorHAnsi"/>
                      <w:b/>
                      <w:sz w:val="20"/>
                      <w:szCs w:val="20"/>
                    </w:rPr>
                    <w:t>Income statement</w:t>
                  </w:r>
                  <w:r>
                    <w:rPr>
                      <w:rFonts w:asciiTheme="majorHAnsi" w:eastAsia="MS Mincho" w:hAnsiTheme="majorHAnsi" w:cstheme="majorHAnsi"/>
                      <w:b/>
                      <w:bCs/>
                      <w:snapToGrid w:val="0"/>
                      <w:sz w:val="20"/>
                      <w:szCs w:val="20"/>
                    </w:rPr>
                    <w:t xml:space="preserve"> for the year to</w:t>
                  </w:r>
                </w:p>
                <w:p w14:paraId="6953AE10" w14:textId="77777777" w:rsidR="006827EB" w:rsidRDefault="00000000" w:rsidP="006469ED">
                  <w:pPr>
                    <w:tabs>
                      <w:tab w:val="decimal" w:pos="870"/>
                    </w:tabs>
                    <w:spacing w:line="256" w:lineRule="auto"/>
                    <w:jc w:val="center"/>
                    <w:rPr>
                      <w:rFonts w:asciiTheme="majorHAnsi" w:hAnsiTheme="majorHAnsi" w:cstheme="majorHAnsi"/>
                      <w:b/>
                      <w:sz w:val="20"/>
                      <w:szCs w:val="20"/>
                    </w:rPr>
                  </w:pPr>
                  <w:r>
                    <w:rPr>
                      <w:rFonts w:asciiTheme="majorHAnsi" w:eastAsia="MS Mincho" w:hAnsiTheme="majorHAnsi" w:cstheme="majorHAnsi"/>
                      <w:b/>
                      <w:sz w:val="20"/>
                      <w:szCs w:val="20"/>
                    </w:rPr>
                    <w:t>[●]</w:t>
                  </w:r>
                  <w:r w:rsidDel="00471C2F">
                    <w:rPr>
                      <w:rFonts w:asciiTheme="majorHAnsi" w:hAnsiTheme="majorHAnsi" w:cstheme="majorHAnsi"/>
                      <w:b/>
                      <w:sz w:val="20"/>
                      <w:szCs w:val="20"/>
                    </w:rPr>
                    <w:t xml:space="preserve"> </w:t>
                  </w:r>
                  <w:r>
                    <w:rPr>
                      <w:rFonts w:asciiTheme="majorHAnsi" w:hAnsiTheme="majorHAnsi" w:cstheme="majorHAnsi"/>
                      <w:b/>
                      <w:sz w:val="20"/>
                      <w:szCs w:val="20"/>
                    </w:rPr>
                    <w:t>(Note 2)</w:t>
                  </w:r>
                </w:p>
              </w:tc>
              <w:tc>
                <w:tcPr>
                  <w:tcW w:w="1730" w:type="dxa"/>
                </w:tcPr>
                <w:p w14:paraId="4A497919" w14:textId="77777777" w:rsidR="006827EB" w:rsidRDefault="00000000" w:rsidP="006469ED">
                  <w:pPr>
                    <w:tabs>
                      <w:tab w:val="decimal" w:pos="1134"/>
                    </w:tabs>
                    <w:spacing w:line="254" w:lineRule="auto"/>
                    <w:jc w:val="center"/>
                    <w:rPr>
                      <w:rFonts w:asciiTheme="majorHAnsi" w:hAnsiTheme="majorHAnsi" w:cstheme="majorHAnsi"/>
                      <w:b/>
                      <w:sz w:val="20"/>
                      <w:szCs w:val="20"/>
                    </w:rPr>
                  </w:pPr>
                </w:p>
                <w:p w14:paraId="7FB79363" w14:textId="77777777" w:rsidR="006827EB" w:rsidRDefault="00000000" w:rsidP="006469ED">
                  <w:pPr>
                    <w:tabs>
                      <w:tab w:val="decimal" w:pos="1134"/>
                    </w:tabs>
                    <w:spacing w:line="254" w:lineRule="auto"/>
                    <w:jc w:val="center"/>
                    <w:rPr>
                      <w:rFonts w:asciiTheme="majorHAnsi" w:hAnsiTheme="majorHAnsi" w:cstheme="majorHAnsi"/>
                      <w:b/>
                      <w:sz w:val="20"/>
                      <w:szCs w:val="20"/>
                    </w:rPr>
                  </w:pPr>
                  <w:r>
                    <w:rPr>
                      <w:rFonts w:asciiTheme="majorHAnsi" w:hAnsiTheme="majorHAnsi" w:cstheme="majorHAnsi"/>
                      <w:b/>
                      <w:sz w:val="20"/>
                      <w:szCs w:val="20"/>
                    </w:rPr>
                    <w:t>[●]</w:t>
                  </w:r>
                  <w:r>
                    <w:rPr>
                      <w:rFonts w:asciiTheme="majorHAnsi" w:hAnsiTheme="majorHAnsi" w:cstheme="majorHAnsi"/>
                      <w:b/>
                      <w:sz w:val="20"/>
                      <w:szCs w:val="20"/>
                    </w:rPr>
                    <w:t xml:space="preserve"> </w:t>
                  </w:r>
                </w:p>
                <w:p w14:paraId="409E3EF7" w14:textId="77777777" w:rsidR="006827EB" w:rsidRDefault="00000000" w:rsidP="006469ED">
                  <w:pPr>
                    <w:tabs>
                      <w:tab w:val="decimal" w:pos="1134"/>
                    </w:tabs>
                    <w:spacing w:line="254" w:lineRule="auto"/>
                    <w:jc w:val="center"/>
                    <w:rPr>
                      <w:rFonts w:asciiTheme="majorHAnsi" w:hAnsiTheme="majorHAnsi" w:cstheme="majorHAnsi"/>
                      <w:b/>
                      <w:sz w:val="20"/>
                      <w:szCs w:val="20"/>
                    </w:rPr>
                  </w:pPr>
                </w:p>
                <w:p w14:paraId="11E26944" w14:textId="77777777" w:rsidR="006827EB" w:rsidRDefault="00000000" w:rsidP="006469ED">
                  <w:pPr>
                    <w:tabs>
                      <w:tab w:val="decimal" w:pos="1590"/>
                    </w:tabs>
                    <w:spacing w:line="254" w:lineRule="auto"/>
                    <w:jc w:val="center"/>
                    <w:rPr>
                      <w:rFonts w:asciiTheme="majorHAnsi" w:hAnsiTheme="majorHAnsi" w:cstheme="majorHAnsi"/>
                      <w:b/>
                      <w:sz w:val="20"/>
                      <w:szCs w:val="20"/>
                    </w:rPr>
                  </w:pPr>
                  <w:r>
                    <w:rPr>
                      <w:rFonts w:asciiTheme="majorHAnsi" w:hAnsiTheme="majorHAnsi" w:cstheme="majorHAnsi"/>
                      <w:b/>
                      <w:sz w:val="20"/>
                      <w:szCs w:val="20"/>
                    </w:rPr>
                    <w:t>Income statement</w:t>
                  </w:r>
                  <w:r>
                    <w:rPr>
                      <w:rFonts w:asciiTheme="majorHAnsi" w:eastAsia="MS Mincho" w:hAnsiTheme="majorHAnsi" w:cstheme="majorHAnsi"/>
                      <w:b/>
                      <w:bCs/>
                      <w:snapToGrid w:val="0"/>
                      <w:sz w:val="20"/>
                      <w:szCs w:val="20"/>
                    </w:rPr>
                    <w:t xml:space="preserve"> for the year to</w:t>
                  </w:r>
                </w:p>
                <w:p w14:paraId="35ED1FE2" w14:textId="77777777" w:rsidR="006827EB" w:rsidRDefault="00000000" w:rsidP="006469ED">
                  <w:pPr>
                    <w:tabs>
                      <w:tab w:val="decimal" w:pos="962"/>
                    </w:tabs>
                    <w:spacing w:line="254" w:lineRule="auto"/>
                    <w:jc w:val="center"/>
                    <w:rPr>
                      <w:rFonts w:asciiTheme="majorHAnsi" w:hAnsiTheme="majorHAnsi" w:cstheme="majorHAnsi"/>
                      <w:b/>
                      <w:sz w:val="20"/>
                      <w:szCs w:val="20"/>
                    </w:rPr>
                  </w:pPr>
                  <w:r>
                    <w:rPr>
                      <w:rFonts w:asciiTheme="majorHAnsi" w:eastAsia="MS Mincho" w:hAnsiTheme="majorHAnsi" w:cstheme="majorHAnsi"/>
                      <w:b/>
                      <w:sz w:val="20"/>
                      <w:szCs w:val="20"/>
                    </w:rPr>
                    <w:t>[●]</w:t>
                  </w:r>
                </w:p>
                <w:p w14:paraId="64ECF432" w14:textId="77777777" w:rsidR="006827EB" w:rsidRDefault="00000000" w:rsidP="006469ED">
                  <w:pPr>
                    <w:tabs>
                      <w:tab w:val="decimal" w:pos="1134"/>
                    </w:tabs>
                    <w:spacing w:line="254" w:lineRule="auto"/>
                    <w:jc w:val="center"/>
                    <w:rPr>
                      <w:rFonts w:asciiTheme="majorHAnsi" w:hAnsiTheme="majorHAnsi" w:cstheme="majorHAnsi"/>
                      <w:b/>
                      <w:sz w:val="20"/>
                      <w:szCs w:val="20"/>
                    </w:rPr>
                  </w:pPr>
                  <w:r>
                    <w:rPr>
                      <w:rFonts w:asciiTheme="majorHAnsi" w:hAnsiTheme="majorHAnsi" w:cstheme="majorHAnsi"/>
                      <w:b/>
                      <w:sz w:val="20"/>
                      <w:szCs w:val="20"/>
                    </w:rPr>
                    <w:t>(Note 3)</w:t>
                  </w:r>
                </w:p>
              </w:tc>
              <w:tc>
                <w:tcPr>
                  <w:tcW w:w="1730" w:type="dxa"/>
                  <w:vAlign w:val="bottom"/>
                </w:tcPr>
                <w:p w14:paraId="71610CDC" w14:textId="77777777" w:rsidR="006827EB" w:rsidRDefault="00000000" w:rsidP="00845735">
                  <w:pPr>
                    <w:tabs>
                      <w:tab w:val="decimal" w:pos="1134"/>
                    </w:tabs>
                    <w:spacing w:line="254" w:lineRule="auto"/>
                    <w:jc w:val="center"/>
                    <w:rPr>
                      <w:rFonts w:asciiTheme="majorHAnsi" w:hAnsiTheme="majorHAnsi" w:cstheme="majorHAnsi"/>
                      <w:b/>
                      <w:sz w:val="20"/>
                      <w:szCs w:val="20"/>
                    </w:rPr>
                  </w:pPr>
                  <w:r>
                    <w:rPr>
                      <w:rFonts w:asciiTheme="majorHAnsi" w:hAnsiTheme="majorHAnsi" w:cstheme="majorHAnsi"/>
                      <w:b/>
                      <w:sz w:val="20"/>
                      <w:szCs w:val="20"/>
                    </w:rPr>
                    <w:t>Unaudited</w:t>
                  </w:r>
                </w:p>
                <w:p w14:paraId="333746F0" w14:textId="77777777" w:rsidR="006827EB" w:rsidRDefault="00000000" w:rsidP="00845735">
                  <w:pPr>
                    <w:tabs>
                      <w:tab w:val="decimal" w:pos="1134"/>
                    </w:tabs>
                    <w:spacing w:line="254" w:lineRule="auto"/>
                    <w:jc w:val="center"/>
                    <w:rPr>
                      <w:rFonts w:asciiTheme="majorHAnsi" w:hAnsiTheme="majorHAnsi" w:cstheme="majorHAnsi"/>
                      <w:b/>
                      <w:sz w:val="20"/>
                      <w:szCs w:val="20"/>
                    </w:rPr>
                  </w:pPr>
                  <w:r>
                    <w:rPr>
                      <w:rFonts w:asciiTheme="majorHAnsi" w:hAnsiTheme="majorHAnsi" w:cstheme="majorHAnsi"/>
                      <w:b/>
                      <w:sz w:val="20"/>
                      <w:szCs w:val="20"/>
                    </w:rPr>
                    <w:t>pro forma</w:t>
                  </w:r>
                </w:p>
                <w:p w14:paraId="6AA93821" w14:textId="77777777" w:rsidR="006827EB" w:rsidRDefault="00000000" w:rsidP="00845735">
                  <w:pPr>
                    <w:tabs>
                      <w:tab w:val="decimal" w:pos="1134"/>
                    </w:tabs>
                    <w:spacing w:line="254" w:lineRule="auto"/>
                    <w:jc w:val="center"/>
                    <w:rPr>
                      <w:rFonts w:asciiTheme="majorHAnsi" w:hAnsiTheme="majorHAnsi" w:cstheme="majorHAnsi"/>
                      <w:b/>
                      <w:sz w:val="20"/>
                      <w:szCs w:val="20"/>
                    </w:rPr>
                  </w:pPr>
                  <w:r>
                    <w:rPr>
                      <w:rFonts w:asciiTheme="majorHAnsi" w:hAnsiTheme="majorHAnsi" w:cstheme="majorHAnsi"/>
                      <w:b/>
                      <w:sz w:val="20"/>
                      <w:szCs w:val="20"/>
                    </w:rPr>
                    <w:t>adjusted income statement of the Enlarged</w:t>
                  </w:r>
                </w:p>
                <w:p w14:paraId="78DB4D1C" w14:textId="77777777" w:rsidR="006827EB" w:rsidRDefault="00000000" w:rsidP="00845735">
                  <w:pPr>
                    <w:tabs>
                      <w:tab w:val="decimal" w:pos="1134"/>
                    </w:tabs>
                    <w:spacing w:line="254" w:lineRule="auto"/>
                    <w:jc w:val="center"/>
                    <w:rPr>
                      <w:rFonts w:asciiTheme="majorHAnsi" w:hAnsiTheme="majorHAnsi" w:cstheme="majorHAnsi"/>
                      <w:b/>
                      <w:sz w:val="20"/>
                      <w:szCs w:val="20"/>
                    </w:rPr>
                  </w:pPr>
                  <w:r>
                    <w:rPr>
                      <w:rFonts w:asciiTheme="majorHAnsi" w:hAnsiTheme="majorHAnsi" w:cstheme="majorHAnsi"/>
                      <w:b/>
                      <w:sz w:val="20"/>
                      <w:szCs w:val="20"/>
                    </w:rPr>
                    <w:t>Group on</w:t>
                  </w:r>
                </w:p>
                <w:p w14:paraId="102A266F" w14:textId="77777777" w:rsidR="006827EB" w:rsidRDefault="00000000" w:rsidP="00845735">
                  <w:pPr>
                    <w:tabs>
                      <w:tab w:val="decimal" w:pos="1134"/>
                    </w:tabs>
                    <w:spacing w:line="254" w:lineRule="auto"/>
                    <w:jc w:val="center"/>
                    <w:rPr>
                      <w:rFonts w:asciiTheme="majorHAnsi" w:hAnsiTheme="majorHAnsi" w:cstheme="majorHAnsi"/>
                      <w:b/>
                      <w:sz w:val="20"/>
                      <w:szCs w:val="20"/>
                    </w:rPr>
                  </w:pPr>
                  <w:r>
                    <w:rPr>
                      <w:rFonts w:asciiTheme="majorHAnsi" w:hAnsiTheme="majorHAnsi" w:cstheme="majorHAnsi"/>
                      <w:b/>
                      <w:sz w:val="20"/>
                      <w:szCs w:val="20"/>
                    </w:rPr>
                    <w:t>Admission</w:t>
                  </w:r>
                </w:p>
                <w:p w14:paraId="3C111C28" w14:textId="77777777" w:rsidR="006827EB" w:rsidRDefault="00000000" w:rsidP="00E46BCE">
                  <w:pPr>
                    <w:tabs>
                      <w:tab w:val="decimal" w:pos="1134"/>
                    </w:tabs>
                    <w:spacing w:line="256" w:lineRule="auto"/>
                    <w:jc w:val="right"/>
                    <w:rPr>
                      <w:rFonts w:asciiTheme="majorHAnsi" w:hAnsiTheme="majorHAnsi" w:cstheme="majorHAnsi"/>
                      <w:b/>
                      <w:sz w:val="20"/>
                      <w:szCs w:val="20"/>
                    </w:rPr>
                  </w:pPr>
                </w:p>
              </w:tc>
            </w:tr>
            <w:tr w:rsidR="006827EB" w14:paraId="6E92A1A3" w14:textId="77777777" w:rsidTr="00E46BCE">
              <w:trPr>
                <w:trHeight w:val="232"/>
              </w:trPr>
              <w:tc>
                <w:tcPr>
                  <w:tcW w:w="2268" w:type="dxa"/>
                  <w:vAlign w:val="center"/>
                </w:tcPr>
                <w:p w14:paraId="6D9CD0FB" w14:textId="77777777" w:rsidR="006827EB" w:rsidRDefault="00000000" w:rsidP="00E46BCE">
                  <w:pPr>
                    <w:spacing w:line="256" w:lineRule="auto"/>
                    <w:rPr>
                      <w:rFonts w:asciiTheme="majorHAnsi" w:hAnsiTheme="majorHAnsi" w:cstheme="majorHAnsi"/>
                      <w:color w:val="000000"/>
                      <w:sz w:val="20"/>
                      <w:szCs w:val="20"/>
                    </w:rPr>
                  </w:pPr>
                </w:p>
              </w:tc>
              <w:tc>
                <w:tcPr>
                  <w:tcW w:w="1729" w:type="dxa"/>
                  <w:vAlign w:val="center"/>
                  <w:hideMark/>
                </w:tcPr>
                <w:p w14:paraId="340A21FF" w14:textId="77777777" w:rsidR="006827EB" w:rsidRDefault="00000000" w:rsidP="00E46BCE">
                  <w:pPr>
                    <w:tabs>
                      <w:tab w:val="decimal" w:pos="962"/>
                    </w:tabs>
                    <w:spacing w:line="256" w:lineRule="auto"/>
                    <w:rPr>
                      <w:rFonts w:asciiTheme="majorHAnsi" w:hAnsiTheme="majorHAnsi" w:cstheme="majorHAnsi"/>
                      <w:b/>
                      <w:sz w:val="20"/>
                      <w:szCs w:val="20"/>
                    </w:rPr>
                  </w:pPr>
                  <w:r>
                    <w:rPr>
                      <w:rFonts w:asciiTheme="majorHAnsi" w:hAnsiTheme="majorHAnsi" w:cstheme="majorHAnsi"/>
                      <w:b/>
                      <w:sz w:val="20"/>
                      <w:szCs w:val="20"/>
                    </w:rPr>
                    <w:t>£’000</w:t>
                  </w:r>
                </w:p>
              </w:tc>
              <w:tc>
                <w:tcPr>
                  <w:tcW w:w="1730" w:type="dxa"/>
                  <w:vAlign w:val="center"/>
                  <w:hideMark/>
                </w:tcPr>
                <w:p w14:paraId="03C71460" w14:textId="77777777" w:rsidR="006827EB" w:rsidRDefault="00000000" w:rsidP="00E46BCE">
                  <w:pPr>
                    <w:tabs>
                      <w:tab w:val="decimal" w:pos="870"/>
                    </w:tabs>
                    <w:spacing w:line="256" w:lineRule="auto"/>
                    <w:rPr>
                      <w:rFonts w:asciiTheme="majorHAnsi" w:hAnsiTheme="majorHAnsi" w:cstheme="majorHAnsi"/>
                      <w:b/>
                      <w:sz w:val="20"/>
                      <w:szCs w:val="20"/>
                    </w:rPr>
                  </w:pPr>
                  <w:r>
                    <w:rPr>
                      <w:rFonts w:asciiTheme="majorHAnsi" w:hAnsiTheme="majorHAnsi" w:cstheme="majorHAnsi"/>
                      <w:b/>
                      <w:sz w:val="20"/>
                      <w:szCs w:val="20"/>
                    </w:rPr>
                    <w:t>£’000</w:t>
                  </w:r>
                </w:p>
              </w:tc>
              <w:tc>
                <w:tcPr>
                  <w:tcW w:w="1730" w:type="dxa"/>
                </w:tcPr>
                <w:p w14:paraId="07654719" w14:textId="77777777" w:rsidR="006827EB" w:rsidRDefault="00000000" w:rsidP="00E46BCE">
                  <w:pPr>
                    <w:tabs>
                      <w:tab w:val="decimal" w:pos="1134"/>
                    </w:tabs>
                    <w:spacing w:line="256" w:lineRule="auto"/>
                    <w:rPr>
                      <w:rFonts w:asciiTheme="majorHAnsi" w:hAnsiTheme="majorHAnsi" w:cstheme="majorHAnsi"/>
                      <w:b/>
                      <w:sz w:val="20"/>
                      <w:szCs w:val="20"/>
                    </w:rPr>
                  </w:pPr>
                  <w:r>
                    <w:rPr>
                      <w:rFonts w:asciiTheme="majorHAnsi" w:hAnsiTheme="majorHAnsi" w:cstheme="majorHAnsi"/>
                      <w:b/>
                      <w:sz w:val="20"/>
                      <w:szCs w:val="20"/>
                    </w:rPr>
                    <w:t>£’000</w:t>
                  </w:r>
                </w:p>
              </w:tc>
              <w:tc>
                <w:tcPr>
                  <w:tcW w:w="1730" w:type="dxa"/>
                  <w:vAlign w:val="center"/>
                  <w:hideMark/>
                </w:tcPr>
                <w:p w14:paraId="5365419A" w14:textId="77777777" w:rsidR="006827EB" w:rsidRDefault="00000000" w:rsidP="00E46BCE">
                  <w:pPr>
                    <w:tabs>
                      <w:tab w:val="decimal" w:pos="1134"/>
                    </w:tabs>
                    <w:spacing w:line="256" w:lineRule="auto"/>
                    <w:rPr>
                      <w:rFonts w:asciiTheme="majorHAnsi" w:hAnsiTheme="majorHAnsi" w:cstheme="majorHAnsi"/>
                      <w:b/>
                      <w:sz w:val="20"/>
                      <w:szCs w:val="20"/>
                    </w:rPr>
                  </w:pPr>
                  <w:r>
                    <w:rPr>
                      <w:rFonts w:asciiTheme="majorHAnsi" w:hAnsiTheme="majorHAnsi" w:cstheme="majorHAnsi"/>
                      <w:b/>
                      <w:sz w:val="20"/>
                      <w:szCs w:val="20"/>
                    </w:rPr>
                    <w:t>£’000</w:t>
                  </w:r>
                </w:p>
              </w:tc>
            </w:tr>
            <w:tr w:rsidR="006827EB" w14:paraId="79ACAC5A" w14:textId="77777777" w:rsidTr="00E46BCE">
              <w:trPr>
                <w:trHeight w:val="232"/>
              </w:trPr>
              <w:tc>
                <w:tcPr>
                  <w:tcW w:w="2268" w:type="dxa"/>
                  <w:vAlign w:val="bottom"/>
                </w:tcPr>
                <w:p w14:paraId="0A4FCB40" w14:textId="77777777" w:rsidR="006827EB" w:rsidRDefault="00000000" w:rsidP="00E46BCE">
                  <w:pPr>
                    <w:spacing w:line="256" w:lineRule="auto"/>
                    <w:rPr>
                      <w:rFonts w:asciiTheme="majorHAnsi" w:hAnsiTheme="majorHAnsi" w:cstheme="majorHAnsi"/>
                      <w:color w:val="000000"/>
                      <w:sz w:val="20"/>
                      <w:szCs w:val="20"/>
                    </w:rPr>
                  </w:pPr>
                </w:p>
              </w:tc>
              <w:tc>
                <w:tcPr>
                  <w:tcW w:w="1729" w:type="dxa"/>
                  <w:vAlign w:val="center"/>
                </w:tcPr>
                <w:p w14:paraId="3235126B" w14:textId="77777777" w:rsidR="006827EB" w:rsidRDefault="00000000" w:rsidP="00E46BCE">
                  <w:pPr>
                    <w:tabs>
                      <w:tab w:val="decimal" w:pos="962"/>
                    </w:tabs>
                    <w:spacing w:line="256" w:lineRule="auto"/>
                    <w:rPr>
                      <w:rFonts w:asciiTheme="majorHAnsi" w:hAnsiTheme="majorHAnsi" w:cstheme="majorHAnsi"/>
                      <w:b/>
                      <w:color w:val="000000"/>
                      <w:sz w:val="20"/>
                      <w:szCs w:val="20"/>
                    </w:rPr>
                  </w:pPr>
                </w:p>
              </w:tc>
              <w:tc>
                <w:tcPr>
                  <w:tcW w:w="1730" w:type="dxa"/>
                  <w:vAlign w:val="center"/>
                </w:tcPr>
                <w:p w14:paraId="3910673E" w14:textId="77777777" w:rsidR="006827EB" w:rsidRDefault="00000000" w:rsidP="00E46BCE">
                  <w:pPr>
                    <w:tabs>
                      <w:tab w:val="decimal" w:pos="870"/>
                    </w:tabs>
                    <w:spacing w:line="256" w:lineRule="auto"/>
                    <w:rPr>
                      <w:rFonts w:asciiTheme="majorHAnsi" w:hAnsiTheme="majorHAnsi" w:cstheme="majorHAnsi"/>
                      <w:b/>
                      <w:color w:val="000000"/>
                      <w:sz w:val="20"/>
                      <w:szCs w:val="20"/>
                    </w:rPr>
                  </w:pPr>
                </w:p>
              </w:tc>
              <w:tc>
                <w:tcPr>
                  <w:tcW w:w="1730" w:type="dxa"/>
                </w:tcPr>
                <w:p w14:paraId="45557D3B" w14:textId="77777777" w:rsidR="006827EB" w:rsidRDefault="00000000" w:rsidP="00E46BCE">
                  <w:pPr>
                    <w:tabs>
                      <w:tab w:val="decimal" w:pos="1134"/>
                    </w:tabs>
                    <w:spacing w:line="256" w:lineRule="auto"/>
                    <w:rPr>
                      <w:rFonts w:asciiTheme="majorHAnsi" w:hAnsiTheme="majorHAnsi" w:cstheme="majorHAnsi"/>
                      <w:sz w:val="20"/>
                      <w:szCs w:val="20"/>
                    </w:rPr>
                  </w:pPr>
                </w:p>
              </w:tc>
              <w:tc>
                <w:tcPr>
                  <w:tcW w:w="1730" w:type="dxa"/>
                  <w:vAlign w:val="center"/>
                </w:tcPr>
                <w:p w14:paraId="7BB213C0" w14:textId="77777777" w:rsidR="006827EB" w:rsidRDefault="00000000" w:rsidP="00E46BCE">
                  <w:pPr>
                    <w:tabs>
                      <w:tab w:val="decimal" w:pos="1134"/>
                    </w:tabs>
                    <w:spacing w:line="256" w:lineRule="auto"/>
                    <w:rPr>
                      <w:rFonts w:asciiTheme="majorHAnsi" w:hAnsiTheme="majorHAnsi" w:cstheme="majorHAnsi"/>
                      <w:sz w:val="20"/>
                      <w:szCs w:val="20"/>
                    </w:rPr>
                  </w:pPr>
                </w:p>
              </w:tc>
            </w:tr>
            <w:tr w:rsidR="00E456CD" w14:paraId="1EAD550F" w14:textId="77777777" w:rsidTr="00661AB6">
              <w:trPr>
                <w:trHeight w:val="232"/>
              </w:trPr>
              <w:tc>
                <w:tcPr>
                  <w:tcW w:w="2268" w:type="dxa"/>
                  <w:vAlign w:val="bottom"/>
                  <w:hideMark/>
                </w:tcPr>
                <w:p w14:paraId="705CDF6B" w14:textId="77777777" w:rsidR="00E456CD" w:rsidRDefault="00000000" w:rsidP="00E456CD">
                  <w:pPr>
                    <w:spacing w:line="256" w:lineRule="auto"/>
                    <w:rPr>
                      <w:rFonts w:asciiTheme="majorHAnsi" w:hAnsiTheme="majorHAnsi" w:cstheme="majorHAnsi"/>
                      <w:color w:val="000000"/>
                      <w:sz w:val="20"/>
                      <w:szCs w:val="20"/>
                    </w:rPr>
                  </w:pPr>
                  <w:r>
                    <w:rPr>
                      <w:rFonts w:asciiTheme="majorHAnsi" w:hAnsiTheme="majorHAnsi" w:cstheme="majorHAnsi"/>
                      <w:sz w:val="20"/>
                      <w:szCs w:val="20"/>
                    </w:rPr>
                    <w:t>Administration expenses</w:t>
                  </w:r>
                </w:p>
              </w:tc>
              <w:tc>
                <w:tcPr>
                  <w:tcW w:w="1729" w:type="dxa"/>
                </w:tcPr>
                <w:p w14:paraId="35F40D46"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6EAE0494"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24F28CEA" w14:textId="77777777" w:rsidR="00E456CD" w:rsidRPr="00BA02CF"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0814BD42" w14:textId="77777777" w:rsidR="00E456CD" w:rsidRPr="00332ADB"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r>
            <w:tr w:rsidR="00E456CD" w14:paraId="12AAFE0D" w14:textId="77777777" w:rsidTr="00661AB6">
              <w:trPr>
                <w:trHeight w:val="232"/>
              </w:trPr>
              <w:tc>
                <w:tcPr>
                  <w:tcW w:w="2268" w:type="dxa"/>
                  <w:vAlign w:val="bottom"/>
                  <w:hideMark/>
                </w:tcPr>
                <w:p w14:paraId="7AA4F03F" w14:textId="77777777" w:rsidR="00E456CD" w:rsidRDefault="00000000" w:rsidP="00E456CD">
                  <w:pPr>
                    <w:spacing w:line="256" w:lineRule="auto"/>
                    <w:rPr>
                      <w:rFonts w:asciiTheme="majorHAnsi" w:hAnsiTheme="majorHAnsi" w:cstheme="majorHAnsi"/>
                      <w:b/>
                      <w:color w:val="000000"/>
                      <w:sz w:val="20"/>
                      <w:szCs w:val="20"/>
                    </w:rPr>
                  </w:pPr>
                  <w:r>
                    <w:rPr>
                      <w:rFonts w:asciiTheme="majorHAnsi" w:hAnsiTheme="majorHAnsi" w:cstheme="majorHAnsi"/>
                      <w:b/>
                      <w:sz w:val="20"/>
                      <w:szCs w:val="20"/>
                    </w:rPr>
                    <w:t>Operating loss</w:t>
                  </w:r>
                </w:p>
              </w:tc>
              <w:tc>
                <w:tcPr>
                  <w:tcW w:w="1729" w:type="dxa"/>
                  <w:tcBorders>
                    <w:top w:val="single" w:sz="4" w:space="0" w:color="auto"/>
                    <w:left w:val="nil"/>
                    <w:bottom w:val="nil"/>
                    <w:right w:val="nil"/>
                  </w:tcBorders>
                </w:tcPr>
                <w:p w14:paraId="24A18BE3"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nil"/>
                    <w:right w:val="nil"/>
                  </w:tcBorders>
                </w:tcPr>
                <w:p w14:paraId="648045A0"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nil"/>
                    <w:right w:val="nil"/>
                  </w:tcBorders>
                </w:tcPr>
                <w:p w14:paraId="27FBF3E0" w14:textId="77777777" w:rsidR="00E456CD" w:rsidRPr="00BA02CF" w:rsidRDefault="00000000" w:rsidP="00E456CD">
                  <w:pPr>
                    <w:tabs>
                      <w:tab w:val="decimal" w:pos="1134"/>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nil"/>
                    <w:right w:val="nil"/>
                  </w:tcBorders>
                </w:tcPr>
                <w:p w14:paraId="07C7AFAC" w14:textId="77777777" w:rsidR="00E456CD" w:rsidRPr="00BA02CF" w:rsidRDefault="00000000" w:rsidP="00E456CD">
                  <w:pPr>
                    <w:tabs>
                      <w:tab w:val="decimal" w:pos="1134"/>
                    </w:tabs>
                    <w:spacing w:line="256" w:lineRule="auto"/>
                    <w:jc w:val="center"/>
                    <w:rPr>
                      <w:rFonts w:asciiTheme="majorHAnsi" w:hAnsiTheme="majorHAnsi" w:cstheme="majorHAnsi"/>
                      <w:b/>
                      <w:bCs/>
                      <w:sz w:val="20"/>
                      <w:szCs w:val="20"/>
                    </w:rPr>
                  </w:pPr>
                  <w:r w:rsidRPr="003468CF">
                    <w:rPr>
                      <w:bCs/>
                      <w:sz w:val="20"/>
                      <w:szCs w:val="20"/>
                    </w:rPr>
                    <w:t>[●]</w:t>
                  </w:r>
                </w:p>
              </w:tc>
            </w:tr>
            <w:tr w:rsidR="00E456CD" w14:paraId="0FBBCD89" w14:textId="77777777" w:rsidTr="00E1057D">
              <w:trPr>
                <w:trHeight w:val="213"/>
              </w:trPr>
              <w:tc>
                <w:tcPr>
                  <w:tcW w:w="2268" w:type="dxa"/>
                  <w:vAlign w:val="bottom"/>
                </w:tcPr>
                <w:p w14:paraId="44E104C6" w14:textId="77777777" w:rsidR="00E456CD" w:rsidRDefault="00000000" w:rsidP="00E456CD">
                  <w:pPr>
                    <w:spacing w:line="256" w:lineRule="auto"/>
                    <w:rPr>
                      <w:rFonts w:asciiTheme="majorHAnsi" w:hAnsiTheme="majorHAnsi" w:cstheme="majorHAnsi"/>
                      <w:sz w:val="20"/>
                      <w:szCs w:val="20"/>
                    </w:rPr>
                  </w:pPr>
                </w:p>
              </w:tc>
              <w:tc>
                <w:tcPr>
                  <w:tcW w:w="1729" w:type="dxa"/>
                </w:tcPr>
                <w:p w14:paraId="078107C9"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7C14540D"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32E9731B" w14:textId="77777777" w:rsidR="00E456CD" w:rsidRPr="00E46BCE"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40F19A5E" w14:textId="77777777" w:rsidR="00E456CD" w:rsidRPr="00E46BCE"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r>
            <w:tr w:rsidR="00E456CD" w14:paraId="2019BFDD" w14:textId="77777777" w:rsidTr="00661AB6">
              <w:trPr>
                <w:trHeight w:val="232"/>
              </w:trPr>
              <w:tc>
                <w:tcPr>
                  <w:tcW w:w="2268" w:type="dxa"/>
                  <w:vAlign w:val="bottom"/>
                  <w:hideMark/>
                </w:tcPr>
                <w:p w14:paraId="32C8BBE4" w14:textId="77777777" w:rsidR="00E456CD" w:rsidRDefault="00000000" w:rsidP="00E456CD">
                  <w:pPr>
                    <w:spacing w:line="256" w:lineRule="auto"/>
                    <w:rPr>
                      <w:rFonts w:asciiTheme="majorHAnsi" w:hAnsiTheme="majorHAnsi" w:cstheme="majorHAnsi"/>
                      <w:sz w:val="20"/>
                      <w:szCs w:val="20"/>
                    </w:rPr>
                  </w:pPr>
                  <w:r>
                    <w:rPr>
                      <w:rFonts w:asciiTheme="majorHAnsi" w:hAnsiTheme="majorHAnsi" w:cstheme="majorHAnsi"/>
                      <w:sz w:val="20"/>
                      <w:szCs w:val="20"/>
                    </w:rPr>
                    <w:t>Finance income/(cost)</w:t>
                  </w:r>
                </w:p>
              </w:tc>
              <w:tc>
                <w:tcPr>
                  <w:tcW w:w="1729" w:type="dxa"/>
                </w:tcPr>
                <w:p w14:paraId="59DCD95E"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088BC631"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753EED83" w14:textId="77777777" w:rsidR="00E456CD" w:rsidRPr="00BA02CF"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0A2A9EC6" w14:textId="77777777" w:rsidR="00E456CD" w:rsidRPr="00332ADB"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r>
            <w:tr w:rsidR="00E456CD" w14:paraId="1B7C1030" w14:textId="77777777" w:rsidTr="00661AB6">
              <w:trPr>
                <w:trHeight w:val="232"/>
              </w:trPr>
              <w:tc>
                <w:tcPr>
                  <w:tcW w:w="2268" w:type="dxa"/>
                  <w:vAlign w:val="bottom"/>
                </w:tcPr>
                <w:p w14:paraId="16E24207" w14:textId="77777777" w:rsidR="00E456CD" w:rsidRDefault="00000000" w:rsidP="00E456CD">
                  <w:pPr>
                    <w:spacing w:line="256" w:lineRule="auto"/>
                    <w:rPr>
                      <w:rFonts w:asciiTheme="majorHAnsi" w:hAnsiTheme="majorHAnsi" w:cstheme="majorHAnsi"/>
                      <w:sz w:val="20"/>
                      <w:szCs w:val="20"/>
                    </w:rPr>
                  </w:pPr>
                  <w:r>
                    <w:rPr>
                      <w:rFonts w:asciiTheme="majorHAnsi" w:hAnsiTheme="majorHAnsi" w:cstheme="majorHAnsi"/>
                      <w:sz w:val="20"/>
                      <w:szCs w:val="20"/>
                    </w:rPr>
                    <w:t>Loss in share in associate</w:t>
                  </w:r>
                </w:p>
              </w:tc>
              <w:tc>
                <w:tcPr>
                  <w:tcW w:w="1729" w:type="dxa"/>
                </w:tcPr>
                <w:p w14:paraId="010BB7A0" w14:textId="77777777" w:rsidR="00E456CD" w:rsidDel="00BA02CF"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399027A1" w14:textId="77777777" w:rsidR="00E456CD" w:rsidDel="00BA02CF"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6A4D0F4C" w14:textId="77777777" w:rsidR="00E456CD" w:rsidRPr="00BA02CF"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2950CAAD" w14:textId="77777777" w:rsidR="00E456CD" w:rsidRPr="00BA02CF" w:rsidDel="00BA02CF"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r>
            <w:tr w:rsidR="00E456CD" w14:paraId="00458C90" w14:textId="77777777" w:rsidTr="00661AB6">
              <w:trPr>
                <w:trHeight w:val="232"/>
              </w:trPr>
              <w:tc>
                <w:tcPr>
                  <w:tcW w:w="2268" w:type="dxa"/>
                  <w:vAlign w:val="bottom"/>
                  <w:hideMark/>
                </w:tcPr>
                <w:p w14:paraId="0185C3E7" w14:textId="77777777" w:rsidR="00E456CD" w:rsidRDefault="00000000" w:rsidP="00E456CD">
                  <w:pPr>
                    <w:spacing w:line="256" w:lineRule="auto"/>
                    <w:rPr>
                      <w:rFonts w:asciiTheme="majorHAnsi" w:hAnsiTheme="majorHAnsi" w:cstheme="majorHAnsi"/>
                      <w:b/>
                      <w:color w:val="000000"/>
                      <w:sz w:val="20"/>
                      <w:szCs w:val="20"/>
                    </w:rPr>
                  </w:pPr>
                  <w:r>
                    <w:rPr>
                      <w:rFonts w:asciiTheme="majorHAnsi" w:hAnsiTheme="majorHAnsi" w:cstheme="majorHAnsi"/>
                      <w:b/>
                      <w:sz w:val="20"/>
                      <w:szCs w:val="20"/>
                    </w:rPr>
                    <w:t>Loss before tax</w:t>
                  </w:r>
                </w:p>
              </w:tc>
              <w:tc>
                <w:tcPr>
                  <w:tcW w:w="1729" w:type="dxa"/>
                  <w:tcBorders>
                    <w:top w:val="single" w:sz="4" w:space="0" w:color="auto"/>
                    <w:left w:val="nil"/>
                    <w:bottom w:val="nil"/>
                    <w:right w:val="nil"/>
                  </w:tcBorders>
                </w:tcPr>
                <w:p w14:paraId="03B92CD2"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nil"/>
                    <w:right w:val="nil"/>
                  </w:tcBorders>
                </w:tcPr>
                <w:p w14:paraId="71F914BB"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nil"/>
                    <w:right w:val="nil"/>
                  </w:tcBorders>
                </w:tcPr>
                <w:p w14:paraId="7B9D4838" w14:textId="77777777" w:rsidR="00E456CD" w:rsidRPr="00BA02CF" w:rsidRDefault="00000000" w:rsidP="00E456CD">
                  <w:pPr>
                    <w:tabs>
                      <w:tab w:val="decimal" w:pos="1134"/>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nil"/>
                    <w:right w:val="nil"/>
                  </w:tcBorders>
                </w:tcPr>
                <w:p w14:paraId="5BE877B7" w14:textId="77777777" w:rsidR="00E456CD" w:rsidRPr="00BA02CF" w:rsidRDefault="00000000" w:rsidP="00E456CD">
                  <w:pPr>
                    <w:tabs>
                      <w:tab w:val="decimal" w:pos="1134"/>
                    </w:tabs>
                    <w:spacing w:line="256" w:lineRule="auto"/>
                    <w:jc w:val="center"/>
                    <w:rPr>
                      <w:rFonts w:asciiTheme="majorHAnsi" w:hAnsiTheme="majorHAnsi" w:cstheme="majorHAnsi"/>
                      <w:b/>
                      <w:bCs/>
                      <w:sz w:val="20"/>
                      <w:szCs w:val="20"/>
                    </w:rPr>
                  </w:pPr>
                  <w:r w:rsidRPr="003468CF">
                    <w:rPr>
                      <w:bCs/>
                      <w:sz w:val="20"/>
                      <w:szCs w:val="20"/>
                    </w:rPr>
                    <w:t>[●]</w:t>
                  </w:r>
                </w:p>
              </w:tc>
            </w:tr>
            <w:tr w:rsidR="00E456CD" w14:paraId="080D6189" w14:textId="77777777" w:rsidTr="00661AB6">
              <w:trPr>
                <w:trHeight w:val="232"/>
              </w:trPr>
              <w:tc>
                <w:tcPr>
                  <w:tcW w:w="2268" w:type="dxa"/>
                  <w:vAlign w:val="bottom"/>
                </w:tcPr>
                <w:p w14:paraId="072E2511" w14:textId="77777777" w:rsidR="00E456CD" w:rsidRDefault="00000000" w:rsidP="00E456CD">
                  <w:pPr>
                    <w:spacing w:line="256" w:lineRule="auto"/>
                    <w:rPr>
                      <w:rFonts w:asciiTheme="majorHAnsi" w:hAnsiTheme="majorHAnsi" w:cstheme="majorHAnsi"/>
                      <w:sz w:val="20"/>
                      <w:szCs w:val="20"/>
                    </w:rPr>
                  </w:pPr>
                </w:p>
              </w:tc>
              <w:tc>
                <w:tcPr>
                  <w:tcW w:w="1729" w:type="dxa"/>
                </w:tcPr>
                <w:p w14:paraId="1050ABDC"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01DDDEFF"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37C09D30" w14:textId="77777777" w:rsidR="00E456CD" w:rsidRPr="00E46BCE"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735B13A4" w14:textId="77777777" w:rsidR="00E456CD" w:rsidRPr="00E46BCE"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r>
            <w:tr w:rsidR="00E456CD" w14:paraId="0B90816F" w14:textId="77777777" w:rsidTr="00661AB6">
              <w:trPr>
                <w:trHeight w:val="232"/>
              </w:trPr>
              <w:tc>
                <w:tcPr>
                  <w:tcW w:w="2268" w:type="dxa"/>
                  <w:vAlign w:val="bottom"/>
                  <w:hideMark/>
                </w:tcPr>
                <w:p w14:paraId="04636811" w14:textId="77777777" w:rsidR="00E456CD" w:rsidRDefault="00000000" w:rsidP="00E456CD">
                  <w:pPr>
                    <w:spacing w:line="256" w:lineRule="auto"/>
                    <w:rPr>
                      <w:rFonts w:asciiTheme="majorHAnsi" w:hAnsiTheme="majorHAnsi" w:cstheme="majorHAnsi"/>
                      <w:color w:val="000000"/>
                      <w:sz w:val="20"/>
                      <w:szCs w:val="20"/>
                    </w:rPr>
                  </w:pPr>
                  <w:r>
                    <w:rPr>
                      <w:rFonts w:asciiTheme="majorHAnsi" w:hAnsiTheme="majorHAnsi" w:cstheme="majorHAnsi"/>
                      <w:color w:val="000000"/>
                      <w:sz w:val="20"/>
                      <w:szCs w:val="20"/>
                    </w:rPr>
                    <w:t>Tax</w:t>
                  </w:r>
                </w:p>
              </w:tc>
              <w:tc>
                <w:tcPr>
                  <w:tcW w:w="1729" w:type="dxa"/>
                  <w:tcBorders>
                    <w:top w:val="nil"/>
                    <w:left w:val="nil"/>
                    <w:bottom w:val="single" w:sz="4" w:space="0" w:color="auto"/>
                    <w:right w:val="nil"/>
                  </w:tcBorders>
                </w:tcPr>
                <w:p w14:paraId="749BF67D"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Borders>
                    <w:top w:val="nil"/>
                    <w:left w:val="nil"/>
                    <w:bottom w:val="single" w:sz="4" w:space="0" w:color="auto"/>
                    <w:right w:val="nil"/>
                  </w:tcBorders>
                </w:tcPr>
                <w:p w14:paraId="1E4C20F5"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Borders>
                    <w:top w:val="nil"/>
                    <w:left w:val="nil"/>
                    <w:bottom w:val="single" w:sz="4" w:space="0" w:color="auto"/>
                    <w:right w:val="nil"/>
                  </w:tcBorders>
                </w:tcPr>
                <w:p w14:paraId="6999211B" w14:textId="77777777" w:rsidR="00E456CD" w:rsidRPr="00E46BCE"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c>
                <w:tcPr>
                  <w:tcW w:w="1730" w:type="dxa"/>
                  <w:tcBorders>
                    <w:top w:val="nil"/>
                    <w:left w:val="nil"/>
                    <w:bottom w:val="single" w:sz="4" w:space="0" w:color="auto"/>
                    <w:right w:val="nil"/>
                  </w:tcBorders>
                </w:tcPr>
                <w:p w14:paraId="3297FB4D" w14:textId="77777777" w:rsidR="00E456CD" w:rsidRPr="00E46BCE" w:rsidRDefault="00000000" w:rsidP="00E456CD">
                  <w:pPr>
                    <w:tabs>
                      <w:tab w:val="decimal" w:pos="1134"/>
                    </w:tabs>
                    <w:spacing w:line="256" w:lineRule="auto"/>
                    <w:jc w:val="center"/>
                    <w:rPr>
                      <w:rFonts w:asciiTheme="majorHAnsi" w:hAnsiTheme="majorHAnsi" w:cstheme="majorHAnsi"/>
                      <w:sz w:val="20"/>
                      <w:szCs w:val="20"/>
                    </w:rPr>
                  </w:pPr>
                  <w:r w:rsidRPr="003468CF">
                    <w:rPr>
                      <w:bCs/>
                      <w:sz w:val="20"/>
                      <w:szCs w:val="20"/>
                    </w:rPr>
                    <w:t>[●]</w:t>
                  </w:r>
                </w:p>
              </w:tc>
            </w:tr>
            <w:tr w:rsidR="00E456CD" w14:paraId="3F7C3AE0" w14:textId="77777777" w:rsidTr="00661AB6">
              <w:trPr>
                <w:trHeight w:val="232"/>
              </w:trPr>
              <w:tc>
                <w:tcPr>
                  <w:tcW w:w="2268" w:type="dxa"/>
                  <w:vAlign w:val="bottom"/>
                  <w:hideMark/>
                </w:tcPr>
                <w:p w14:paraId="41C2253D" w14:textId="77777777" w:rsidR="00E456CD" w:rsidRDefault="00000000" w:rsidP="00E456CD">
                  <w:pPr>
                    <w:spacing w:line="256" w:lineRule="auto"/>
                    <w:rPr>
                      <w:rFonts w:asciiTheme="majorHAnsi" w:hAnsiTheme="majorHAnsi" w:cstheme="majorHAnsi"/>
                      <w:b/>
                      <w:color w:val="000000"/>
                      <w:sz w:val="20"/>
                      <w:szCs w:val="20"/>
                    </w:rPr>
                  </w:pPr>
                  <w:r>
                    <w:rPr>
                      <w:rFonts w:asciiTheme="majorHAnsi" w:hAnsiTheme="majorHAnsi" w:cstheme="majorHAnsi"/>
                      <w:b/>
                      <w:color w:val="000000"/>
                      <w:sz w:val="20"/>
                      <w:szCs w:val="20"/>
                    </w:rPr>
                    <w:t xml:space="preserve">Loss from continuing operations </w:t>
                  </w:r>
                </w:p>
              </w:tc>
              <w:tc>
                <w:tcPr>
                  <w:tcW w:w="1729" w:type="dxa"/>
                  <w:tcBorders>
                    <w:top w:val="single" w:sz="4" w:space="0" w:color="auto"/>
                    <w:left w:val="nil"/>
                    <w:bottom w:val="single" w:sz="4" w:space="0" w:color="auto"/>
                    <w:right w:val="nil"/>
                  </w:tcBorders>
                </w:tcPr>
                <w:p w14:paraId="501B6B8D"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single" w:sz="4" w:space="0" w:color="auto"/>
                    <w:right w:val="nil"/>
                  </w:tcBorders>
                </w:tcPr>
                <w:p w14:paraId="46F9EA9F"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single" w:sz="4" w:space="0" w:color="auto"/>
                    <w:right w:val="nil"/>
                  </w:tcBorders>
                </w:tcPr>
                <w:p w14:paraId="7CAAACE6"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single" w:sz="4" w:space="0" w:color="auto"/>
                    <w:right w:val="nil"/>
                  </w:tcBorders>
                </w:tcPr>
                <w:p w14:paraId="3AB7FD46"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r>
            <w:tr w:rsidR="00E456CD" w14:paraId="153333BD" w14:textId="77777777" w:rsidTr="00661AB6">
              <w:trPr>
                <w:trHeight w:val="232"/>
              </w:trPr>
              <w:tc>
                <w:tcPr>
                  <w:tcW w:w="2268" w:type="dxa"/>
                  <w:vAlign w:val="bottom"/>
                </w:tcPr>
                <w:p w14:paraId="1BEB720D" w14:textId="77777777" w:rsidR="00E456CD" w:rsidRDefault="00000000" w:rsidP="00E456CD">
                  <w:pPr>
                    <w:spacing w:line="256" w:lineRule="auto"/>
                    <w:rPr>
                      <w:rFonts w:asciiTheme="majorHAnsi" w:hAnsiTheme="majorHAnsi" w:cstheme="majorHAnsi"/>
                      <w:color w:val="000000"/>
                      <w:sz w:val="20"/>
                      <w:szCs w:val="20"/>
                    </w:rPr>
                  </w:pPr>
                </w:p>
              </w:tc>
              <w:tc>
                <w:tcPr>
                  <w:tcW w:w="1729" w:type="dxa"/>
                  <w:tcBorders>
                    <w:top w:val="single" w:sz="4" w:space="0" w:color="auto"/>
                    <w:left w:val="nil"/>
                    <w:bottom w:val="nil"/>
                    <w:right w:val="nil"/>
                  </w:tcBorders>
                </w:tcPr>
                <w:p w14:paraId="32832BEC"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Borders>
                    <w:top w:val="single" w:sz="4" w:space="0" w:color="auto"/>
                    <w:left w:val="nil"/>
                    <w:bottom w:val="nil"/>
                    <w:right w:val="nil"/>
                  </w:tcBorders>
                </w:tcPr>
                <w:p w14:paraId="6D38D659"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Borders>
                    <w:top w:val="single" w:sz="4" w:space="0" w:color="auto"/>
                    <w:left w:val="nil"/>
                    <w:bottom w:val="nil"/>
                    <w:right w:val="nil"/>
                  </w:tcBorders>
                </w:tcPr>
                <w:p w14:paraId="3883F777" w14:textId="77777777" w:rsidR="00E456CD" w:rsidRPr="00E46BCE"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Borders>
                    <w:top w:val="single" w:sz="4" w:space="0" w:color="auto"/>
                    <w:left w:val="nil"/>
                    <w:bottom w:val="nil"/>
                    <w:right w:val="nil"/>
                  </w:tcBorders>
                </w:tcPr>
                <w:p w14:paraId="39B94FB2" w14:textId="77777777" w:rsidR="00E456CD" w:rsidRPr="00E46BCE"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r>
            <w:tr w:rsidR="00E456CD" w14:paraId="0353A9F4" w14:textId="77777777" w:rsidTr="00661AB6">
              <w:trPr>
                <w:trHeight w:val="232"/>
              </w:trPr>
              <w:tc>
                <w:tcPr>
                  <w:tcW w:w="2268" w:type="dxa"/>
                  <w:vAlign w:val="bottom"/>
                  <w:hideMark/>
                </w:tcPr>
                <w:p w14:paraId="6854857E" w14:textId="77777777" w:rsidR="00E456CD" w:rsidRDefault="00000000" w:rsidP="00E456CD">
                  <w:pPr>
                    <w:spacing w:line="256" w:lineRule="auto"/>
                    <w:rPr>
                      <w:rFonts w:asciiTheme="majorHAnsi" w:hAnsiTheme="majorHAnsi" w:cstheme="majorHAnsi"/>
                      <w:b/>
                      <w:color w:val="000000"/>
                      <w:sz w:val="20"/>
                      <w:szCs w:val="20"/>
                    </w:rPr>
                  </w:pPr>
                  <w:r>
                    <w:rPr>
                      <w:rFonts w:asciiTheme="majorHAnsi" w:hAnsiTheme="majorHAnsi" w:cstheme="majorHAnsi"/>
                      <w:b/>
                      <w:color w:val="000000"/>
                      <w:sz w:val="20"/>
                      <w:szCs w:val="20"/>
                    </w:rPr>
                    <w:t>Other comprehensive income</w:t>
                  </w:r>
                </w:p>
              </w:tc>
              <w:tc>
                <w:tcPr>
                  <w:tcW w:w="1729" w:type="dxa"/>
                </w:tcPr>
                <w:p w14:paraId="0D921695"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38790382"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1588609B" w14:textId="77777777" w:rsidR="00E456CD" w:rsidRPr="00E46BCE"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2BEECDA3" w14:textId="77777777" w:rsidR="00E456CD" w:rsidRPr="00E46BCE"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r>
            <w:tr w:rsidR="00E456CD" w14:paraId="19EFCA2C" w14:textId="77777777" w:rsidTr="00661AB6">
              <w:trPr>
                <w:trHeight w:val="483"/>
              </w:trPr>
              <w:tc>
                <w:tcPr>
                  <w:tcW w:w="2268" w:type="dxa"/>
                  <w:vAlign w:val="center"/>
                  <w:hideMark/>
                </w:tcPr>
                <w:p w14:paraId="3BABB0E9" w14:textId="77777777" w:rsidR="00E456CD" w:rsidRDefault="00000000" w:rsidP="00E456CD">
                  <w:pPr>
                    <w:spacing w:line="256" w:lineRule="auto"/>
                    <w:rPr>
                      <w:rFonts w:asciiTheme="majorHAnsi" w:eastAsia="MS Mincho" w:hAnsiTheme="majorHAnsi" w:cstheme="majorHAnsi"/>
                      <w:snapToGrid w:val="0"/>
                      <w:color w:val="000000"/>
                      <w:sz w:val="20"/>
                      <w:szCs w:val="20"/>
                    </w:rPr>
                  </w:pPr>
                  <w:r>
                    <w:rPr>
                      <w:rFonts w:asciiTheme="majorHAnsi" w:eastAsia="MS Mincho" w:hAnsiTheme="majorHAnsi" w:cstheme="majorHAnsi"/>
                      <w:snapToGrid w:val="0"/>
                      <w:color w:val="000000"/>
                      <w:sz w:val="20"/>
                      <w:szCs w:val="20"/>
                    </w:rPr>
                    <w:t>Fair value movement on available for sale financial asset</w:t>
                  </w:r>
                </w:p>
              </w:tc>
              <w:tc>
                <w:tcPr>
                  <w:tcW w:w="1729" w:type="dxa"/>
                </w:tcPr>
                <w:p w14:paraId="44AEA81F" w14:textId="77777777" w:rsidR="00E456CD" w:rsidRPr="00E46BCE"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7B74970F" w14:textId="77777777" w:rsidR="00E456CD" w:rsidRPr="00E46BCE"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42D40692" w14:textId="77777777" w:rsidR="00E456CD" w:rsidRPr="00E46BCE"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Pr>
                <w:p w14:paraId="5B0CED13" w14:textId="77777777" w:rsidR="00E456CD" w:rsidRPr="00E46BCE"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r>
            <w:tr w:rsidR="00E456CD" w14:paraId="32CA8A8F" w14:textId="77777777" w:rsidTr="00661AB6">
              <w:trPr>
                <w:trHeight w:val="232"/>
              </w:trPr>
              <w:tc>
                <w:tcPr>
                  <w:tcW w:w="2268" w:type="dxa"/>
                  <w:vAlign w:val="bottom"/>
                </w:tcPr>
                <w:p w14:paraId="1F2BAC6A" w14:textId="77777777" w:rsidR="00E456CD" w:rsidRDefault="00000000" w:rsidP="00E456CD">
                  <w:pPr>
                    <w:spacing w:line="256" w:lineRule="auto"/>
                    <w:rPr>
                      <w:rFonts w:asciiTheme="majorHAnsi" w:hAnsiTheme="majorHAnsi" w:cstheme="majorHAnsi"/>
                      <w:color w:val="000000"/>
                      <w:sz w:val="20"/>
                      <w:szCs w:val="20"/>
                    </w:rPr>
                  </w:pPr>
                </w:p>
              </w:tc>
              <w:tc>
                <w:tcPr>
                  <w:tcW w:w="1729" w:type="dxa"/>
                  <w:tcBorders>
                    <w:top w:val="nil"/>
                    <w:left w:val="nil"/>
                    <w:bottom w:val="single" w:sz="4" w:space="0" w:color="auto"/>
                    <w:right w:val="nil"/>
                  </w:tcBorders>
                </w:tcPr>
                <w:p w14:paraId="69821B59"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Borders>
                    <w:top w:val="nil"/>
                    <w:left w:val="nil"/>
                    <w:bottom w:val="single" w:sz="4" w:space="0" w:color="auto"/>
                    <w:right w:val="nil"/>
                  </w:tcBorders>
                </w:tcPr>
                <w:p w14:paraId="3F60120E" w14:textId="77777777" w:rsidR="00E456CD" w:rsidRPr="00332ADB"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Borders>
                    <w:top w:val="nil"/>
                    <w:left w:val="nil"/>
                    <w:bottom w:val="single" w:sz="4" w:space="0" w:color="auto"/>
                    <w:right w:val="nil"/>
                  </w:tcBorders>
                </w:tcPr>
                <w:p w14:paraId="63A16C10" w14:textId="77777777" w:rsidR="00E456CD" w:rsidRPr="00E46BCE"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c>
                <w:tcPr>
                  <w:tcW w:w="1730" w:type="dxa"/>
                  <w:tcBorders>
                    <w:top w:val="nil"/>
                    <w:left w:val="nil"/>
                    <w:bottom w:val="single" w:sz="4" w:space="0" w:color="auto"/>
                    <w:right w:val="nil"/>
                  </w:tcBorders>
                </w:tcPr>
                <w:p w14:paraId="42BB9EDE" w14:textId="77777777" w:rsidR="00E456CD" w:rsidRPr="00E46BCE" w:rsidRDefault="00000000" w:rsidP="00E456CD">
                  <w:pPr>
                    <w:tabs>
                      <w:tab w:val="decimal" w:pos="1152"/>
                    </w:tabs>
                    <w:spacing w:line="256" w:lineRule="auto"/>
                    <w:jc w:val="center"/>
                    <w:rPr>
                      <w:rFonts w:asciiTheme="majorHAnsi" w:hAnsiTheme="majorHAnsi" w:cstheme="majorHAnsi"/>
                      <w:sz w:val="20"/>
                      <w:szCs w:val="20"/>
                    </w:rPr>
                  </w:pPr>
                  <w:r w:rsidRPr="003468CF">
                    <w:rPr>
                      <w:bCs/>
                      <w:sz w:val="20"/>
                      <w:szCs w:val="20"/>
                    </w:rPr>
                    <w:t>[●]</w:t>
                  </w:r>
                </w:p>
              </w:tc>
            </w:tr>
            <w:tr w:rsidR="00E456CD" w14:paraId="0FC154F8" w14:textId="77777777" w:rsidTr="00661AB6">
              <w:trPr>
                <w:trHeight w:val="232"/>
              </w:trPr>
              <w:tc>
                <w:tcPr>
                  <w:tcW w:w="2268" w:type="dxa"/>
                  <w:vAlign w:val="bottom"/>
                  <w:hideMark/>
                </w:tcPr>
                <w:p w14:paraId="1F32569C" w14:textId="77777777" w:rsidR="00E456CD" w:rsidRDefault="00000000" w:rsidP="00E456CD">
                  <w:pPr>
                    <w:spacing w:line="256" w:lineRule="auto"/>
                    <w:rPr>
                      <w:rFonts w:asciiTheme="majorHAnsi" w:hAnsiTheme="majorHAnsi" w:cstheme="majorHAnsi"/>
                      <w:color w:val="000000"/>
                      <w:sz w:val="20"/>
                      <w:szCs w:val="20"/>
                    </w:rPr>
                  </w:pPr>
                  <w:r>
                    <w:rPr>
                      <w:rFonts w:asciiTheme="majorHAnsi" w:hAnsiTheme="majorHAnsi" w:cstheme="majorHAnsi"/>
                      <w:b/>
                      <w:sz w:val="20"/>
                      <w:szCs w:val="20"/>
                    </w:rPr>
                    <w:t>Total comprehensive loss for the period</w:t>
                  </w:r>
                </w:p>
              </w:tc>
              <w:tc>
                <w:tcPr>
                  <w:tcW w:w="1729" w:type="dxa"/>
                  <w:tcBorders>
                    <w:top w:val="single" w:sz="4" w:space="0" w:color="auto"/>
                    <w:left w:val="nil"/>
                    <w:bottom w:val="single" w:sz="4" w:space="0" w:color="auto"/>
                    <w:right w:val="nil"/>
                  </w:tcBorders>
                </w:tcPr>
                <w:p w14:paraId="69315D29"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single" w:sz="4" w:space="0" w:color="auto"/>
                    <w:right w:val="nil"/>
                  </w:tcBorders>
                </w:tcPr>
                <w:p w14:paraId="25CFDA78"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single" w:sz="4" w:space="0" w:color="auto"/>
                    <w:right w:val="nil"/>
                  </w:tcBorders>
                </w:tcPr>
                <w:p w14:paraId="31FCE8A3"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c>
                <w:tcPr>
                  <w:tcW w:w="1730" w:type="dxa"/>
                  <w:tcBorders>
                    <w:top w:val="single" w:sz="4" w:space="0" w:color="auto"/>
                    <w:left w:val="nil"/>
                    <w:bottom w:val="single" w:sz="4" w:space="0" w:color="auto"/>
                    <w:right w:val="nil"/>
                  </w:tcBorders>
                </w:tcPr>
                <w:p w14:paraId="4E759426" w14:textId="77777777" w:rsidR="00E456CD" w:rsidRPr="00BA02CF" w:rsidRDefault="00000000" w:rsidP="00E456CD">
                  <w:pPr>
                    <w:tabs>
                      <w:tab w:val="decimal" w:pos="1152"/>
                    </w:tabs>
                    <w:spacing w:line="256" w:lineRule="auto"/>
                    <w:jc w:val="center"/>
                    <w:rPr>
                      <w:rFonts w:asciiTheme="majorHAnsi" w:hAnsiTheme="majorHAnsi" w:cstheme="majorHAnsi"/>
                      <w:b/>
                      <w:bCs/>
                      <w:sz w:val="20"/>
                      <w:szCs w:val="20"/>
                    </w:rPr>
                  </w:pPr>
                  <w:r w:rsidRPr="003468CF">
                    <w:rPr>
                      <w:bCs/>
                      <w:sz w:val="20"/>
                      <w:szCs w:val="20"/>
                    </w:rPr>
                    <w:t>[●]</w:t>
                  </w:r>
                </w:p>
              </w:tc>
            </w:tr>
          </w:tbl>
          <w:p w14:paraId="06E5556F" w14:textId="77777777" w:rsidR="00000000" w:rsidRDefault="00000000"/>
        </w:tc>
        <w:tc>
          <w:tcPr>
            <w:tcW w:w="1440" w:type="dxa"/>
          </w:tcPr>
          <w:p w14:paraId="270B44AA" w14:textId="77777777" w:rsidR="00C50675" w:rsidRDefault="00C50675"/>
        </w:tc>
        <w:tc>
          <w:tcPr>
            <w:tcW w:w="1440" w:type="dxa"/>
          </w:tcPr>
          <w:p w14:paraId="7655F037" w14:textId="77777777" w:rsidR="00C50675" w:rsidRDefault="00C50675"/>
        </w:tc>
        <w:tc>
          <w:tcPr>
            <w:tcW w:w="4320" w:type="dxa"/>
          </w:tcPr>
          <w:p w14:paraId="59ED729A" w14:textId="77777777" w:rsidR="00C50675" w:rsidRDefault="00C50675"/>
        </w:tc>
      </w:tr>
      <w:tr w:rsidR="00C50675" w14:paraId="11C47ABB" w14:textId="77777777">
        <w:tc>
          <w:tcPr>
            <w:tcW w:w="720" w:type="dxa"/>
          </w:tcPr>
          <w:p w14:paraId="45E9EA11" w14:textId="77777777" w:rsidR="00C50675" w:rsidRDefault="00000000">
            <w:r>
              <w:t>923</w:t>
            </w:r>
          </w:p>
        </w:tc>
        <w:tc>
          <w:tcPr>
            <w:tcW w:w="5760" w:type="dxa"/>
          </w:tcPr>
          <w:p w14:paraId="39C56A43" w14:textId="77777777" w:rsidR="00C50675" w:rsidRDefault="00C50675"/>
          <w:p w14:paraId="658A6F3E" w14:textId="77777777" w:rsidR="00C50675" w:rsidRDefault="00C50675"/>
          <w:tbl>
            <w:tblPr>
              <w:tblW w:w="8952" w:type="dxa"/>
              <w:tblLayout w:type="fixed"/>
              <w:tblLook w:val="04A0" w:firstRow="1" w:lastRow="0" w:firstColumn="1" w:lastColumn="0" w:noHBand="0" w:noVBand="1"/>
            </w:tblPr>
            <w:tblGrid>
              <w:gridCol w:w="1272"/>
              <w:gridCol w:w="1417"/>
              <w:gridCol w:w="1134"/>
              <w:gridCol w:w="1275"/>
              <w:gridCol w:w="1134"/>
              <w:gridCol w:w="1276"/>
              <w:gridCol w:w="1444"/>
            </w:tblGrid>
            <w:tr w:rsidR="005F2058" w:rsidRPr="00B55D9B" w14:paraId="32D34C43" w14:textId="77777777" w:rsidTr="00A96839">
              <w:trPr>
                <w:trHeight w:val="1266"/>
              </w:trPr>
              <w:tc>
                <w:tcPr>
                  <w:tcW w:w="1272" w:type="dxa"/>
                  <w:shd w:val="clear" w:color="auto" w:fill="D9D9D9" w:themeFill="background1" w:themeFillShade="D9"/>
                </w:tcPr>
                <w:p w14:paraId="0ADA94BD" w14:textId="77777777" w:rsidR="005F2058" w:rsidRPr="00B55D9B" w:rsidRDefault="00000000" w:rsidP="00A96839">
                  <w:pPr>
                    <w:spacing w:before="120"/>
                    <w:jc w:val="center"/>
                    <w:rPr>
                      <w:sz w:val="12"/>
                      <w:szCs w:val="12"/>
                    </w:rPr>
                  </w:pPr>
                  <w:r w:rsidRPr="00B55D9B">
                    <w:rPr>
                      <w:b/>
                      <w:bCs/>
                      <w:i/>
                      <w:sz w:val="12"/>
                      <w:szCs w:val="12"/>
                    </w:rPr>
                    <w:t>Shareholder</w:t>
                  </w:r>
                </w:p>
              </w:tc>
              <w:tc>
                <w:tcPr>
                  <w:tcW w:w="1417" w:type="dxa"/>
                  <w:shd w:val="clear" w:color="auto" w:fill="D9D9D9" w:themeFill="background1" w:themeFillShade="D9"/>
                </w:tcPr>
                <w:p w14:paraId="7E88C9C2" w14:textId="77777777" w:rsidR="005F2058" w:rsidRPr="00B55D9B" w:rsidRDefault="00000000" w:rsidP="00A96839">
                  <w:pPr>
                    <w:spacing w:before="120"/>
                    <w:ind w:left="-113" w:hanging="1"/>
                    <w:jc w:val="center"/>
                    <w:rPr>
                      <w:b/>
                      <w:bCs/>
                      <w:i/>
                      <w:sz w:val="12"/>
                      <w:szCs w:val="12"/>
                    </w:rPr>
                  </w:pPr>
                  <w:r w:rsidRPr="00B55D9B">
                    <w:rPr>
                      <w:b/>
                      <w:bCs/>
                      <w:i/>
                      <w:sz w:val="12"/>
                      <w:szCs w:val="12"/>
                    </w:rPr>
                    <w:t>Number of Ordinary Shares on Completion of Acquisition/Pre- Admission</w:t>
                  </w:r>
                </w:p>
              </w:tc>
              <w:tc>
                <w:tcPr>
                  <w:tcW w:w="1134" w:type="dxa"/>
                  <w:shd w:val="clear" w:color="auto" w:fill="D9D9D9" w:themeFill="background1" w:themeFillShade="D9"/>
                </w:tcPr>
                <w:p w14:paraId="60B11308" w14:textId="77777777" w:rsidR="005F2058" w:rsidRPr="00B55D9B" w:rsidRDefault="00000000" w:rsidP="00A96839">
                  <w:pPr>
                    <w:spacing w:before="120"/>
                    <w:ind w:left="30" w:hanging="31"/>
                    <w:jc w:val="center"/>
                    <w:rPr>
                      <w:b/>
                      <w:bCs/>
                      <w:i/>
                      <w:sz w:val="12"/>
                      <w:szCs w:val="12"/>
                    </w:rPr>
                  </w:pPr>
                  <w:r w:rsidRPr="00B55D9B">
                    <w:rPr>
                      <w:b/>
                      <w:bCs/>
                      <w:i/>
                      <w:sz w:val="12"/>
                      <w:szCs w:val="12"/>
                    </w:rPr>
                    <w:t>Percentage of Issued Share Capital on Completion of Acquisition/Pre-Admission</w:t>
                  </w:r>
                </w:p>
              </w:tc>
              <w:tc>
                <w:tcPr>
                  <w:tcW w:w="1275" w:type="dxa"/>
                  <w:shd w:val="clear" w:color="auto" w:fill="D9D9D9" w:themeFill="background1" w:themeFillShade="D9"/>
                </w:tcPr>
                <w:p w14:paraId="043407FB" w14:textId="77777777" w:rsidR="005F2058" w:rsidRPr="00B55D9B" w:rsidRDefault="00000000" w:rsidP="00A96839">
                  <w:pPr>
                    <w:spacing w:before="120"/>
                    <w:ind w:left="-112" w:right="-142"/>
                    <w:jc w:val="center"/>
                    <w:rPr>
                      <w:sz w:val="12"/>
                      <w:szCs w:val="12"/>
                    </w:rPr>
                  </w:pPr>
                  <w:r w:rsidRPr="00B55D9B">
                    <w:rPr>
                      <w:b/>
                      <w:bCs/>
                      <w:i/>
                      <w:sz w:val="12"/>
                      <w:szCs w:val="12"/>
                    </w:rPr>
                    <w:t>Number of Ordinary Shares on Admission</w:t>
                  </w:r>
                </w:p>
              </w:tc>
              <w:tc>
                <w:tcPr>
                  <w:tcW w:w="1134" w:type="dxa"/>
                  <w:shd w:val="clear" w:color="auto" w:fill="D9D9D9" w:themeFill="background1" w:themeFillShade="D9"/>
                </w:tcPr>
                <w:p w14:paraId="5B22D524" w14:textId="77777777" w:rsidR="005F2058" w:rsidRPr="00B55D9B" w:rsidRDefault="00000000" w:rsidP="00A96839">
                  <w:pPr>
                    <w:spacing w:before="120"/>
                    <w:ind w:left="-171" w:right="34" w:firstLine="64"/>
                    <w:jc w:val="center"/>
                    <w:rPr>
                      <w:sz w:val="12"/>
                      <w:szCs w:val="12"/>
                    </w:rPr>
                  </w:pPr>
                  <w:r w:rsidRPr="00B55D9B">
                    <w:rPr>
                      <w:b/>
                      <w:bCs/>
                      <w:i/>
                      <w:sz w:val="12"/>
                      <w:szCs w:val="12"/>
                    </w:rPr>
                    <w:t xml:space="preserve">Percentage of Issued Share </w:t>
                  </w:r>
                  <w:r w:rsidRPr="00B55D9B">
                    <w:rPr>
                      <w:b/>
                      <w:bCs/>
                      <w:i/>
                      <w:sz w:val="12"/>
                      <w:szCs w:val="12"/>
                    </w:rPr>
                    <w:t>Capital on Admission</w:t>
                  </w:r>
                </w:p>
              </w:tc>
              <w:tc>
                <w:tcPr>
                  <w:tcW w:w="1276" w:type="dxa"/>
                  <w:shd w:val="clear" w:color="auto" w:fill="D9D9D9" w:themeFill="background1" w:themeFillShade="D9"/>
                </w:tcPr>
                <w:p w14:paraId="62579F51" w14:textId="77777777" w:rsidR="005F2058" w:rsidRPr="00B55D9B" w:rsidRDefault="00000000" w:rsidP="00A96839">
                  <w:pPr>
                    <w:spacing w:before="120"/>
                    <w:ind w:left="-118" w:right="-142"/>
                    <w:jc w:val="center"/>
                    <w:rPr>
                      <w:sz w:val="12"/>
                      <w:szCs w:val="12"/>
                    </w:rPr>
                  </w:pPr>
                  <w:r w:rsidRPr="00B55D9B">
                    <w:rPr>
                      <w:b/>
                      <w:bCs/>
                      <w:i/>
                      <w:sz w:val="12"/>
                      <w:szCs w:val="12"/>
                    </w:rPr>
                    <w:t>Number of Ordinary Shares assuming full exercise of Options, Warrants and Convertible Securities</w:t>
                  </w:r>
                  <w:r>
                    <w:rPr>
                      <w:b/>
                      <w:bCs/>
                      <w:i/>
                      <w:sz w:val="12"/>
                      <w:szCs w:val="12"/>
                    </w:rPr>
                    <w:t xml:space="preserve"> and Loan</w:t>
                  </w:r>
                </w:p>
              </w:tc>
              <w:tc>
                <w:tcPr>
                  <w:tcW w:w="1444" w:type="dxa"/>
                  <w:shd w:val="clear" w:color="auto" w:fill="D9D9D9" w:themeFill="background1" w:themeFillShade="D9"/>
                </w:tcPr>
                <w:p w14:paraId="5687CD14" w14:textId="77777777" w:rsidR="005F2058" w:rsidRPr="00B55D9B" w:rsidRDefault="00000000" w:rsidP="00A96839">
                  <w:pPr>
                    <w:spacing w:before="120"/>
                    <w:ind w:left="-28"/>
                    <w:jc w:val="center"/>
                    <w:rPr>
                      <w:sz w:val="12"/>
                      <w:szCs w:val="12"/>
                    </w:rPr>
                  </w:pPr>
                  <w:r w:rsidRPr="00B55D9B">
                    <w:rPr>
                      <w:b/>
                      <w:bCs/>
                      <w:i/>
                      <w:sz w:val="12"/>
                      <w:szCs w:val="12"/>
                    </w:rPr>
                    <w:t>Percentage of diluted Issued</w:t>
                  </w:r>
                  <w:r>
                    <w:rPr>
                      <w:b/>
                      <w:bCs/>
                      <w:i/>
                      <w:sz w:val="12"/>
                      <w:szCs w:val="12"/>
                    </w:rPr>
                    <w:t xml:space="preserve"> </w:t>
                  </w:r>
                  <w:r w:rsidRPr="00B55D9B">
                    <w:rPr>
                      <w:b/>
                      <w:bCs/>
                      <w:i/>
                      <w:sz w:val="12"/>
                      <w:szCs w:val="12"/>
                    </w:rPr>
                    <w:t>Share Capital assuming full exercise of Options, Warrants and Convertible Securities</w:t>
                  </w:r>
                </w:p>
              </w:tc>
            </w:tr>
            <w:tr w:rsidR="005F2058" w14:paraId="41E11962" w14:textId="77777777" w:rsidTr="00A96839">
              <w:trPr>
                <w:trHeight w:val="182"/>
              </w:trPr>
              <w:tc>
                <w:tcPr>
                  <w:tcW w:w="1272" w:type="dxa"/>
                </w:tcPr>
                <w:p w14:paraId="6F217191" w14:textId="77777777" w:rsidR="005F2058" w:rsidRDefault="00000000" w:rsidP="00A96839">
                  <w:pPr>
                    <w:jc w:val="both"/>
                    <w:rPr>
                      <w:sz w:val="20"/>
                      <w:szCs w:val="20"/>
                    </w:rPr>
                  </w:pPr>
                </w:p>
              </w:tc>
              <w:tc>
                <w:tcPr>
                  <w:tcW w:w="1417" w:type="dxa"/>
                </w:tcPr>
                <w:p w14:paraId="710EAF99" w14:textId="77777777" w:rsidR="005F2058" w:rsidRDefault="00000000" w:rsidP="00A96839">
                  <w:pPr>
                    <w:ind w:right="-142"/>
                    <w:jc w:val="both"/>
                    <w:rPr>
                      <w:sz w:val="20"/>
                      <w:szCs w:val="20"/>
                    </w:rPr>
                  </w:pPr>
                </w:p>
              </w:tc>
              <w:tc>
                <w:tcPr>
                  <w:tcW w:w="1134" w:type="dxa"/>
                </w:tcPr>
                <w:p w14:paraId="5B737E63" w14:textId="77777777" w:rsidR="005F2058" w:rsidRDefault="00000000" w:rsidP="00A96839">
                  <w:pPr>
                    <w:ind w:right="-142"/>
                    <w:jc w:val="both"/>
                    <w:rPr>
                      <w:sz w:val="20"/>
                      <w:szCs w:val="20"/>
                    </w:rPr>
                  </w:pPr>
                </w:p>
              </w:tc>
              <w:tc>
                <w:tcPr>
                  <w:tcW w:w="1275" w:type="dxa"/>
                </w:tcPr>
                <w:p w14:paraId="78C474E7" w14:textId="77777777" w:rsidR="005F2058" w:rsidRDefault="00000000" w:rsidP="00A96839">
                  <w:pPr>
                    <w:ind w:right="-142"/>
                    <w:jc w:val="both"/>
                    <w:rPr>
                      <w:sz w:val="20"/>
                      <w:szCs w:val="20"/>
                    </w:rPr>
                  </w:pPr>
                </w:p>
              </w:tc>
              <w:tc>
                <w:tcPr>
                  <w:tcW w:w="1134" w:type="dxa"/>
                </w:tcPr>
                <w:p w14:paraId="23C5B310" w14:textId="77777777" w:rsidR="005F2058" w:rsidRDefault="00000000" w:rsidP="00A96839">
                  <w:pPr>
                    <w:ind w:right="-142"/>
                    <w:jc w:val="both"/>
                    <w:rPr>
                      <w:sz w:val="20"/>
                      <w:szCs w:val="20"/>
                    </w:rPr>
                  </w:pPr>
                </w:p>
              </w:tc>
              <w:tc>
                <w:tcPr>
                  <w:tcW w:w="1276" w:type="dxa"/>
                </w:tcPr>
                <w:p w14:paraId="72732B13" w14:textId="77777777" w:rsidR="005F2058" w:rsidRDefault="00000000" w:rsidP="00A96839">
                  <w:pPr>
                    <w:ind w:right="-142"/>
                    <w:jc w:val="both"/>
                    <w:rPr>
                      <w:sz w:val="20"/>
                      <w:szCs w:val="20"/>
                    </w:rPr>
                  </w:pPr>
                </w:p>
              </w:tc>
              <w:tc>
                <w:tcPr>
                  <w:tcW w:w="1444" w:type="dxa"/>
                </w:tcPr>
                <w:p w14:paraId="474875EE" w14:textId="77777777" w:rsidR="005F2058" w:rsidRDefault="00000000" w:rsidP="00A96839">
                  <w:pPr>
                    <w:ind w:right="-142"/>
                    <w:jc w:val="both"/>
                    <w:rPr>
                      <w:sz w:val="20"/>
                      <w:szCs w:val="20"/>
                    </w:rPr>
                  </w:pPr>
                </w:p>
              </w:tc>
            </w:tr>
            <w:tr w:rsidR="00376A58" w14:paraId="2D79A651" w14:textId="77777777" w:rsidTr="00A96839">
              <w:trPr>
                <w:trHeight w:val="369"/>
              </w:trPr>
              <w:tc>
                <w:tcPr>
                  <w:tcW w:w="1272" w:type="dxa"/>
                </w:tcPr>
                <w:p w14:paraId="739789FB" w14:textId="77777777" w:rsidR="00376A58" w:rsidRDefault="00000000" w:rsidP="00376A58">
                  <w:pPr>
                    <w:spacing w:before="120" w:after="120"/>
                    <w:jc w:val="both"/>
                    <w:rPr>
                      <w:sz w:val="20"/>
                      <w:szCs w:val="20"/>
                    </w:rPr>
                  </w:pPr>
                  <w:r>
                    <w:rPr>
                      <w:sz w:val="20"/>
                      <w:szCs w:val="20"/>
                    </w:rPr>
                    <w:lastRenderedPageBreak/>
                    <w:t>[●]</w:t>
                  </w:r>
                </w:p>
              </w:tc>
              <w:tc>
                <w:tcPr>
                  <w:tcW w:w="1417" w:type="dxa"/>
                </w:tcPr>
                <w:p w14:paraId="17956A08" w14:textId="77777777" w:rsidR="00376A58" w:rsidRDefault="00000000" w:rsidP="00376A58">
                  <w:pPr>
                    <w:tabs>
                      <w:tab w:val="left" w:pos="360"/>
                      <w:tab w:val="center" w:pos="869"/>
                    </w:tabs>
                    <w:spacing w:before="120" w:after="120"/>
                    <w:jc w:val="center"/>
                    <w:rPr>
                      <w:sz w:val="20"/>
                      <w:szCs w:val="20"/>
                    </w:rPr>
                  </w:pPr>
                  <w:r w:rsidRPr="005C4386">
                    <w:rPr>
                      <w:sz w:val="20"/>
                      <w:szCs w:val="20"/>
                    </w:rPr>
                    <w:t>[●]</w:t>
                  </w:r>
                </w:p>
              </w:tc>
              <w:tc>
                <w:tcPr>
                  <w:tcW w:w="1134" w:type="dxa"/>
                </w:tcPr>
                <w:p w14:paraId="5A117485" w14:textId="77777777" w:rsidR="00376A58" w:rsidRDefault="00000000" w:rsidP="00376A58">
                  <w:pPr>
                    <w:tabs>
                      <w:tab w:val="left" w:pos="360"/>
                      <w:tab w:val="center" w:pos="869"/>
                    </w:tabs>
                    <w:spacing w:before="120" w:after="120"/>
                    <w:ind w:right="-142"/>
                    <w:jc w:val="center"/>
                    <w:rPr>
                      <w:sz w:val="20"/>
                      <w:szCs w:val="20"/>
                    </w:rPr>
                  </w:pPr>
                  <w:r w:rsidRPr="005C4386">
                    <w:rPr>
                      <w:sz w:val="20"/>
                      <w:szCs w:val="20"/>
                    </w:rPr>
                    <w:t>[●]</w:t>
                  </w:r>
                </w:p>
              </w:tc>
              <w:tc>
                <w:tcPr>
                  <w:tcW w:w="1275" w:type="dxa"/>
                </w:tcPr>
                <w:p w14:paraId="6AAFF452" w14:textId="77777777" w:rsidR="00376A58" w:rsidRDefault="00000000" w:rsidP="00376A58">
                  <w:pPr>
                    <w:tabs>
                      <w:tab w:val="left" w:pos="360"/>
                      <w:tab w:val="center" w:pos="869"/>
                    </w:tabs>
                    <w:spacing w:before="120" w:after="120"/>
                    <w:jc w:val="center"/>
                    <w:rPr>
                      <w:sz w:val="20"/>
                      <w:szCs w:val="20"/>
                    </w:rPr>
                  </w:pPr>
                  <w:r w:rsidRPr="005C4386">
                    <w:rPr>
                      <w:sz w:val="20"/>
                      <w:szCs w:val="20"/>
                    </w:rPr>
                    <w:t>[●]</w:t>
                  </w:r>
                </w:p>
              </w:tc>
              <w:tc>
                <w:tcPr>
                  <w:tcW w:w="1134" w:type="dxa"/>
                </w:tcPr>
                <w:p w14:paraId="7B3CDE1A" w14:textId="77777777" w:rsidR="00376A58" w:rsidRDefault="00000000" w:rsidP="00376A58">
                  <w:pPr>
                    <w:spacing w:before="120" w:after="120"/>
                    <w:ind w:right="-142"/>
                    <w:jc w:val="center"/>
                    <w:rPr>
                      <w:sz w:val="20"/>
                      <w:szCs w:val="20"/>
                    </w:rPr>
                  </w:pPr>
                  <w:r w:rsidRPr="005C4386">
                    <w:rPr>
                      <w:sz w:val="20"/>
                      <w:szCs w:val="20"/>
                    </w:rPr>
                    <w:t>[●]</w:t>
                  </w:r>
                </w:p>
              </w:tc>
              <w:tc>
                <w:tcPr>
                  <w:tcW w:w="1276" w:type="dxa"/>
                </w:tcPr>
                <w:p w14:paraId="6921965C" w14:textId="77777777" w:rsidR="00376A58" w:rsidRDefault="00000000" w:rsidP="00376A58">
                  <w:pPr>
                    <w:spacing w:before="120" w:after="120"/>
                    <w:jc w:val="center"/>
                    <w:rPr>
                      <w:sz w:val="20"/>
                      <w:szCs w:val="20"/>
                    </w:rPr>
                  </w:pPr>
                  <w:r w:rsidRPr="005C4386">
                    <w:rPr>
                      <w:sz w:val="20"/>
                      <w:szCs w:val="20"/>
                    </w:rPr>
                    <w:t>[●]</w:t>
                  </w:r>
                </w:p>
              </w:tc>
              <w:tc>
                <w:tcPr>
                  <w:tcW w:w="1444" w:type="dxa"/>
                </w:tcPr>
                <w:p w14:paraId="48923EA2" w14:textId="77777777" w:rsidR="00376A58" w:rsidRDefault="00000000" w:rsidP="00376A58">
                  <w:pPr>
                    <w:spacing w:before="120" w:after="120"/>
                    <w:ind w:right="-142"/>
                    <w:jc w:val="center"/>
                    <w:rPr>
                      <w:sz w:val="20"/>
                      <w:szCs w:val="20"/>
                    </w:rPr>
                  </w:pPr>
                  <w:r w:rsidRPr="005C4386">
                    <w:rPr>
                      <w:sz w:val="20"/>
                      <w:szCs w:val="20"/>
                    </w:rPr>
                    <w:t>[●]</w:t>
                  </w:r>
                </w:p>
              </w:tc>
            </w:tr>
            <w:tr w:rsidR="00376A58" w14:paraId="14EA74C1" w14:textId="77777777" w:rsidTr="00A96839">
              <w:trPr>
                <w:trHeight w:val="797"/>
              </w:trPr>
              <w:tc>
                <w:tcPr>
                  <w:tcW w:w="1272" w:type="dxa"/>
                </w:tcPr>
                <w:p w14:paraId="2EEE469F" w14:textId="77777777" w:rsidR="00376A58" w:rsidRDefault="00000000" w:rsidP="00376A58">
                  <w:pPr>
                    <w:spacing w:before="120" w:after="120"/>
                    <w:rPr>
                      <w:sz w:val="20"/>
                      <w:szCs w:val="20"/>
                    </w:rPr>
                  </w:pPr>
                  <w:r>
                    <w:rPr>
                      <w:sz w:val="20"/>
                      <w:szCs w:val="20"/>
                    </w:rPr>
                    <w:t>[●]</w:t>
                  </w:r>
                </w:p>
              </w:tc>
              <w:tc>
                <w:tcPr>
                  <w:tcW w:w="1417" w:type="dxa"/>
                </w:tcPr>
                <w:p w14:paraId="06180966" w14:textId="77777777" w:rsidR="00376A58" w:rsidRPr="002134A7" w:rsidRDefault="00000000" w:rsidP="00376A58">
                  <w:pPr>
                    <w:spacing w:before="120" w:after="120"/>
                    <w:jc w:val="center"/>
                    <w:rPr>
                      <w:sz w:val="20"/>
                      <w:szCs w:val="20"/>
                    </w:rPr>
                  </w:pPr>
                  <w:r w:rsidRPr="005C4386">
                    <w:rPr>
                      <w:sz w:val="20"/>
                      <w:szCs w:val="20"/>
                    </w:rPr>
                    <w:t>[●]</w:t>
                  </w:r>
                </w:p>
              </w:tc>
              <w:tc>
                <w:tcPr>
                  <w:tcW w:w="1134" w:type="dxa"/>
                </w:tcPr>
                <w:p w14:paraId="632D340B" w14:textId="77777777" w:rsidR="00376A58" w:rsidRPr="002134A7" w:rsidRDefault="00000000" w:rsidP="00376A58">
                  <w:pPr>
                    <w:spacing w:before="120" w:after="120"/>
                    <w:ind w:right="-142"/>
                    <w:jc w:val="center"/>
                    <w:rPr>
                      <w:sz w:val="20"/>
                      <w:szCs w:val="20"/>
                    </w:rPr>
                  </w:pPr>
                  <w:r w:rsidRPr="005C4386">
                    <w:rPr>
                      <w:sz w:val="20"/>
                      <w:szCs w:val="20"/>
                    </w:rPr>
                    <w:t>[●]</w:t>
                  </w:r>
                </w:p>
              </w:tc>
              <w:tc>
                <w:tcPr>
                  <w:tcW w:w="1275" w:type="dxa"/>
                </w:tcPr>
                <w:p w14:paraId="5832675B" w14:textId="77777777" w:rsidR="00376A58" w:rsidRPr="002134A7" w:rsidRDefault="00000000" w:rsidP="00376A58">
                  <w:pPr>
                    <w:spacing w:before="120" w:after="120"/>
                    <w:jc w:val="center"/>
                    <w:rPr>
                      <w:sz w:val="20"/>
                      <w:szCs w:val="20"/>
                    </w:rPr>
                  </w:pPr>
                  <w:r w:rsidRPr="005C4386">
                    <w:rPr>
                      <w:sz w:val="20"/>
                      <w:szCs w:val="20"/>
                    </w:rPr>
                    <w:t>[●]</w:t>
                  </w:r>
                </w:p>
              </w:tc>
              <w:tc>
                <w:tcPr>
                  <w:tcW w:w="1134" w:type="dxa"/>
                </w:tcPr>
                <w:p w14:paraId="20B3F457" w14:textId="77777777" w:rsidR="00376A58" w:rsidRPr="002134A7" w:rsidRDefault="00000000" w:rsidP="00376A58">
                  <w:pPr>
                    <w:spacing w:before="120" w:after="120"/>
                    <w:ind w:right="-142"/>
                    <w:jc w:val="center"/>
                    <w:rPr>
                      <w:sz w:val="20"/>
                      <w:szCs w:val="20"/>
                    </w:rPr>
                  </w:pPr>
                  <w:r w:rsidRPr="005C4386">
                    <w:rPr>
                      <w:sz w:val="20"/>
                      <w:szCs w:val="20"/>
                    </w:rPr>
                    <w:t>[●]</w:t>
                  </w:r>
                </w:p>
              </w:tc>
              <w:tc>
                <w:tcPr>
                  <w:tcW w:w="1276" w:type="dxa"/>
                </w:tcPr>
                <w:p w14:paraId="32B15EC2" w14:textId="77777777" w:rsidR="00376A58" w:rsidRPr="002134A7" w:rsidRDefault="00000000" w:rsidP="00376A58">
                  <w:pPr>
                    <w:spacing w:before="120" w:after="120"/>
                    <w:jc w:val="center"/>
                    <w:rPr>
                      <w:sz w:val="20"/>
                      <w:szCs w:val="20"/>
                    </w:rPr>
                  </w:pPr>
                  <w:r w:rsidRPr="005C4386">
                    <w:rPr>
                      <w:sz w:val="20"/>
                      <w:szCs w:val="20"/>
                    </w:rPr>
                    <w:t>[●]</w:t>
                  </w:r>
                </w:p>
              </w:tc>
              <w:tc>
                <w:tcPr>
                  <w:tcW w:w="1444" w:type="dxa"/>
                </w:tcPr>
                <w:p w14:paraId="598D184F" w14:textId="77777777" w:rsidR="00376A58" w:rsidRPr="002134A7" w:rsidRDefault="00000000" w:rsidP="00376A58">
                  <w:pPr>
                    <w:spacing w:before="120" w:after="120"/>
                    <w:ind w:right="-142"/>
                    <w:jc w:val="center"/>
                    <w:rPr>
                      <w:sz w:val="20"/>
                      <w:szCs w:val="20"/>
                    </w:rPr>
                  </w:pPr>
                  <w:r w:rsidRPr="005C4386">
                    <w:rPr>
                      <w:sz w:val="20"/>
                      <w:szCs w:val="20"/>
                    </w:rPr>
                    <w:t>[●]</w:t>
                  </w:r>
                </w:p>
              </w:tc>
            </w:tr>
          </w:tbl>
          <w:p w14:paraId="018DD2BB" w14:textId="77777777" w:rsidR="00000000" w:rsidRDefault="00000000"/>
        </w:tc>
        <w:tc>
          <w:tcPr>
            <w:tcW w:w="1440" w:type="dxa"/>
          </w:tcPr>
          <w:p w14:paraId="38D9EF67" w14:textId="77777777" w:rsidR="00C50675" w:rsidRDefault="00C50675"/>
        </w:tc>
        <w:tc>
          <w:tcPr>
            <w:tcW w:w="1440" w:type="dxa"/>
          </w:tcPr>
          <w:p w14:paraId="1BC2275A" w14:textId="77777777" w:rsidR="00C50675" w:rsidRDefault="00C50675"/>
        </w:tc>
        <w:tc>
          <w:tcPr>
            <w:tcW w:w="4320" w:type="dxa"/>
          </w:tcPr>
          <w:p w14:paraId="026C59FA" w14:textId="77777777" w:rsidR="00C50675" w:rsidRDefault="00C50675"/>
        </w:tc>
      </w:tr>
      <w:tr w:rsidR="00C50675" w14:paraId="043A6AA3" w14:textId="77777777">
        <w:tc>
          <w:tcPr>
            <w:tcW w:w="720" w:type="dxa"/>
          </w:tcPr>
          <w:p w14:paraId="39A5002C" w14:textId="77777777" w:rsidR="00C50675" w:rsidRDefault="00000000">
            <w:r>
              <w:t>924</w:t>
            </w:r>
          </w:p>
        </w:tc>
        <w:tc>
          <w:tcPr>
            <w:tcW w:w="5760" w:type="dxa"/>
          </w:tcPr>
          <w:p w14:paraId="0A047739" w14:textId="77777777" w:rsidR="00C50675" w:rsidRDefault="00C50675"/>
          <w:p w14:paraId="685E7403" w14:textId="77777777" w:rsidR="00C50675" w:rsidRDefault="00C50675"/>
          <w:tbl>
            <w:tblPr>
              <w:tblW w:w="9067" w:type="dxa"/>
              <w:tblLayout w:type="fixed"/>
              <w:tblLook w:val="04A0" w:firstRow="1" w:lastRow="0" w:firstColumn="1" w:lastColumn="0" w:noHBand="0" w:noVBand="1"/>
            </w:tblPr>
            <w:tblGrid>
              <w:gridCol w:w="1604"/>
              <w:gridCol w:w="1226"/>
              <w:gridCol w:w="1276"/>
              <w:gridCol w:w="1276"/>
              <w:gridCol w:w="1134"/>
              <w:gridCol w:w="1276"/>
              <w:gridCol w:w="1275"/>
            </w:tblGrid>
            <w:tr w:rsidR="005F2058" w:rsidRPr="00B55D9B" w14:paraId="2732A0F9" w14:textId="77777777" w:rsidTr="00A96839">
              <w:tc>
                <w:tcPr>
                  <w:tcW w:w="1604" w:type="dxa"/>
                  <w:shd w:val="clear" w:color="auto" w:fill="D9D9D9" w:themeFill="background1" w:themeFillShade="D9"/>
                </w:tcPr>
                <w:p w14:paraId="0A957AAC" w14:textId="77777777" w:rsidR="005F2058" w:rsidRPr="00B55D9B" w:rsidRDefault="00000000" w:rsidP="00A96839">
                  <w:pPr>
                    <w:jc w:val="both"/>
                    <w:rPr>
                      <w:sz w:val="16"/>
                      <w:szCs w:val="16"/>
                    </w:rPr>
                  </w:pPr>
                </w:p>
              </w:tc>
              <w:tc>
                <w:tcPr>
                  <w:tcW w:w="2502" w:type="dxa"/>
                  <w:gridSpan w:val="2"/>
                  <w:shd w:val="clear" w:color="auto" w:fill="D9D9D9" w:themeFill="background1" w:themeFillShade="D9"/>
                </w:tcPr>
                <w:p w14:paraId="238FDB53" w14:textId="77777777" w:rsidR="005F2058" w:rsidRPr="00B55D9B" w:rsidRDefault="00000000" w:rsidP="00A96839">
                  <w:pPr>
                    <w:spacing w:before="120" w:after="120"/>
                    <w:jc w:val="center"/>
                    <w:rPr>
                      <w:sz w:val="16"/>
                      <w:szCs w:val="16"/>
                      <w:u w:val="single"/>
                    </w:rPr>
                  </w:pPr>
                  <w:r w:rsidRPr="00B55D9B">
                    <w:rPr>
                      <w:sz w:val="16"/>
                      <w:szCs w:val="16"/>
                      <w:u w:val="single"/>
                    </w:rPr>
                    <w:t>On Completion of the Acquisition</w:t>
                  </w:r>
                  <w:r>
                    <w:rPr>
                      <w:sz w:val="16"/>
                      <w:szCs w:val="16"/>
                      <w:u w:val="single"/>
                    </w:rPr>
                    <w:t xml:space="preserve"> &amp; acquisition of </w:t>
                  </w:r>
                  <w:r>
                    <w:rPr>
                      <w:sz w:val="16"/>
                      <w:szCs w:val="16"/>
                      <w:u w:val="single"/>
                    </w:rPr>
                    <w:t>[●]</w:t>
                  </w:r>
                </w:p>
              </w:tc>
              <w:tc>
                <w:tcPr>
                  <w:tcW w:w="2410" w:type="dxa"/>
                  <w:gridSpan w:val="2"/>
                  <w:shd w:val="clear" w:color="auto" w:fill="D9D9D9" w:themeFill="background1" w:themeFillShade="D9"/>
                </w:tcPr>
                <w:p w14:paraId="60DDB387" w14:textId="77777777" w:rsidR="005F2058" w:rsidRPr="00B55D9B" w:rsidRDefault="00000000" w:rsidP="00A96839">
                  <w:pPr>
                    <w:spacing w:before="120" w:after="120"/>
                    <w:jc w:val="center"/>
                    <w:rPr>
                      <w:sz w:val="16"/>
                      <w:szCs w:val="16"/>
                      <w:u w:val="single"/>
                    </w:rPr>
                  </w:pPr>
                  <w:r w:rsidRPr="00B55D9B">
                    <w:rPr>
                      <w:sz w:val="16"/>
                      <w:szCs w:val="16"/>
                      <w:u w:val="single"/>
                    </w:rPr>
                    <w:t>On Admission</w:t>
                  </w:r>
                </w:p>
              </w:tc>
              <w:tc>
                <w:tcPr>
                  <w:tcW w:w="2551" w:type="dxa"/>
                  <w:gridSpan w:val="2"/>
                  <w:shd w:val="clear" w:color="auto" w:fill="D9D9D9" w:themeFill="background1" w:themeFillShade="D9"/>
                </w:tcPr>
                <w:p w14:paraId="343D1A9C" w14:textId="77777777" w:rsidR="005F2058" w:rsidRPr="00B55D9B" w:rsidRDefault="00000000" w:rsidP="00A96839">
                  <w:pPr>
                    <w:spacing w:before="120" w:after="120"/>
                    <w:jc w:val="center"/>
                    <w:rPr>
                      <w:sz w:val="16"/>
                      <w:szCs w:val="16"/>
                      <w:u w:val="single"/>
                    </w:rPr>
                  </w:pPr>
                  <w:r w:rsidRPr="00B55D9B">
                    <w:rPr>
                      <w:sz w:val="16"/>
                      <w:szCs w:val="16"/>
                      <w:u w:val="single"/>
                    </w:rPr>
                    <w:t xml:space="preserve">On a </w:t>
                  </w:r>
                  <w:proofErr w:type="gramStart"/>
                  <w:r w:rsidRPr="00B55D9B">
                    <w:rPr>
                      <w:sz w:val="16"/>
                      <w:szCs w:val="16"/>
                      <w:u w:val="single"/>
                    </w:rPr>
                    <w:t>Fully-Diluted</w:t>
                  </w:r>
                  <w:proofErr w:type="gramEnd"/>
                  <w:r w:rsidRPr="00B55D9B">
                    <w:rPr>
                      <w:sz w:val="16"/>
                      <w:szCs w:val="16"/>
                      <w:u w:val="single"/>
                    </w:rPr>
                    <w:t xml:space="preserve"> Basis</w:t>
                  </w:r>
                </w:p>
              </w:tc>
            </w:tr>
            <w:tr w:rsidR="005F2058" w:rsidRPr="00B55D9B" w14:paraId="12623CB0" w14:textId="77777777" w:rsidTr="00A96839">
              <w:tc>
                <w:tcPr>
                  <w:tcW w:w="1604" w:type="dxa"/>
                </w:tcPr>
                <w:p w14:paraId="5C56432D" w14:textId="77777777" w:rsidR="005F2058" w:rsidRPr="00B55D9B" w:rsidRDefault="00000000" w:rsidP="00A96839">
                  <w:pPr>
                    <w:spacing w:before="120"/>
                    <w:jc w:val="both"/>
                    <w:rPr>
                      <w:sz w:val="16"/>
                      <w:szCs w:val="16"/>
                    </w:rPr>
                  </w:pPr>
                </w:p>
              </w:tc>
              <w:tc>
                <w:tcPr>
                  <w:tcW w:w="1226" w:type="dxa"/>
                </w:tcPr>
                <w:p w14:paraId="745C0390" w14:textId="77777777" w:rsidR="005F2058" w:rsidRPr="00B55D9B" w:rsidRDefault="00000000" w:rsidP="00A96839">
                  <w:pPr>
                    <w:spacing w:before="120"/>
                    <w:jc w:val="center"/>
                    <w:rPr>
                      <w:b/>
                      <w:bCs/>
                      <w:sz w:val="16"/>
                      <w:szCs w:val="16"/>
                    </w:rPr>
                  </w:pPr>
                  <w:r w:rsidRPr="00B55D9B">
                    <w:rPr>
                      <w:b/>
                      <w:bCs/>
                      <w:sz w:val="16"/>
                      <w:szCs w:val="16"/>
                    </w:rPr>
                    <w:t>Number</w:t>
                  </w:r>
                </w:p>
              </w:tc>
              <w:tc>
                <w:tcPr>
                  <w:tcW w:w="1276" w:type="dxa"/>
                </w:tcPr>
                <w:p w14:paraId="0901B2F0" w14:textId="77777777" w:rsidR="005F2058" w:rsidRPr="00B55D9B" w:rsidRDefault="00000000" w:rsidP="00A96839">
                  <w:pPr>
                    <w:spacing w:before="120"/>
                    <w:jc w:val="center"/>
                    <w:rPr>
                      <w:b/>
                      <w:bCs/>
                      <w:sz w:val="16"/>
                      <w:szCs w:val="16"/>
                    </w:rPr>
                  </w:pPr>
                  <w:r w:rsidRPr="00B55D9B">
                    <w:rPr>
                      <w:b/>
                      <w:bCs/>
                      <w:sz w:val="16"/>
                      <w:szCs w:val="16"/>
                    </w:rPr>
                    <w:t xml:space="preserve">% </w:t>
                  </w:r>
                  <w:proofErr w:type="gramStart"/>
                  <w:r w:rsidRPr="00B55D9B">
                    <w:rPr>
                      <w:b/>
                      <w:bCs/>
                      <w:sz w:val="16"/>
                      <w:szCs w:val="16"/>
                    </w:rPr>
                    <w:t>of</w:t>
                  </w:r>
                  <w:proofErr w:type="gramEnd"/>
                  <w:r w:rsidRPr="00B55D9B">
                    <w:rPr>
                      <w:b/>
                      <w:bCs/>
                      <w:sz w:val="16"/>
                      <w:szCs w:val="16"/>
                    </w:rPr>
                    <w:t xml:space="preserve"> Fully Diluted</w:t>
                  </w:r>
                </w:p>
              </w:tc>
              <w:tc>
                <w:tcPr>
                  <w:tcW w:w="1276" w:type="dxa"/>
                </w:tcPr>
                <w:p w14:paraId="213A4BF9" w14:textId="77777777" w:rsidR="005F2058" w:rsidRPr="00B55D9B" w:rsidRDefault="00000000" w:rsidP="00A96839">
                  <w:pPr>
                    <w:spacing w:before="120"/>
                    <w:jc w:val="center"/>
                    <w:rPr>
                      <w:b/>
                      <w:bCs/>
                      <w:sz w:val="16"/>
                      <w:szCs w:val="16"/>
                    </w:rPr>
                  </w:pPr>
                  <w:r w:rsidRPr="00B55D9B">
                    <w:rPr>
                      <w:b/>
                      <w:bCs/>
                      <w:sz w:val="16"/>
                      <w:szCs w:val="16"/>
                    </w:rPr>
                    <w:t>Number</w:t>
                  </w:r>
                </w:p>
              </w:tc>
              <w:tc>
                <w:tcPr>
                  <w:tcW w:w="1134" w:type="dxa"/>
                </w:tcPr>
                <w:p w14:paraId="54815E6E" w14:textId="77777777" w:rsidR="005F2058" w:rsidRPr="00B55D9B" w:rsidRDefault="00000000" w:rsidP="00A96839">
                  <w:pPr>
                    <w:spacing w:before="120"/>
                    <w:jc w:val="center"/>
                    <w:rPr>
                      <w:b/>
                      <w:bCs/>
                      <w:sz w:val="16"/>
                      <w:szCs w:val="16"/>
                    </w:rPr>
                  </w:pPr>
                  <w:r w:rsidRPr="00B55D9B">
                    <w:rPr>
                      <w:b/>
                      <w:bCs/>
                      <w:sz w:val="16"/>
                      <w:szCs w:val="16"/>
                    </w:rPr>
                    <w:t xml:space="preserve">% </w:t>
                  </w:r>
                  <w:proofErr w:type="gramStart"/>
                  <w:r w:rsidRPr="00B55D9B">
                    <w:rPr>
                      <w:b/>
                      <w:bCs/>
                      <w:sz w:val="16"/>
                      <w:szCs w:val="16"/>
                    </w:rPr>
                    <w:t>of</w:t>
                  </w:r>
                  <w:proofErr w:type="gramEnd"/>
                  <w:r w:rsidRPr="00B55D9B">
                    <w:rPr>
                      <w:b/>
                      <w:bCs/>
                      <w:sz w:val="16"/>
                      <w:szCs w:val="16"/>
                    </w:rPr>
                    <w:t xml:space="preserve"> Fully Diluted</w:t>
                  </w:r>
                </w:p>
              </w:tc>
              <w:tc>
                <w:tcPr>
                  <w:tcW w:w="1276" w:type="dxa"/>
                </w:tcPr>
                <w:p w14:paraId="02108D0A" w14:textId="77777777" w:rsidR="005F2058" w:rsidRPr="00B55D9B" w:rsidRDefault="00000000" w:rsidP="00A96839">
                  <w:pPr>
                    <w:spacing w:before="120"/>
                    <w:jc w:val="center"/>
                    <w:rPr>
                      <w:b/>
                      <w:bCs/>
                      <w:sz w:val="16"/>
                      <w:szCs w:val="16"/>
                    </w:rPr>
                  </w:pPr>
                  <w:r w:rsidRPr="00B55D9B">
                    <w:rPr>
                      <w:b/>
                      <w:bCs/>
                      <w:sz w:val="16"/>
                      <w:szCs w:val="16"/>
                    </w:rPr>
                    <w:t>Number</w:t>
                  </w:r>
                </w:p>
              </w:tc>
              <w:tc>
                <w:tcPr>
                  <w:tcW w:w="1275" w:type="dxa"/>
                </w:tcPr>
                <w:p w14:paraId="4FFF5B66" w14:textId="77777777" w:rsidR="005F2058" w:rsidRPr="00B55D9B" w:rsidRDefault="00000000" w:rsidP="00A96839">
                  <w:pPr>
                    <w:spacing w:before="120"/>
                    <w:jc w:val="center"/>
                    <w:rPr>
                      <w:b/>
                      <w:bCs/>
                      <w:sz w:val="16"/>
                      <w:szCs w:val="16"/>
                    </w:rPr>
                  </w:pPr>
                  <w:r w:rsidRPr="00B55D9B">
                    <w:rPr>
                      <w:b/>
                      <w:bCs/>
                      <w:sz w:val="16"/>
                      <w:szCs w:val="16"/>
                    </w:rPr>
                    <w:t xml:space="preserve">% </w:t>
                  </w:r>
                  <w:proofErr w:type="gramStart"/>
                  <w:r w:rsidRPr="00B55D9B">
                    <w:rPr>
                      <w:b/>
                      <w:bCs/>
                      <w:sz w:val="16"/>
                      <w:szCs w:val="16"/>
                    </w:rPr>
                    <w:t>of</w:t>
                  </w:r>
                  <w:proofErr w:type="gramEnd"/>
                  <w:r w:rsidRPr="00B55D9B">
                    <w:rPr>
                      <w:b/>
                      <w:bCs/>
                      <w:sz w:val="16"/>
                      <w:szCs w:val="16"/>
                    </w:rPr>
                    <w:t xml:space="preserve"> Fully Diluted</w:t>
                  </w:r>
                </w:p>
              </w:tc>
            </w:tr>
            <w:tr w:rsidR="00376A58" w:rsidRPr="00B55D9B" w14:paraId="18142DFA" w14:textId="77777777" w:rsidTr="00A96839">
              <w:tc>
                <w:tcPr>
                  <w:tcW w:w="1604" w:type="dxa"/>
                </w:tcPr>
                <w:p w14:paraId="5DBEF43E" w14:textId="77777777" w:rsidR="00376A58" w:rsidRPr="00B55D9B" w:rsidRDefault="00000000" w:rsidP="00376A58">
                  <w:pPr>
                    <w:spacing w:before="120" w:after="120"/>
                    <w:rPr>
                      <w:sz w:val="16"/>
                      <w:szCs w:val="16"/>
                    </w:rPr>
                  </w:pPr>
                  <w:r w:rsidRPr="00B55D9B">
                    <w:rPr>
                      <w:sz w:val="16"/>
                      <w:szCs w:val="16"/>
                    </w:rPr>
                    <w:t xml:space="preserve">Issued Share </w:t>
                  </w:r>
                  <w:r w:rsidRPr="00B55D9B">
                    <w:rPr>
                      <w:sz w:val="16"/>
                      <w:szCs w:val="16"/>
                    </w:rPr>
                    <w:t>Capital</w:t>
                  </w:r>
                </w:p>
              </w:tc>
              <w:tc>
                <w:tcPr>
                  <w:tcW w:w="1226" w:type="dxa"/>
                </w:tcPr>
                <w:p w14:paraId="01ACD33B" w14:textId="77777777" w:rsidR="00376A58" w:rsidRPr="00B55D9B" w:rsidRDefault="00000000" w:rsidP="00376A58">
                  <w:pPr>
                    <w:spacing w:before="240" w:after="120"/>
                    <w:jc w:val="center"/>
                    <w:rPr>
                      <w:sz w:val="16"/>
                      <w:szCs w:val="16"/>
                    </w:rPr>
                  </w:pPr>
                  <w:r w:rsidRPr="00352D75">
                    <w:rPr>
                      <w:sz w:val="20"/>
                      <w:szCs w:val="20"/>
                    </w:rPr>
                    <w:t>[●]</w:t>
                  </w:r>
                </w:p>
              </w:tc>
              <w:tc>
                <w:tcPr>
                  <w:tcW w:w="1276" w:type="dxa"/>
                </w:tcPr>
                <w:p w14:paraId="5E3036B4" w14:textId="77777777" w:rsidR="00376A58" w:rsidRPr="00B55D9B" w:rsidRDefault="00000000" w:rsidP="00376A58">
                  <w:pPr>
                    <w:spacing w:before="240" w:after="120"/>
                    <w:jc w:val="center"/>
                    <w:rPr>
                      <w:sz w:val="16"/>
                      <w:szCs w:val="16"/>
                    </w:rPr>
                  </w:pPr>
                  <w:r w:rsidRPr="00352D75">
                    <w:rPr>
                      <w:sz w:val="20"/>
                      <w:szCs w:val="20"/>
                    </w:rPr>
                    <w:t>[●]</w:t>
                  </w:r>
                </w:p>
              </w:tc>
              <w:tc>
                <w:tcPr>
                  <w:tcW w:w="1276" w:type="dxa"/>
                </w:tcPr>
                <w:p w14:paraId="7AAF810A" w14:textId="77777777" w:rsidR="00376A58" w:rsidRPr="00B55D9B" w:rsidRDefault="00000000" w:rsidP="00376A58">
                  <w:pPr>
                    <w:spacing w:before="240" w:after="120"/>
                    <w:jc w:val="center"/>
                    <w:rPr>
                      <w:sz w:val="16"/>
                      <w:szCs w:val="16"/>
                    </w:rPr>
                  </w:pPr>
                  <w:r w:rsidRPr="00352D75">
                    <w:rPr>
                      <w:sz w:val="20"/>
                      <w:szCs w:val="20"/>
                    </w:rPr>
                    <w:t>[●]</w:t>
                  </w:r>
                </w:p>
              </w:tc>
              <w:tc>
                <w:tcPr>
                  <w:tcW w:w="1134" w:type="dxa"/>
                </w:tcPr>
                <w:p w14:paraId="39F651D2" w14:textId="77777777" w:rsidR="00376A58" w:rsidRPr="00B55D9B" w:rsidRDefault="00000000" w:rsidP="00376A58">
                  <w:pPr>
                    <w:spacing w:before="240" w:after="120"/>
                    <w:jc w:val="center"/>
                    <w:rPr>
                      <w:sz w:val="16"/>
                      <w:szCs w:val="16"/>
                    </w:rPr>
                  </w:pPr>
                  <w:r w:rsidRPr="00352D75">
                    <w:rPr>
                      <w:sz w:val="20"/>
                      <w:szCs w:val="20"/>
                    </w:rPr>
                    <w:t>[●]</w:t>
                  </w:r>
                </w:p>
              </w:tc>
              <w:tc>
                <w:tcPr>
                  <w:tcW w:w="1276" w:type="dxa"/>
                </w:tcPr>
                <w:p w14:paraId="39ADC26D" w14:textId="77777777" w:rsidR="00376A58" w:rsidRPr="00B55D9B" w:rsidRDefault="00000000" w:rsidP="00376A58">
                  <w:pPr>
                    <w:spacing w:before="240" w:after="120"/>
                    <w:jc w:val="center"/>
                    <w:rPr>
                      <w:sz w:val="16"/>
                      <w:szCs w:val="16"/>
                    </w:rPr>
                  </w:pPr>
                  <w:r w:rsidRPr="00352D75">
                    <w:rPr>
                      <w:sz w:val="20"/>
                      <w:szCs w:val="20"/>
                    </w:rPr>
                    <w:t>[●]</w:t>
                  </w:r>
                </w:p>
              </w:tc>
              <w:tc>
                <w:tcPr>
                  <w:tcW w:w="1275" w:type="dxa"/>
                </w:tcPr>
                <w:p w14:paraId="5A08A0F8" w14:textId="77777777" w:rsidR="00376A58" w:rsidRPr="00B55D9B" w:rsidRDefault="00000000" w:rsidP="00376A58">
                  <w:pPr>
                    <w:spacing w:before="240" w:after="120"/>
                    <w:jc w:val="center"/>
                    <w:rPr>
                      <w:sz w:val="16"/>
                      <w:szCs w:val="16"/>
                    </w:rPr>
                  </w:pPr>
                  <w:r w:rsidRPr="00352D75">
                    <w:rPr>
                      <w:sz w:val="20"/>
                      <w:szCs w:val="20"/>
                    </w:rPr>
                    <w:t>[●]</w:t>
                  </w:r>
                </w:p>
              </w:tc>
            </w:tr>
            <w:tr w:rsidR="00376A58" w:rsidRPr="00B55D9B" w14:paraId="40C12E96" w14:textId="77777777" w:rsidTr="00A96839">
              <w:tc>
                <w:tcPr>
                  <w:tcW w:w="1604" w:type="dxa"/>
                </w:tcPr>
                <w:p w14:paraId="5934882A" w14:textId="77777777" w:rsidR="00376A58" w:rsidRPr="00B55D9B" w:rsidRDefault="00000000" w:rsidP="00376A58">
                  <w:pPr>
                    <w:spacing w:before="120" w:after="120"/>
                    <w:rPr>
                      <w:sz w:val="16"/>
                      <w:szCs w:val="16"/>
                    </w:rPr>
                  </w:pPr>
                  <w:r w:rsidRPr="00B55D9B">
                    <w:rPr>
                      <w:sz w:val="16"/>
                      <w:szCs w:val="16"/>
                    </w:rPr>
                    <w:t>Shares represented by convertible loan notes</w:t>
                  </w:r>
                  <w:r>
                    <w:rPr>
                      <w:sz w:val="16"/>
                      <w:szCs w:val="16"/>
                    </w:rPr>
                    <w:t xml:space="preserve"> or loans</w:t>
                  </w:r>
                </w:p>
              </w:tc>
              <w:tc>
                <w:tcPr>
                  <w:tcW w:w="1226" w:type="dxa"/>
                </w:tcPr>
                <w:p w14:paraId="4F58A3E0" w14:textId="77777777" w:rsidR="00376A58" w:rsidRPr="00B55D9B" w:rsidRDefault="00000000" w:rsidP="00376A58">
                  <w:pPr>
                    <w:spacing w:before="240" w:after="120"/>
                    <w:jc w:val="center"/>
                    <w:rPr>
                      <w:sz w:val="16"/>
                      <w:szCs w:val="16"/>
                    </w:rPr>
                  </w:pPr>
                  <w:r w:rsidRPr="00352D75">
                    <w:rPr>
                      <w:sz w:val="20"/>
                      <w:szCs w:val="20"/>
                    </w:rPr>
                    <w:t>[●]</w:t>
                  </w:r>
                </w:p>
              </w:tc>
              <w:tc>
                <w:tcPr>
                  <w:tcW w:w="1276" w:type="dxa"/>
                </w:tcPr>
                <w:p w14:paraId="1693A271" w14:textId="77777777" w:rsidR="00376A58" w:rsidRPr="00B55D9B" w:rsidRDefault="00000000" w:rsidP="00376A58">
                  <w:pPr>
                    <w:spacing w:before="240" w:after="120"/>
                    <w:jc w:val="center"/>
                    <w:rPr>
                      <w:sz w:val="16"/>
                      <w:szCs w:val="16"/>
                    </w:rPr>
                  </w:pPr>
                  <w:r w:rsidRPr="00352D75">
                    <w:rPr>
                      <w:sz w:val="20"/>
                      <w:szCs w:val="20"/>
                    </w:rPr>
                    <w:t>[●]</w:t>
                  </w:r>
                </w:p>
              </w:tc>
              <w:tc>
                <w:tcPr>
                  <w:tcW w:w="1276" w:type="dxa"/>
                </w:tcPr>
                <w:p w14:paraId="38CB8944" w14:textId="77777777" w:rsidR="00376A58" w:rsidRPr="00B55D9B" w:rsidRDefault="00000000" w:rsidP="00376A58">
                  <w:pPr>
                    <w:spacing w:before="240" w:after="120"/>
                    <w:jc w:val="center"/>
                    <w:rPr>
                      <w:sz w:val="16"/>
                      <w:szCs w:val="16"/>
                    </w:rPr>
                  </w:pPr>
                  <w:r w:rsidRPr="00352D75">
                    <w:rPr>
                      <w:sz w:val="20"/>
                      <w:szCs w:val="20"/>
                    </w:rPr>
                    <w:t>[●]</w:t>
                  </w:r>
                </w:p>
              </w:tc>
              <w:tc>
                <w:tcPr>
                  <w:tcW w:w="1134" w:type="dxa"/>
                </w:tcPr>
                <w:p w14:paraId="735DC2BA" w14:textId="77777777" w:rsidR="00376A58" w:rsidRPr="00B55D9B" w:rsidRDefault="00000000" w:rsidP="00376A58">
                  <w:pPr>
                    <w:spacing w:before="240" w:after="120"/>
                    <w:jc w:val="center"/>
                    <w:rPr>
                      <w:sz w:val="16"/>
                      <w:szCs w:val="16"/>
                    </w:rPr>
                  </w:pPr>
                  <w:r w:rsidRPr="00352D75">
                    <w:rPr>
                      <w:sz w:val="20"/>
                      <w:szCs w:val="20"/>
                    </w:rPr>
                    <w:t>[●]</w:t>
                  </w:r>
                </w:p>
              </w:tc>
              <w:tc>
                <w:tcPr>
                  <w:tcW w:w="1276" w:type="dxa"/>
                </w:tcPr>
                <w:p w14:paraId="6F044F48" w14:textId="77777777" w:rsidR="00376A58" w:rsidRPr="00B55D9B" w:rsidRDefault="00000000" w:rsidP="00376A58">
                  <w:pPr>
                    <w:spacing w:before="240" w:after="120"/>
                    <w:jc w:val="center"/>
                    <w:rPr>
                      <w:sz w:val="16"/>
                      <w:szCs w:val="16"/>
                    </w:rPr>
                  </w:pPr>
                  <w:r w:rsidRPr="00352D75">
                    <w:rPr>
                      <w:sz w:val="20"/>
                      <w:szCs w:val="20"/>
                    </w:rPr>
                    <w:t>[●]</w:t>
                  </w:r>
                </w:p>
              </w:tc>
              <w:tc>
                <w:tcPr>
                  <w:tcW w:w="1275" w:type="dxa"/>
                </w:tcPr>
                <w:p w14:paraId="136264C9" w14:textId="77777777" w:rsidR="00376A58" w:rsidRPr="00B55D9B" w:rsidRDefault="00000000" w:rsidP="00376A58">
                  <w:pPr>
                    <w:spacing w:before="240" w:after="120"/>
                    <w:jc w:val="center"/>
                    <w:rPr>
                      <w:sz w:val="16"/>
                      <w:szCs w:val="16"/>
                    </w:rPr>
                  </w:pPr>
                  <w:r w:rsidRPr="00352D75">
                    <w:rPr>
                      <w:sz w:val="20"/>
                      <w:szCs w:val="20"/>
                    </w:rPr>
                    <w:t>[●]</w:t>
                  </w:r>
                </w:p>
              </w:tc>
            </w:tr>
            <w:tr w:rsidR="00376A58" w:rsidRPr="00B55D9B" w14:paraId="0C982BB5" w14:textId="77777777" w:rsidTr="00A96839">
              <w:tc>
                <w:tcPr>
                  <w:tcW w:w="1604" w:type="dxa"/>
                </w:tcPr>
                <w:p w14:paraId="4E2519D7" w14:textId="77777777" w:rsidR="00376A58" w:rsidRPr="00B55D9B" w:rsidRDefault="00000000" w:rsidP="00376A58">
                  <w:pPr>
                    <w:spacing w:before="120" w:after="120"/>
                    <w:rPr>
                      <w:sz w:val="16"/>
                      <w:szCs w:val="16"/>
                    </w:rPr>
                  </w:pPr>
                  <w:r w:rsidRPr="00B55D9B">
                    <w:rPr>
                      <w:sz w:val="16"/>
                      <w:szCs w:val="16"/>
                    </w:rPr>
                    <w:t>Shares represented by warrants</w:t>
                  </w:r>
                </w:p>
              </w:tc>
              <w:tc>
                <w:tcPr>
                  <w:tcW w:w="1226" w:type="dxa"/>
                </w:tcPr>
                <w:p w14:paraId="005D35C9" w14:textId="77777777" w:rsidR="00376A58" w:rsidRPr="00B55D9B" w:rsidRDefault="00000000" w:rsidP="00376A58">
                  <w:pPr>
                    <w:spacing w:before="240" w:after="120"/>
                    <w:jc w:val="center"/>
                    <w:rPr>
                      <w:sz w:val="16"/>
                      <w:szCs w:val="16"/>
                    </w:rPr>
                  </w:pPr>
                  <w:r w:rsidRPr="00223B65">
                    <w:rPr>
                      <w:sz w:val="20"/>
                      <w:szCs w:val="20"/>
                    </w:rPr>
                    <w:t>[●]</w:t>
                  </w:r>
                </w:p>
              </w:tc>
              <w:tc>
                <w:tcPr>
                  <w:tcW w:w="1276" w:type="dxa"/>
                </w:tcPr>
                <w:p w14:paraId="12E509FC" w14:textId="77777777" w:rsidR="00376A58" w:rsidRPr="00B55D9B" w:rsidRDefault="00000000" w:rsidP="00376A58">
                  <w:pPr>
                    <w:spacing w:before="240" w:after="120"/>
                    <w:jc w:val="center"/>
                    <w:rPr>
                      <w:sz w:val="16"/>
                      <w:szCs w:val="16"/>
                    </w:rPr>
                  </w:pPr>
                  <w:r w:rsidRPr="00223B65">
                    <w:rPr>
                      <w:sz w:val="20"/>
                      <w:szCs w:val="20"/>
                    </w:rPr>
                    <w:t>[●]</w:t>
                  </w:r>
                </w:p>
              </w:tc>
              <w:tc>
                <w:tcPr>
                  <w:tcW w:w="1276" w:type="dxa"/>
                </w:tcPr>
                <w:p w14:paraId="77BCB13B" w14:textId="77777777" w:rsidR="00376A58" w:rsidRPr="00B55D9B" w:rsidRDefault="00000000" w:rsidP="00376A58">
                  <w:pPr>
                    <w:spacing w:before="240" w:after="120"/>
                    <w:jc w:val="center"/>
                    <w:rPr>
                      <w:sz w:val="16"/>
                      <w:szCs w:val="16"/>
                    </w:rPr>
                  </w:pPr>
                  <w:r w:rsidRPr="00223B65">
                    <w:rPr>
                      <w:sz w:val="20"/>
                      <w:szCs w:val="20"/>
                    </w:rPr>
                    <w:t>[●]</w:t>
                  </w:r>
                </w:p>
              </w:tc>
              <w:tc>
                <w:tcPr>
                  <w:tcW w:w="1134" w:type="dxa"/>
                </w:tcPr>
                <w:p w14:paraId="1CE824D8" w14:textId="77777777" w:rsidR="00376A58" w:rsidRPr="00B55D9B" w:rsidRDefault="00000000" w:rsidP="00376A58">
                  <w:pPr>
                    <w:spacing w:before="240" w:after="120"/>
                    <w:jc w:val="center"/>
                    <w:rPr>
                      <w:sz w:val="16"/>
                      <w:szCs w:val="16"/>
                    </w:rPr>
                  </w:pPr>
                  <w:r w:rsidRPr="00223B65">
                    <w:rPr>
                      <w:sz w:val="20"/>
                      <w:szCs w:val="20"/>
                    </w:rPr>
                    <w:t>[●]</w:t>
                  </w:r>
                </w:p>
              </w:tc>
              <w:tc>
                <w:tcPr>
                  <w:tcW w:w="1276" w:type="dxa"/>
                </w:tcPr>
                <w:p w14:paraId="10DA3AA1" w14:textId="77777777" w:rsidR="00376A58" w:rsidRPr="00B55D9B" w:rsidRDefault="00000000" w:rsidP="00376A58">
                  <w:pPr>
                    <w:spacing w:before="240" w:after="120"/>
                    <w:jc w:val="center"/>
                    <w:rPr>
                      <w:sz w:val="16"/>
                      <w:szCs w:val="16"/>
                    </w:rPr>
                  </w:pPr>
                  <w:r w:rsidRPr="00223B65">
                    <w:rPr>
                      <w:sz w:val="20"/>
                      <w:szCs w:val="20"/>
                    </w:rPr>
                    <w:t>[●]</w:t>
                  </w:r>
                </w:p>
              </w:tc>
              <w:tc>
                <w:tcPr>
                  <w:tcW w:w="1275" w:type="dxa"/>
                </w:tcPr>
                <w:p w14:paraId="1F07E2E5" w14:textId="77777777" w:rsidR="00376A58" w:rsidRPr="00B55D9B" w:rsidRDefault="00000000" w:rsidP="00376A58">
                  <w:pPr>
                    <w:spacing w:before="240" w:after="120"/>
                    <w:jc w:val="center"/>
                    <w:rPr>
                      <w:sz w:val="16"/>
                      <w:szCs w:val="16"/>
                    </w:rPr>
                  </w:pPr>
                  <w:r w:rsidRPr="00223B65">
                    <w:rPr>
                      <w:sz w:val="20"/>
                      <w:szCs w:val="20"/>
                    </w:rPr>
                    <w:t>[●]</w:t>
                  </w:r>
                </w:p>
              </w:tc>
            </w:tr>
            <w:tr w:rsidR="00376A58" w:rsidRPr="00B55D9B" w14:paraId="2479D6FF" w14:textId="77777777" w:rsidTr="00A96839">
              <w:tc>
                <w:tcPr>
                  <w:tcW w:w="1604" w:type="dxa"/>
                </w:tcPr>
                <w:p w14:paraId="44D1814A" w14:textId="77777777" w:rsidR="00376A58" w:rsidRPr="00B55D9B" w:rsidRDefault="00000000" w:rsidP="00376A58">
                  <w:pPr>
                    <w:spacing w:before="120" w:after="120"/>
                    <w:rPr>
                      <w:sz w:val="16"/>
                      <w:szCs w:val="16"/>
                    </w:rPr>
                  </w:pPr>
                  <w:r w:rsidRPr="00B55D9B">
                    <w:rPr>
                      <w:sz w:val="16"/>
                      <w:szCs w:val="16"/>
                    </w:rPr>
                    <w:t>Other rights to shares (fees)</w:t>
                  </w:r>
                </w:p>
              </w:tc>
              <w:tc>
                <w:tcPr>
                  <w:tcW w:w="1226" w:type="dxa"/>
                </w:tcPr>
                <w:p w14:paraId="3459D91D" w14:textId="77777777" w:rsidR="00376A58" w:rsidRPr="00B55D9B" w:rsidRDefault="00000000" w:rsidP="00376A58">
                  <w:pPr>
                    <w:spacing w:before="240" w:after="120"/>
                    <w:jc w:val="center"/>
                    <w:rPr>
                      <w:sz w:val="16"/>
                      <w:szCs w:val="16"/>
                    </w:rPr>
                  </w:pPr>
                  <w:r w:rsidRPr="00223B65">
                    <w:rPr>
                      <w:sz w:val="20"/>
                      <w:szCs w:val="20"/>
                    </w:rPr>
                    <w:t>[●]</w:t>
                  </w:r>
                </w:p>
              </w:tc>
              <w:tc>
                <w:tcPr>
                  <w:tcW w:w="1276" w:type="dxa"/>
                </w:tcPr>
                <w:p w14:paraId="75EAF038" w14:textId="77777777" w:rsidR="00376A58" w:rsidRPr="00B55D9B" w:rsidRDefault="00000000" w:rsidP="00376A58">
                  <w:pPr>
                    <w:spacing w:before="240" w:after="120"/>
                    <w:jc w:val="center"/>
                    <w:rPr>
                      <w:sz w:val="16"/>
                      <w:szCs w:val="16"/>
                    </w:rPr>
                  </w:pPr>
                  <w:r w:rsidRPr="00223B65">
                    <w:rPr>
                      <w:sz w:val="20"/>
                      <w:szCs w:val="20"/>
                    </w:rPr>
                    <w:t>[●]</w:t>
                  </w:r>
                </w:p>
              </w:tc>
              <w:tc>
                <w:tcPr>
                  <w:tcW w:w="1276" w:type="dxa"/>
                </w:tcPr>
                <w:p w14:paraId="510E8782" w14:textId="77777777" w:rsidR="00376A58" w:rsidRPr="00B55D9B" w:rsidRDefault="00000000" w:rsidP="00376A58">
                  <w:pPr>
                    <w:spacing w:before="240" w:after="120"/>
                    <w:jc w:val="center"/>
                    <w:rPr>
                      <w:sz w:val="16"/>
                      <w:szCs w:val="16"/>
                    </w:rPr>
                  </w:pPr>
                  <w:r w:rsidRPr="00223B65">
                    <w:rPr>
                      <w:sz w:val="20"/>
                      <w:szCs w:val="20"/>
                    </w:rPr>
                    <w:t>[●]</w:t>
                  </w:r>
                </w:p>
              </w:tc>
              <w:tc>
                <w:tcPr>
                  <w:tcW w:w="1134" w:type="dxa"/>
                </w:tcPr>
                <w:p w14:paraId="3571671C" w14:textId="77777777" w:rsidR="00376A58" w:rsidRPr="00B55D9B" w:rsidRDefault="00000000" w:rsidP="00376A58">
                  <w:pPr>
                    <w:spacing w:before="240" w:after="120"/>
                    <w:jc w:val="center"/>
                    <w:rPr>
                      <w:sz w:val="16"/>
                      <w:szCs w:val="16"/>
                    </w:rPr>
                  </w:pPr>
                  <w:r w:rsidRPr="00223B65">
                    <w:rPr>
                      <w:sz w:val="20"/>
                      <w:szCs w:val="20"/>
                    </w:rPr>
                    <w:t>[●]</w:t>
                  </w:r>
                </w:p>
              </w:tc>
              <w:tc>
                <w:tcPr>
                  <w:tcW w:w="1276" w:type="dxa"/>
                </w:tcPr>
                <w:p w14:paraId="5A8D71B1" w14:textId="77777777" w:rsidR="00376A58" w:rsidRPr="00B55D9B" w:rsidRDefault="00000000" w:rsidP="00376A58">
                  <w:pPr>
                    <w:spacing w:before="240" w:after="120"/>
                    <w:jc w:val="center"/>
                    <w:rPr>
                      <w:sz w:val="16"/>
                      <w:szCs w:val="16"/>
                    </w:rPr>
                  </w:pPr>
                  <w:r w:rsidRPr="00223B65">
                    <w:rPr>
                      <w:sz w:val="20"/>
                      <w:szCs w:val="20"/>
                    </w:rPr>
                    <w:t>[●]</w:t>
                  </w:r>
                </w:p>
              </w:tc>
              <w:tc>
                <w:tcPr>
                  <w:tcW w:w="1275" w:type="dxa"/>
                </w:tcPr>
                <w:p w14:paraId="7F4F68F1" w14:textId="77777777" w:rsidR="00376A58" w:rsidRPr="00B55D9B" w:rsidRDefault="00000000" w:rsidP="00376A58">
                  <w:pPr>
                    <w:spacing w:before="240" w:after="120"/>
                    <w:jc w:val="center"/>
                    <w:rPr>
                      <w:sz w:val="16"/>
                      <w:szCs w:val="16"/>
                    </w:rPr>
                  </w:pPr>
                  <w:r w:rsidRPr="00223B65">
                    <w:rPr>
                      <w:sz w:val="20"/>
                      <w:szCs w:val="20"/>
                    </w:rPr>
                    <w:t>[●]</w:t>
                  </w:r>
                </w:p>
              </w:tc>
            </w:tr>
          </w:tbl>
          <w:p w14:paraId="7139A869" w14:textId="77777777" w:rsidR="00000000" w:rsidRDefault="00000000"/>
        </w:tc>
        <w:tc>
          <w:tcPr>
            <w:tcW w:w="1440" w:type="dxa"/>
          </w:tcPr>
          <w:p w14:paraId="4BFEB1B0" w14:textId="77777777" w:rsidR="00C50675" w:rsidRDefault="00C50675"/>
        </w:tc>
        <w:tc>
          <w:tcPr>
            <w:tcW w:w="1440" w:type="dxa"/>
          </w:tcPr>
          <w:p w14:paraId="04F39C5C" w14:textId="77777777" w:rsidR="00C50675" w:rsidRDefault="00C50675"/>
        </w:tc>
        <w:tc>
          <w:tcPr>
            <w:tcW w:w="4320" w:type="dxa"/>
          </w:tcPr>
          <w:p w14:paraId="10C22CB9" w14:textId="77777777" w:rsidR="00C50675" w:rsidRDefault="00C50675"/>
        </w:tc>
      </w:tr>
      <w:tr w:rsidR="00C50675" w14:paraId="6B0F11AB" w14:textId="77777777">
        <w:tc>
          <w:tcPr>
            <w:tcW w:w="720" w:type="dxa"/>
          </w:tcPr>
          <w:p w14:paraId="50198FE2" w14:textId="77777777" w:rsidR="00C50675" w:rsidRDefault="00000000">
            <w:r>
              <w:t>925</w:t>
            </w:r>
          </w:p>
        </w:tc>
        <w:tc>
          <w:tcPr>
            <w:tcW w:w="5760" w:type="dxa"/>
          </w:tcPr>
          <w:p w14:paraId="7FB1B26E" w14:textId="77777777" w:rsidR="00C50675" w:rsidRDefault="00C50675"/>
          <w:p w14:paraId="5F17244A" w14:textId="77777777" w:rsidR="00C50675" w:rsidRDefault="00C50675"/>
          <w:tbl>
            <w:tblPr>
              <w:tblW w:w="9072" w:type="dxa"/>
              <w:tblLayout w:type="fixed"/>
              <w:tblLook w:val="04A0" w:firstRow="1" w:lastRow="0" w:firstColumn="1" w:lastColumn="0" w:noHBand="0" w:noVBand="1"/>
            </w:tblPr>
            <w:tblGrid>
              <w:gridCol w:w="1528"/>
              <w:gridCol w:w="1259"/>
              <w:gridCol w:w="1032"/>
              <w:gridCol w:w="1527"/>
              <w:gridCol w:w="925"/>
              <w:gridCol w:w="1275"/>
              <w:gridCol w:w="1526"/>
            </w:tblGrid>
            <w:tr w:rsidR="005F2058" w:rsidRPr="00A157B2" w14:paraId="7BA247F6" w14:textId="77777777" w:rsidTr="00394B94">
              <w:trPr>
                <w:trHeight w:val="339"/>
              </w:trPr>
              <w:tc>
                <w:tcPr>
                  <w:tcW w:w="1528" w:type="dxa"/>
                  <w:tcBorders>
                    <w:top w:val="nil"/>
                    <w:left w:val="nil"/>
                    <w:bottom w:val="nil"/>
                    <w:right w:val="nil"/>
                  </w:tcBorders>
                </w:tcPr>
                <w:p w14:paraId="15D80E51" w14:textId="77777777" w:rsidR="005F2058" w:rsidRPr="00A157B2" w:rsidRDefault="00000000" w:rsidP="00A96839">
                  <w:pPr>
                    <w:spacing w:line="259" w:lineRule="auto"/>
                    <w:rPr>
                      <w:b/>
                      <w:bCs/>
                      <w:i/>
                      <w:sz w:val="12"/>
                      <w:szCs w:val="12"/>
                    </w:rPr>
                  </w:pPr>
                </w:p>
              </w:tc>
              <w:tc>
                <w:tcPr>
                  <w:tcW w:w="2291" w:type="dxa"/>
                  <w:gridSpan w:val="2"/>
                  <w:tcBorders>
                    <w:top w:val="nil"/>
                    <w:left w:val="nil"/>
                    <w:bottom w:val="nil"/>
                    <w:right w:val="nil"/>
                  </w:tcBorders>
                </w:tcPr>
                <w:p w14:paraId="1CA9EE54" w14:textId="77777777" w:rsidR="005F2058" w:rsidRPr="00A157B2" w:rsidRDefault="00000000" w:rsidP="00A96839">
                  <w:pPr>
                    <w:spacing w:line="259" w:lineRule="auto"/>
                    <w:jc w:val="center"/>
                    <w:rPr>
                      <w:b/>
                      <w:bCs/>
                      <w:i/>
                      <w:sz w:val="12"/>
                      <w:szCs w:val="12"/>
                      <w:u w:val="single"/>
                    </w:rPr>
                  </w:pPr>
                  <w:r w:rsidRPr="00A157B2">
                    <w:rPr>
                      <w:b/>
                      <w:bCs/>
                      <w:i/>
                      <w:sz w:val="12"/>
                      <w:szCs w:val="12"/>
                      <w:u w:val="single"/>
                    </w:rPr>
                    <w:t xml:space="preserve">Prior to </w:t>
                  </w:r>
                  <w:r w:rsidRPr="00A157B2">
                    <w:rPr>
                      <w:b/>
                      <w:bCs/>
                      <w:i/>
                      <w:sz w:val="12"/>
                      <w:szCs w:val="12"/>
                      <w:u w:val="single"/>
                    </w:rPr>
                    <w:t>Admission</w:t>
                  </w:r>
                </w:p>
              </w:tc>
              <w:tc>
                <w:tcPr>
                  <w:tcW w:w="2452" w:type="dxa"/>
                  <w:gridSpan w:val="2"/>
                  <w:tcBorders>
                    <w:top w:val="nil"/>
                    <w:left w:val="nil"/>
                    <w:bottom w:val="nil"/>
                    <w:right w:val="nil"/>
                  </w:tcBorders>
                </w:tcPr>
                <w:p w14:paraId="3E28C922" w14:textId="77777777" w:rsidR="005F2058" w:rsidRPr="00A157B2" w:rsidRDefault="00000000" w:rsidP="00A96839">
                  <w:pPr>
                    <w:spacing w:line="259" w:lineRule="auto"/>
                    <w:jc w:val="center"/>
                    <w:rPr>
                      <w:b/>
                      <w:bCs/>
                      <w:i/>
                      <w:sz w:val="12"/>
                      <w:szCs w:val="12"/>
                      <w:u w:val="single"/>
                    </w:rPr>
                  </w:pPr>
                  <w:r w:rsidRPr="00A157B2">
                    <w:rPr>
                      <w:b/>
                      <w:bCs/>
                      <w:i/>
                      <w:sz w:val="12"/>
                      <w:szCs w:val="12"/>
                      <w:u w:val="single"/>
                    </w:rPr>
                    <w:t>On Admission</w:t>
                  </w:r>
                </w:p>
              </w:tc>
              <w:tc>
                <w:tcPr>
                  <w:tcW w:w="2801" w:type="dxa"/>
                  <w:gridSpan w:val="2"/>
                  <w:tcBorders>
                    <w:top w:val="nil"/>
                    <w:left w:val="nil"/>
                    <w:bottom w:val="nil"/>
                    <w:right w:val="nil"/>
                  </w:tcBorders>
                </w:tcPr>
                <w:p w14:paraId="3DB8F52B" w14:textId="77777777" w:rsidR="005F2058" w:rsidRPr="00A157B2" w:rsidRDefault="00000000" w:rsidP="00A96839">
                  <w:pPr>
                    <w:ind w:left="10" w:hanging="10"/>
                    <w:jc w:val="center"/>
                    <w:rPr>
                      <w:b/>
                      <w:bCs/>
                      <w:i/>
                      <w:sz w:val="12"/>
                      <w:szCs w:val="12"/>
                      <w:u w:val="single"/>
                    </w:rPr>
                  </w:pPr>
                  <w:r w:rsidRPr="00A157B2">
                    <w:rPr>
                      <w:b/>
                      <w:bCs/>
                      <w:i/>
                      <w:sz w:val="12"/>
                      <w:szCs w:val="12"/>
                      <w:u w:val="single"/>
                    </w:rPr>
                    <w:t>On Full Dilution</w:t>
                  </w:r>
                </w:p>
              </w:tc>
            </w:tr>
            <w:tr w:rsidR="005F2058" w:rsidRPr="00A157B2" w14:paraId="1321499C" w14:textId="77777777" w:rsidTr="00394B94">
              <w:trPr>
                <w:trHeight w:val="1367"/>
              </w:trPr>
              <w:tc>
                <w:tcPr>
                  <w:tcW w:w="1528" w:type="dxa"/>
                  <w:tcBorders>
                    <w:top w:val="nil"/>
                    <w:left w:val="nil"/>
                    <w:bottom w:val="nil"/>
                    <w:right w:val="nil"/>
                  </w:tcBorders>
                </w:tcPr>
                <w:p w14:paraId="1BAFA44D" w14:textId="77777777" w:rsidR="005F2058" w:rsidRPr="00A157B2" w:rsidRDefault="00000000" w:rsidP="00A96839">
                  <w:pPr>
                    <w:spacing w:line="259" w:lineRule="auto"/>
                    <w:rPr>
                      <w:b/>
                      <w:bCs/>
                      <w:sz w:val="12"/>
                      <w:szCs w:val="12"/>
                      <w:u w:val="single"/>
                    </w:rPr>
                  </w:pPr>
                  <w:r w:rsidRPr="00A157B2">
                    <w:rPr>
                      <w:b/>
                      <w:bCs/>
                      <w:i/>
                      <w:sz w:val="12"/>
                      <w:szCs w:val="12"/>
                      <w:u w:val="single"/>
                    </w:rPr>
                    <w:t>Name</w:t>
                  </w:r>
                </w:p>
              </w:tc>
              <w:tc>
                <w:tcPr>
                  <w:tcW w:w="1259" w:type="dxa"/>
                  <w:tcBorders>
                    <w:top w:val="nil"/>
                    <w:left w:val="nil"/>
                    <w:bottom w:val="nil"/>
                    <w:right w:val="nil"/>
                  </w:tcBorders>
                </w:tcPr>
                <w:p w14:paraId="3C3EE23C" w14:textId="77777777" w:rsidR="005F2058" w:rsidRPr="00A157B2" w:rsidRDefault="00000000" w:rsidP="00A96839">
                  <w:pPr>
                    <w:spacing w:line="259" w:lineRule="auto"/>
                    <w:jc w:val="center"/>
                    <w:rPr>
                      <w:b/>
                      <w:bCs/>
                      <w:i/>
                      <w:sz w:val="12"/>
                      <w:szCs w:val="12"/>
                    </w:rPr>
                  </w:pPr>
                  <w:r w:rsidRPr="00A157B2">
                    <w:rPr>
                      <w:b/>
                      <w:bCs/>
                      <w:i/>
                      <w:sz w:val="12"/>
                      <w:szCs w:val="12"/>
                    </w:rPr>
                    <w:t xml:space="preserve">Number of Ordinary Shares beneficially owned, </w:t>
                  </w:r>
                  <w:proofErr w:type="gramStart"/>
                  <w:r w:rsidRPr="00A157B2">
                    <w:rPr>
                      <w:b/>
                      <w:bCs/>
                      <w:i/>
                      <w:sz w:val="12"/>
                      <w:szCs w:val="12"/>
                    </w:rPr>
                    <w:t>controlled</w:t>
                  </w:r>
                  <w:proofErr w:type="gramEnd"/>
                  <w:r w:rsidRPr="00A157B2">
                    <w:rPr>
                      <w:b/>
                      <w:bCs/>
                      <w:i/>
                      <w:sz w:val="12"/>
                      <w:szCs w:val="12"/>
                    </w:rPr>
                    <w:t xml:space="preserve"> or directed directly or indirectly</w:t>
                  </w:r>
                </w:p>
              </w:tc>
              <w:tc>
                <w:tcPr>
                  <w:tcW w:w="1032" w:type="dxa"/>
                  <w:tcBorders>
                    <w:top w:val="nil"/>
                    <w:left w:val="nil"/>
                    <w:bottom w:val="nil"/>
                    <w:right w:val="nil"/>
                  </w:tcBorders>
                </w:tcPr>
                <w:p w14:paraId="5379DD7B" w14:textId="77777777" w:rsidR="005F2058" w:rsidRPr="00A157B2" w:rsidRDefault="00000000" w:rsidP="00A96839">
                  <w:pPr>
                    <w:spacing w:line="259" w:lineRule="auto"/>
                    <w:jc w:val="center"/>
                    <w:rPr>
                      <w:b/>
                      <w:bCs/>
                      <w:sz w:val="12"/>
                      <w:szCs w:val="12"/>
                    </w:rPr>
                  </w:pPr>
                  <w:r w:rsidRPr="00A157B2">
                    <w:rPr>
                      <w:b/>
                      <w:bCs/>
                      <w:i/>
                      <w:sz w:val="12"/>
                      <w:szCs w:val="12"/>
                    </w:rPr>
                    <w:t>Percentage of</w:t>
                  </w:r>
                </w:p>
                <w:p w14:paraId="05328EAE" w14:textId="77777777" w:rsidR="005F2058" w:rsidRPr="00A157B2" w:rsidRDefault="00000000" w:rsidP="00A96839">
                  <w:pPr>
                    <w:spacing w:line="259" w:lineRule="auto"/>
                    <w:ind w:left="55"/>
                    <w:jc w:val="center"/>
                    <w:rPr>
                      <w:b/>
                      <w:bCs/>
                      <w:sz w:val="12"/>
                      <w:szCs w:val="12"/>
                    </w:rPr>
                  </w:pPr>
                  <w:r w:rsidRPr="00A157B2">
                    <w:rPr>
                      <w:b/>
                      <w:bCs/>
                      <w:i/>
                      <w:sz w:val="12"/>
                      <w:szCs w:val="12"/>
                    </w:rPr>
                    <w:t>Issued Share</w:t>
                  </w:r>
                </w:p>
                <w:p w14:paraId="7F985843" w14:textId="77777777" w:rsidR="005F2058" w:rsidRPr="00A157B2" w:rsidRDefault="00000000" w:rsidP="00A96839">
                  <w:pPr>
                    <w:spacing w:line="259" w:lineRule="auto"/>
                    <w:ind w:left="34"/>
                    <w:jc w:val="center"/>
                    <w:rPr>
                      <w:b/>
                      <w:bCs/>
                      <w:sz w:val="12"/>
                      <w:szCs w:val="12"/>
                    </w:rPr>
                  </w:pPr>
                  <w:r w:rsidRPr="00A157B2">
                    <w:rPr>
                      <w:b/>
                      <w:bCs/>
                      <w:i/>
                      <w:sz w:val="12"/>
                      <w:szCs w:val="12"/>
                    </w:rPr>
                    <w:t>Capital prior to</w:t>
                  </w:r>
                </w:p>
                <w:p w14:paraId="127F053E" w14:textId="77777777" w:rsidR="005F2058" w:rsidRPr="00A157B2" w:rsidRDefault="00000000" w:rsidP="00A96839">
                  <w:pPr>
                    <w:spacing w:line="259" w:lineRule="auto"/>
                    <w:jc w:val="center"/>
                    <w:rPr>
                      <w:b/>
                      <w:bCs/>
                      <w:i/>
                      <w:sz w:val="12"/>
                      <w:szCs w:val="12"/>
                    </w:rPr>
                  </w:pPr>
                  <w:r w:rsidRPr="00A157B2">
                    <w:rPr>
                      <w:b/>
                      <w:bCs/>
                      <w:i/>
                      <w:sz w:val="12"/>
                      <w:szCs w:val="12"/>
                    </w:rPr>
                    <w:t>Admission</w:t>
                  </w:r>
                </w:p>
              </w:tc>
              <w:tc>
                <w:tcPr>
                  <w:tcW w:w="1527" w:type="dxa"/>
                  <w:tcBorders>
                    <w:top w:val="nil"/>
                    <w:left w:val="nil"/>
                    <w:bottom w:val="nil"/>
                    <w:right w:val="nil"/>
                  </w:tcBorders>
                </w:tcPr>
                <w:p w14:paraId="2DF8DB97" w14:textId="77777777" w:rsidR="005F2058" w:rsidRPr="00A157B2" w:rsidRDefault="00000000" w:rsidP="00A96839">
                  <w:pPr>
                    <w:spacing w:line="259" w:lineRule="auto"/>
                    <w:jc w:val="center"/>
                    <w:rPr>
                      <w:b/>
                      <w:bCs/>
                      <w:sz w:val="12"/>
                      <w:szCs w:val="12"/>
                    </w:rPr>
                  </w:pPr>
                  <w:r w:rsidRPr="00A157B2">
                    <w:rPr>
                      <w:b/>
                      <w:bCs/>
                      <w:i/>
                      <w:sz w:val="12"/>
                      <w:szCs w:val="12"/>
                    </w:rPr>
                    <w:t xml:space="preserve">Number of Ordinary Shares beneficially owned, </w:t>
                  </w:r>
                  <w:proofErr w:type="gramStart"/>
                  <w:r w:rsidRPr="00A157B2">
                    <w:rPr>
                      <w:b/>
                      <w:bCs/>
                      <w:i/>
                      <w:sz w:val="12"/>
                      <w:szCs w:val="12"/>
                    </w:rPr>
                    <w:t>controlled</w:t>
                  </w:r>
                  <w:proofErr w:type="gramEnd"/>
                  <w:r w:rsidRPr="00A157B2">
                    <w:rPr>
                      <w:b/>
                      <w:bCs/>
                      <w:i/>
                      <w:sz w:val="12"/>
                      <w:szCs w:val="12"/>
                    </w:rPr>
                    <w:t xml:space="preserve"> or directed directly or indirectly</w:t>
                  </w:r>
                </w:p>
              </w:tc>
              <w:tc>
                <w:tcPr>
                  <w:tcW w:w="925" w:type="dxa"/>
                  <w:tcBorders>
                    <w:top w:val="nil"/>
                    <w:left w:val="nil"/>
                    <w:bottom w:val="nil"/>
                    <w:right w:val="nil"/>
                  </w:tcBorders>
                </w:tcPr>
                <w:p w14:paraId="3F0CEEF2" w14:textId="77777777" w:rsidR="005F2058" w:rsidRPr="00A157B2" w:rsidRDefault="00000000" w:rsidP="00A96839">
                  <w:pPr>
                    <w:spacing w:line="259" w:lineRule="auto"/>
                    <w:jc w:val="center"/>
                    <w:rPr>
                      <w:b/>
                      <w:bCs/>
                      <w:sz w:val="12"/>
                      <w:szCs w:val="12"/>
                    </w:rPr>
                  </w:pPr>
                  <w:r w:rsidRPr="00A157B2">
                    <w:rPr>
                      <w:b/>
                      <w:bCs/>
                      <w:i/>
                      <w:sz w:val="12"/>
                      <w:szCs w:val="12"/>
                    </w:rPr>
                    <w:t>Percentage of</w:t>
                  </w:r>
                </w:p>
                <w:p w14:paraId="6E379181" w14:textId="77777777" w:rsidR="005F2058" w:rsidRPr="00A157B2" w:rsidRDefault="00000000" w:rsidP="00A96839">
                  <w:pPr>
                    <w:spacing w:line="259" w:lineRule="auto"/>
                    <w:ind w:left="55"/>
                    <w:jc w:val="center"/>
                    <w:rPr>
                      <w:b/>
                      <w:bCs/>
                      <w:sz w:val="12"/>
                      <w:szCs w:val="12"/>
                    </w:rPr>
                  </w:pPr>
                  <w:r w:rsidRPr="00A157B2">
                    <w:rPr>
                      <w:b/>
                      <w:bCs/>
                      <w:i/>
                      <w:sz w:val="12"/>
                      <w:szCs w:val="12"/>
                    </w:rPr>
                    <w:t>Issued Share</w:t>
                  </w:r>
                </w:p>
                <w:p w14:paraId="64D5E8AA" w14:textId="77777777" w:rsidR="005F2058" w:rsidRPr="00A157B2" w:rsidRDefault="00000000" w:rsidP="00A96839">
                  <w:pPr>
                    <w:spacing w:line="259" w:lineRule="auto"/>
                    <w:ind w:left="34"/>
                    <w:jc w:val="center"/>
                    <w:rPr>
                      <w:b/>
                      <w:bCs/>
                      <w:sz w:val="12"/>
                      <w:szCs w:val="12"/>
                    </w:rPr>
                  </w:pPr>
                  <w:r w:rsidRPr="00A157B2">
                    <w:rPr>
                      <w:b/>
                      <w:bCs/>
                      <w:i/>
                      <w:sz w:val="12"/>
                      <w:szCs w:val="12"/>
                    </w:rPr>
                    <w:t>Capital on</w:t>
                  </w:r>
                </w:p>
                <w:p w14:paraId="7D4BA3B0" w14:textId="77777777" w:rsidR="005F2058" w:rsidRPr="00A157B2" w:rsidRDefault="00000000" w:rsidP="00A96839">
                  <w:pPr>
                    <w:spacing w:line="259" w:lineRule="auto"/>
                    <w:ind w:left="17"/>
                    <w:jc w:val="center"/>
                    <w:rPr>
                      <w:b/>
                      <w:bCs/>
                      <w:sz w:val="12"/>
                      <w:szCs w:val="12"/>
                    </w:rPr>
                  </w:pPr>
                  <w:r w:rsidRPr="00A157B2">
                    <w:rPr>
                      <w:b/>
                      <w:bCs/>
                      <w:i/>
                      <w:sz w:val="12"/>
                      <w:szCs w:val="12"/>
                    </w:rPr>
                    <w:t>Admission</w:t>
                  </w:r>
                </w:p>
              </w:tc>
              <w:tc>
                <w:tcPr>
                  <w:tcW w:w="1275" w:type="dxa"/>
                  <w:tcBorders>
                    <w:top w:val="nil"/>
                    <w:left w:val="nil"/>
                    <w:bottom w:val="nil"/>
                    <w:right w:val="nil"/>
                  </w:tcBorders>
                </w:tcPr>
                <w:p w14:paraId="59D38049" w14:textId="77777777" w:rsidR="005F2058" w:rsidRPr="00A157B2" w:rsidRDefault="00000000" w:rsidP="00A96839">
                  <w:pPr>
                    <w:spacing w:line="259" w:lineRule="auto"/>
                    <w:jc w:val="center"/>
                    <w:rPr>
                      <w:b/>
                      <w:bCs/>
                      <w:sz w:val="12"/>
                      <w:szCs w:val="12"/>
                    </w:rPr>
                  </w:pPr>
                  <w:r w:rsidRPr="00A157B2">
                    <w:rPr>
                      <w:b/>
                      <w:bCs/>
                      <w:i/>
                      <w:sz w:val="12"/>
                      <w:szCs w:val="12"/>
                    </w:rPr>
                    <w:t>No of Ordinary</w:t>
                  </w:r>
                </w:p>
                <w:p w14:paraId="21ED5959" w14:textId="77777777" w:rsidR="005F2058" w:rsidRPr="00A157B2" w:rsidRDefault="00000000" w:rsidP="00A96839">
                  <w:pPr>
                    <w:spacing w:line="259" w:lineRule="auto"/>
                    <w:ind w:left="161" w:hanging="82"/>
                    <w:jc w:val="center"/>
                    <w:rPr>
                      <w:b/>
                      <w:bCs/>
                      <w:sz w:val="12"/>
                      <w:szCs w:val="12"/>
                    </w:rPr>
                  </w:pPr>
                  <w:r w:rsidRPr="00A157B2">
                    <w:rPr>
                      <w:b/>
                      <w:bCs/>
                      <w:i/>
                      <w:sz w:val="12"/>
                      <w:szCs w:val="12"/>
                    </w:rPr>
                    <w:t xml:space="preserve">Shares under option beneficially owned, </w:t>
                  </w:r>
                  <w:proofErr w:type="gramStart"/>
                  <w:r w:rsidRPr="00A157B2">
                    <w:rPr>
                      <w:b/>
                      <w:bCs/>
                      <w:i/>
                      <w:sz w:val="12"/>
                      <w:szCs w:val="12"/>
                    </w:rPr>
                    <w:t>controlled</w:t>
                  </w:r>
                  <w:proofErr w:type="gramEnd"/>
                  <w:r w:rsidRPr="00A157B2">
                    <w:rPr>
                      <w:b/>
                      <w:bCs/>
                      <w:i/>
                      <w:sz w:val="12"/>
                      <w:szCs w:val="12"/>
                    </w:rPr>
                    <w:t xml:space="preserve"> or directed, directly or indirectly</w:t>
                  </w:r>
                </w:p>
              </w:tc>
              <w:tc>
                <w:tcPr>
                  <w:tcW w:w="1526" w:type="dxa"/>
                  <w:tcBorders>
                    <w:top w:val="nil"/>
                    <w:left w:val="nil"/>
                    <w:bottom w:val="nil"/>
                    <w:right w:val="nil"/>
                  </w:tcBorders>
                </w:tcPr>
                <w:p w14:paraId="2989633B" w14:textId="77777777" w:rsidR="005F2058" w:rsidRPr="00A157B2" w:rsidRDefault="00000000" w:rsidP="00A96839">
                  <w:pPr>
                    <w:ind w:left="10" w:hanging="10"/>
                    <w:jc w:val="center"/>
                    <w:rPr>
                      <w:b/>
                      <w:bCs/>
                      <w:sz w:val="12"/>
                      <w:szCs w:val="12"/>
                    </w:rPr>
                  </w:pPr>
                  <w:r w:rsidRPr="00A157B2">
                    <w:rPr>
                      <w:b/>
                      <w:bCs/>
                      <w:i/>
                      <w:sz w:val="12"/>
                      <w:szCs w:val="12"/>
                    </w:rPr>
                    <w:t>Percentage of diluted Issued</w:t>
                  </w:r>
                </w:p>
                <w:p w14:paraId="16B0953E" w14:textId="77777777" w:rsidR="005F2058" w:rsidRPr="00A157B2" w:rsidRDefault="00000000" w:rsidP="00A96839">
                  <w:pPr>
                    <w:spacing w:after="1" w:line="238" w:lineRule="auto"/>
                    <w:ind w:right="87"/>
                    <w:jc w:val="center"/>
                    <w:rPr>
                      <w:b/>
                      <w:bCs/>
                      <w:sz w:val="12"/>
                      <w:szCs w:val="12"/>
                    </w:rPr>
                  </w:pPr>
                  <w:r w:rsidRPr="00A157B2">
                    <w:rPr>
                      <w:b/>
                      <w:bCs/>
                      <w:i/>
                      <w:sz w:val="12"/>
                      <w:szCs w:val="12"/>
                    </w:rPr>
                    <w:t>Share Capital assuming full exercise of</w:t>
                  </w:r>
                </w:p>
                <w:p w14:paraId="0F5A37F4" w14:textId="77777777" w:rsidR="005F2058" w:rsidRPr="00A157B2" w:rsidRDefault="00000000" w:rsidP="00A96839">
                  <w:pPr>
                    <w:spacing w:line="259" w:lineRule="auto"/>
                    <w:ind w:right="87"/>
                    <w:jc w:val="center"/>
                    <w:rPr>
                      <w:b/>
                      <w:bCs/>
                      <w:sz w:val="12"/>
                      <w:szCs w:val="12"/>
                    </w:rPr>
                  </w:pPr>
                  <w:r w:rsidRPr="00A157B2">
                    <w:rPr>
                      <w:b/>
                      <w:bCs/>
                      <w:i/>
                      <w:sz w:val="12"/>
                      <w:szCs w:val="12"/>
                    </w:rPr>
                    <w:t>Options, Warrants and Convertible Securities</w:t>
                  </w:r>
                </w:p>
              </w:tc>
            </w:tr>
            <w:tr w:rsidR="005F2058" w:rsidRPr="00A157B2" w14:paraId="338FF10B" w14:textId="77777777" w:rsidTr="00394B94">
              <w:trPr>
                <w:trHeight w:val="246"/>
              </w:trPr>
              <w:tc>
                <w:tcPr>
                  <w:tcW w:w="1528" w:type="dxa"/>
                  <w:tcBorders>
                    <w:top w:val="nil"/>
                    <w:left w:val="nil"/>
                    <w:bottom w:val="nil"/>
                    <w:right w:val="nil"/>
                  </w:tcBorders>
                </w:tcPr>
                <w:p w14:paraId="7F11A176" w14:textId="77777777" w:rsidR="005F2058" w:rsidRPr="00A157B2" w:rsidRDefault="00000000" w:rsidP="00A96839">
                  <w:pPr>
                    <w:spacing w:line="259" w:lineRule="auto"/>
                    <w:rPr>
                      <w:sz w:val="12"/>
                      <w:szCs w:val="12"/>
                      <w:u w:val="single"/>
                    </w:rPr>
                  </w:pPr>
                  <w:r w:rsidRPr="00A157B2">
                    <w:rPr>
                      <w:b/>
                      <w:i/>
                      <w:sz w:val="12"/>
                      <w:szCs w:val="12"/>
                      <w:u w:val="single"/>
                    </w:rPr>
                    <w:t xml:space="preserve">Directors </w:t>
                  </w:r>
                </w:p>
              </w:tc>
              <w:tc>
                <w:tcPr>
                  <w:tcW w:w="1259" w:type="dxa"/>
                  <w:tcBorders>
                    <w:top w:val="nil"/>
                    <w:left w:val="nil"/>
                    <w:bottom w:val="nil"/>
                    <w:right w:val="nil"/>
                  </w:tcBorders>
                </w:tcPr>
                <w:p w14:paraId="626C2A1F" w14:textId="77777777" w:rsidR="005F2058" w:rsidRPr="00A157B2" w:rsidRDefault="00000000" w:rsidP="00A96839">
                  <w:pPr>
                    <w:spacing w:line="259" w:lineRule="auto"/>
                    <w:ind w:right="230"/>
                    <w:rPr>
                      <w:sz w:val="12"/>
                      <w:szCs w:val="12"/>
                    </w:rPr>
                  </w:pPr>
                </w:p>
              </w:tc>
              <w:tc>
                <w:tcPr>
                  <w:tcW w:w="1032" w:type="dxa"/>
                  <w:tcBorders>
                    <w:top w:val="nil"/>
                    <w:left w:val="nil"/>
                    <w:bottom w:val="nil"/>
                    <w:right w:val="nil"/>
                  </w:tcBorders>
                </w:tcPr>
                <w:p w14:paraId="6A98C3A5" w14:textId="77777777" w:rsidR="005F2058" w:rsidRPr="00A157B2" w:rsidRDefault="00000000" w:rsidP="00A96839">
                  <w:pPr>
                    <w:spacing w:line="259" w:lineRule="auto"/>
                    <w:ind w:right="230"/>
                    <w:rPr>
                      <w:sz w:val="12"/>
                      <w:szCs w:val="12"/>
                    </w:rPr>
                  </w:pPr>
                </w:p>
              </w:tc>
              <w:tc>
                <w:tcPr>
                  <w:tcW w:w="1527" w:type="dxa"/>
                  <w:tcBorders>
                    <w:top w:val="nil"/>
                    <w:left w:val="nil"/>
                    <w:bottom w:val="nil"/>
                    <w:right w:val="nil"/>
                  </w:tcBorders>
                </w:tcPr>
                <w:p w14:paraId="01968FB9" w14:textId="77777777" w:rsidR="005F2058" w:rsidRPr="00A157B2" w:rsidRDefault="00000000" w:rsidP="00A96839">
                  <w:pPr>
                    <w:spacing w:line="259" w:lineRule="auto"/>
                    <w:ind w:right="230"/>
                    <w:rPr>
                      <w:sz w:val="12"/>
                      <w:szCs w:val="12"/>
                    </w:rPr>
                  </w:pPr>
                  <w:r w:rsidRPr="00A157B2">
                    <w:rPr>
                      <w:sz w:val="12"/>
                      <w:szCs w:val="12"/>
                    </w:rPr>
                    <w:t xml:space="preserve"> </w:t>
                  </w:r>
                </w:p>
              </w:tc>
              <w:tc>
                <w:tcPr>
                  <w:tcW w:w="925" w:type="dxa"/>
                  <w:tcBorders>
                    <w:top w:val="nil"/>
                    <w:left w:val="nil"/>
                    <w:bottom w:val="nil"/>
                    <w:right w:val="nil"/>
                  </w:tcBorders>
                </w:tcPr>
                <w:p w14:paraId="08146C93" w14:textId="77777777" w:rsidR="005F2058" w:rsidRPr="00A157B2" w:rsidRDefault="00000000" w:rsidP="00A96839">
                  <w:pPr>
                    <w:spacing w:line="259" w:lineRule="auto"/>
                    <w:ind w:right="187"/>
                    <w:jc w:val="right"/>
                    <w:rPr>
                      <w:sz w:val="12"/>
                      <w:szCs w:val="12"/>
                    </w:rPr>
                  </w:pPr>
                  <w:r w:rsidRPr="00A157B2">
                    <w:rPr>
                      <w:sz w:val="12"/>
                      <w:szCs w:val="12"/>
                    </w:rPr>
                    <w:t xml:space="preserve"> </w:t>
                  </w:r>
                </w:p>
              </w:tc>
              <w:tc>
                <w:tcPr>
                  <w:tcW w:w="1275" w:type="dxa"/>
                  <w:tcBorders>
                    <w:top w:val="nil"/>
                    <w:left w:val="nil"/>
                    <w:bottom w:val="nil"/>
                    <w:right w:val="nil"/>
                  </w:tcBorders>
                </w:tcPr>
                <w:p w14:paraId="1295F802" w14:textId="77777777" w:rsidR="005F2058" w:rsidRPr="00A157B2" w:rsidRDefault="00000000" w:rsidP="00A96839">
                  <w:pPr>
                    <w:spacing w:line="259" w:lineRule="auto"/>
                    <w:ind w:left="1042"/>
                    <w:rPr>
                      <w:sz w:val="12"/>
                      <w:szCs w:val="12"/>
                    </w:rPr>
                  </w:pPr>
                  <w:r w:rsidRPr="00A157B2">
                    <w:rPr>
                      <w:sz w:val="12"/>
                      <w:szCs w:val="12"/>
                    </w:rPr>
                    <w:t xml:space="preserve"> </w:t>
                  </w:r>
                </w:p>
              </w:tc>
              <w:tc>
                <w:tcPr>
                  <w:tcW w:w="1526" w:type="dxa"/>
                  <w:tcBorders>
                    <w:top w:val="nil"/>
                    <w:left w:val="nil"/>
                    <w:bottom w:val="nil"/>
                    <w:right w:val="nil"/>
                  </w:tcBorders>
                </w:tcPr>
                <w:p w14:paraId="1E5810F9" w14:textId="77777777" w:rsidR="005F2058" w:rsidRPr="00A157B2" w:rsidRDefault="00000000" w:rsidP="00A96839">
                  <w:pPr>
                    <w:spacing w:line="259" w:lineRule="auto"/>
                    <w:ind w:right="33"/>
                    <w:jc w:val="right"/>
                    <w:rPr>
                      <w:sz w:val="12"/>
                      <w:szCs w:val="12"/>
                    </w:rPr>
                  </w:pPr>
                  <w:r w:rsidRPr="00A157B2">
                    <w:rPr>
                      <w:sz w:val="12"/>
                      <w:szCs w:val="12"/>
                    </w:rPr>
                    <w:t xml:space="preserve"> </w:t>
                  </w:r>
                </w:p>
              </w:tc>
            </w:tr>
            <w:tr w:rsidR="00376A58" w:rsidRPr="00A157B2" w14:paraId="0CBC4A17" w14:textId="77777777" w:rsidTr="00394B94">
              <w:trPr>
                <w:trHeight w:val="284"/>
              </w:trPr>
              <w:tc>
                <w:tcPr>
                  <w:tcW w:w="1528" w:type="dxa"/>
                  <w:tcBorders>
                    <w:top w:val="nil"/>
                    <w:left w:val="nil"/>
                    <w:bottom w:val="nil"/>
                    <w:right w:val="nil"/>
                  </w:tcBorders>
                </w:tcPr>
                <w:p w14:paraId="341F0741" w14:textId="77777777" w:rsidR="00376A58" w:rsidRPr="00A157B2" w:rsidRDefault="00000000" w:rsidP="00376A58">
                  <w:pPr>
                    <w:spacing w:before="60" w:after="60" w:line="259" w:lineRule="auto"/>
                    <w:rPr>
                      <w:sz w:val="12"/>
                      <w:szCs w:val="12"/>
                    </w:rPr>
                  </w:pPr>
                  <w:r w:rsidRPr="005B3990">
                    <w:rPr>
                      <w:sz w:val="20"/>
                      <w:szCs w:val="20"/>
                    </w:rPr>
                    <w:lastRenderedPageBreak/>
                    <w:t>[●]</w:t>
                  </w:r>
                </w:p>
              </w:tc>
              <w:tc>
                <w:tcPr>
                  <w:tcW w:w="1259" w:type="dxa"/>
                  <w:tcBorders>
                    <w:top w:val="nil"/>
                    <w:left w:val="nil"/>
                    <w:bottom w:val="nil"/>
                    <w:right w:val="nil"/>
                  </w:tcBorders>
                </w:tcPr>
                <w:p w14:paraId="2566190D"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032" w:type="dxa"/>
                  <w:tcBorders>
                    <w:top w:val="nil"/>
                    <w:left w:val="nil"/>
                    <w:bottom w:val="nil"/>
                    <w:right w:val="nil"/>
                  </w:tcBorders>
                </w:tcPr>
                <w:p w14:paraId="58DBCE0B"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527" w:type="dxa"/>
                  <w:tcBorders>
                    <w:top w:val="nil"/>
                    <w:left w:val="nil"/>
                    <w:bottom w:val="nil"/>
                    <w:right w:val="nil"/>
                  </w:tcBorders>
                </w:tcPr>
                <w:p w14:paraId="037C54AE"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925" w:type="dxa"/>
                  <w:tcBorders>
                    <w:top w:val="nil"/>
                    <w:left w:val="nil"/>
                    <w:bottom w:val="nil"/>
                    <w:right w:val="nil"/>
                  </w:tcBorders>
                </w:tcPr>
                <w:p w14:paraId="53C93661"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275" w:type="dxa"/>
                  <w:tcBorders>
                    <w:top w:val="nil"/>
                    <w:left w:val="nil"/>
                    <w:bottom w:val="nil"/>
                    <w:right w:val="nil"/>
                  </w:tcBorders>
                </w:tcPr>
                <w:p w14:paraId="693816A8" w14:textId="77777777" w:rsidR="00376A58" w:rsidRPr="00A157B2" w:rsidRDefault="00000000" w:rsidP="00376A58">
                  <w:pPr>
                    <w:spacing w:before="60" w:after="60" w:line="259" w:lineRule="auto"/>
                    <w:ind w:left="41"/>
                    <w:jc w:val="center"/>
                    <w:rPr>
                      <w:sz w:val="12"/>
                      <w:szCs w:val="12"/>
                    </w:rPr>
                  </w:pPr>
                  <w:r w:rsidRPr="005B3990">
                    <w:rPr>
                      <w:sz w:val="20"/>
                      <w:szCs w:val="20"/>
                    </w:rPr>
                    <w:t>[●]</w:t>
                  </w:r>
                </w:p>
              </w:tc>
              <w:tc>
                <w:tcPr>
                  <w:tcW w:w="1526" w:type="dxa"/>
                  <w:tcBorders>
                    <w:top w:val="nil"/>
                    <w:left w:val="nil"/>
                    <w:bottom w:val="nil"/>
                    <w:right w:val="nil"/>
                  </w:tcBorders>
                </w:tcPr>
                <w:p w14:paraId="27CA08B2" w14:textId="77777777" w:rsidR="00376A58" w:rsidRPr="00A157B2" w:rsidRDefault="00000000" w:rsidP="00376A58">
                  <w:pPr>
                    <w:spacing w:before="60" w:after="60" w:line="259" w:lineRule="auto"/>
                    <w:ind w:right="92"/>
                    <w:jc w:val="center"/>
                    <w:rPr>
                      <w:sz w:val="12"/>
                      <w:szCs w:val="12"/>
                    </w:rPr>
                  </w:pPr>
                  <w:r w:rsidRPr="005B3990">
                    <w:rPr>
                      <w:sz w:val="20"/>
                      <w:szCs w:val="20"/>
                    </w:rPr>
                    <w:t>[●]</w:t>
                  </w:r>
                </w:p>
              </w:tc>
            </w:tr>
            <w:tr w:rsidR="00376A58" w:rsidRPr="00A157B2" w14:paraId="3748B9AE" w14:textId="77777777" w:rsidTr="00394B94">
              <w:trPr>
                <w:trHeight w:val="287"/>
              </w:trPr>
              <w:tc>
                <w:tcPr>
                  <w:tcW w:w="1528" w:type="dxa"/>
                  <w:tcBorders>
                    <w:top w:val="nil"/>
                    <w:left w:val="nil"/>
                    <w:bottom w:val="nil"/>
                    <w:right w:val="nil"/>
                  </w:tcBorders>
                </w:tcPr>
                <w:p w14:paraId="2E731B64" w14:textId="77777777" w:rsidR="00376A58" w:rsidRPr="00A157B2" w:rsidRDefault="00000000" w:rsidP="00376A58">
                  <w:pPr>
                    <w:spacing w:before="60" w:after="60" w:line="259" w:lineRule="auto"/>
                    <w:rPr>
                      <w:sz w:val="12"/>
                      <w:szCs w:val="12"/>
                    </w:rPr>
                  </w:pPr>
                  <w:r w:rsidRPr="005B3990">
                    <w:rPr>
                      <w:sz w:val="20"/>
                      <w:szCs w:val="20"/>
                    </w:rPr>
                    <w:t>[●]</w:t>
                  </w:r>
                </w:p>
              </w:tc>
              <w:tc>
                <w:tcPr>
                  <w:tcW w:w="1259" w:type="dxa"/>
                  <w:tcBorders>
                    <w:top w:val="nil"/>
                    <w:left w:val="nil"/>
                    <w:bottom w:val="nil"/>
                    <w:right w:val="nil"/>
                  </w:tcBorders>
                </w:tcPr>
                <w:p w14:paraId="10EE864D"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032" w:type="dxa"/>
                  <w:tcBorders>
                    <w:top w:val="nil"/>
                    <w:left w:val="nil"/>
                    <w:bottom w:val="nil"/>
                    <w:right w:val="nil"/>
                  </w:tcBorders>
                </w:tcPr>
                <w:p w14:paraId="29A2E994"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527" w:type="dxa"/>
                  <w:tcBorders>
                    <w:top w:val="nil"/>
                    <w:left w:val="nil"/>
                    <w:bottom w:val="nil"/>
                    <w:right w:val="nil"/>
                  </w:tcBorders>
                </w:tcPr>
                <w:p w14:paraId="69E78FAE"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925" w:type="dxa"/>
                  <w:tcBorders>
                    <w:top w:val="nil"/>
                    <w:left w:val="nil"/>
                    <w:bottom w:val="nil"/>
                    <w:right w:val="nil"/>
                  </w:tcBorders>
                </w:tcPr>
                <w:p w14:paraId="737FF9E6"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275" w:type="dxa"/>
                  <w:tcBorders>
                    <w:top w:val="nil"/>
                    <w:left w:val="nil"/>
                    <w:bottom w:val="nil"/>
                    <w:right w:val="nil"/>
                  </w:tcBorders>
                </w:tcPr>
                <w:p w14:paraId="0FA2D7C8" w14:textId="77777777" w:rsidR="00376A58" w:rsidRPr="00A157B2" w:rsidRDefault="00000000" w:rsidP="00376A58">
                  <w:pPr>
                    <w:spacing w:before="60" w:after="60" w:line="259" w:lineRule="auto"/>
                    <w:ind w:left="41"/>
                    <w:jc w:val="center"/>
                    <w:rPr>
                      <w:sz w:val="12"/>
                      <w:szCs w:val="12"/>
                    </w:rPr>
                  </w:pPr>
                  <w:r w:rsidRPr="005B3990">
                    <w:rPr>
                      <w:sz w:val="20"/>
                      <w:szCs w:val="20"/>
                    </w:rPr>
                    <w:t>[●]</w:t>
                  </w:r>
                </w:p>
              </w:tc>
              <w:tc>
                <w:tcPr>
                  <w:tcW w:w="1526" w:type="dxa"/>
                  <w:tcBorders>
                    <w:top w:val="nil"/>
                    <w:left w:val="nil"/>
                    <w:bottom w:val="nil"/>
                    <w:right w:val="nil"/>
                  </w:tcBorders>
                </w:tcPr>
                <w:p w14:paraId="753CC46F" w14:textId="77777777" w:rsidR="00376A58" w:rsidRPr="00A157B2" w:rsidRDefault="00000000" w:rsidP="00376A58">
                  <w:pPr>
                    <w:spacing w:before="60" w:after="60" w:line="259" w:lineRule="auto"/>
                    <w:ind w:right="92"/>
                    <w:jc w:val="center"/>
                    <w:rPr>
                      <w:sz w:val="12"/>
                      <w:szCs w:val="12"/>
                    </w:rPr>
                  </w:pPr>
                  <w:r w:rsidRPr="005B3990">
                    <w:rPr>
                      <w:sz w:val="20"/>
                      <w:szCs w:val="20"/>
                    </w:rPr>
                    <w:t>[●]</w:t>
                  </w:r>
                </w:p>
              </w:tc>
            </w:tr>
            <w:tr w:rsidR="00376A58" w:rsidRPr="00A157B2" w14:paraId="1900DED3" w14:textId="77777777" w:rsidTr="00394B94">
              <w:trPr>
                <w:trHeight w:val="253"/>
              </w:trPr>
              <w:tc>
                <w:tcPr>
                  <w:tcW w:w="1528" w:type="dxa"/>
                  <w:tcBorders>
                    <w:top w:val="nil"/>
                    <w:left w:val="nil"/>
                    <w:bottom w:val="nil"/>
                    <w:right w:val="nil"/>
                  </w:tcBorders>
                </w:tcPr>
                <w:p w14:paraId="7C081CA7" w14:textId="77777777" w:rsidR="00376A58" w:rsidRPr="00A157B2" w:rsidRDefault="00000000" w:rsidP="00376A58">
                  <w:pPr>
                    <w:spacing w:before="60" w:after="60" w:line="259" w:lineRule="auto"/>
                    <w:rPr>
                      <w:sz w:val="12"/>
                      <w:szCs w:val="12"/>
                    </w:rPr>
                  </w:pPr>
                  <w:r w:rsidRPr="005B3990">
                    <w:rPr>
                      <w:sz w:val="20"/>
                      <w:szCs w:val="20"/>
                    </w:rPr>
                    <w:t>[●]</w:t>
                  </w:r>
                </w:p>
              </w:tc>
              <w:tc>
                <w:tcPr>
                  <w:tcW w:w="1259" w:type="dxa"/>
                  <w:tcBorders>
                    <w:top w:val="nil"/>
                    <w:left w:val="nil"/>
                    <w:bottom w:val="nil"/>
                    <w:right w:val="nil"/>
                  </w:tcBorders>
                </w:tcPr>
                <w:p w14:paraId="5E4027B4"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032" w:type="dxa"/>
                  <w:tcBorders>
                    <w:top w:val="nil"/>
                    <w:left w:val="nil"/>
                    <w:bottom w:val="nil"/>
                    <w:right w:val="nil"/>
                  </w:tcBorders>
                </w:tcPr>
                <w:p w14:paraId="5E401A1A"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527" w:type="dxa"/>
                  <w:tcBorders>
                    <w:top w:val="nil"/>
                    <w:left w:val="nil"/>
                    <w:bottom w:val="nil"/>
                    <w:right w:val="nil"/>
                  </w:tcBorders>
                </w:tcPr>
                <w:p w14:paraId="5C363EFF"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925" w:type="dxa"/>
                  <w:tcBorders>
                    <w:top w:val="nil"/>
                    <w:left w:val="nil"/>
                    <w:bottom w:val="nil"/>
                    <w:right w:val="nil"/>
                  </w:tcBorders>
                </w:tcPr>
                <w:p w14:paraId="281B9787"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275" w:type="dxa"/>
                  <w:tcBorders>
                    <w:top w:val="nil"/>
                    <w:left w:val="nil"/>
                    <w:bottom w:val="nil"/>
                    <w:right w:val="nil"/>
                  </w:tcBorders>
                </w:tcPr>
                <w:p w14:paraId="4590D62E" w14:textId="77777777" w:rsidR="00376A58" w:rsidRPr="00A157B2" w:rsidRDefault="00000000" w:rsidP="00376A58">
                  <w:pPr>
                    <w:spacing w:before="60" w:after="60" w:line="259" w:lineRule="auto"/>
                    <w:ind w:left="41"/>
                    <w:jc w:val="center"/>
                    <w:rPr>
                      <w:sz w:val="12"/>
                      <w:szCs w:val="12"/>
                    </w:rPr>
                  </w:pPr>
                  <w:r w:rsidRPr="005B3990">
                    <w:rPr>
                      <w:sz w:val="20"/>
                      <w:szCs w:val="20"/>
                    </w:rPr>
                    <w:t>[●]</w:t>
                  </w:r>
                </w:p>
              </w:tc>
              <w:tc>
                <w:tcPr>
                  <w:tcW w:w="1526" w:type="dxa"/>
                  <w:tcBorders>
                    <w:top w:val="nil"/>
                    <w:left w:val="nil"/>
                    <w:bottom w:val="nil"/>
                    <w:right w:val="nil"/>
                  </w:tcBorders>
                </w:tcPr>
                <w:p w14:paraId="60758F21" w14:textId="77777777" w:rsidR="00376A58" w:rsidRPr="00A157B2" w:rsidRDefault="00000000" w:rsidP="00376A58">
                  <w:pPr>
                    <w:spacing w:before="60" w:after="60" w:line="259" w:lineRule="auto"/>
                    <w:ind w:right="92"/>
                    <w:jc w:val="center"/>
                    <w:rPr>
                      <w:sz w:val="12"/>
                      <w:szCs w:val="12"/>
                    </w:rPr>
                  </w:pPr>
                  <w:r w:rsidRPr="005B3990">
                    <w:rPr>
                      <w:sz w:val="20"/>
                      <w:szCs w:val="20"/>
                    </w:rPr>
                    <w:t>[●]</w:t>
                  </w:r>
                </w:p>
              </w:tc>
            </w:tr>
            <w:tr w:rsidR="00376A58" w:rsidRPr="00A157B2" w14:paraId="75CDCACB" w14:textId="77777777" w:rsidTr="00394B94">
              <w:trPr>
                <w:trHeight w:val="253"/>
              </w:trPr>
              <w:tc>
                <w:tcPr>
                  <w:tcW w:w="1528" w:type="dxa"/>
                  <w:tcBorders>
                    <w:top w:val="nil"/>
                    <w:left w:val="nil"/>
                    <w:bottom w:val="nil"/>
                    <w:right w:val="nil"/>
                  </w:tcBorders>
                </w:tcPr>
                <w:p w14:paraId="51710577" w14:textId="77777777" w:rsidR="00376A58" w:rsidRPr="00A157B2" w:rsidRDefault="00000000" w:rsidP="00376A58">
                  <w:pPr>
                    <w:spacing w:before="60" w:after="60" w:line="259" w:lineRule="auto"/>
                    <w:rPr>
                      <w:sz w:val="12"/>
                      <w:szCs w:val="12"/>
                    </w:rPr>
                  </w:pPr>
                  <w:r w:rsidRPr="005B3990">
                    <w:rPr>
                      <w:sz w:val="20"/>
                      <w:szCs w:val="20"/>
                    </w:rPr>
                    <w:t>[●]</w:t>
                  </w:r>
                </w:p>
              </w:tc>
              <w:tc>
                <w:tcPr>
                  <w:tcW w:w="1259" w:type="dxa"/>
                  <w:tcBorders>
                    <w:top w:val="nil"/>
                    <w:left w:val="nil"/>
                    <w:bottom w:val="nil"/>
                    <w:right w:val="nil"/>
                  </w:tcBorders>
                </w:tcPr>
                <w:p w14:paraId="77EB84A3"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032" w:type="dxa"/>
                  <w:tcBorders>
                    <w:top w:val="nil"/>
                    <w:left w:val="nil"/>
                    <w:bottom w:val="nil"/>
                    <w:right w:val="nil"/>
                  </w:tcBorders>
                </w:tcPr>
                <w:p w14:paraId="214C5C53"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527" w:type="dxa"/>
                  <w:tcBorders>
                    <w:top w:val="nil"/>
                    <w:left w:val="nil"/>
                    <w:bottom w:val="nil"/>
                    <w:right w:val="nil"/>
                  </w:tcBorders>
                </w:tcPr>
                <w:p w14:paraId="097EA06A"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925" w:type="dxa"/>
                  <w:tcBorders>
                    <w:top w:val="nil"/>
                    <w:left w:val="nil"/>
                    <w:bottom w:val="nil"/>
                    <w:right w:val="nil"/>
                  </w:tcBorders>
                </w:tcPr>
                <w:p w14:paraId="59DCC831"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275" w:type="dxa"/>
                  <w:tcBorders>
                    <w:top w:val="nil"/>
                    <w:left w:val="nil"/>
                    <w:bottom w:val="nil"/>
                    <w:right w:val="nil"/>
                  </w:tcBorders>
                </w:tcPr>
                <w:p w14:paraId="05F8D6CC" w14:textId="77777777" w:rsidR="00376A58" w:rsidRPr="00A157B2" w:rsidRDefault="00000000" w:rsidP="00376A58">
                  <w:pPr>
                    <w:spacing w:before="60" w:after="60" w:line="259" w:lineRule="auto"/>
                    <w:ind w:left="41"/>
                    <w:jc w:val="center"/>
                    <w:rPr>
                      <w:sz w:val="12"/>
                      <w:szCs w:val="12"/>
                    </w:rPr>
                  </w:pPr>
                  <w:r w:rsidRPr="005B3990">
                    <w:rPr>
                      <w:sz w:val="20"/>
                      <w:szCs w:val="20"/>
                    </w:rPr>
                    <w:t>[●]</w:t>
                  </w:r>
                </w:p>
              </w:tc>
              <w:tc>
                <w:tcPr>
                  <w:tcW w:w="1526" w:type="dxa"/>
                  <w:tcBorders>
                    <w:top w:val="nil"/>
                    <w:left w:val="nil"/>
                    <w:bottom w:val="nil"/>
                    <w:right w:val="nil"/>
                  </w:tcBorders>
                </w:tcPr>
                <w:p w14:paraId="3654FF2A" w14:textId="77777777" w:rsidR="00376A58" w:rsidRPr="00A157B2" w:rsidRDefault="00000000" w:rsidP="00376A58">
                  <w:pPr>
                    <w:spacing w:before="60" w:after="60" w:line="259" w:lineRule="auto"/>
                    <w:ind w:right="92"/>
                    <w:jc w:val="center"/>
                    <w:rPr>
                      <w:sz w:val="12"/>
                      <w:szCs w:val="12"/>
                    </w:rPr>
                  </w:pPr>
                  <w:r w:rsidRPr="005B3990">
                    <w:rPr>
                      <w:sz w:val="20"/>
                      <w:szCs w:val="20"/>
                    </w:rPr>
                    <w:t>[●]</w:t>
                  </w:r>
                </w:p>
              </w:tc>
            </w:tr>
            <w:tr w:rsidR="00376A58" w:rsidRPr="00A157B2" w14:paraId="6F34687D" w14:textId="77777777" w:rsidTr="00394B94">
              <w:trPr>
                <w:trHeight w:val="253"/>
              </w:trPr>
              <w:tc>
                <w:tcPr>
                  <w:tcW w:w="1528" w:type="dxa"/>
                  <w:tcBorders>
                    <w:top w:val="nil"/>
                    <w:left w:val="nil"/>
                    <w:bottom w:val="nil"/>
                    <w:right w:val="nil"/>
                  </w:tcBorders>
                </w:tcPr>
                <w:p w14:paraId="72E9B418" w14:textId="77777777" w:rsidR="00376A58" w:rsidRPr="00A157B2" w:rsidRDefault="00000000" w:rsidP="00376A58">
                  <w:pPr>
                    <w:spacing w:before="60" w:after="60" w:line="259" w:lineRule="auto"/>
                    <w:rPr>
                      <w:sz w:val="12"/>
                      <w:szCs w:val="12"/>
                    </w:rPr>
                  </w:pPr>
                  <w:r w:rsidRPr="005B3990">
                    <w:rPr>
                      <w:sz w:val="20"/>
                      <w:szCs w:val="20"/>
                    </w:rPr>
                    <w:t>[●]</w:t>
                  </w:r>
                </w:p>
              </w:tc>
              <w:tc>
                <w:tcPr>
                  <w:tcW w:w="1259" w:type="dxa"/>
                  <w:tcBorders>
                    <w:top w:val="nil"/>
                    <w:left w:val="nil"/>
                    <w:bottom w:val="nil"/>
                    <w:right w:val="nil"/>
                  </w:tcBorders>
                </w:tcPr>
                <w:p w14:paraId="0AAF01B8"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032" w:type="dxa"/>
                  <w:tcBorders>
                    <w:top w:val="nil"/>
                    <w:left w:val="nil"/>
                    <w:bottom w:val="nil"/>
                    <w:right w:val="nil"/>
                  </w:tcBorders>
                </w:tcPr>
                <w:p w14:paraId="76E1B334"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527" w:type="dxa"/>
                  <w:tcBorders>
                    <w:top w:val="nil"/>
                    <w:left w:val="nil"/>
                    <w:bottom w:val="nil"/>
                    <w:right w:val="nil"/>
                  </w:tcBorders>
                </w:tcPr>
                <w:p w14:paraId="4BA4B70B"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925" w:type="dxa"/>
                  <w:tcBorders>
                    <w:top w:val="nil"/>
                    <w:left w:val="nil"/>
                    <w:bottom w:val="nil"/>
                    <w:right w:val="nil"/>
                  </w:tcBorders>
                </w:tcPr>
                <w:p w14:paraId="090F033B" w14:textId="77777777" w:rsidR="00376A58" w:rsidRPr="00A157B2" w:rsidRDefault="00000000" w:rsidP="00394B94">
                  <w:pPr>
                    <w:spacing w:before="60" w:after="60" w:line="259" w:lineRule="auto"/>
                    <w:jc w:val="center"/>
                    <w:rPr>
                      <w:sz w:val="12"/>
                      <w:szCs w:val="12"/>
                    </w:rPr>
                  </w:pPr>
                  <w:r w:rsidRPr="005B3990">
                    <w:rPr>
                      <w:sz w:val="20"/>
                      <w:szCs w:val="20"/>
                    </w:rPr>
                    <w:t>[●]</w:t>
                  </w:r>
                </w:p>
              </w:tc>
              <w:tc>
                <w:tcPr>
                  <w:tcW w:w="1275" w:type="dxa"/>
                  <w:tcBorders>
                    <w:top w:val="nil"/>
                    <w:left w:val="nil"/>
                    <w:bottom w:val="nil"/>
                    <w:right w:val="nil"/>
                  </w:tcBorders>
                </w:tcPr>
                <w:p w14:paraId="1FFBA6EF" w14:textId="77777777" w:rsidR="00376A58" w:rsidRPr="00A157B2" w:rsidRDefault="00000000" w:rsidP="00376A58">
                  <w:pPr>
                    <w:spacing w:before="60" w:after="60" w:line="259" w:lineRule="auto"/>
                    <w:ind w:left="41"/>
                    <w:jc w:val="center"/>
                    <w:rPr>
                      <w:sz w:val="12"/>
                      <w:szCs w:val="12"/>
                    </w:rPr>
                  </w:pPr>
                  <w:r w:rsidRPr="005B3990">
                    <w:rPr>
                      <w:sz w:val="20"/>
                      <w:szCs w:val="20"/>
                    </w:rPr>
                    <w:t>[●]</w:t>
                  </w:r>
                </w:p>
              </w:tc>
              <w:tc>
                <w:tcPr>
                  <w:tcW w:w="1526" w:type="dxa"/>
                  <w:tcBorders>
                    <w:top w:val="nil"/>
                    <w:left w:val="nil"/>
                    <w:bottom w:val="nil"/>
                    <w:right w:val="nil"/>
                  </w:tcBorders>
                </w:tcPr>
                <w:p w14:paraId="143FD0A8" w14:textId="77777777" w:rsidR="00376A58" w:rsidRPr="00A157B2" w:rsidRDefault="00000000" w:rsidP="00376A58">
                  <w:pPr>
                    <w:spacing w:before="60" w:after="60" w:line="259" w:lineRule="auto"/>
                    <w:ind w:right="92"/>
                    <w:jc w:val="center"/>
                    <w:rPr>
                      <w:sz w:val="12"/>
                      <w:szCs w:val="12"/>
                    </w:rPr>
                  </w:pPr>
                  <w:r w:rsidRPr="005B3990">
                    <w:rPr>
                      <w:sz w:val="20"/>
                      <w:szCs w:val="20"/>
                    </w:rPr>
                    <w:t>[●]</w:t>
                  </w:r>
                </w:p>
              </w:tc>
            </w:tr>
            <w:tr w:rsidR="00376A58" w:rsidRPr="00A157B2" w14:paraId="47B23A2C" w14:textId="77777777" w:rsidTr="00394B94">
              <w:trPr>
                <w:trHeight w:val="263"/>
              </w:trPr>
              <w:tc>
                <w:tcPr>
                  <w:tcW w:w="1528" w:type="dxa"/>
                  <w:tcBorders>
                    <w:top w:val="nil"/>
                    <w:left w:val="nil"/>
                    <w:bottom w:val="nil"/>
                    <w:right w:val="nil"/>
                  </w:tcBorders>
                </w:tcPr>
                <w:p w14:paraId="48996ABC" w14:textId="77777777" w:rsidR="00376A58" w:rsidRPr="00A157B2" w:rsidRDefault="00000000" w:rsidP="00376A58">
                  <w:pPr>
                    <w:spacing w:before="60" w:after="60" w:line="259" w:lineRule="auto"/>
                    <w:rPr>
                      <w:sz w:val="12"/>
                      <w:szCs w:val="12"/>
                    </w:rPr>
                  </w:pPr>
                  <w:r w:rsidRPr="005B3990">
                    <w:rPr>
                      <w:sz w:val="20"/>
                      <w:szCs w:val="20"/>
                    </w:rPr>
                    <w:t>[●]</w:t>
                  </w:r>
                </w:p>
              </w:tc>
              <w:tc>
                <w:tcPr>
                  <w:tcW w:w="1259" w:type="dxa"/>
                  <w:tcBorders>
                    <w:top w:val="nil"/>
                    <w:left w:val="nil"/>
                    <w:bottom w:val="nil"/>
                    <w:right w:val="nil"/>
                  </w:tcBorders>
                </w:tcPr>
                <w:p w14:paraId="40A09AB8"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032" w:type="dxa"/>
                  <w:tcBorders>
                    <w:top w:val="nil"/>
                    <w:left w:val="nil"/>
                    <w:bottom w:val="nil"/>
                    <w:right w:val="nil"/>
                  </w:tcBorders>
                </w:tcPr>
                <w:p w14:paraId="6C5C5850"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1527" w:type="dxa"/>
                  <w:tcBorders>
                    <w:top w:val="nil"/>
                    <w:left w:val="nil"/>
                    <w:bottom w:val="nil"/>
                    <w:right w:val="nil"/>
                  </w:tcBorders>
                </w:tcPr>
                <w:p w14:paraId="2DB4DC3D" w14:textId="77777777" w:rsidR="00376A58" w:rsidRPr="00A157B2" w:rsidRDefault="00000000" w:rsidP="00376A58">
                  <w:pPr>
                    <w:spacing w:before="60" w:after="60" w:line="259" w:lineRule="auto"/>
                    <w:jc w:val="center"/>
                    <w:rPr>
                      <w:sz w:val="12"/>
                      <w:szCs w:val="12"/>
                    </w:rPr>
                  </w:pPr>
                  <w:r w:rsidRPr="005B3990">
                    <w:rPr>
                      <w:sz w:val="20"/>
                      <w:szCs w:val="20"/>
                    </w:rPr>
                    <w:t>[●]</w:t>
                  </w:r>
                </w:p>
              </w:tc>
              <w:tc>
                <w:tcPr>
                  <w:tcW w:w="925" w:type="dxa"/>
                  <w:tcBorders>
                    <w:top w:val="nil"/>
                    <w:left w:val="nil"/>
                    <w:bottom w:val="nil"/>
                    <w:right w:val="nil"/>
                  </w:tcBorders>
                </w:tcPr>
                <w:p w14:paraId="0E71EEA6" w14:textId="77777777" w:rsidR="00376A58" w:rsidRPr="00A157B2" w:rsidRDefault="00000000" w:rsidP="00394B94">
                  <w:pPr>
                    <w:spacing w:before="60" w:after="60" w:line="259" w:lineRule="auto"/>
                    <w:jc w:val="center"/>
                    <w:rPr>
                      <w:sz w:val="12"/>
                      <w:szCs w:val="12"/>
                    </w:rPr>
                  </w:pPr>
                  <w:r w:rsidRPr="005B3990">
                    <w:rPr>
                      <w:sz w:val="20"/>
                      <w:szCs w:val="20"/>
                    </w:rPr>
                    <w:t>[●]</w:t>
                  </w:r>
                </w:p>
              </w:tc>
              <w:tc>
                <w:tcPr>
                  <w:tcW w:w="1275" w:type="dxa"/>
                  <w:tcBorders>
                    <w:top w:val="nil"/>
                    <w:left w:val="nil"/>
                    <w:bottom w:val="nil"/>
                    <w:right w:val="nil"/>
                  </w:tcBorders>
                </w:tcPr>
                <w:p w14:paraId="43DD0BA7" w14:textId="77777777" w:rsidR="00376A58" w:rsidRPr="00A157B2" w:rsidRDefault="00000000" w:rsidP="00376A58">
                  <w:pPr>
                    <w:spacing w:before="60" w:after="60" w:line="259" w:lineRule="auto"/>
                    <w:ind w:left="41"/>
                    <w:jc w:val="center"/>
                    <w:rPr>
                      <w:sz w:val="12"/>
                      <w:szCs w:val="12"/>
                    </w:rPr>
                  </w:pPr>
                  <w:r w:rsidRPr="005B3990">
                    <w:rPr>
                      <w:sz w:val="20"/>
                      <w:szCs w:val="20"/>
                    </w:rPr>
                    <w:t>[●]</w:t>
                  </w:r>
                </w:p>
              </w:tc>
              <w:tc>
                <w:tcPr>
                  <w:tcW w:w="1526" w:type="dxa"/>
                  <w:tcBorders>
                    <w:top w:val="nil"/>
                    <w:left w:val="nil"/>
                    <w:bottom w:val="nil"/>
                    <w:right w:val="nil"/>
                  </w:tcBorders>
                </w:tcPr>
                <w:p w14:paraId="1214EC19" w14:textId="77777777" w:rsidR="00376A58" w:rsidRPr="00A157B2" w:rsidRDefault="00000000" w:rsidP="00376A58">
                  <w:pPr>
                    <w:spacing w:before="60" w:after="60" w:line="259" w:lineRule="auto"/>
                    <w:ind w:right="92"/>
                    <w:jc w:val="center"/>
                    <w:rPr>
                      <w:sz w:val="12"/>
                      <w:szCs w:val="12"/>
                    </w:rPr>
                  </w:pPr>
                  <w:r w:rsidRPr="005B3990">
                    <w:rPr>
                      <w:sz w:val="20"/>
                      <w:szCs w:val="20"/>
                    </w:rPr>
                    <w:t>[●]</w:t>
                  </w:r>
                </w:p>
              </w:tc>
            </w:tr>
            <w:tr w:rsidR="005F2058" w:rsidRPr="00A157B2" w14:paraId="23F9AE64" w14:textId="77777777" w:rsidTr="00394B94">
              <w:trPr>
                <w:trHeight w:val="263"/>
              </w:trPr>
              <w:tc>
                <w:tcPr>
                  <w:tcW w:w="1528" w:type="dxa"/>
                  <w:tcBorders>
                    <w:top w:val="nil"/>
                    <w:left w:val="nil"/>
                    <w:bottom w:val="nil"/>
                    <w:right w:val="nil"/>
                  </w:tcBorders>
                </w:tcPr>
                <w:p w14:paraId="1B6E8194" w14:textId="77777777" w:rsidR="005F2058" w:rsidRPr="00A157B2" w:rsidRDefault="00000000" w:rsidP="00A96839">
                  <w:pPr>
                    <w:tabs>
                      <w:tab w:val="center" w:pos="1584"/>
                    </w:tabs>
                    <w:spacing w:before="60" w:after="60" w:line="259" w:lineRule="auto"/>
                    <w:rPr>
                      <w:sz w:val="12"/>
                      <w:szCs w:val="12"/>
                    </w:rPr>
                  </w:pPr>
                </w:p>
              </w:tc>
              <w:tc>
                <w:tcPr>
                  <w:tcW w:w="1259" w:type="dxa"/>
                  <w:tcBorders>
                    <w:top w:val="nil"/>
                    <w:left w:val="nil"/>
                    <w:bottom w:val="nil"/>
                    <w:right w:val="nil"/>
                  </w:tcBorders>
                </w:tcPr>
                <w:p w14:paraId="796DCB33" w14:textId="77777777" w:rsidR="005F2058" w:rsidRPr="00A157B2" w:rsidRDefault="00000000" w:rsidP="00A96839">
                  <w:pPr>
                    <w:spacing w:before="60" w:after="60" w:line="259" w:lineRule="auto"/>
                    <w:ind w:left="631"/>
                    <w:rPr>
                      <w:sz w:val="12"/>
                      <w:szCs w:val="12"/>
                    </w:rPr>
                  </w:pPr>
                </w:p>
              </w:tc>
              <w:tc>
                <w:tcPr>
                  <w:tcW w:w="1032" w:type="dxa"/>
                  <w:tcBorders>
                    <w:top w:val="nil"/>
                    <w:left w:val="nil"/>
                    <w:bottom w:val="nil"/>
                    <w:right w:val="nil"/>
                  </w:tcBorders>
                </w:tcPr>
                <w:p w14:paraId="04196BD3" w14:textId="77777777" w:rsidR="005F2058" w:rsidRPr="00A157B2" w:rsidRDefault="00000000" w:rsidP="00A96839">
                  <w:pPr>
                    <w:spacing w:before="60" w:after="60" w:line="259" w:lineRule="auto"/>
                    <w:ind w:left="631"/>
                    <w:rPr>
                      <w:sz w:val="12"/>
                      <w:szCs w:val="12"/>
                    </w:rPr>
                  </w:pPr>
                </w:p>
              </w:tc>
              <w:tc>
                <w:tcPr>
                  <w:tcW w:w="1527" w:type="dxa"/>
                  <w:tcBorders>
                    <w:top w:val="nil"/>
                    <w:left w:val="nil"/>
                    <w:bottom w:val="nil"/>
                    <w:right w:val="nil"/>
                  </w:tcBorders>
                </w:tcPr>
                <w:p w14:paraId="5E4A40B6" w14:textId="77777777" w:rsidR="005F2058" w:rsidRPr="00A157B2" w:rsidRDefault="00000000" w:rsidP="00A96839">
                  <w:pPr>
                    <w:spacing w:before="60" w:after="60" w:line="259" w:lineRule="auto"/>
                    <w:ind w:left="631"/>
                    <w:rPr>
                      <w:sz w:val="12"/>
                      <w:szCs w:val="12"/>
                    </w:rPr>
                  </w:pPr>
                </w:p>
              </w:tc>
              <w:tc>
                <w:tcPr>
                  <w:tcW w:w="925" w:type="dxa"/>
                  <w:tcBorders>
                    <w:top w:val="nil"/>
                    <w:left w:val="nil"/>
                    <w:bottom w:val="nil"/>
                    <w:right w:val="nil"/>
                  </w:tcBorders>
                </w:tcPr>
                <w:p w14:paraId="61A175C2" w14:textId="77777777" w:rsidR="005F2058" w:rsidRPr="00A157B2" w:rsidRDefault="00000000" w:rsidP="00A96839">
                  <w:pPr>
                    <w:spacing w:before="60" w:after="60" w:line="259" w:lineRule="auto"/>
                    <w:ind w:left="432"/>
                    <w:rPr>
                      <w:sz w:val="12"/>
                      <w:szCs w:val="12"/>
                    </w:rPr>
                  </w:pPr>
                </w:p>
              </w:tc>
              <w:tc>
                <w:tcPr>
                  <w:tcW w:w="1275" w:type="dxa"/>
                  <w:tcBorders>
                    <w:top w:val="nil"/>
                    <w:left w:val="nil"/>
                    <w:bottom w:val="nil"/>
                    <w:right w:val="nil"/>
                  </w:tcBorders>
                </w:tcPr>
                <w:p w14:paraId="0A2F860C" w14:textId="77777777" w:rsidR="005F2058" w:rsidRPr="00A157B2" w:rsidRDefault="00000000" w:rsidP="00A96839">
                  <w:pPr>
                    <w:spacing w:before="60" w:after="60" w:line="259" w:lineRule="auto"/>
                    <w:ind w:left="41"/>
                    <w:jc w:val="center"/>
                    <w:rPr>
                      <w:sz w:val="12"/>
                      <w:szCs w:val="12"/>
                    </w:rPr>
                  </w:pPr>
                </w:p>
              </w:tc>
              <w:tc>
                <w:tcPr>
                  <w:tcW w:w="1526" w:type="dxa"/>
                  <w:tcBorders>
                    <w:top w:val="nil"/>
                    <w:left w:val="nil"/>
                    <w:bottom w:val="nil"/>
                    <w:right w:val="nil"/>
                  </w:tcBorders>
                </w:tcPr>
                <w:p w14:paraId="5C36236B" w14:textId="77777777" w:rsidR="005F2058" w:rsidRPr="00A157B2" w:rsidRDefault="00000000" w:rsidP="00A96839">
                  <w:pPr>
                    <w:spacing w:before="60" w:after="60" w:line="259" w:lineRule="auto"/>
                    <w:ind w:right="92"/>
                    <w:jc w:val="right"/>
                    <w:rPr>
                      <w:sz w:val="12"/>
                      <w:szCs w:val="12"/>
                    </w:rPr>
                  </w:pPr>
                </w:p>
              </w:tc>
            </w:tr>
            <w:tr w:rsidR="005F2058" w:rsidRPr="00A157B2" w14:paraId="6623C015" w14:textId="77777777" w:rsidTr="00394B94">
              <w:trPr>
                <w:trHeight w:val="281"/>
              </w:trPr>
              <w:tc>
                <w:tcPr>
                  <w:tcW w:w="1528" w:type="dxa"/>
                  <w:tcBorders>
                    <w:top w:val="nil"/>
                    <w:left w:val="nil"/>
                    <w:bottom w:val="nil"/>
                    <w:right w:val="nil"/>
                  </w:tcBorders>
                </w:tcPr>
                <w:p w14:paraId="3CA40918" w14:textId="77777777" w:rsidR="005F2058" w:rsidRPr="00A157B2" w:rsidRDefault="00000000" w:rsidP="00A96839">
                  <w:pPr>
                    <w:spacing w:before="60" w:after="60" w:line="259" w:lineRule="auto"/>
                    <w:rPr>
                      <w:sz w:val="12"/>
                      <w:szCs w:val="12"/>
                      <w:u w:val="single"/>
                    </w:rPr>
                  </w:pPr>
                  <w:r w:rsidRPr="00A157B2">
                    <w:rPr>
                      <w:b/>
                      <w:i/>
                      <w:sz w:val="12"/>
                      <w:szCs w:val="12"/>
                      <w:u w:val="single"/>
                    </w:rPr>
                    <w:t xml:space="preserve">Senior Management </w:t>
                  </w:r>
                </w:p>
              </w:tc>
              <w:tc>
                <w:tcPr>
                  <w:tcW w:w="1259" w:type="dxa"/>
                  <w:tcBorders>
                    <w:top w:val="nil"/>
                    <w:left w:val="nil"/>
                    <w:bottom w:val="nil"/>
                    <w:right w:val="nil"/>
                  </w:tcBorders>
                </w:tcPr>
                <w:p w14:paraId="7BFDC498" w14:textId="77777777" w:rsidR="005F2058" w:rsidRPr="00A157B2" w:rsidRDefault="00000000" w:rsidP="00A96839">
                  <w:pPr>
                    <w:spacing w:before="60" w:after="60" w:line="259" w:lineRule="auto"/>
                    <w:ind w:right="230"/>
                    <w:jc w:val="right"/>
                    <w:rPr>
                      <w:sz w:val="12"/>
                      <w:szCs w:val="12"/>
                    </w:rPr>
                  </w:pPr>
                </w:p>
              </w:tc>
              <w:tc>
                <w:tcPr>
                  <w:tcW w:w="1032" w:type="dxa"/>
                  <w:tcBorders>
                    <w:top w:val="nil"/>
                    <w:left w:val="nil"/>
                    <w:bottom w:val="nil"/>
                    <w:right w:val="nil"/>
                  </w:tcBorders>
                </w:tcPr>
                <w:p w14:paraId="516BE41E" w14:textId="77777777" w:rsidR="005F2058" w:rsidRPr="00A157B2" w:rsidRDefault="00000000" w:rsidP="00A96839">
                  <w:pPr>
                    <w:spacing w:before="60" w:after="60" w:line="259" w:lineRule="auto"/>
                    <w:ind w:right="230"/>
                    <w:jc w:val="right"/>
                    <w:rPr>
                      <w:sz w:val="12"/>
                      <w:szCs w:val="12"/>
                    </w:rPr>
                  </w:pPr>
                </w:p>
              </w:tc>
              <w:tc>
                <w:tcPr>
                  <w:tcW w:w="1527" w:type="dxa"/>
                  <w:tcBorders>
                    <w:top w:val="nil"/>
                    <w:left w:val="nil"/>
                    <w:bottom w:val="nil"/>
                    <w:right w:val="nil"/>
                  </w:tcBorders>
                </w:tcPr>
                <w:p w14:paraId="331B3821" w14:textId="77777777" w:rsidR="005F2058" w:rsidRPr="00A157B2" w:rsidRDefault="00000000" w:rsidP="00A96839">
                  <w:pPr>
                    <w:spacing w:before="60" w:after="60" w:line="259" w:lineRule="auto"/>
                    <w:ind w:right="230"/>
                    <w:jc w:val="right"/>
                    <w:rPr>
                      <w:sz w:val="12"/>
                      <w:szCs w:val="12"/>
                    </w:rPr>
                  </w:pPr>
                  <w:r w:rsidRPr="00A157B2">
                    <w:rPr>
                      <w:sz w:val="12"/>
                      <w:szCs w:val="12"/>
                    </w:rPr>
                    <w:t xml:space="preserve"> </w:t>
                  </w:r>
                </w:p>
              </w:tc>
              <w:tc>
                <w:tcPr>
                  <w:tcW w:w="925" w:type="dxa"/>
                  <w:tcBorders>
                    <w:top w:val="nil"/>
                    <w:left w:val="nil"/>
                    <w:bottom w:val="nil"/>
                    <w:right w:val="nil"/>
                  </w:tcBorders>
                </w:tcPr>
                <w:p w14:paraId="36450CAD" w14:textId="77777777" w:rsidR="005F2058" w:rsidRPr="00A157B2" w:rsidRDefault="00000000" w:rsidP="00A96839">
                  <w:pPr>
                    <w:spacing w:before="60" w:after="60" w:line="259" w:lineRule="auto"/>
                    <w:ind w:right="187"/>
                    <w:jc w:val="right"/>
                    <w:rPr>
                      <w:sz w:val="12"/>
                      <w:szCs w:val="12"/>
                    </w:rPr>
                  </w:pPr>
                  <w:r w:rsidRPr="00A157B2">
                    <w:rPr>
                      <w:sz w:val="12"/>
                      <w:szCs w:val="12"/>
                    </w:rPr>
                    <w:t xml:space="preserve"> </w:t>
                  </w:r>
                </w:p>
              </w:tc>
              <w:tc>
                <w:tcPr>
                  <w:tcW w:w="1275" w:type="dxa"/>
                  <w:tcBorders>
                    <w:top w:val="nil"/>
                    <w:left w:val="nil"/>
                    <w:bottom w:val="nil"/>
                    <w:right w:val="nil"/>
                  </w:tcBorders>
                </w:tcPr>
                <w:p w14:paraId="120415A7" w14:textId="77777777" w:rsidR="005F2058" w:rsidRPr="00A157B2" w:rsidRDefault="00000000" w:rsidP="00A96839">
                  <w:pPr>
                    <w:spacing w:before="60" w:after="60" w:line="259" w:lineRule="auto"/>
                    <w:ind w:left="1042"/>
                    <w:rPr>
                      <w:sz w:val="12"/>
                      <w:szCs w:val="12"/>
                    </w:rPr>
                  </w:pPr>
                  <w:r w:rsidRPr="00A157B2">
                    <w:rPr>
                      <w:sz w:val="12"/>
                      <w:szCs w:val="12"/>
                    </w:rPr>
                    <w:t xml:space="preserve"> </w:t>
                  </w:r>
                </w:p>
              </w:tc>
              <w:tc>
                <w:tcPr>
                  <w:tcW w:w="1526" w:type="dxa"/>
                  <w:tcBorders>
                    <w:top w:val="nil"/>
                    <w:left w:val="nil"/>
                    <w:bottom w:val="nil"/>
                    <w:right w:val="nil"/>
                  </w:tcBorders>
                </w:tcPr>
                <w:p w14:paraId="41BF621D" w14:textId="77777777" w:rsidR="005F2058" w:rsidRPr="00A157B2" w:rsidRDefault="00000000" w:rsidP="00A96839">
                  <w:pPr>
                    <w:spacing w:before="60" w:after="60" w:line="259" w:lineRule="auto"/>
                    <w:ind w:right="33"/>
                    <w:jc w:val="right"/>
                    <w:rPr>
                      <w:sz w:val="12"/>
                      <w:szCs w:val="12"/>
                    </w:rPr>
                  </w:pPr>
                  <w:r w:rsidRPr="00A157B2">
                    <w:rPr>
                      <w:sz w:val="12"/>
                      <w:szCs w:val="12"/>
                    </w:rPr>
                    <w:t xml:space="preserve"> </w:t>
                  </w:r>
                </w:p>
              </w:tc>
            </w:tr>
            <w:tr w:rsidR="00376A58" w:rsidRPr="00A157B2" w14:paraId="70DC15F4" w14:textId="77777777" w:rsidTr="00394B94">
              <w:trPr>
                <w:trHeight w:val="280"/>
              </w:trPr>
              <w:tc>
                <w:tcPr>
                  <w:tcW w:w="1528" w:type="dxa"/>
                  <w:tcBorders>
                    <w:top w:val="nil"/>
                    <w:left w:val="nil"/>
                    <w:bottom w:val="nil"/>
                    <w:right w:val="nil"/>
                  </w:tcBorders>
                </w:tcPr>
                <w:p w14:paraId="048CE5C3" w14:textId="77777777" w:rsidR="00376A58" w:rsidRPr="00A157B2" w:rsidRDefault="00000000" w:rsidP="00376A58">
                  <w:pPr>
                    <w:spacing w:before="60" w:after="60" w:line="259" w:lineRule="auto"/>
                    <w:rPr>
                      <w:sz w:val="12"/>
                      <w:szCs w:val="12"/>
                    </w:rPr>
                  </w:pPr>
                  <w:r w:rsidRPr="0002293F">
                    <w:rPr>
                      <w:sz w:val="20"/>
                      <w:szCs w:val="20"/>
                    </w:rPr>
                    <w:t>[●]</w:t>
                  </w:r>
                </w:p>
              </w:tc>
              <w:tc>
                <w:tcPr>
                  <w:tcW w:w="1259" w:type="dxa"/>
                  <w:tcBorders>
                    <w:top w:val="nil"/>
                    <w:left w:val="nil"/>
                    <w:bottom w:val="nil"/>
                    <w:right w:val="nil"/>
                  </w:tcBorders>
                </w:tcPr>
                <w:p w14:paraId="2C570E2E" w14:textId="77777777" w:rsidR="00376A58" w:rsidRPr="00950F6C" w:rsidRDefault="00000000" w:rsidP="00376A58">
                  <w:pPr>
                    <w:spacing w:before="60" w:after="60" w:line="259" w:lineRule="auto"/>
                    <w:ind w:left="552" w:hanging="552"/>
                    <w:jc w:val="center"/>
                    <w:rPr>
                      <w:sz w:val="12"/>
                      <w:szCs w:val="12"/>
                    </w:rPr>
                  </w:pPr>
                  <w:r w:rsidRPr="0002293F">
                    <w:rPr>
                      <w:sz w:val="20"/>
                      <w:szCs w:val="20"/>
                    </w:rPr>
                    <w:t>[●]</w:t>
                  </w:r>
                </w:p>
              </w:tc>
              <w:tc>
                <w:tcPr>
                  <w:tcW w:w="1032" w:type="dxa"/>
                  <w:tcBorders>
                    <w:top w:val="nil"/>
                    <w:left w:val="nil"/>
                    <w:bottom w:val="nil"/>
                    <w:right w:val="nil"/>
                  </w:tcBorders>
                </w:tcPr>
                <w:p w14:paraId="22C7D839" w14:textId="77777777" w:rsidR="00376A58" w:rsidRPr="00950F6C" w:rsidRDefault="00000000" w:rsidP="00376A58">
                  <w:pPr>
                    <w:spacing w:before="60" w:after="60" w:line="259" w:lineRule="auto"/>
                    <w:ind w:left="552" w:hanging="558"/>
                    <w:jc w:val="center"/>
                    <w:rPr>
                      <w:sz w:val="12"/>
                      <w:szCs w:val="12"/>
                    </w:rPr>
                  </w:pPr>
                  <w:r w:rsidRPr="0002293F">
                    <w:rPr>
                      <w:sz w:val="20"/>
                      <w:szCs w:val="20"/>
                    </w:rPr>
                    <w:t>[●]</w:t>
                  </w:r>
                </w:p>
              </w:tc>
              <w:tc>
                <w:tcPr>
                  <w:tcW w:w="1527" w:type="dxa"/>
                  <w:tcBorders>
                    <w:top w:val="nil"/>
                    <w:left w:val="nil"/>
                    <w:bottom w:val="nil"/>
                    <w:right w:val="nil"/>
                  </w:tcBorders>
                </w:tcPr>
                <w:p w14:paraId="67BED08E" w14:textId="77777777" w:rsidR="00376A58" w:rsidRPr="00950F6C" w:rsidRDefault="00000000" w:rsidP="00376A58">
                  <w:pPr>
                    <w:spacing w:before="60" w:after="60" w:line="259" w:lineRule="auto"/>
                    <w:ind w:left="552" w:hanging="552"/>
                    <w:jc w:val="center"/>
                    <w:rPr>
                      <w:sz w:val="12"/>
                      <w:szCs w:val="12"/>
                    </w:rPr>
                  </w:pPr>
                  <w:r w:rsidRPr="0002293F">
                    <w:rPr>
                      <w:sz w:val="20"/>
                      <w:szCs w:val="20"/>
                    </w:rPr>
                    <w:t>[●]</w:t>
                  </w:r>
                </w:p>
              </w:tc>
              <w:tc>
                <w:tcPr>
                  <w:tcW w:w="925" w:type="dxa"/>
                  <w:tcBorders>
                    <w:top w:val="nil"/>
                    <w:left w:val="nil"/>
                    <w:bottom w:val="nil"/>
                    <w:right w:val="nil"/>
                  </w:tcBorders>
                </w:tcPr>
                <w:p w14:paraId="1E53CD3A" w14:textId="77777777" w:rsidR="00376A58" w:rsidRPr="00950F6C" w:rsidRDefault="00000000" w:rsidP="00376A58">
                  <w:pPr>
                    <w:spacing w:before="60" w:after="60" w:line="259" w:lineRule="auto"/>
                    <w:ind w:left="-3"/>
                    <w:jc w:val="center"/>
                    <w:rPr>
                      <w:sz w:val="12"/>
                      <w:szCs w:val="12"/>
                    </w:rPr>
                  </w:pPr>
                  <w:r w:rsidRPr="0002293F">
                    <w:rPr>
                      <w:sz w:val="20"/>
                      <w:szCs w:val="20"/>
                    </w:rPr>
                    <w:t>[●]</w:t>
                  </w:r>
                </w:p>
              </w:tc>
              <w:tc>
                <w:tcPr>
                  <w:tcW w:w="1275" w:type="dxa"/>
                  <w:tcBorders>
                    <w:top w:val="nil"/>
                    <w:left w:val="nil"/>
                    <w:bottom w:val="nil"/>
                    <w:right w:val="nil"/>
                  </w:tcBorders>
                </w:tcPr>
                <w:p w14:paraId="0FF4E44B" w14:textId="77777777" w:rsidR="00376A58" w:rsidRPr="00950F6C" w:rsidRDefault="00000000" w:rsidP="00376A58">
                  <w:pPr>
                    <w:spacing w:before="60" w:after="60" w:line="259" w:lineRule="auto"/>
                    <w:jc w:val="center"/>
                    <w:rPr>
                      <w:sz w:val="12"/>
                      <w:szCs w:val="12"/>
                    </w:rPr>
                  </w:pPr>
                  <w:r w:rsidRPr="0002293F">
                    <w:rPr>
                      <w:sz w:val="20"/>
                      <w:szCs w:val="20"/>
                    </w:rPr>
                    <w:t>[●]</w:t>
                  </w:r>
                </w:p>
              </w:tc>
              <w:tc>
                <w:tcPr>
                  <w:tcW w:w="1526" w:type="dxa"/>
                  <w:tcBorders>
                    <w:top w:val="nil"/>
                    <w:left w:val="nil"/>
                    <w:bottom w:val="nil"/>
                    <w:right w:val="nil"/>
                  </w:tcBorders>
                </w:tcPr>
                <w:p w14:paraId="40E6C9E4" w14:textId="77777777" w:rsidR="00376A58" w:rsidRPr="00950F6C" w:rsidRDefault="00000000" w:rsidP="00376A58">
                  <w:pPr>
                    <w:spacing w:before="60" w:after="60" w:line="259" w:lineRule="auto"/>
                    <w:ind w:right="92"/>
                    <w:jc w:val="center"/>
                    <w:rPr>
                      <w:sz w:val="12"/>
                      <w:szCs w:val="12"/>
                    </w:rPr>
                  </w:pPr>
                  <w:r w:rsidRPr="0002293F">
                    <w:rPr>
                      <w:sz w:val="20"/>
                      <w:szCs w:val="20"/>
                    </w:rPr>
                    <w:t>[●]</w:t>
                  </w:r>
                </w:p>
              </w:tc>
            </w:tr>
            <w:tr w:rsidR="00376A58" w:rsidRPr="00A157B2" w14:paraId="33B4D81F" w14:textId="77777777" w:rsidTr="00394B94">
              <w:trPr>
                <w:trHeight w:val="280"/>
              </w:trPr>
              <w:tc>
                <w:tcPr>
                  <w:tcW w:w="1528" w:type="dxa"/>
                  <w:tcBorders>
                    <w:top w:val="nil"/>
                    <w:left w:val="nil"/>
                    <w:bottom w:val="nil"/>
                    <w:right w:val="nil"/>
                  </w:tcBorders>
                </w:tcPr>
                <w:p w14:paraId="46432195" w14:textId="77777777" w:rsidR="00376A58" w:rsidRPr="00A157B2" w:rsidRDefault="00000000" w:rsidP="00376A58">
                  <w:pPr>
                    <w:spacing w:before="60" w:after="60" w:line="259" w:lineRule="auto"/>
                    <w:rPr>
                      <w:sz w:val="12"/>
                      <w:szCs w:val="12"/>
                    </w:rPr>
                  </w:pPr>
                  <w:r w:rsidRPr="0002293F">
                    <w:rPr>
                      <w:sz w:val="20"/>
                      <w:szCs w:val="20"/>
                    </w:rPr>
                    <w:t>[●]</w:t>
                  </w:r>
                </w:p>
              </w:tc>
              <w:tc>
                <w:tcPr>
                  <w:tcW w:w="1259" w:type="dxa"/>
                  <w:tcBorders>
                    <w:top w:val="nil"/>
                    <w:left w:val="nil"/>
                    <w:bottom w:val="nil"/>
                    <w:right w:val="nil"/>
                  </w:tcBorders>
                </w:tcPr>
                <w:p w14:paraId="186C395B" w14:textId="77777777" w:rsidR="00376A58" w:rsidRPr="00950F6C" w:rsidRDefault="00000000" w:rsidP="00376A58">
                  <w:pPr>
                    <w:spacing w:before="60" w:after="60" w:line="259" w:lineRule="auto"/>
                    <w:jc w:val="center"/>
                    <w:rPr>
                      <w:sz w:val="12"/>
                      <w:szCs w:val="12"/>
                    </w:rPr>
                  </w:pPr>
                  <w:r w:rsidRPr="0002293F">
                    <w:rPr>
                      <w:sz w:val="20"/>
                      <w:szCs w:val="20"/>
                    </w:rPr>
                    <w:t>[●]</w:t>
                  </w:r>
                </w:p>
              </w:tc>
              <w:tc>
                <w:tcPr>
                  <w:tcW w:w="1032" w:type="dxa"/>
                  <w:tcBorders>
                    <w:top w:val="nil"/>
                    <w:left w:val="nil"/>
                    <w:bottom w:val="nil"/>
                    <w:right w:val="nil"/>
                  </w:tcBorders>
                </w:tcPr>
                <w:p w14:paraId="0AE124F0" w14:textId="77777777" w:rsidR="00376A58" w:rsidRPr="00950F6C" w:rsidRDefault="00000000" w:rsidP="00376A58">
                  <w:pPr>
                    <w:spacing w:before="60" w:after="60" w:line="259" w:lineRule="auto"/>
                    <w:ind w:left="552" w:hanging="558"/>
                    <w:jc w:val="center"/>
                    <w:rPr>
                      <w:sz w:val="12"/>
                      <w:szCs w:val="12"/>
                    </w:rPr>
                  </w:pPr>
                  <w:r w:rsidRPr="0002293F">
                    <w:rPr>
                      <w:sz w:val="20"/>
                      <w:szCs w:val="20"/>
                    </w:rPr>
                    <w:t>[●]</w:t>
                  </w:r>
                </w:p>
              </w:tc>
              <w:tc>
                <w:tcPr>
                  <w:tcW w:w="1527" w:type="dxa"/>
                  <w:tcBorders>
                    <w:top w:val="nil"/>
                    <w:left w:val="nil"/>
                    <w:bottom w:val="nil"/>
                    <w:right w:val="nil"/>
                  </w:tcBorders>
                </w:tcPr>
                <w:p w14:paraId="7A52CC99" w14:textId="77777777" w:rsidR="00376A58" w:rsidRPr="00950F6C" w:rsidRDefault="00000000" w:rsidP="00376A58">
                  <w:pPr>
                    <w:spacing w:before="60" w:after="60" w:line="259" w:lineRule="auto"/>
                    <w:jc w:val="center"/>
                    <w:rPr>
                      <w:sz w:val="12"/>
                      <w:szCs w:val="12"/>
                    </w:rPr>
                  </w:pPr>
                  <w:r w:rsidRPr="0002293F">
                    <w:rPr>
                      <w:sz w:val="20"/>
                      <w:szCs w:val="20"/>
                    </w:rPr>
                    <w:t>[●]</w:t>
                  </w:r>
                </w:p>
              </w:tc>
              <w:tc>
                <w:tcPr>
                  <w:tcW w:w="925" w:type="dxa"/>
                  <w:tcBorders>
                    <w:top w:val="nil"/>
                    <w:left w:val="nil"/>
                    <w:bottom w:val="nil"/>
                    <w:right w:val="nil"/>
                  </w:tcBorders>
                </w:tcPr>
                <w:p w14:paraId="557FF960" w14:textId="77777777" w:rsidR="00376A58" w:rsidRPr="00950F6C" w:rsidRDefault="00000000" w:rsidP="00376A58">
                  <w:pPr>
                    <w:spacing w:before="60" w:after="60" w:line="259" w:lineRule="auto"/>
                    <w:jc w:val="center"/>
                    <w:rPr>
                      <w:sz w:val="12"/>
                      <w:szCs w:val="12"/>
                    </w:rPr>
                  </w:pPr>
                  <w:r w:rsidRPr="0002293F">
                    <w:rPr>
                      <w:sz w:val="20"/>
                      <w:szCs w:val="20"/>
                    </w:rPr>
                    <w:t>[●]</w:t>
                  </w:r>
                </w:p>
              </w:tc>
              <w:tc>
                <w:tcPr>
                  <w:tcW w:w="1275" w:type="dxa"/>
                  <w:tcBorders>
                    <w:top w:val="nil"/>
                    <w:left w:val="nil"/>
                    <w:bottom w:val="nil"/>
                    <w:right w:val="nil"/>
                  </w:tcBorders>
                </w:tcPr>
                <w:p w14:paraId="298EB204" w14:textId="77777777" w:rsidR="00376A58" w:rsidRPr="00950F6C" w:rsidRDefault="00000000" w:rsidP="00376A58">
                  <w:pPr>
                    <w:spacing w:before="60" w:after="60" w:line="259" w:lineRule="auto"/>
                    <w:ind w:left="-1"/>
                    <w:jc w:val="center"/>
                    <w:rPr>
                      <w:sz w:val="12"/>
                      <w:szCs w:val="12"/>
                    </w:rPr>
                  </w:pPr>
                  <w:r w:rsidRPr="0002293F">
                    <w:rPr>
                      <w:sz w:val="20"/>
                      <w:szCs w:val="20"/>
                    </w:rPr>
                    <w:t>[●]</w:t>
                  </w:r>
                </w:p>
              </w:tc>
              <w:tc>
                <w:tcPr>
                  <w:tcW w:w="1526" w:type="dxa"/>
                  <w:tcBorders>
                    <w:top w:val="nil"/>
                    <w:left w:val="nil"/>
                    <w:bottom w:val="nil"/>
                    <w:right w:val="nil"/>
                  </w:tcBorders>
                </w:tcPr>
                <w:p w14:paraId="62500AA2" w14:textId="77777777" w:rsidR="00376A58" w:rsidRPr="00950F6C" w:rsidRDefault="00000000" w:rsidP="00376A58">
                  <w:pPr>
                    <w:spacing w:before="60" w:after="60" w:line="259" w:lineRule="auto"/>
                    <w:ind w:right="96"/>
                    <w:jc w:val="center"/>
                    <w:rPr>
                      <w:sz w:val="12"/>
                      <w:szCs w:val="12"/>
                    </w:rPr>
                  </w:pPr>
                  <w:r w:rsidRPr="0002293F">
                    <w:rPr>
                      <w:sz w:val="20"/>
                      <w:szCs w:val="20"/>
                    </w:rPr>
                    <w:t>[●]</w:t>
                  </w:r>
                </w:p>
              </w:tc>
            </w:tr>
            <w:tr w:rsidR="00376A58" w:rsidRPr="00A157B2" w14:paraId="4D5047EB" w14:textId="77777777" w:rsidTr="00394B94">
              <w:trPr>
                <w:trHeight w:val="251"/>
              </w:trPr>
              <w:tc>
                <w:tcPr>
                  <w:tcW w:w="1528" w:type="dxa"/>
                  <w:tcBorders>
                    <w:top w:val="nil"/>
                    <w:left w:val="nil"/>
                    <w:bottom w:val="nil"/>
                    <w:right w:val="nil"/>
                  </w:tcBorders>
                </w:tcPr>
                <w:p w14:paraId="3BD3ECFC" w14:textId="77777777" w:rsidR="00376A58" w:rsidRPr="00A157B2" w:rsidRDefault="00000000" w:rsidP="00376A58">
                  <w:pPr>
                    <w:spacing w:before="60" w:after="60" w:line="259" w:lineRule="auto"/>
                    <w:rPr>
                      <w:sz w:val="12"/>
                      <w:szCs w:val="12"/>
                    </w:rPr>
                  </w:pPr>
                  <w:r w:rsidRPr="0002293F">
                    <w:rPr>
                      <w:sz w:val="20"/>
                      <w:szCs w:val="20"/>
                    </w:rPr>
                    <w:t>[●]</w:t>
                  </w:r>
                </w:p>
              </w:tc>
              <w:tc>
                <w:tcPr>
                  <w:tcW w:w="1259" w:type="dxa"/>
                  <w:tcBorders>
                    <w:top w:val="nil"/>
                    <w:left w:val="nil"/>
                    <w:bottom w:val="nil"/>
                    <w:right w:val="nil"/>
                  </w:tcBorders>
                </w:tcPr>
                <w:p w14:paraId="4C376393" w14:textId="77777777" w:rsidR="00376A58" w:rsidRPr="00950F6C" w:rsidRDefault="00000000" w:rsidP="00376A58">
                  <w:pPr>
                    <w:spacing w:before="60" w:after="60" w:line="259" w:lineRule="auto"/>
                    <w:ind w:left="586" w:hanging="586"/>
                    <w:jc w:val="center"/>
                    <w:rPr>
                      <w:sz w:val="12"/>
                      <w:szCs w:val="12"/>
                    </w:rPr>
                  </w:pPr>
                  <w:r w:rsidRPr="0002293F">
                    <w:rPr>
                      <w:sz w:val="20"/>
                      <w:szCs w:val="20"/>
                    </w:rPr>
                    <w:t>[●]</w:t>
                  </w:r>
                </w:p>
              </w:tc>
              <w:tc>
                <w:tcPr>
                  <w:tcW w:w="1032" w:type="dxa"/>
                  <w:tcBorders>
                    <w:top w:val="nil"/>
                    <w:left w:val="nil"/>
                    <w:bottom w:val="nil"/>
                    <w:right w:val="nil"/>
                  </w:tcBorders>
                </w:tcPr>
                <w:p w14:paraId="03F3EB0D" w14:textId="77777777" w:rsidR="00376A58" w:rsidRPr="00950F6C" w:rsidRDefault="00000000" w:rsidP="00376A58">
                  <w:pPr>
                    <w:spacing w:before="60" w:after="60" w:line="259" w:lineRule="auto"/>
                    <w:ind w:left="586" w:hanging="592"/>
                    <w:jc w:val="center"/>
                    <w:rPr>
                      <w:sz w:val="12"/>
                      <w:szCs w:val="12"/>
                    </w:rPr>
                  </w:pPr>
                  <w:r w:rsidRPr="0002293F">
                    <w:rPr>
                      <w:sz w:val="20"/>
                      <w:szCs w:val="20"/>
                    </w:rPr>
                    <w:t>[●]</w:t>
                  </w:r>
                </w:p>
              </w:tc>
              <w:tc>
                <w:tcPr>
                  <w:tcW w:w="1527" w:type="dxa"/>
                  <w:tcBorders>
                    <w:top w:val="nil"/>
                    <w:left w:val="nil"/>
                    <w:bottom w:val="nil"/>
                    <w:right w:val="nil"/>
                  </w:tcBorders>
                </w:tcPr>
                <w:p w14:paraId="3F8D13BC" w14:textId="77777777" w:rsidR="00376A58" w:rsidRPr="00950F6C" w:rsidRDefault="00000000" w:rsidP="00376A58">
                  <w:pPr>
                    <w:spacing w:before="60" w:after="60" w:line="259" w:lineRule="auto"/>
                    <w:ind w:left="586" w:hanging="586"/>
                    <w:jc w:val="center"/>
                    <w:rPr>
                      <w:sz w:val="12"/>
                      <w:szCs w:val="12"/>
                    </w:rPr>
                  </w:pPr>
                  <w:r w:rsidRPr="0002293F">
                    <w:rPr>
                      <w:sz w:val="20"/>
                      <w:szCs w:val="20"/>
                    </w:rPr>
                    <w:t>[●]</w:t>
                  </w:r>
                </w:p>
              </w:tc>
              <w:tc>
                <w:tcPr>
                  <w:tcW w:w="925" w:type="dxa"/>
                  <w:tcBorders>
                    <w:top w:val="nil"/>
                    <w:left w:val="nil"/>
                    <w:bottom w:val="nil"/>
                    <w:right w:val="nil"/>
                  </w:tcBorders>
                </w:tcPr>
                <w:p w14:paraId="223AEE1D" w14:textId="77777777" w:rsidR="00376A58" w:rsidRPr="00950F6C" w:rsidRDefault="00000000" w:rsidP="00376A58">
                  <w:pPr>
                    <w:spacing w:before="60" w:after="60" w:line="259" w:lineRule="auto"/>
                    <w:ind w:left="432" w:right="-22" w:hanging="432"/>
                    <w:jc w:val="center"/>
                    <w:rPr>
                      <w:sz w:val="12"/>
                      <w:szCs w:val="12"/>
                    </w:rPr>
                  </w:pPr>
                  <w:r w:rsidRPr="0002293F">
                    <w:rPr>
                      <w:sz w:val="20"/>
                      <w:szCs w:val="20"/>
                    </w:rPr>
                    <w:t>[●]</w:t>
                  </w:r>
                </w:p>
              </w:tc>
              <w:tc>
                <w:tcPr>
                  <w:tcW w:w="1275" w:type="dxa"/>
                  <w:tcBorders>
                    <w:top w:val="nil"/>
                    <w:left w:val="nil"/>
                    <w:bottom w:val="nil"/>
                    <w:right w:val="nil"/>
                  </w:tcBorders>
                </w:tcPr>
                <w:p w14:paraId="49CD87B5" w14:textId="77777777" w:rsidR="00376A58" w:rsidRPr="00950F6C" w:rsidRDefault="00000000" w:rsidP="00376A58">
                  <w:pPr>
                    <w:spacing w:before="60" w:after="60" w:line="259" w:lineRule="auto"/>
                    <w:ind w:left="-53"/>
                    <w:jc w:val="center"/>
                    <w:rPr>
                      <w:sz w:val="12"/>
                      <w:szCs w:val="12"/>
                    </w:rPr>
                  </w:pPr>
                  <w:r w:rsidRPr="0002293F">
                    <w:rPr>
                      <w:sz w:val="20"/>
                      <w:szCs w:val="20"/>
                    </w:rPr>
                    <w:t>[●]</w:t>
                  </w:r>
                </w:p>
              </w:tc>
              <w:tc>
                <w:tcPr>
                  <w:tcW w:w="1526" w:type="dxa"/>
                  <w:tcBorders>
                    <w:top w:val="nil"/>
                    <w:left w:val="nil"/>
                    <w:bottom w:val="nil"/>
                    <w:right w:val="nil"/>
                  </w:tcBorders>
                </w:tcPr>
                <w:p w14:paraId="6CDBF4EE" w14:textId="77777777" w:rsidR="00376A58" w:rsidRPr="00950F6C" w:rsidRDefault="00000000" w:rsidP="00376A58">
                  <w:pPr>
                    <w:spacing w:before="60" w:after="60" w:line="259" w:lineRule="auto"/>
                    <w:ind w:right="92"/>
                    <w:jc w:val="center"/>
                    <w:rPr>
                      <w:sz w:val="12"/>
                      <w:szCs w:val="12"/>
                    </w:rPr>
                  </w:pPr>
                  <w:r w:rsidRPr="0002293F">
                    <w:rPr>
                      <w:sz w:val="20"/>
                      <w:szCs w:val="20"/>
                    </w:rPr>
                    <w:t>[●]</w:t>
                  </w:r>
                </w:p>
              </w:tc>
            </w:tr>
            <w:tr w:rsidR="00376A58" w:rsidRPr="00A157B2" w14:paraId="796C9074" w14:textId="77777777" w:rsidTr="00394B94">
              <w:trPr>
                <w:trHeight w:val="251"/>
              </w:trPr>
              <w:tc>
                <w:tcPr>
                  <w:tcW w:w="1528" w:type="dxa"/>
                  <w:tcBorders>
                    <w:top w:val="nil"/>
                    <w:left w:val="nil"/>
                    <w:bottom w:val="nil"/>
                    <w:right w:val="nil"/>
                  </w:tcBorders>
                </w:tcPr>
                <w:p w14:paraId="1BE3ED25" w14:textId="77777777" w:rsidR="00376A58" w:rsidRPr="00A157B2" w:rsidRDefault="00000000" w:rsidP="00376A58">
                  <w:pPr>
                    <w:spacing w:before="60" w:after="60" w:line="259" w:lineRule="auto"/>
                    <w:rPr>
                      <w:sz w:val="12"/>
                      <w:szCs w:val="12"/>
                    </w:rPr>
                  </w:pPr>
                  <w:r w:rsidRPr="0002293F">
                    <w:rPr>
                      <w:sz w:val="20"/>
                      <w:szCs w:val="20"/>
                    </w:rPr>
                    <w:t>[●]</w:t>
                  </w:r>
                </w:p>
              </w:tc>
              <w:tc>
                <w:tcPr>
                  <w:tcW w:w="1259" w:type="dxa"/>
                  <w:tcBorders>
                    <w:top w:val="nil"/>
                    <w:left w:val="nil"/>
                    <w:bottom w:val="nil"/>
                    <w:right w:val="nil"/>
                  </w:tcBorders>
                </w:tcPr>
                <w:p w14:paraId="120D7811" w14:textId="77777777" w:rsidR="00376A58" w:rsidRPr="00A157B2" w:rsidRDefault="00000000" w:rsidP="00394B94">
                  <w:pPr>
                    <w:spacing w:before="60" w:after="60" w:line="259" w:lineRule="auto"/>
                    <w:ind w:left="477"/>
                    <w:rPr>
                      <w:sz w:val="12"/>
                      <w:szCs w:val="12"/>
                    </w:rPr>
                  </w:pPr>
                  <w:r w:rsidRPr="0002293F">
                    <w:rPr>
                      <w:sz w:val="20"/>
                      <w:szCs w:val="20"/>
                    </w:rPr>
                    <w:t>[●]</w:t>
                  </w:r>
                </w:p>
              </w:tc>
              <w:tc>
                <w:tcPr>
                  <w:tcW w:w="1032" w:type="dxa"/>
                  <w:tcBorders>
                    <w:top w:val="nil"/>
                    <w:left w:val="nil"/>
                    <w:bottom w:val="nil"/>
                    <w:right w:val="nil"/>
                  </w:tcBorders>
                </w:tcPr>
                <w:p w14:paraId="29C3CC90" w14:textId="77777777" w:rsidR="00376A58" w:rsidRPr="00A157B2" w:rsidRDefault="00000000" w:rsidP="00394B94">
                  <w:pPr>
                    <w:spacing w:before="60" w:after="60" w:line="259" w:lineRule="auto"/>
                    <w:ind w:left="224"/>
                    <w:rPr>
                      <w:sz w:val="12"/>
                      <w:szCs w:val="12"/>
                    </w:rPr>
                  </w:pPr>
                  <w:r w:rsidRPr="0002293F">
                    <w:rPr>
                      <w:sz w:val="20"/>
                      <w:szCs w:val="20"/>
                    </w:rPr>
                    <w:t>[●]</w:t>
                  </w:r>
                </w:p>
              </w:tc>
              <w:tc>
                <w:tcPr>
                  <w:tcW w:w="1527" w:type="dxa"/>
                  <w:tcBorders>
                    <w:top w:val="nil"/>
                    <w:left w:val="nil"/>
                    <w:bottom w:val="nil"/>
                    <w:right w:val="nil"/>
                  </w:tcBorders>
                </w:tcPr>
                <w:p w14:paraId="578B867B" w14:textId="77777777" w:rsidR="00376A58" w:rsidRPr="00A157B2" w:rsidRDefault="00000000" w:rsidP="00394B94">
                  <w:pPr>
                    <w:spacing w:before="60" w:after="60" w:line="259" w:lineRule="auto"/>
                    <w:ind w:left="477"/>
                    <w:rPr>
                      <w:sz w:val="12"/>
                      <w:szCs w:val="12"/>
                    </w:rPr>
                  </w:pPr>
                  <w:r w:rsidRPr="0002293F">
                    <w:rPr>
                      <w:sz w:val="20"/>
                      <w:szCs w:val="20"/>
                    </w:rPr>
                    <w:t>[●]</w:t>
                  </w:r>
                </w:p>
              </w:tc>
              <w:tc>
                <w:tcPr>
                  <w:tcW w:w="925" w:type="dxa"/>
                  <w:tcBorders>
                    <w:top w:val="nil"/>
                    <w:left w:val="nil"/>
                    <w:bottom w:val="nil"/>
                    <w:right w:val="nil"/>
                  </w:tcBorders>
                </w:tcPr>
                <w:p w14:paraId="1EB2F22E" w14:textId="77777777" w:rsidR="00376A58" w:rsidRPr="00A157B2" w:rsidRDefault="00000000" w:rsidP="00394B94">
                  <w:pPr>
                    <w:spacing w:before="60" w:after="60" w:line="259" w:lineRule="auto"/>
                    <w:ind w:left="210"/>
                    <w:rPr>
                      <w:sz w:val="12"/>
                      <w:szCs w:val="12"/>
                    </w:rPr>
                  </w:pPr>
                  <w:r w:rsidRPr="0002293F">
                    <w:rPr>
                      <w:sz w:val="20"/>
                      <w:szCs w:val="20"/>
                    </w:rPr>
                    <w:t>[●]</w:t>
                  </w:r>
                </w:p>
              </w:tc>
              <w:tc>
                <w:tcPr>
                  <w:tcW w:w="1275" w:type="dxa"/>
                  <w:tcBorders>
                    <w:top w:val="nil"/>
                    <w:left w:val="nil"/>
                    <w:bottom w:val="nil"/>
                    <w:right w:val="nil"/>
                  </w:tcBorders>
                </w:tcPr>
                <w:p w14:paraId="52018BDA" w14:textId="77777777" w:rsidR="00376A58" w:rsidRPr="00A157B2" w:rsidRDefault="00000000" w:rsidP="00394B94">
                  <w:pPr>
                    <w:spacing w:before="60" w:after="60" w:line="259" w:lineRule="auto"/>
                    <w:ind w:left="429"/>
                    <w:rPr>
                      <w:sz w:val="12"/>
                      <w:szCs w:val="12"/>
                    </w:rPr>
                  </w:pPr>
                  <w:r w:rsidRPr="0002293F">
                    <w:rPr>
                      <w:sz w:val="20"/>
                      <w:szCs w:val="20"/>
                    </w:rPr>
                    <w:t>[●]</w:t>
                  </w:r>
                </w:p>
              </w:tc>
              <w:tc>
                <w:tcPr>
                  <w:tcW w:w="1526" w:type="dxa"/>
                  <w:tcBorders>
                    <w:top w:val="nil"/>
                    <w:left w:val="nil"/>
                    <w:bottom w:val="nil"/>
                    <w:right w:val="nil"/>
                  </w:tcBorders>
                </w:tcPr>
                <w:p w14:paraId="205F0C6E" w14:textId="77777777" w:rsidR="00376A58" w:rsidRPr="00A157B2" w:rsidRDefault="00000000" w:rsidP="00376A58">
                  <w:pPr>
                    <w:spacing w:before="60" w:after="60" w:line="259" w:lineRule="auto"/>
                    <w:ind w:right="92"/>
                    <w:jc w:val="center"/>
                    <w:rPr>
                      <w:sz w:val="12"/>
                      <w:szCs w:val="12"/>
                    </w:rPr>
                  </w:pPr>
                  <w:r w:rsidRPr="0002293F">
                    <w:rPr>
                      <w:sz w:val="20"/>
                      <w:szCs w:val="20"/>
                    </w:rPr>
                    <w:t>[●]</w:t>
                  </w:r>
                </w:p>
              </w:tc>
            </w:tr>
            <w:tr w:rsidR="00376A58" w:rsidRPr="00A157B2" w14:paraId="4649DA79" w14:textId="77777777" w:rsidTr="00394B94">
              <w:trPr>
                <w:trHeight w:val="251"/>
              </w:trPr>
              <w:tc>
                <w:tcPr>
                  <w:tcW w:w="1528" w:type="dxa"/>
                  <w:tcBorders>
                    <w:top w:val="nil"/>
                    <w:left w:val="nil"/>
                    <w:bottom w:val="nil"/>
                    <w:right w:val="nil"/>
                  </w:tcBorders>
                </w:tcPr>
                <w:p w14:paraId="54EEB0B2" w14:textId="77777777" w:rsidR="00376A58" w:rsidRPr="00A157B2" w:rsidRDefault="00000000" w:rsidP="00376A58">
                  <w:pPr>
                    <w:spacing w:line="259" w:lineRule="auto"/>
                    <w:rPr>
                      <w:sz w:val="12"/>
                      <w:szCs w:val="12"/>
                    </w:rPr>
                  </w:pPr>
                  <w:r w:rsidRPr="0002293F">
                    <w:rPr>
                      <w:sz w:val="20"/>
                      <w:szCs w:val="20"/>
                    </w:rPr>
                    <w:t>[●]</w:t>
                  </w:r>
                </w:p>
              </w:tc>
              <w:tc>
                <w:tcPr>
                  <w:tcW w:w="1259" w:type="dxa"/>
                  <w:tcBorders>
                    <w:top w:val="nil"/>
                    <w:left w:val="nil"/>
                    <w:bottom w:val="nil"/>
                    <w:right w:val="nil"/>
                  </w:tcBorders>
                </w:tcPr>
                <w:p w14:paraId="63FD6E8F" w14:textId="77777777" w:rsidR="00376A58" w:rsidRPr="00A157B2" w:rsidRDefault="00000000" w:rsidP="00394B94">
                  <w:pPr>
                    <w:spacing w:line="259" w:lineRule="auto"/>
                    <w:ind w:left="477"/>
                    <w:rPr>
                      <w:sz w:val="12"/>
                      <w:szCs w:val="12"/>
                    </w:rPr>
                  </w:pPr>
                  <w:r w:rsidRPr="0002293F">
                    <w:rPr>
                      <w:sz w:val="20"/>
                      <w:szCs w:val="20"/>
                    </w:rPr>
                    <w:t>[●]</w:t>
                  </w:r>
                </w:p>
              </w:tc>
              <w:tc>
                <w:tcPr>
                  <w:tcW w:w="1032" w:type="dxa"/>
                  <w:tcBorders>
                    <w:top w:val="nil"/>
                    <w:left w:val="nil"/>
                    <w:bottom w:val="nil"/>
                    <w:right w:val="nil"/>
                  </w:tcBorders>
                </w:tcPr>
                <w:p w14:paraId="0C87523F" w14:textId="77777777" w:rsidR="00376A58" w:rsidRPr="00A157B2" w:rsidRDefault="00000000" w:rsidP="00394B94">
                  <w:pPr>
                    <w:spacing w:line="259" w:lineRule="auto"/>
                    <w:ind w:left="224"/>
                    <w:rPr>
                      <w:sz w:val="12"/>
                      <w:szCs w:val="12"/>
                    </w:rPr>
                  </w:pPr>
                  <w:r w:rsidRPr="0002293F">
                    <w:rPr>
                      <w:sz w:val="20"/>
                      <w:szCs w:val="20"/>
                    </w:rPr>
                    <w:t>[●]</w:t>
                  </w:r>
                </w:p>
              </w:tc>
              <w:tc>
                <w:tcPr>
                  <w:tcW w:w="1527" w:type="dxa"/>
                  <w:tcBorders>
                    <w:top w:val="nil"/>
                    <w:left w:val="nil"/>
                    <w:bottom w:val="nil"/>
                    <w:right w:val="nil"/>
                  </w:tcBorders>
                </w:tcPr>
                <w:p w14:paraId="3E6AFCC0" w14:textId="77777777" w:rsidR="00376A58" w:rsidRPr="00A157B2" w:rsidRDefault="00000000" w:rsidP="00394B94">
                  <w:pPr>
                    <w:spacing w:line="259" w:lineRule="auto"/>
                    <w:ind w:left="477"/>
                    <w:rPr>
                      <w:sz w:val="12"/>
                      <w:szCs w:val="12"/>
                    </w:rPr>
                  </w:pPr>
                  <w:r w:rsidRPr="0002293F">
                    <w:rPr>
                      <w:sz w:val="20"/>
                      <w:szCs w:val="20"/>
                    </w:rPr>
                    <w:t>[●]</w:t>
                  </w:r>
                </w:p>
              </w:tc>
              <w:tc>
                <w:tcPr>
                  <w:tcW w:w="925" w:type="dxa"/>
                  <w:tcBorders>
                    <w:top w:val="nil"/>
                    <w:left w:val="nil"/>
                    <w:bottom w:val="nil"/>
                    <w:right w:val="nil"/>
                  </w:tcBorders>
                </w:tcPr>
                <w:p w14:paraId="296F1EA1" w14:textId="77777777" w:rsidR="00376A58" w:rsidRPr="00A157B2" w:rsidRDefault="00000000" w:rsidP="00394B94">
                  <w:pPr>
                    <w:spacing w:line="259" w:lineRule="auto"/>
                    <w:ind w:left="210"/>
                    <w:rPr>
                      <w:sz w:val="12"/>
                      <w:szCs w:val="12"/>
                    </w:rPr>
                  </w:pPr>
                  <w:r w:rsidRPr="0002293F">
                    <w:rPr>
                      <w:sz w:val="20"/>
                      <w:szCs w:val="20"/>
                    </w:rPr>
                    <w:t>[●]</w:t>
                  </w:r>
                </w:p>
              </w:tc>
              <w:tc>
                <w:tcPr>
                  <w:tcW w:w="1275" w:type="dxa"/>
                  <w:tcBorders>
                    <w:top w:val="nil"/>
                    <w:left w:val="nil"/>
                    <w:bottom w:val="nil"/>
                    <w:right w:val="nil"/>
                  </w:tcBorders>
                </w:tcPr>
                <w:p w14:paraId="26F6C7E7" w14:textId="77777777" w:rsidR="00376A58" w:rsidRPr="00A157B2" w:rsidRDefault="00000000" w:rsidP="00394B94">
                  <w:pPr>
                    <w:spacing w:line="259" w:lineRule="auto"/>
                    <w:ind w:left="429"/>
                    <w:rPr>
                      <w:sz w:val="12"/>
                      <w:szCs w:val="12"/>
                    </w:rPr>
                  </w:pPr>
                  <w:r w:rsidRPr="0002293F">
                    <w:rPr>
                      <w:sz w:val="20"/>
                      <w:szCs w:val="20"/>
                    </w:rPr>
                    <w:t>[●]</w:t>
                  </w:r>
                </w:p>
              </w:tc>
              <w:tc>
                <w:tcPr>
                  <w:tcW w:w="1526" w:type="dxa"/>
                  <w:tcBorders>
                    <w:top w:val="nil"/>
                    <w:left w:val="nil"/>
                    <w:bottom w:val="nil"/>
                    <w:right w:val="nil"/>
                  </w:tcBorders>
                </w:tcPr>
                <w:p w14:paraId="645FB259" w14:textId="77777777" w:rsidR="00376A58" w:rsidRPr="00A157B2" w:rsidRDefault="00000000" w:rsidP="00315359">
                  <w:pPr>
                    <w:spacing w:line="259" w:lineRule="auto"/>
                    <w:ind w:left="-279" w:right="380" w:hanging="257"/>
                    <w:jc w:val="right"/>
                    <w:rPr>
                      <w:sz w:val="12"/>
                      <w:szCs w:val="12"/>
                    </w:rPr>
                  </w:pPr>
                  <w:r w:rsidRPr="0002293F">
                    <w:rPr>
                      <w:sz w:val="20"/>
                      <w:szCs w:val="20"/>
                    </w:rPr>
                    <w:t>[●]</w:t>
                  </w:r>
                </w:p>
              </w:tc>
            </w:tr>
            <w:tr w:rsidR="00376A58" w:rsidRPr="00A157B2" w14:paraId="0151B14B" w14:textId="77777777" w:rsidTr="00394B94">
              <w:trPr>
                <w:trHeight w:val="251"/>
              </w:trPr>
              <w:tc>
                <w:tcPr>
                  <w:tcW w:w="1528" w:type="dxa"/>
                  <w:tcBorders>
                    <w:top w:val="nil"/>
                    <w:left w:val="nil"/>
                    <w:bottom w:val="nil"/>
                    <w:right w:val="nil"/>
                  </w:tcBorders>
                </w:tcPr>
                <w:p w14:paraId="1A4F1B24" w14:textId="77777777" w:rsidR="00376A58" w:rsidRPr="00A157B2" w:rsidRDefault="00000000" w:rsidP="00376A58">
                  <w:pPr>
                    <w:spacing w:line="259" w:lineRule="auto"/>
                    <w:rPr>
                      <w:sz w:val="12"/>
                      <w:szCs w:val="12"/>
                    </w:rPr>
                  </w:pPr>
                  <w:r w:rsidRPr="0002293F">
                    <w:rPr>
                      <w:sz w:val="20"/>
                      <w:szCs w:val="20"/>
                    </w:rPr>
                    <w:t>[●]</w:t>
                  </w:r>
                </w:p>
              </w:tc>
              <w:tc>
                <w:tcPr>
                  <w:tcW w:w="1259" w:type="dxa"/>
                  <w:tcBorders>
                    <w:top w:val="nil"/>
                    <w:left w:val="nil"/>
                    <w:bottom w:val="nil"/>
                    <w:right w:val="nil"/>
                  </w:tcBorders>
                </w:tcPr>
                <w:p w14:paraId="67D0FCFB" w14:textId="77777777" w:rsidR="00376A58" w:rsidRPr="00A157B2" w:rsidRDefault="00000000" w:rsidP="00394B94">
                  <w:pPr>
                    <w:spacing w:line="259" w:lineRule="auto"/>
                    <w:ind w:left="477"/>
                    <w:rPr>
                      <w:sz w:val="12"/>
                      <w:szCs w:val="12"/>
                    </w:rPr>
                  </w:pPr>
                  <w:r w:rsidRPr="0002293F">
                    <w:rPr>
                      <w:sz w:val="20"/>
                      <w:szCs w:val="20"/>
                    </w:rPr>
                    <w:t>[●]</w:t>
                  </w:r>
                </w:p>
              </w:tc>
              <w:tc>
                <w:tcPr>
                  <w:tcW w:w="1032" w:type="dxa"/>
                  <w:tcBorders>
                    <w:top w:val="nil"/>
                    <w:left w:val="nil"/>
                    <w:bottom w:val="nil"/>
                    <w:right w:val="nil"/>
                  </w:tcBorders>
                </w:tcPr>
                <w:p w14:paraId="57861F45" w14:textId="77777777" w:rsidR="00376A58" w:rsidRPr="00A157B2" w:rsidRDefault="00000000" w:rsidP="00394B94">
                  <w:pPr>
                    <w:spacing w:line="259" w:lineRule="auto"/>
                    <w:ind w:left="224"/>
                    <w:rPr>
                      <w:sz w:val="12"/>
                      <w:szCs w:val="12"/>
                    </w:rPr>
                  </w:pPr>
                  <w:r w:rsidRPr="0002293F">
                    <w:rPr>
                      <w:sz w:val="20"/>
                      <w:szCs w:val="20"/>
                    </w:rPr>
                    <w:t>[●]</w:t>
                  </w:r>
                </w:p>
              </w:tc>
              <w:tc>
                <w:tcPr>
                  <w:tcW w:w="1527" w:type="dxa"/>
                  <w:tcBorders>
                    <w:top w:val="nil"/>
                    <w:left w:val="nil"/>
                    <w:bottom w:val="nil"/>
                    <w:right w:val="nil"/>
                  </w:tcBorders>
                </w:tcPr>
                <w:p w14:paraId="4F6A7E18" w14:textId="77777777" w:rsidR="00376A58" w:rsidRPr="00A157B2" w:rsidRDefault="00000000" w:rsidP="00394B94">
                  <w:pPr>
                    <w:spacing w:line="259" w:lineRule="auto"/>
                    <w:ind w:left="477"/>
                    <w:rPr>
                      <w:sz w:val="12"/>
                      <w:szCs w:val="12"/>
                    </w:rPr>
                  </w:pPr>
                  <w:r w:rsidRPr="0002293F">
                    <w:rPr>
                      <w:sz w:val="20"/>
                      <w:szCs w:val="20"/>
                    </w:rPr>
                    <w:t>[●]</w:t>
                  </w:r>
                </w:p>
              </w:tc>
              <w:tc>
                <w:tcPr>
                  <w:tcW w:w="925" w:type="dxa"/>
                  <w:tcBorders>
                    <w:top w:val="nil"/>
                    <w:left w:val="nil"/>
                    <w:bottom w:val="nil"/>
                    <w:right w:val="nil"/>
                  </w:tcBorders>
                </w:tcPr>
                <w:p w14:paraId="43744B5D" w14:textId="77777777" w:rsidR="00376A58" w:rsidRPr="00A157B2" w:rsidRDefault="00000000" w:rsidP="00394B94">
                  <w:pPr>
                    <w:spacing w:line="259" w:lineRule="auto"/>
                    <w:ind w:left="210"/>
                    <w:rPr>
                      <w:sz w:val="12"/>
                      <w:szCs w:val="12"/>
                    </w:rPr>
                  </w:pPr>
                  <w:r w:rsidRPr="0002293F">
                    <w:rPr>
                      <w:sz w:val="20"/>
                      <w:szCs w:val="20"/>
                    </w:rPr>
                    <w:t>[●]</w:t>
                  </w:r>
                </w:p>
              </w:tc>
              <w:tc>
                <w:tcPr>
                  <w:tcW w:w="1275" w:type="dxa"/>
                  <w:tcBorders>
                    <w:top w:val="nil"/>
                    <w:left w:val="nil"/>
                    <w:bottom w:val="nil"/>
                    <w:right w:val="nil"/>
                  </w:tcBorders>
                </w:tcPr>
                <w:p w14:paraId="5F7C1729" w14:textId="77777777" w:rsidR="00376A58" w:rsidRPr="00A157B2" w:rsidRDefault="00000000" w:rsidP="00394B94">
                  <w:pPr>
                    <w:spacing w:line="259" w:lineRule="auto"/>
                    <w:ind w:left="429"/>
                    <w:rPr>
                      <w:sz w:val="12"/>
                      <w:szCs w:val="12"/>
                    </w:rPr>
                  </w:pPr>
                  <w:r w:rsidRPr="0002293F">
                    <w:rPr>
                      <w:sz w:val="20"/>
                      <w:szCs w:val="20"/>
                    </w:rPr>
                    <w:t>[●]</w:t>
                  </w:r>
                </w:p>
              </w:tc>
              <w:tc>
                <w:tcPr>
                  <w:tcW w:w="1526" w:type="dxa"/>
                  <w:tcBorders>
                    <w:top w:val="nil"/>
                    <w:left w:val="nil"/>
                    <w:bottom w:val="nil"/>
                    <w:right w:val="nil"/>
                  </w:tcBorders>
                </w:tcPr>
                <w:p w14:paraId="36915AB5" w14:textId="77777777" w:rsidR="00376A58" w:rsidRPr="00A157B2" w:rsidRDefault="00000000" w:rsidP="00315359">
                  <w:pPr>
                    <w:spacing w:line="259" w:lineRule="auto"/>
                    <w:ind w:left="-279" w:right="380"/>
                    <w:jc w:val="right"/>
                    <w:rPr>
                      <w:sz w:val="12"/>
                      <w:szCs w:val="12"/>
                    </w:rPr>
                  </w:pPr>
                  <w:r w:rsidRPr="0002293F">
                    <w:rPr>
                      <w:sz w:val="20"/>
                      <w:szCs w:val="20"/>
                    </w:rPr>
                    <w:t>[●]</w:t>
                  </w:r>
                </w:p>
              </w:tc>
            </w:tr>
            <w:tr w:rsidR="00376A58" w:rsidRPr="00A157B2" w14:paraId="3BBA246A" w14:textId="77777777" w:rsidTr="00394B94">
              <w:trPr>
                <w:trHeight w:val="251"/>
              </w:trPr>
              <w:tc>
                <w:tcPr>
                  <w:tcW w:w="1528" w:type="dxa"/>
                  <w:tcBorders>
                    <w:top w:val="nil"/>
                    <w:left w:val="nil"/>
                    <w:bottom w:val="nil"/>
                    <w:right w:val="nil"/>
                  </w:tcBorders>
                </w:tcPr>
                <w:p w14:paraId="360B2E10" w14:textId="77777777" w:rsidR="00376A58" w:rsidRPr="00A157B2" w:rsidRDefault="00000000" w:rsidP="00376A58">
                  <w:pPr>
                    <w:spacing w:line="259" w:lineRule="auto"/>
                    <w:rPr>
                      <w:sz w:val="12"/>
                      <w:szCs w:val="12"/>
                    </w:rPr>
                  </w:pPr>
                  <w:r w:rsidRPr="0002293F">
                    <w:rPr>
                      <w:sz w:val="20"/>
                      <w:szCs w:val="20"/>
                    </w:rPr>
                    <w:t>[●]</w:t>
                  </w:r>
                </w:p>
              </w:tc>
              <w:tc>
                <w:tcPr>
                  <w:tcW w:w="1259" w:type="dxa"/>
                  <w:tcBorders>
                    <w:top w:val="nil"/>
                    <w:left w:val="nil"/>
                    <w:bottom w:val="nil"/>
                    <w:right w:val="nil"/>
                  </w:tcBorders>
                </w:tcPr>
                <w:p w14:paraId="65F2EEE8" w14:textId="77777777" w:rsidR="00376A58" w:rsidRPr="00A157B2" w:rsidRDefault="00000000" w:rsidP="00394B94">
                  <w:pPr>
                    <w:spacing w:line="259" w:lineRule="auto"/>
                    <w:ind w:left="477"/>
                    <w:rPr>
                      <w:sz w:val="12"/>
                      <w:szCs w:val="12"/>
                    </w:rPr>
                  </w:pPr>
                  <w:r w:rsidRPr="0002293F">
                    <w:rPr>
                      <w:sz w:val="20"/>
                      <w:szCs w:val="20"/>
                    </w:rPr>
                    <w:t>[●]</w:t>
                  </w:r>
                </w:p>
              </w:tc>
              <w:tc>
                <w:tcPr>
                  <w:tcW w:w="1032" w:type="dxa"/>
                  <w:tcBorders>
                    <w:top w:val="nil"/>
                    <w:left w:val="nil"/>
                    <w:bottom w:val="nil"/>
                    <w:right w:val="nil"/>
                  </w:tcBorders>
                </w:tcPr>
                <w:p w14:paraId="33C43072" w14:textId="77777777" w:rsidR="00376A58" w:rsidRPr="00A157B2" w:rsidRDefault="00000000" w:rsidP="00394B94">
                  <w:pPr>
                    <w:spacing w:line="259" w:lineRule="auto"/>
                    <w:ind w:left="224"/>
                    <w:rPr>
                      <w:sz w:val="12"/>
                      <w:szCs w:val="12"/>
                    </w:rPr>
                  </w:pPr>
                  <w:r w:rsidRPr="0002293F">
                    <w:rPr>
                      <w:sz w:val="20"/>
                      <w:szCs w:val="20"/>
                    </w:rPr>
                    <w:t>[●]</w:t>
                  </w:r>
                </w:p>
              </w:tc>
              <w:tc>
                <w:tcPr>
                  <w:tcW w:w="1527" w:type="dxa"/>
                  <w:tcBorders>
                    <w:top w:val="nil"/>
                    <w:left w:val="nil"/>
                    <w:bottom w:val="nil"/>
                    <w:right w:val="nil"/>
                  </w:tcBorders>
                </w:tcPr>
                <w:p w14:paraId="08834A0D" w14:textId="77777777" w:rsidR="00376A58" w:rsidRPr="00A157B2" w:rsidRDefault="00000000" w:rsidP="00394B94">
                  <w:pPr>
                    <w:spacing w:line="259" w:lineRule="auto"/>
                    <w:ind w:left="477"/>
                    <w:rPr>
                      <w:sz w:val="12"/>
                      <w:szCs w:val="12"/>
                    </w:rPr>
                  </w:pPr>
                  <w:r w:rsidRPr="0002293F">
                    <w:rPr>
                      <w:sz w:val="20"/>
                      <w:szCs w:val="20"/>
                    </w:rPr>
                    <w:t>[●]</w:t>
                  </w:r>
                </w:p>
              </w:tc>
              <w:tc>
                <w:tcPr>
                  <w:tcW w:w="925" w:type="dxa"/>
                  <w:tcBorders>
                    <w:top w:val="nil"/>
                    <w:left w:val="nil"/>
                    <w:bottom w:val="nil"/>
                    <w:right w:val="nil"/>
                  </w:tcBorders>
                </w:tcPr>
                <w:p w14:paraId="2FBC96E3" w14:textId="77777777" w:rsidR="00376A58" w:rsidRPr="00A157B2" w:rsidRDefault="00000000" w:rsidP="00394B94">
                  <w:pPr>
                    <w:spacing w:line="259" w:lineRule="auto"/>
                    <w:ind w:left="210"/>
                    <w:rPr>
                      <w:sz w:val="12"/>
                      <w:szCs w:val="12"/>
                    </w:rPr>
                  </w:pPr>
                  <w:r w:rsidRPr="0002293F">
                    <w:rPr>
                      <w:sz w:val="20"/>
                      <w:szCs w:val="20"/>
                    </w:rPr>
                    <w:t>[●]</w:t>
                  </w:r>
                </w:p>
              </w:tc>
              <w:tc>
                <w:tcPr>
                  <w:tcW w:w="1275" w:type="dxa"/>
                  <w:tcBorders>
                    <w:top w:val="nil"/>
                    <w:left w:val="nil"/>
                    <w:bottom w:val="nil"/>
                    <w:right w:val="nil"/>
                  </w:tcBorders>
                </w:tcPr>
                <w:p w14:paraId="70F544D9" w14:textId="77777777" w:rsidR="00376A58" w:rsidRPr="00A157B2" w:rsidRDefault="00000000" w:rsidP="00394B94">
                  <w:pPr>
                    <w:spacing w:line="259" w:lineRule="auto"/>
                    <w:ind w:left="429"/>
                    <w:rPr>
                      <w:sz w:val="12"/>
                      <w:szCs w:val="12"/>
                    </w:rPr>
                  </w:pPr>
                  <w:r w:rsidRPr="0002293F">
                    <w:rPr>
                      <w:sz w:val="20"/>
                      <w:szCs w:val="20"/>
                    </w:rPr>
                    <w:t>[●]</w:t>
                  </w:r>
                </w:p>
              </w:tc>
              <w:tc>
                <w:tcPr>
                  <w:tcW w:w="1526" w:type="dxa"/>
                  <w:tcBorders>
                    <w:top w:val="nil"/>
                    <w:left w:val="nil"/>
                    <w:bottom w:val="nil"/>
                    <w:right w:val="nil"/>
                  </w:tcBorders>
                </w:tcPr>
                <w:p w14:paraId="0C5F367E" w14:textId="77777777" w:rsidR="00376A58" w:rsidRPr="00A157B2" w:rsidRDefault="00000000" w:rsidP="00315359">
                  <w:pPr>
                    <w:spacing w:line="259" w:lineRule="auto"/>
                    <w:ind w:left="-279" w:right="380"/>
                    <w:jc w:val="right"/>
                    <w:rPr>
                      <w:sz w:val="12"/>
                      <w:szCs w:val="12"/>
                    </w:rPr>
                  </w:pPr>
                  <w:r w:rsidRPr="0002293F">
                    <w:rPr>
                      <w:sz w:val="20"/>
                      <w:szCs w:val="20"/>
                    </w:rPr>
                    <w:t>[●]</w:t>
                  </w:r>
                </w:p>
              </w:tc>
            </w:tr>
          </w:tbl>
          <w:p w14:paraId="6F13C987" w14:textId="77777777" w:rsidR="00000000" w:rsidRDefault="00000000"/>
        </w:tc>
        <w:tc>
          <w:tcPr>
            <w:tcW w:w="1440" w:type="dxa"/>
          </w:tcPr>
          <w:p w14:paraId="652723C5" w14:textId="77777777" w:rsidR="00C50675" w:rsidRDefault="00C50675"/>
        </w:tc>
        <w:tc>
          <w:tcPr>
            <w:tcW w:w="1440" w:type="dxa"/>
          </w:tcPr>
          <w:p w14:paraId="299433C7" w14:textId="77777777" w:rsidR="00C50675" w:rsidRDefault="00C50675"/>
        </w:tc>
        <w:tc>
          <w:tcPr>
            <w:tcW w:w="4320" w:type="dxa"/>
          </w:tcPr>
          <w:p w14:paraId="359332C2" w14:textId="77777777" w:rsidR="00C50675" w:rsidRDefault="00C50675"/>
        </w:tc>
      </w:tr>
      <w:tr w:rsidR="00C50675" w14:paraId="2C65432D" w14:textId="77777777">
        <w:tc>
          <w:tcPr>
            <w:tcW w:w="720" w:type="dxa"/>
          </w:tcPr>
          <w:p w14:paraId="3C25BB1E" w14:textId="77777777" w:rsidR="00C50675" w:rsidRDefault="00000000">
            <w:r>
              <w:t>926</w:t>
            </w:r>
          </w:p>
        </w:tc>
        <w:tc>
          <w:tcPr>
            <w:tcW w:w="5760" w:type="dxa"/>
          </w:tcPr>
          <w:p w14:paraId="0E883A41" w14:textId="77777777" w:rsidR="00C50675" w:rsidRDefault="00C50675"/>
          <w:p w14:paraId="1B2F869D" w14:textId="77777777" w:rsidR="00C50675" w:rsidRDefault="00C50675"/>
          <w:tbl>
            <w:tblPr>
              <w:tblW w:w="9072" w:type="dxa"/>
              <w:tblLayout w:type="fixed"/>
              <w:tblLook w:val="04A0" w:firstRow="1" w:lastRow="0" w:firstColumn="1" w:lastColumn="0" w:noHBand="0" w:noVBand="1"/>
            </w:tblPr>
            <w:tblGrid>
              <w:gridCol w:w="2127"/>
              <w:gridCol w:w="1275"/>
              <w:gridCol w:w="1134"/>
              <w:gridCol w:w="993"/>
              <w:gridCol w:w="1134"/>
              <w:gridCol w:w="1134"/>
              <w:gridCol w:w="1275"/>
            </w:tblGrid>
            <w:tr w:rsidR="005F2058" w:rsidRPr="00114276" w14:paraId="7294CE76" w14:textId="77777777" w:rsidTr="00A96839">
              <w:tc>
                <w:tcPr>
                  <w:tcW w:w="2127" w:type="dxa"/>
                  <w:tcBorders>
                    <w:bottom w:val="single" w:sz="6" w:space="0" w:color="auto"/>
                    <w:right w:val="single" w:sz="6" w:space="0" w:color="auto"/>
                  </w:tcBorders>
                  <w:vAlign w:val="bottom"/>
                </w:tcPr>
                <w:p w14:paraId="094BF4F4" w14:textId="77777777" w:rsidR="005F2058" w:rsidRPr="006D7B80" w:rsidRDefault="00000000" w:rsidP="00A96839">
                  <w:pPr>
                    <w:jc w:val="center"/>
                    <w:rPr>
                      <w:rFonts w:ascii="Calibri" w:hAnsi="Calibri" w:cs="Calibri"/>
                      <w:b/>
                      <w:sz w:val="16"/>
                      <w:szCs w:val="16"/>
                    </w:rPr>
                  </w:pPr>
                  <w:r w:rsidRPr="006D7B80">
                    <w:rPr>
                      <w:rFonts w:ascii="Calibri" w:hAnsi="Calibri" w:cs="Calibri"/>
                      <w:b/>
                      <w:sz w:val="16"/>
                      <w:szCs w:val="16"/>
                    </w:rPr>
                    <w:t>Name of Director/Manager</w:t>
                  </w:r>
                </w:p>
              </w:tc>
              <w:tc>
                <w:tcPr>
                  <w:tcW w:w="1275" w:type="dxa"/>
                  <w:tcBorders>
                    <w:left w:val="single" w:sz="6" w:space="0" w:color="auto"/>
                    <w:bottom w:val="single" w:sz="6" w:space="0" w:color="auto"/>
                  </w:tcBorders>
                  <w:vAlign w:val="bottom"/>
                </w:tcPr>
                <w:p w14:paraId="4200E5CB" w14:textId="77777777" w:rsidR="005F2058" w:rsidRPr="006D7B80" w:rsidRDefault="00000000" w:rsidP="00A96839">
                  <w:pPr>
                    <w:jc w:val="center"/>
                    <w:rPr>
                      <w:rFonts w:ascii="Calibri" w:hAnsi="Calibri" w:cs="Calibri"/>
                      <w:b/>
                      <w:sz w:val="16"/>
                      <w:szCs w:val="16"/>
                    </w:rPr>
                  </w:pPr>
                  <w:r w:rsidRPr="006D7B80">
                    <w:rPr>
                      <w:rFonts w:ascii="Calibri" w:hAnsi="Calibri" w:cs="Calibri"/>
                      <w:b/>
                      <w:sz w:val="16"/>
                      <w:szCs w:val="16"/>
                    </w:rPr>
                    <w:t>Short term employee benefits</w:t>
                  </w:r>
                </w:p>
              </w:tc>
              <w:tc>
                <w:tcPr>
                  <w:tcW w:w="1134" w:type="dxa"/>
                  <w:tcBorders>
                    <w:bottom w:val="single" w:sz="6" w:space="0" w:color="auto"/>
                  </w:tcBorders>
                  <w:vAlign w:val="bottom"/>
                </w:tcPr>
                <w:p w14:paraId="377C7C95" w14:textId="77777777" w:rsidR="005F2058" w:rsidRPr="006D7B80" w:rsidRDefault="00000000" w:rsidP="00A96839">
                  <w:pPr>
                    <w:jc w:val="center"/>
                    <w:rPr>
                      <w:rFonts w:ascii="Calibri" w:hAnsi="Calibri" w:cs="Calibri"/>
                      <w:b/>
                      <w:sz w:val="16"/>
                      <w:szCs w:val="16"/>
                    </w:rPr>
                  </w:pPr>
                  <w:r w:rsidRPr="006D7B80">
                    <w:rPr>
                      <w:rFonts w:ascii="Calibri" w:hAnsi="Calibri" w:cs="Calibri"/>
                      <w:b/>
                      <w:sz w:val="16"/>
                      <w:szCs w:val="16"/>
                    </w:rPr>
                    <w:t>Post-employment benefits</w:t>
                  </w:r>
                </w:p>
              </w:tc>
              <w:tc>
                <w:tcPr>
                  <w:tcW w:w="993" w:type="dxa"/>
                  <w:tcBorders>
                    <w:bottom w:val="single" w:sz="6" w:space="0" w:color="auto"/>
                  </w:tcBorders>
                  <w:vAlign w:val="bottom"/>
                </w:tcPr>
                <w:p w14:paraId="3DC41FD2" w14:textId="77777777" w:rsidR="005F2058" w:rsidRPr="006D7B80" w:rsidRDefault="00000000" w:rsidP="00A96839">
                  <w:pPr>
                    <w:jc w:val="center"/>
                    <w:rPr>
                      <w:rFonts w:ascii="Calibri" w:hAnsi="Calibri" w:cs="Calibri"/>
                      <w:b/>
                      <w:sz w:val="16"/>
                      <w:szCs w:val="16"/>
                    </w:rPr>
                  </w:pPr>
                  <w:r w:rsidRPr="006D7B80">
                    <w:rPr>
                      <w:rFonts w:ascii="Calibri" w:hAnsi="Calibri" w:cs="Calibri"/>
                      <w:b/>
                      <w:sz w:val="16"/>
                      <w:szCs w:val="16"/>
                    </w:rPr>
                    <w:t>Other long</w:t>
                  </w:r>
                  <w:r>
                    <w:rPr>
                      <w:rFonts w:ascii="Calibri" w:hAnsi="Calibri" w:cs="Calibri"/>
                      <w:b/>
                      <w:sz w:val="16"/>
                      <w:szCs w:val="16"/>
                    </w:rPr>
                    <w:t>-</w:t>
                  </w:r>
                  <w:r w:rsidRPr="006D7B80">
                    <w:rPr>
                      <w:rFonts w:ascii="Calibri" w:hAnsi="Calibri" w:cs="Calibri"/>
                      <w:b/>
                      <w:sz w:val="16"/>
                      <w:szCs w:val="16"/>
                    </w:rPr>
                    <w:t>term benefits</w:t>
                  </w:r>
                </w:p>
              </w:tc>
              <w:tc>
                <w:tcPr>
                  <w:tcW w:w="1134" w:type="dxa"/>
                  <w:tcBorders>
                    <w:bottom w:val="single" w:sz="6" w:space="0" w:color="auto"/>
                  </w:tcBorders>
                  <w:vAlign w:val="bottom"/>
                </w:tcPr>
                <w:p w14:paraId="28057DE7" w14:textId="77777777" w:rsidR="005F2058" w:rsidRPr="006D7B80" w:rsidRDefault="00000000" w:rsidP="00A96839">
                  <w:pPr>
                    <w:jc w:val="center"/>
                    <w:rPr>
                      <w:rFonts w:ascii="Calibri" w:hAnsi="Calibri" w:cs="Calibri"/>
                      <w:b/>
                      <w:sz w:val="16"/>
                      <w:szCs w:val="16"/>
                    </w:rPr>
                  </w:pPr>
                  <w:r w:rsidRPr="006D7B80">
                    <w:rPr>
                      <w:rFonts w:ascii="Calibri" w:hAnsi="Calibri" w:cs="Calibri"/>
                      <w:b/>
                      <w:sz w:val="16"/>
                      <w:szCs w:val="16"/>
                    </w:rPr>
                    <w:t>Termination benefits</w:t>
                  </w:r>
                </w:p>
              </w:tc>
              <w:tc>
                <w:tcPr>
                  <w:tcW w:w="1134" w:type="dxa"/>
                  <w:tcBorders>
                    <w:bottom w:val="single" w:sz="6" w:space="0" w:color="auto"/>
                  </w:tcBorders>
                  <w:vAlign w:val="bottom"/>
                </w:tcPr>
                <w:p w14:paraId="75BBCCC0" w14:textId="77777777" w:rsidR="005F2058" w:rsidRPr="006D7B80" w:rsidRDefault="00000000" w:rsidP="00A96839">
                  <w:pPr>
                    <w:jc w:val="center"/>
                    <w:rPr>
                      <w:rFonts w:ascii="Calibri" w:hAnsi="Calibri" w:cs="Calibri"/>
                      <w:b/>
                      <w:sz w:val="16"/>
                      <w:szCs w:val="16"/>
                    </w:rPr>
                  </w:pPr>
                  <w:r w:rsidRPr="006D7B80">
                    <w:rPr>
                      <w:rFonts w:ascii="Calibri" w:hAnsi="Calibri" w:cs="Calibri"/>
                      <w:b/>
                      <w:sz w:val="16"/>
                      <w:szCs w:val="16"/>
                    </w:rPr>
                    <w:t>Management fee</w:t>
                  </w:r>
                </w:p>
              </w:tc>
              <w:tc>
                <w:tcPr>
                  <w:tcW w:w="1275" w:type="dxa"/>
                  <w:tcBorders>
                    <w:bottom w:val="single" w:sz="6" w:space="0" w:color="auto"/>
                  </w:tcBorders>
                  <w:vAlign w:val="bottom"/>
                </w:tcPr>
                <w:p w14:paraId="40AAC6AE" w14:textId="77777777" w:rsidR="005F2058" w:rsidRPr="006D7B80" w:rsidRDefault="00000000" w:rsidP="00A96839">
                  <w:pPr>
                    <w:jc w:val="center"/>
                    <w:rPr>
                      <w:rFonts w:ascii="Calibri" w:hAnsi="Calibri" w:cs="Calibri"/>
                      <w:b/>
                      <w:sz w:val="16"/>
                      <w:szCs w:val="16"/>
                    </w:rPr>
                  </w:pPr>
                  <w:r w:rsidRPr="006D7B80">
                    <w:rPr>
                      <w:rFonts w:ascii="Calibri" w:hAnsi="Calibri" w:cs="Calibri"/>
                      <w:b/>
                      <w:sz w:val="16"/>
                      <w:szCs w:val="16"/>
                    </w:rPr>
                    <w:t>Total</w:t>
                  </w:r>
                  <w:r>
                    <w:rPr>
                      <w:rFonts w:ascii="Calibri" w:hAnsi="Calibri" w:cs="Calibri"/>
                      <w:b/>
                      <w:sz w:val="16"/>
                      <w:szCs w:val="16"/>
                    </w:rPr>
                    <w:t xml:space="preserve"> £</w:t>
                  </w:r>
                </w:p>
              </w:tc>
            </w:tr>
            <w:tr w:rsidR="005F2058" w:rsidRPr="00114276" w14:paraId="4A3611BF" w14:textId="77777777" w:rsidTr="00A96839">
              <w:tc>
                <w:tcPr>
                  <w:tcW w:w="2127" w:type="dxa"/>
                  <w:tcBorders>
                    <w:right w:val="single" w:sz="6" w:space="0" w:color="auto"/>
                  </w:tcBorders>
                </w:tcPr>
                <w:p w14:paraId="51C1691F" w14:textId="77777777" w:rsidR="005F2058" w:rsidRDefault="00000000" w:rsidP="00A96839">
                  <w:pPr>
                    <w:jc w:val="both"/>
                    <w:rPr>
                      <w:rFonts w:ascii="Calibri" w:hAnsi="Calibri" w:cs="Calibri"/>
                    </w:rPr>
                  </w:pPr>
                </w:p>
              </w:tc>
              <w:tc>
                <w:tcPr>
                  <w:tcW w:w="1275" w:type="dxa"/>
                  <w:tcBorders>
                    <w:left w:val="single" w:sz="6" w:space="0" w:color="auto"/>
                  </w:tcBorders>
                  <w:vAlign w:val="bottom"/>
                </w:tcPr>
                <w:p w14:paraId="03EAA59A" w14:textId="77777777" w:rsidR="005F2058" w:rsidRPr="00114276" w:rsidRDefault="00000000" w:rsidP="00A96839">
                  <w:pPr>
                    <w:jc w:val="both"/>
                    <w:rPr>
                      <w:rFonts w:ascii="Calibri" w:hAnsi="Calibri" w:cs="Calibri"/>
                    </w:rPr>
                  </w:pPr>
                </w:p>
              </w:tc>
              <w:tc>
                <w:tcPr>
                  <w:tcW w:w="1134" w:type="dxa"/>
                  <w:vAlign w:val="bottom"/>
                </w:tcPr>
                <w:p w14:paraId="5BDFC887" w14:textId="77777777" w:rsidR="005F2058" w:rsidRPr="00114276" w:rsidRDefault="00000000" w:rsidP="00A96839">
                  <w:pPr>
                    <w:jc w:val="both"/>
                    <w:rPr>
                      <w:rFonts w:ascii="Calibri" w:hAnsi="Calibri" w:cs="Calibri"/>
                    </w:rPr>
                  </w:pPr>
                </w:p>
              </w:tc>
              <w:tc>
                <w:tcPr>
                  <w:tcW w:w="993" w:type="dxa"/>
                  <w:vAlign w:val="bottom"/>
                </w:tcPr>
                <w:p w14:paraId="331CDD1A" w14:textId="77777777" w:rsidR="005F2058" w:rsidRPr="00114276" w:rsidRDefault="00000000" w:rsidP="00A96839">
                  <w:pPr>
                    <w:jc w:val="both"/>
                    <w:rPr>
                      <w:rFonts w:ascii="Calibri" w:hAnsi="Calibri" w:cs="Calibri"/>
                    </w:rPr>
                  </w:pPr>
                </w:p>
              </w:tc>
              <w:tc>
                <w:tcPr>
                  <w:tcW w:w="1134" w:type="dxa"/>
                  <w:vAlign w:val="bottom"/>
                </w:tcPr>
                <w:p w14:paraId="755B0429" w14:textId="77777777" w:rsidR="005F2058" w:rsidRPr="00114276" w:rsidRDefault="00000000" w:rsidP="00A96839">
                  <w:pPr>
                    <w:jc w:val="both"/>
                    <w:rPr>
                      <w:rFonts w:ascii="Calibri" w:hAnsi="Calibri" w:cs="Calibri"/>
                    </w:rPr>
                  </w:pPr>
                </w:p>
              </w:tc>
              <w:tc>
                <w:tcPr>
                  <w:tcW w:w="1134" w:type="dxa"/>
                  <w:vAlign w:val="bottom"/>
                </w:tcPr>
                <w:p w14:paraId="3FBB914E" w14:textId="77777777" w:rsidR="005F2058" w:rsidRPr="00114276" w:rsidRDefault="00000000" w:rsidP="00A96839">
                  <w:pPr>
                    <w:jc w:val="both"/>
                    <w:rPr>
                      <w:rFonts w:ascii="Calibri" w:hAnsi="Calibri" w:cs="Calibri"/>
                    </w:rPr>
                  </w:pPr>
                </w:p>
              </w:tc>
              <w:tc>
                <w:tcPr>
                  <w:tcW w:w="1275" w:type="dxa"/>
                  <w:vAlign w:val="bottom"/>
                </w:tcPr>
                <w:p w14:paraId="19C23348" w14:textId="77777777" w:rsidR="005F2058" w:rsidRPr="00114276" w:rsidRDefault="00000000" w:rsidP="00A96839">
                  <w:pPr>
                    <w:jc w:val="both"/>
                    <w:rPr>
                      <w:rFonts w:ascii="Calibri" w:hAnsi="Calibri" w:cs="Calibri"/>
                    </w:rPr>
                  </w:pPr>
                </w:p>
              </w:tc>
            </w:tr>
            <w:tr w:rsidR="00376A58" w:rsidRPr="00114276" w14:paraId="1660634D" w14:textId="77777777" w:rsidTr="00A96839">
              <w:tc>
                <w:tcPr>
                  <w:tcW w:w="2127" w:type="dxa"/>
                  <w:tcBorders>
                    <w:right w:val="single" w:sz="6" w:space="0" w:color="auto"/>
                  </w:tcBorders>
                </w:tcPr>
                <w:p w14:paraId="175395E5" w14:textId="77777777" w:rsidR="00376A58" w:rsidRPr="0013568F" w:rsidRDefault="00000000" w:rsidP="00376A58">
                  <w:pPr>
                    <w:jc w:val="both"/>
                    <w:rPr>
                      <w:rFonts w:ascii="Calibri" w:hAnsi="Calibri" w:cs="Calibri"/>
                      <w:b/>
                      <w:bCs/>
                    </w:rPr>
                  </w:pPr>
                  <w:r w:rsidRPr="004C6DF7">
                    <w:rPr>
                      <w:sz w:val="20"/>
                      <w:szCs w:val="20"/>
                    </w:rPr>
                    <w:t>[●]</w:t>
                  </w:r>
                </w:p>
              </w:tc>
              <w:tc>
                <w:tcPr>
                  <w:tcW w:w="1275" w:type="dxa"/>
                  <w:tcBorders>
                    <w:left w:val="single" w:sz="6" w:space="0" w:color="auto"/>
                  </w:tcBorders>
                  <w:vAlign w:val="bottom"/>
                </w:tcPr>
                <w:p w14:paraId="7CAA2CEF" w14:textId="77777777" w:rsidR="00376A58" w:rsidRPr="00114276" w:rsidRDefault="00000000" w:rsidP="00376A58">
                  <w:pPr>
                    <w:jc w:val="both"/>
                    <w:rPr>
                      <w:rFonts w:ascii="Calibri" w:hAnsi="Calibri" w:cs="Calibri"/>
                    </w:rPr>
                  </w:pPr>
                </w:p>
              </w:tc>
              <w:tc>
                <w:tcPr>
                  <w:tcW w:w="1134" w:type="dxa"/>
                  <w:vAlign w:val="bottom"/>
                </w:tcPr>
                <w:p w14:paraId="278AB640" w14:textId="77777777" w:rsidR="00376A58" w:rsidRPr="00114276" w:rsidRDefault="00000000" w:rsidP="00376A58">
                  <w:pPr>
                    <w:jc w:val="both"/>
                    <w:rPr>
                      <w:rFonts w:ascii="Calibri" w:hAnsi="Calibri" w:cs="Calibri"/>
                    </w:rPr>
                  </w:pPr>
                </w:p>
              </w:tc>
              <w:tc>
                <w:tcPr>
                  <w:tcW w:w="993" w:type="dxa"/>
                  <w:vAlign w:val="bottom"/>
                </w:tcPr>
                <w:p w14:paraId="0F7E7E9C" w14:textId="77777777" w:rsidR="00376A58" w:rsidRPr="00114276" w:rsidRDefault="00000000" w:rsidP="00376A58">
                  <w:pPr>
                    <w:jc w:val="both"/>
                    <w:rPr>
                      <w:rFonts w:ascii="Calibri" w:hAnsi="Calibri" w:cs="Calibri"/>
                    </w:rPr>
                  </w:pPr>
                </w:p>
              </w:tc>
              <w:tc>
                <w:tcPr>
                  <w:tcW w:w="1134" w:type="dxa"/>
                  <w:vAlign w:val="bottom"/>
                </w:tcPr>
                <w:p w14:paraId="02CBD37C" w14:textId="77777777" w:rsidR="00376A58" w:rsidRPr="00114276" w:rsidRDefault="00000000" w:rsidP="00376A58">
                  <w:pPr>
                    <w:jc w:val="both"/>
                    <w:rPr>
                      <w:rFonts w:ascii="Calibri" w:hAnsi="Calibri" w:cs="Calibri"/>
                    </w:rPr>
                  </w:pPr>
                </w:p>
              </w:tc>
              <w:tc>
                <w:tcPr>
                  <w:tcW w:w="1134" w:type="dxa"/>
                  <w:vAlign w:val="bottom"/>
                </w:tcPr>
                <w:p w14:paraId="607CE0FC" w14:textId="77777777" w:rsidR="00376A58" w:rsidRPr="00114276" w:rsidRDefault="00000000" w:rsidP="00376A58">
                  <w:pPr>
                    <w:jc w:val="both"/>
                    <w:rPr>
                      <w:rFonts w:ascii="Calibri" w:hAnsi="Calibri" w:cs="Calibri"/>
                    </w:rPr>
                  </w:pPr>
                </w:p>
              </w:tc>
              <w:tc>
                <w:tcPr>
                  <w:tcW w:w="1275" w:type="dxa"/>
                  <w:vAlign w:val="bottom"/>
                </w:tcPr>
                <w:p w14:paraId="31D01272" w14:textId="77777777" w:rsidR="00376A58" w:rsidRPr="00114276" w:rsidRDefault="00000000" w:rsidP="00376A58">
                  <w:pPr>
                    <w:jc w:val="both"/>
                    <w:rPr>
                      <w:rFonts w:ascii="Calibri" w:hAnsi="Calibri" w:cs="Calibri"/>
                    </w:rPr>
                  </w:pPr>
                </w:p>
              </w:tc>
            </w:tr>
            <w:tr w:rsidR="00376A58" w:rsidRPr="00114276" w14:paraId="0D73C2B6" w14:textId="77777777" w:rsidTr="00810EC3">
              <w:tc>
                <w:tcPr>
                  <w:tcW w:w="2127" w:type="dxa"/>
                  <w:tcBorders>
                    <w:right w:val="single" w:sz="6" w:space="0" w:color="auto"/>
                  </w:tcBorders>
                </w:tcPr>
                <w:p w14:paraId="0ACE4A2E" w14:textId="77777777" w:rsidR="00376A58" w:rsidRPr="00C67588" w:rsidRDefault="00000000" w:rsidP="00376A58">
                  <w:pPr>
                    <w:jc w:val="both"/>
                    <w:rPr>
                      <w:rFonts w:ascii="Calibri" w:hAnsi="Calibri" w:cs="Calibri"/>
                      <w:i/>
                      <w:iCs/>
                    </w:rPr>
                  </w:pPr>
                  <w:r w:rsidRPr="004C6DF7">
                    <w:rPr>
                      <w:sz w:val="20"/>
                      <w:szCs w:val="20"/>
                    </w:rPr>
                    <w:t>[●]</w:t>
                  </w:r>
                </w:p>
              </w:tc>
              <w:tc>
                <w:tcPr>
                  <w:tcW w:w="1275" w:type="dxa"/>
                  <w:tcBorders>
                    <w:left w:val="single" w:sz="6" w:space="0" w:color="auto"/>
                  </w:tcBorders>
                </w:tcPr>
                <w:p w14:paraId="27008BF2"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5B059675"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0069F4A7"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7BDB5E97"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29C8C257"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15D452A8"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3E0EB7E2" w14:textId="77777777" w:rsidTr="00810EC3">
              <w:tc>
                <w:tcPr>
                  <w:tcW w:w="2127" w:type="dxa"/>
                  <w:tcBorders>
                    <w:right w:val="single" w:sz="6" w:space="0" w:color="auto"/>
                  </w:tcBorders>
                </w:tcPr>
                <w:p w14:paraId="2D018521" w14:textId="77777777" w:rsidR="00376A58" w:rsidRPr="00C67588" w:rsidRDefault="00000000" w:rsidP="00376A58">
                  <w:pPr>
                    <w:jc w:val="both"/>
                    <w:rPr>
                      <w:rFonts w:ascii="Calibri" w:hAnsi="Calibri" w:cs="Calibri"/>
                      <w:i/>
                      <w:iCs/>
                    </w:rPr>
                  </w:pPr>
                  <w:r w:rsidRPr="004C6DF7">
                    <w:rPr>
                      <w:sz w:val="20"/>
                      <w:szCs w:val="20"/>
                    </w:rPr>
                    <w:t>[●]</w:t>
                  </w:r>
                </w:p>
              </w:tc>
              <w:tc>
                <w:tcPr>
                  <w:tcW w:w="1275" w:type="dxa"/>
                  <w:tcBorders>
                    <w:left w:val="single" w:sz="6" w:space="0" w:color="auto"/>
                  </w:tcBorders>
                </w:tcPr>
                <w:p w14:paraId="2E5D01A1"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411451A2"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438C8D04"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020AB224"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6F60C0D4"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6DD2763B"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672A22CB" w14:textId="77777777" w:rsidTr="00810EC3">
              <w:tc>
                <w:tcPr>
                  <w:tcW w:w="2127" w:type="dxa"/>
                  <w:tcBorders>
                    <w:right w:val="single" w:sz="6" w:space="0" w:color="auto"/>
                  </w:tcBorders>
                </w:tcPr>
                <w:p w14:paraId="55B13C15" w14:textId="77777777" w:rsidR="00376A58" w:rsidRPr="00C67588" w:rsidRDefault="00000000" w:rsidP="00376A58">
                  <w:pPr>
                    <w:jc w:val="both"/>
                    <w:rPr>
                      <w:rFonts w:ascii="Calibri" w:hAnsi="Calibri" w:cs="Calibri"/>
                      <w:i/>
                      <w:iCs/>
                    </w:rPr>
                  </w:pPr>
                  <w:r w:rsidRPr="004C6DF7">
                    <w:rPr>
                      <w:sz w:val="20"/>
                      <w:szCs w:val="20"/>
                    </w:rPr>
                    <w:lastRenderedPageBreak/>
                    <w:t>[●]</w:t>
                  </w:r>
                </w:p>
              </w:tc>
              <w:tc>
                <w:tcPr>
                  <w:tcW w:w="1275" w:type="dxa"/>
                  <w:tcBorders>
                    <w:left w:val="single" w:sz="6" w:space="0" w:color="auto"/>
                  </w:tcBorders>
                </w:tcPr>
                <w:p w14:paraId="0B5AC973" w14:textId="77777777" w:rsidR="00376A58" w:rsidRDefault="00000000" w:rsidP="00376A58">
                  <w:pPr>
                    <w:jc w:val="both"/>
                    <w:rPr>
                      <w:rFonts w:ascii="Calibri" w:hAnsi="Calibri" w:cs="Calibri"/>
                    </w:rPr>
                  </w:pPr>
                  <w:r w:rsidRPr="003F4C12">
                    <w:rPr>
                      <w:sz w:val="20"/>
                      <w:szCs w:val="20"/>
                    </w:rPr>
                    <w:t>[●]</w:t>
                  </w:r>
                </w:p>
              </w:tc>
              <w:tc>
                <w:tcPr>
                  <w:tcW w:w="1134" w:type="dxa"/>
                </w:tcPr>
                <w:p w14:paraId="34EEEFC2"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4D70BB0B"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78C47F77"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255AFCB5"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2E9D64A0"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1E1B5EB7" w14:textId="77777777" w:rsidTr="00810EC3">
              <w:tc>
                <w:tcPr>
                  <w:tcW w:w="2127" w:type="dxa"/>
                  <w:tcBorders>
                    <w:right w:val="single" w:sz="6" w:space="0" w:color="auto"/>
                  </w:tcBorders>
                </w:tcPr>
                <w:p w14:paraId="5685A953" w14:textId="77777777" w:rsidR="00376A58" w:rsidRPr="0013568F" w:rsidRDefault="00000000" w:rsidP="00376A58">
                  <w:pPr>
                    <w:jc w:val="both"/>
                    <w:rPr>
                      <w:rFonts w:ascii="Calibri" w:hAnsi="Calibri" w:cs="Calibri"/>
                      <w:b/>
                      <w:bCs/>
                    </w:rPr>
                  </w:pPr>
                  <w:r w:rsidRPr="004C6DF7">
                    <w:rPr>
                      <w:sz w:val="20"/>
                      <w:szCs w:val="20"/>
                    </w:rPr>
                    <w:t>[●]</w:t>
                  </w:r>
                </w:p>
              </w:tc>
              <w:tc>
                <w:tcPr>
                  <w:tcW w:w="1275" w:type="dxa"/>
                  <w:tcBorders>
                    <w:left w:val="single" w:sz="6" w:space="0" w:color="auto"/>
                  </w:tcBorders>
                </w:tcPr>
                <w:p w14:paraId="60BDBE5A"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6A3C5D6E"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28D943E4"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320E5021"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6A24D4B5"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220111FA"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4B6E343A" w14:textId="77777777" w:rsidTr="00810EC3">
              <w:tc>
                <w:tcPr>
                  <w:tcW w:w="2127" w:type="dxa"/>
                  <w:tcBorders>
                    <w:right w:val="single" w:sz="6" w:space="0" w:color="auto"/>
                  </w:tcBorders>
                </w:tcPr>
                <w:p w14:paraId="1B0D637B" w14:textId="77777777" w:rsidR="00376A58" w:rsidRPr="0013568F" w:rsidRDefault="00000000" w:rsidP="00376A58">
                  <w:pPr>
                    <w:jc w:val="both"/>
                    <w:rPr>
                      <w:rFonts w:ascii="Calibri" w:hAnsi="Calibri" w:cs="Calibri"/>
                      <w:i/>
                      <w:iCs/>
                    </w:rPr>
                  </w:pPr>
                  <w:r w:rsidRPr="004C6DF7">
                    <w:rPr>
                      <w:sz w:val="20"/>
                      <w:szCs w:val="20"/>
                    </w:rPr>
                    <w:t>[●]</w:t>
                  </w:r>
                </w:p>
              </w:tc>
              <w:tc>
                <w:tcPr>
                  <w:tcW w:w="1275" w:type="dxa"/>
                  <w:tcBorders>
                    <w:left w:val="single" w:sz="6" w:space="0" w:color="auto"/>
                  </w:tcBorders>
                </w:tcPr>
                <w:p w14:paraId="6BAE26B8" w14:textId="77777777" w:rsidR="00376A58" w:rsidRDefault="00000000" w:rsidP="00376A58">
                  <w:pPr>
                    <w:jc w:val="both"/>
                    <w:rPr>
                      <w:rFonts w:ascii="Calibri" w:hAnsi="Calibri" w:cs="Calibri"/>
                    </w:rPr>
                  </w:pPr>
                  <w:r w:rsidRPr="003F4C12">
                    <w:rPr>
                      <w:sz w:val="20"/>
                      <w:szCs w:val="20"/>
                    </w:rPr>
                    <w:t>[●]</w:t>
                  </w:r>
                </w:p>
              </w:tc>
              <w:tc>
                <w:tcPr>
                  <w:tcW w:w="1134" w:type="dxa"/>
                </w:tcPr>
                <w:p w14:paraId="13105429"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74797159"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71FE55F8"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45350800"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1E80BA0D"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0FDF31B3" w14:textId="77777777" w:rsidTr="00810EC3">
              <w:tc>
                <w:tcPr>
                  <w:tcW w:w="2127" w:type="dxa"/>
                  <w:tcBorders>
                    <w:right w:val="single" w:sz="6" w:space="0" w:color="auto"/>
                  </w:tcBorders>
                </w:tcPr>
                <w:p w14:paraId="5DD6750D" w14:textId="77777777" w:rsidR="00376A58" w:rsidRDefault="00000000" w:rsidP="00376A58">
                  <w:pPr>
                    <w:jc w:val="both"/>
                    <w:rPr>
                      <w:rFonts w:ascii="Calibri" w:hAnsi="Calibri" w:cs="Calibri"/>
                    </w:rPr>
                  </w:pPr>
                  <w:r w:rsidRPr="004C6DF7">
                    <w:rPr>
                      <w:sz w:val="20"/>
                      <w:szCs w:val="20"/>
                    </w:rPr>
                    <w:t>[●]</w:t>
                  </w:r>
                </w:p>
              </w:tc>
              <w:tc>
                <w:tcPr>
                  <w:tcW w:w="1275" w:type="dxa"/>
                  <w:tcBorders>
                    <w:left w:val="single" w:sz="6" w:space="0" w:color="auto"/>
                  </w:tcBorders>
                </w:tcPr>
                <w:p w14:paraId="075567B7" w14:textId="77777777" w:rsidR="00376A58" w:rsidRDefault="00000000" w:rsidP="00376A58">
                  <w:pPr>
                    <w:jc w:val="both"/>
                    <w:rPr>
                      <w:rFonts w:ascii="Calibri" w:hAnsi="Calibri" w:cs="Calibri"/>
                    </w:rPr>
                  </w:pPr>
                  <w:r w:rsidRPr="003F4C12">
                    <w:rPr>
                      <w:sz w:val="20"/>
                      <w:szCs w:val="20"/>
                    </w:rPr>
                    <w:t>[●]</w:t>
                  </w:r>
                </w:p>
              </w:tc>
              <w:tc>
                <w:tcPr>
                  <w:tcW w:w="1134" w:type="dxa"/>
                </w:tcPr>
                <w:p w14:paraId="727891D9"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16801EC8"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4C299654"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7278ECC7"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24208D73"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49C63304" w14:textId="77777777" w:rsidTr="00810EC3">
              <w:tc>
                <w:tcPr>
                  <w:tcW w:w="2127" w:type="dxa"/>
                  <w:tcBorders>
                    <w:right w:val="single" w:sz="6" w:space="0" w:color="auto"/>
                  </w:tcBorders>
                </w:tcPr>
                <w:p w14:paraId="008246FF" w14:textId="77777777" w:rsidR="00376A58" w:rsidRDefault="00000000" w:rsidP="00376A58">
                  <w:pPr>
                    <w:jc w:val="both"/>
                    <w:rPr>
                      <w:rFonts w:ascii="Calibri" w:hAnsi="Calibri" w:cs="Calibri"/>
                    </w:rPr>
                  </w:pPr>
                  <w:r w:rsidRPr="004C6DF7">
                    <w:rPr>
                      <w:sz w:val="20"/>
                      <w:szCs w:val="20"/>
                    </w:rPr>
                    <w:t>[●]</w:t>
                  </w:r>
                </w:p>
              </w:tc>
              <w:tc>
                <w:tcPr>
                  <w:tcW w:w="1275" w:type="dxa"/>
                  <w:tcBorders>
                    <w:left w:val="single" w:sz="6" w:space="0" w:color="auto"/>
                  </w:tcBorders>
                </w:tcPr>
                <w:p w14:paraId="20EA4322"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561E466B"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62805EC2"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71C01F93"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72884834"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7146F231"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6F404468" w14:textId="77777777" w:rsidTr="00810EC3">
              <w:tc>
                <w:tcPr>
                  <w:tcW w:w="2127" w:type="dxa"/>
                  <w:tcBorders>
                    <w:right w:val="single" w:sz="6" w:space="0" w:color="auto"/>
                  </w:tcBorders>
                </w:tcPr>
                <w:p w14:paraId="53A00BF9" w14:textId="77777777" w:rsidR="00376A58" w:rsidRPr="0013568F" w:rsidRDefault="00000000" w:rsidP="00376A58">
                  <w:pPr>
                    <w:jc w:val="both"/>
                    <w:rPr>
                      <w:rFonts w:ascii="Calibri" w:hAnsi="Calibri" w:cs="Calibri"/>
                      <w:b/>
                      <w:bCs/>
                    </w:rPr>
                  </w:pPr>
                  <w:r w:rsidRPr="004C6DF7">
                    <w:rPr>
                      <w:sz w:val="20"/>
                      <w:szCs w:val="20"/>
                    </w:rPr>
                    <w:t>[●]</w:t>
                  </w:r>
                </w:p>
              </w:tc>
              <w:tc>
                <w:tcPr>
                  <w:tcW w:w="1275" w:type="dxa"/>
                  <w:tcBorders>
                    <w:left w:val="single" w:sz="6" w:space="0" w:color="auto"/>
                  </w:tcBorders>
                </w:tcPr>
                <w:p w14:paraId="3DF84266"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78180EF4"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4E02A6EB"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56CA5E03"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2C856E5C"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15E78E06"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4E9FE33C" w14:textId="77777777" w:rsidTr="00810EC3">
              <w:tc>
                <w:tcPr>
                  <w:tcW w:w="2127" w:type="dxa"/>
                  <w:tcBorders>
                    <w:right w:val="single" w:sz="6" w:space="0" w:color="auto"/>
                  </w:tcBorders>
                </w:tcPr>
                <w:p w14:paraId="0F8D4DE2" w14:textId="77777777" w:rsidR="00376A58" w:rsidRPr="00C67588" w:rsidRDefault="00000000" w:rsidP="00376A58">
                  <w:pPr>
                    <w:jc w:val="both"/>
                    <w:rPr>
                      <w:rFonts w:ascii="Calibri" w:hAnsi="Calibri" w:cs="Calibri"/>
                      <w:i/>
                      <w:iCs/>
                    </w:rPr>
                  </w:pPr>
                  <w:r w:rsidRPr="004C6DF7">
                    <w:rPr>
                      <w:sz w:val="20"/>
                      <w:szCs w:val="20"/>
                    </w:rPr>
                    <w:t>[●]</w:t>
                  </w:r>
                </w:p>
              </w:tc>
              <w:tc>
                <w:tcPr>
                  <w:tcW w:w="1275" w:type="dxa"/>
                  <w:tcBorders>
                    <w:left w:val="single" w:sz="6" w:space="0" w:color="auto"/>
                  </w:tcBorders>
                </w:tcPr>
                <w:p w14:paraId="3AF19392" w14:textId="77777777" w:rsidR="00376A58" w:rsidRDefault="00000000" w:rsidP="00376A58">
                  <w:pPr>
                    <w:jc w:val="both"/>
                    <w:rPr>
                      <w:rFonts w:ascii="Calibri" w:hAnsi="Calibri" w:cs="Calibri"/>
                    </w:rPr>
                  </w:pPr>
                  <w:r w:rsidRPr="003F4C12">
                    <w:rPr>
                      <w:sz w:val="20"/>
                      <w:szCs w:val="20"/>
                    </w:rPr>
                    <w:t>[●]</w:t>
                  </w:r>
                </w:p>
              </w:tc>
              <w:tc>
                <w:tcPr>
                  <w:tcW w:w="1134" w:type="dxa"/>
                </w:tcPr>
                <w:p w14:paraId="60B711EB"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6A3741F4"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64EA28D2"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062CF1CF"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05454CCC"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760FF34F" w14:textId="77777777" w:rsidTr="00810EC3">
              <w:tc>
                <w:tcPr>
                  <w:tcW w:w="2127" w:type="dxa"/>
                  <w:tcBorders>
                    <w:right w:val="single" w:sz="6" w:space="0" w:color="auto"/>
                  </w:tcBorders>
                </w:tcPr>
                <w:p w14:paraId="66DD4651" w14:textId="77777777" w:rsidR="00376A58" w:rsidRPr="00C67588" w:rsidRDefault="00000000" w:rsidP="00376A58">
                  <w:pPr>
                    <w:jc w:val="both"/>
                    <w:rPr>
                      <w:rFonts w:ascii="Calibri" w:hAnsi="Calibri" w:cs="Calibri"/>
                      <w:i/>
                      <w:iCs/>
                    </w:rPr>
                  </w:pPr>
                  <w:r w:rsidRPr="004C6DF7">
                    <w:rPr>
                      <w:sz w:val="20"/>
                      <w:szCs w:val="20"/>
                    </w:rPr>
                    <w:t>[●]</w:t>
                  </w:r>
                </w:p>
              </w:tc>
              <w:tc>
                <w:tcPr>
                  <w:tcW w:w="1275" w:type="dxa"/>
                  <w:tcBorders>
                    <w:left w:val="single" w:sz="6" w:space="0" w:color="auto"/>
                  </w:tcBorders>
                </w:tcPr>
                <w:p w14:paraId="51DF833E" w14:textId="77777777" w:rsidR="00376A58" w:rsidRDefault="00000000" w:rsidP="00376A58">
                  <w:pPr>
                    <w:jc w:val="both"/>
                    <w:rPr>
                      <w:rFonts w:ascii="Calibri" w:hAnsi="Calibri" w:cs="Calibri"/>
                    </w:rPr>
                  </w:pPr>
                  <w:r w:rsidRPr="003F4C12">
                    <w:rPr>
                      <w:sz w:val="20"/>
                      <w:szCs w:val="20"/>
                    </w:rPr>
                    <w:t>[●]</w:t>
                  </w:r>
                </w:p>
              </w:tc>
              <w:tc>
                <w:tcPr>
                  <w:tcW w:w="1134" w:type="dxa"/>
                </w:tcPr>
                <w:p w14:paraId="06BAB7FF"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44315647"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33C7B4D1"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0F70734C"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6803D504"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526D2FE4" w14:textId="77777777" w:rsidTr="00810EC3">
              <w:tc>
                <w:tcPr>
                  <w:tcW w:w="2127" w:type="dxa"/>
                  <w:tcBorders>
                    <w:right w:val="single" w:sz="6" w:space="0" w:color="auto"/>
                  </w:tcBorders>
                </w:tcPr>
                <w:p w14:paraId="5CF61D60" w14:textId="77777777" w:rsidR="00376A58" w:rsidRDefault="00000000" w:rsidP="00376A58">
                  <w:pPr>
                    <w:jc w:val="both"/>
                    <w:rPr>
                      <w:rFonts w:ascii="Calibri" w:hAnsi="Calibri" w:cs="Calibri"/>
                    </w:rPr>
                  </w:pPr>
                  <w:r w:rsidRPr="004C6DF7">
                    <w:rPr>
                      <w:sz w:val="20"/>
                      <w:szCs w:val="20"/>
                    </w:rPr>
                    <w:t>[●]</w:t>
                  </w:r>
                </w:p>
              </w:tc>
              <w:tc>
                <w:tcPr>
                  <w:tcW w:w="1275" w:type="dxa"/>
                  <w:tcBorders>
                    <w:left w:val="single" w:sz="6" w:space="0" w:color="auto"/>
                  </w:tcBorders>
                </w:tcPr>
                <w:p w14:paraId="68D1D97E"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5591AD02"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50A717B1"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3544C5B5"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2A617384"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779962B8"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68BC0249" w14:textId="77777777" w:rsidTr="00810EC3">
              <w:tc>
                <w:tcPr>
                  <w:tcW w:w="2127" w:type="dxa"/>
                  <w:tcBorders>
                    <w:right w:val="single" w:sz="6" w:space="0" w:color="auto"/>
                  </w:tcBorders>
                </w:tcPr>
                <w:p w14:paraId="41D33231" w14:textId="77777777" w:rsidR="00376A58" w:rsidRPr="0013568F" w:rsidRDefault="00000000" w:rsidP="00376A58">
                  <w:pPr>
                    <w:jc w:val="both"/>
                    <w:rPr>
                      <w:rFonts w:ascii="Calibri" w:hAnsi="Calibri" w:cs="Calibri"/>
                      <w:b/>
                      <w:bCs/>
                    </w:rPr>
                  </w:pPr>
                  <w:r w:rsidRPr="004C6DF7">
                    <w:rPr>
                      <w:sz w:val="20"/>
                      <w:szCs w:val="20"/>
                    </w:rPr>
                    <w:t>[●]</w:t>
                  </w:r>
                </w:p>
              </w:tc>
              <w:tc>
                <w:tcPr>
                  <w:tcW w:w="1275" w:type="dxa"/>
                  <w:tcBorders>
                    <w:left w:val="single" w:sz="6" w:space="0" w:color="auto"/>
                  </w:tcBorders>
                </w:tcPr>
                <w:p w14:paraId="5E395F03"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59FECE6E"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1F4231B9"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497A3EED"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71CCF731"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5F33FE9F"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5F75B885" w14:textId="77777777" w:rsidTr="00810EC3">
              <w:tc>
                <w:tcPr>
                  <w:tcW w:w="2127" w:type="dxa"/>
                  <w:tcBorders>
                    <w:right w:val="single" w:sz="6" w:space="0" w:color="auto"/>
                  </w:tcBorders>
                </w:tcPr>
                <w:p w14:paraId="0FB09346" w14:textId="77777777" w:rsidR="00376A58" w:rsidRPr="00C67588" w:rsidRDefault="00000000" w:rsidP="00376A58">
                  <w:pPr>
                    <w:spacing w:before="60"/>
                    <w:jc w:val="both"/>
                    <w:rPr>
                      <w:rFonts w:ascii="Calibri" w:hAnsi="Calibri" w:cs="Calibri"/>
                      <w:i/>
                      <w:iCs/>
                    </w:rPr>
                  </w:pPr>
                  <w:r w:rsidRPr="004C6DF7">
                    <w:rPr>
                      <w:sz w:val="20"/>
                      <w:szCs w:val="20"/>
                    </w:rPr>
                    <w:t>[●]</w:t>
                  </w:r>
                </w:p>
              </w:tc>
              <w:tc>
                <w:tcPr>
                  <w:tcW w:w="1275" w:type="dxa"/>
                  <w:tcBorders>
                    <w:left w:val="single" w:sz="6" w:space="0" w:color="auto"/>
                  </w:tcBorders>
                </w:tcPr>
                <w:p w14:paraId="040E955D" w14:textId="77777777" w:rsidR="00376A58" w:rsidRDefault="00000000" w:rsidP="00376A58">
                  <w:pPr>
                    <w:jc w:val="both"/>
                    <w:rPr>
                      <w:rFonts w:ascii="Calibri" w:hAnsi="Calibri" w:cs="Calibri"/>
                    </w:rPr>
                  </w:pPr>
                  <w:r w:rsidRPr="003F4C12">
                    <w:rPr>
                      <w:sz w:val="20"/>
                      <w:szCs w:val="20"/>
                    </w:rPr>
                    <w:t>[●]</w:t>
                  </w:r>
                </w:p>
              </w:tc>
              <w:tc>
                <w:tcPr>
                  <w:tcW w:w="1134" w:type="dxa"/>
                </w:tcPr>
                <w:p w14:paraId="3E84B55A"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042E09C0"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7538CC3C"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1F001090"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6088140A"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7B95A9C6" w14:textId="77777777" w:rsidTr="00810EC3">
              <w:tc>
                <w:tcPr>
                  <w:tcW w:w="2127" w:type="dxa"/>
                  <w:tcBorders>
                    <w:right w:val="single" w:sz="6" w:space="0" w:color="auto"/>
                  </w:tcBorders>
                </w:tcPr>
                <w:p w14:paraId="4234ADF1" w14:textId="77777777" w:rsidR="00376A58" w:rsidRDefault="00000000" w:rsidP="00376A58">
                  <w:pPr>
                    <w:jc w:val="both"/>
                    <w:rPr>
                      <w:rFonts w:ascii="Calibri" w:hAnsi="Calibri" w:cs="Calibri"/>
                    </w:rPr>
                  </w:pPr>
                  <w:r w:rsidRPr="004C6DF7">
                    <w:rPr>
                      <w:sz w:val="20"/>
                      <w:szCs w:val="20"/>
                    </w:rPr>
                    <w:t>[●]</w:t>
                  </w:r>
                </w:p>
              </w:tc>
              <w:tc>
                <w:tcPr>
                  <w:tcW w:w="1275" w:type="dxa"/>
                  <w:tcBorders>
                    <w:left w:val="single" w:sz="6" w:space="0" w:color="auto"/>
                  </w:tcBorders>
                </w:tcPr>
                <w:p w14:paraId="7A01D867" w14:textId="77777777" w:rsidR="00376A58" w:rsidRDefault="00000000" w:rsidP="00376A58">
                  <w:pPr>
                    <w:jc w:val="both"/>
                    <w:rPr>
                      <w:rFonts w:ascii="Calibri" w:hAnsi="Calibri" w:cs="Calibri"/>
                    </w:rPr>
                  </w:pPr>
                  <w:r w:rsidRPr="003F4C12">
                    <w:rPr>
                      <w:sz w:val="20"/>
                      <w:szCs w:val="20"/>
                    </w:rPr>
                    <w:t>[●]</w:t>
                  </w:r>
                </w:p>
              </w:tc>
              <w:tc>
                <w:tcPr>
                  <w:tcW w:w="1134" w:type="dxa"/>
                </w:tcPr>
                <w:p w14:paraId="33D7F02A"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7E2541C3"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7658D31E"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48A81AB6"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741598D9"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357B5237" w14:textId="77777777" w:rsidTr="00810EC3">
              <w:tc>
                <w:tcPr>
                  <w:tcW w:w="2127" w:type="dxa"/>
                  <w:tcBorders>
                    <w:right w:val="single" w:sz="6" w:space="0" w:color="auto"/>
                  </w:tcBorders>
                </w:tcPr>
                <w:p w14:paraId="379F1554" w14:textId="77777777" w:rsidR="00376A58" w:rsidRPr="00656428" w:rsidRDefault="00000000" w:rsidP="00376A58">
                  <w:pPr>
                    <w:jc w:val="both"/>
                    <w:rPr>
                      <w:rFonts w:ascii="Calibri" w:hAnsi="Calibri" w:cs="Calibri"/>
                      <w:b/>
                      <w:bCs/>
                    </w:rPr>
                  </w:pPr>
                  <w:r w:rsidRPr="004C6DF7">
                    <w:rPr>
                      <w:sz w:val="20"/>
                      <w:szCs w:val="20"/>
                    </w:rPr>
                    <w:t>[●]</w:t>
                  </w:r>
                </w:p>
              </w:tc>
              <w:tc>
                <w:tcPr>
                  <w:tcW w:w="1275" w:type="dxa"/>
                  <w:tcBorders>
                    <w:left w:val="single" w:sz="6" w:space="0" w:color="auto"/>
                  </w:tcBorders>
                </w:tcPr>
                <w:p w14:paraId="6D020FDB"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03272452"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0FA916AA"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64D72610"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2CDC2E66"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15ECB8D4"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0AA95905" w14:textId="77777777" w:rsidTr="00810EC3">
              <w:tc>
                <w:tcPr>
                  <w:tcW w:w="2127" w:type="dxa"/>
                  <w:tcBorders>
                    <w:right w:val="single" w:sz="6" w:space="0" w:color="auto"/>
                  </w:tcBorders>
                </w:tcPr>
                <w:p w14:paraId="570DE078" w14:textId="77777777" w:rsidR="00376A58" w:rsidRDefault="00000000" w:rsidP="00376A58">
                  <w:pPr>
                    <w:jc w:val="both"/>
                    <w:rPr>
                      <w:rFonts w:ascii="Calibri" w:hAnsi="Calibri" w:cs="Calibri"/>
                    </w:rPr>
                  </w:pPr>
                  <w:r w:rsidRPr="004C6DF7">
                    <w:rPr>
                      <w:sz w:val="20"/>
                      <w:szCs w:val="20"/>
                    </w:rPr>
                    <w:t>[●]</w:t>
                  </w:r>
                </w:p>
              </w:tc>
              <w:tc>
                <w:tcPr>
                  <w:tcW w:w="1275" w:type="dxa"/>
                  <w:tcBorders>
                    <w:left w:val="single" w:sz="6" w:space="0" w:color="auto"/>
                  </w:tcBorders>
                </w:tcPr>
                <w:p w14:paraId="4A69494A" w14:textId="77777777" w:rsidR="00376A58" w:rsidRDefault="00000000" w:rsidP="00376A58">
                  <w:pPr>
                    <w:jc w:val="both"/>
                    <w:rPr>
                      <w:rFonts w:ascii="Calibri" w:hAnsi="Calibri" w:cs="Calibri"/>
                    </w:rPr>
                  </w:pPr>
                  <w:r w:rsidRPr="003F4C12">
                    <w:rPr>
                      <w:sz w:val="20"/>
                      <w:szCs w:val="20"/>
                    </w:rPr>
                    <w:t>[●]</w:t>
                  </w:r>
                </w:p>
              </w:tc>
              <w:tc>
                <w:tcPr>
                  <w:tcW w:w="1134" w:type="dxa"/>
                </w:tcPr>
                <w:p w14:paraId="442D72BA"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1E97110E"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24760481"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5E97881A"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764D32F8"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0757393A" w14:textId="77777777" w:rsidTr="00810EC3">
              <w:tc>
                <w:tcPr>
                  <w:tcW w:w="2127" w:type="dxa"/>
                  <w:tcBorders>
                    <w:right w:val="single" w:sz="6" w:space="0" w:color="auto"/>
                  </w:tcBorders>
                </w:tcPr>
                <w:p w14:paraId="1DC8D149" w14:textId="77777777" w:rsidR="00376A58" w:rsidRPr="00656428" w:rsidRDefault="00000000" w:rsidP="00376A58">
                  <w:pPr>
                    <w:jc w:val="both"/>
                    <w:rPr>
                      <w:rFonts w:ascii="Calibri" w:hAnsi="Calibri" w:cs="Calibri"/>
                      <w:b/>
                      <w:bCs/>
                    </w:rPr>
                  </w:pPr>
                  <w:r w:rsidRPr="004C6DF7">
                    <w:rPr>
                      <w:sz w:val="20"/>
                      <w:szCs w:val="20"/>
                    </w:rPr>
                    <w:t>[●]</w:t>
                  </w:r>
                </w:p>
              </w:tc>
              <w:tc>
                <w:tcPr>
                  <w:tcW w:w="1275" w:type="dxa"/>
                  <w:tcBorders>
                    <w:left w:val="single" w:sz="6" w:space="0" w:color="auto"/>
                  </w:tcBorders>
                </w:tcPr>
                <w:p w14:paraId="3C11A766"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0C4FD1A5"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6D2A5565"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0C1AF536"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013DD34A"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3BDF79FA"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6D968281" w14:textId="77777777" w:rsidTr="00810EC3">
              <w:tc>
                <w:tcPr>
                  <w:tcW w:w="2127" w:type="dxa"/>
                  <w:tcBorders>
                    <w:right w:val="single" w:sz="6" w:space="0" w:color="auto"/>
                  </w:tcBorders>
                </w:tcPr>
                <w:p w14:paraId="383B1700" w14:textId="77777777" w:rsidR="00376A58" w:rsidRPr="00114276" w:rsidRDefault="00000000" w:rsidP="00376A58">
                  <w:pPr>
                    <w:jc w:val="both"/>
                    <w:rPr>
                      <w:rFonts w:ascii="Calibri" w:hAnsi="Calibri" w:cs="Calibri"/>
                    </w:rPr>
                  </w:pPr>
                  <w:r w:rsidRPr="004C6DF7">
                    <w:rPr>
                      <w:sz w:val="20"/>
                      <w:szCs w:val="20"/>
                    </w:rPr>
                    <w:t>[●]</w:t>
                  </w:r>
                </w:p>
              </w:tc>
              <w:tc>
                <w:tcPr>
                  <w:tcW w:w="1275" w:type="dxa"/>
                  <w:tcBorders>
                    <w:left w:val="single" w:sz="6" w:space="0" w:color="auto"/>
                  </w:tcBorders>
                </w:tcPr>
                <w:p w14:paraId="4DEE25EE"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4431E783"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498B7471"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05FEE374"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1E6888CC"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2B54C1AB"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0B35CA6B" w14:textId="77777777" w:rsidTr="00A96839">
              <w:tc>
                <w:tcPr>
                  <w:tcW w:w="2127" w:type="dxa"/>
                  <w:tcBorders>
                    <w:right w:val="single" w:sz="6" w:space="0" w:color="auto"/>
                  </w:tcBorders>
                </w:tcPr>
                <w:p w14:paraId="42197058" w14:textId="77777777" w:rsidR="00376A58" w:rsidRPr="00114276" w:rsidRDefault="00000000" w:rsidP="00376A58">
                  <w:pPr>
                    <w:jc w:val="both"/>
                    <w:rPr>
                      <w:rFonts w:ascii="Calibri" w:hAnsi="Calibri" w:cs="Calibri"/>
                    </w:rPr>
                  </w:pPr>
                  <w:r w:rsidRPr="004C6DF7">
                    <w:rPr>
                      <w:sz w:val="20"/>
                      <w:szCs w:val="20"/>
                    </w:rPr>
                    <w:t>[●]</w:t>
                  </w:r>
                </w:p>
              </w:tc>
              <w:tc>
                <w:tcPr>
                  <w:tcW w:w="1275" w:type="dxa"/>
                  <w:tcBorders>
                    <w:left w:val="single" w:sz="6" w:space="0" w:color="auto"/>
                  </w:tcBorders>
                </w:tcPr>
                <w:p w14:paraId="64F7C5F2"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1071B6EC"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758345B0"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4815557E"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757D939E"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6D951439"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23622562" w14:textId="77777777" w:rsidTr="00A96839">
              <w:tc>
                <w:tcPr>
                  <w:tcW w:w="2127" w:type="dxa"/>
                  <w:tcBorders>
                    <w:right w:val="single" w:sz="6" w:space="0" w:color="auto"/>
                  </w:tcBorders>
                </w:tcPr>
                <w:p w14:paraId="29A31A27" w14:textId="77777777" w:rsidR="00376A58" w:rsidRPr="00114276" w:rsidRDefault="00000000" w:rsidP="00376A58">
                  <w:pPr>
                    <w:jc w:val="both"/>
                    <w:rPr>
                      <w:rFonts w:ascii="Calibri" w:hAnsi="Calibri" w:cs="Calibri"/>
                    </w:rPr>
                  </w:pPr>
                  <w:r w:rsidRPr="004C6DF7">
                    <w:rPr>
                      <w:sz w:val="20"/>
                      <w:szCs w:val="20"/>
                    </w:rPr>
                    <w:t>[●]</w:t>
                  </w:r>
                </w:p>
              </w:tc>
              <w:tc>
                <w:tcPr>
                  <w:tcW w:w="1275" w:type="dxa"/>
                  <w:tcBorders>
                    <w:left w:val="single" w:sz="6" w:space="0" w:color="auto"/>
                  </w:tcBorders>
                </w:tcPr>
                <w:p w14:paraId="712F153E"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364EEBE0"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0CBBD010"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1C29A791"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050E3088"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0C68967E"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680AFA9E" w14:textId="77777777" w:rsidTr="00A96839">
              <w:tc>
                <w:tcPr>
                  <w:tcW w:w="2127" w:type="dxa"/>
                  <w:tcBorders>
                    <w:right w:val="single" w:sz="6" w:space="0" w:color="auto"/>
                  </w:tcBorders>
                </w:tcPr>
                <w:p w14:paraId="0740F0A1" w14:textId="77777777" w:rsidR="00376A58" w:rsidRPr="00114276" w:rsidRDefault="00000000" w:rsidP="00376A58">
                  <w:pPr>
                    <w:jc w:val="both"/>
                    <w:rPr>
                      <w:rFonts w:ascii="Calibri" w:hAnsi="Calibri" w:cs="Calibri"/>
                    </w:rPr>
                  </w:pPr>
                  <w:r w:rsidRPr="004C6DF7">
                    <w:rPr>
                      <w:sz w:val="20"/>
                      <w:szCs w:val="20"/>
                    </w:rPr>
                    <w:t>[●]</w:t>
                  </w:r>
                </w:p>
              </w:tc>
              <w:tc>
                <w:tcPr>
                  <w:tcW w:w="1275" w:type="dxa"/>
                  <w:tcBorders>
                    <w:left w:val="single" w:sz="6" w:space="0" w:color="auto"/>
                  </w:tcBorders>
                </w:tcPr>
                <w:p w14:paraId="615C03AA"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22056CEC"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45305D3F"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6B76069C"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29E88EE0"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59BDF91F"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6C18F197" w14:textId="77777777" w:rsidTr="00A96839">
              <w:tc>
                <w:tcPr>
                  <w:tcW w:w="2127" w:type="dxa"/>
                  <w:tcBorders>
                    <w:right w:val="single" w:sz="6" w:space="0" w:color="auto"/>
                  </w:tcBorders>
                </w:tcPr>
                <w:p w14:paraId="083D6FDF" w14:textId="77777777" w:rsidR="00376A58" w:rsidRPr="00114276" w:rsidRDefault="00000000" w:rsidP="00376A58">
                  <w:pPr>
                    <w:jc w:val="both"/>
                    <w:rPr>
                      <w:rFonts w:ascii="Calibri" w:hAnsi="Calibri" w:cs="Calibri"/>
                    </w:rPr>
                  </w:pPr>
                  <w:r w:rsidRPr="004C6DF7">
                    <w:rPr>
                      <w:sz w:val="20"/>
                      <w:szCs w:val="20"/>
                    </w:rPr>
                    <w:lastRenderedPageBreak/>
                    <w:t>[●]</w:t>
                  </w:r>
                </w:p>
              </w:tc>
              <w:tc>
                <w:tcPr>
                  <w:tcW w:w="1275" w:type="dxa"/>
                  <w:tcBorders>
                    <w:left w:val="single" w:sz="6" w:space="0" w:color="auto"/>
                  </w:tcBorders>
                </w:tcPr>
                <w:p w14:paraId="37F963C7" w14:textId="77777777" w:rsidR="00376A58" w:rsidRPr="00B429B4" w:rsidRDefault="00000000" w:rsidP="00376A58">
                  <w:pPr>
                    <w:rPr>
                      <w:rFonts w:ascii="Calibri" w:hAnsi="Calibri" w:cs="Calibri"/>
                      <w:sz w:val="18"/>
                      <w:szCs w:val="18"/>
                    </w:rPr>
                  </w:pPr>
                  <w:r w:rsidRPr="003F4C12">
                    <w:rPr>
                      <w:sz w:val="20"/>
                      <w:szCs w:val="20"/>
                    </w:rPr>
                    <w:t>[●]</w:t>
                  </w:r>
                </w:p>
              </w:tc>
              <w:tc>
                <w:tcPr>
                  <w:tcW w:w="1134" w:type="dxa"/>
                </w:tcPr>
                <w:p w14:paraId="757591BF"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3A653F07"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592FC615"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18CF0BF7"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5A0AD1A1"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09E2DADD" w14:textId="77777777" w:rsidTr="00810EC3">
              <w:tc>
                <w:tcPr>
                  <w:tcW w:w="2127" w:type="dxa"/>
                  <w:tcBorders>
                    <w:right w:val="single" w:sz="6" w:space="0" w:color="auto"/>
                  </w:tcBorders>
                </w:tcPr>
                <w:p w14:paraId="13F92179" w14:textId="77777777" w:rsidR="00376A58" w:rsidRPr="005709C9" w:rsidRDefault="00000000" w:rsidP="00376A58">
                  <w:pPr>
                    <w:jc w:val="both"/>
                    <w:rPr>
                      <w:rFonts w:ascii="Calibri" w:hAnsi="Calibri" w:cs="Calibri"/>
                      <w:sz w:val="20"/>
                      <w:szCs w:val="20"/>
                    </w:rPr>
                  </w:pPr>
                  <w:r w:rsidRPr="004C6DF7">
                    <w:rPr>
                      <w:sz w:val="20"/>
                      <w:szCs w:val="20"/>
                    </w:rPr>
                    <w:t>[●]</w:t>
                  </w:r>
                </w:p>
              </w:tc>
              <w:tc>
                <w:tcPr>
                  <w:tcW w:w="1275" w:type="dxa"/>
                  <w:tcBorders>
                    <w:left w:val="single" w:sz="6" w:space="0" w:color="auto"/>
                  </w:tcBorders>
                </w:tcPr>
                <w:p w14:paraId="5785DCEC"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45792BE4" w14:textId="77777777" w:rsidR="00376A58" w:rsidRPr="00114276" w:rsidRDefault="00000000" w:rsidP="00376A58">
                  <w:pPr>
                    <w:jc w:val="both"/>
                    <w:rPr>
                      <w:rFonts w:ascii="Calibri" w:hAnsi="Calibri" w:cs="Calibri"/>
                    </w:rPr>
                  </w:pPr>
                  <w:r w:rsidRPr="003F4C12">
                    <w:rPr>
                      <w:sz w:val="20"/>
                      <w:szCs w:val="20"/>
                    </w:rPr>
                    <w:t>[●]</w:t>
                  </w:r>
                </w:p>
              </w:tc>
              <w:tc>
                <w:tcPr>
                  <w:tcW w:w="993" w:type="dxa"/>
                </w:tcPr>
                <w:p w14:paraId="5495A1B8"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0B69EC29" w14:textId="77777777" w:rsidR="00376A58" w:rsidRPr="00114276" w:rsidRDefault="00000000" w:rsidP="00376A58">
                  <w:pPr>
                    <w:jc w:val="both"/>
                    <w:rPr>
                      <w:rFonts w:ascii="Calibri" w:hAnsi="Calibri" w:cs="Calibri"/>
                    </w:rPr>
                  </w:pPr>
                  <w:r w:rsidRPr="003F4C12">
                    <w:rPr>
                      <w:sz w:val="20"/>
                      <w:szCs w:val="20"/>
                    </w:rPr>
                    <w:t>[●]</w:t>
                  </w:r>
                </w:p>
              </w:tc>
              <w:tc>
                <w:tcPr>
                  <w:tcW w:w="1134" w:type="dxa"/>
                </w:tcPr>
                <w:p w14:paraId="79958BFA" w14:textId="77777777" w:rsidR="00376A58" w:rsidRPr="00114276" w:rsidRDefault="00000000" w:rsidP="00376A58">
                  <w:pPr>
                    <w:jc w:val="both"/>
                    <w:rPr>
                      <w:rFonts w:ascii="Calibri" w:hAnsi="Calibri" w:cs="Calibri"/>
                    </w:rPr>
                  </w:pPr>
                  <w:r w:rsidRPr="003F4C12">
                    <w:rPr>
                      <w:sz w:val="20"/>
                      <w:szCs w:val="20"/>
                    </w:rPr>
                    <w:t>[●]</w:t>
                  </w:r>
                </w:p>
              </w:tc>
              <w:tc>
                <w:tcPr>
                  <w:tcW w:w="1275" w:type="dxa"/>
                </w:tcPr>
                <w:p w14:paraId="7927E0AA" w14:textId="77777777" w:rsidR="00376A58" w:rsidRPr="00114276" w:rsidRDefault="00000000" w:rsidP="00376A58">
                  <w:pPr>
                    <w:jc w:val="both"/>
                    <w:rPr>
                      <w:rFonts w:ascii="Calibri" w:hAnsi="Calibri" w:cs="Calibri"/>
                    </w:rPr>
                  </w:pPr>
                  <w:r w:rsidRPr="003F4C12">
                    <w:rPr>
                      <w:sz w:val="20"/>
                      <w:szCs w:val="20"/>
                    </w:rPr>
                    <w:t>[●]</w:t>
                  </w:r>
                </w:p>
              </w:tc>
            </w:tr>
            <w:tr w:rsidR="00376A58" w:rsidRPr="00114276" w14:paraId="0D8DDAA3" w14:textId="77777777" w:rsidTr="00A96839">
              <w:tc>
                <w:tcPr>
                  <w:tcW w:w="2127" w:type="dxa"/>
                  <w:tcBorders>
                    <w:right w:val="single" w:sz="6" w:space="0" w:color="auto"/>
                  </w:tcBorders>
                </w:tcPr>
                <w:p w14:paraId="5EF3028F" w14:textId="77777777" w:rsidR="00376A58" w:rsidRPr="005709C9" w:rsidRDefault="00000000" w:rsidP="00376A58">
                  <w:pPr>
                    <w:jc w:val="both"/>
                    <w:rPr>
                      <w:rFonts w:ascii="Calibri" w:hAnsi="Calibri" w:cs="Calibri"/>
                      <w:sz w:val="20"/>
                      <w:szCs w:val="20"/>
                    </w:rPr>
                  </w:pPr>
                  <w:r w:rsidRPr="004C6DF7">
                    <w:rPr>
                      <w:sz w:val="20"/>
                      <w:szCs w:val="20"/>
                    </w:rPr>
                    <w:t>[●]</w:t>
                  </w:r>
                </w:p>
              </w:tc>
              <w:tc>
                <w:tcPr>
                  <w:tcW w:w="1275" w:type="dxa"/>
                  <w:tcBorders>
                    <w:left w:val="single" w:sz="6" w:space="0" w:color="auto"/>
                  </w:tcBorders>
                  <w:vAlign w:val="bottom"/>
                </w:tcPr>
                <w:p w14:paraId="2BB62395" w14:textId="77777777" w:rsidR="00376A58" w:rsidRPr="00114276" w:rsidRDefault="00000000" w:rsidP="00376A58">
                  <w:pPr>
                    <w:jc w:val="both"/>
                    <w:rPr>
                      <w:rFonts w:ascii="Calibri" w:hAnsi="Calibri" w:cs="Calibri"/>
                    </w:rPr>
                  </w:pPr>
                </w:p>
              </w:tc>
              <w:tc>
                <w:tcPr>
                  <w:tcW w:w="1134" w:type="dxa"/>
                  <w:vAlign w:val="bottom"/>
                </w:tcPr>
                <w:p w14:paraId="057FD9BC" w14:textId="77777777" w:rsidR="00376A58" w:rsidRPr="00114276" w:rsidRDefault="00000000" w:rsidP="00376A58">
                  <w:pPr>
                    <w:jc w:val="both"/>
                    <w:rPr>
                      <w:rFonts w:ascii="Calibri" w:hAnsi="Calibri" w:cs="Calibri"/>
                    </w:rPr>
                  </w:pPr>
                </w:p>
              </w:tc>
              <w:tc>
                <w:tcPr>
                  <w:tcW w:w="993" w:type="dxa"/>
                  <w:vAlign w:val="bottom"/>
                </w:tcPr>
                <w:p w14:paraId="14D0A32B" w14:textId="77777777" w:rsidR="00376A58" w:rsidRPr="00114276" w:rsidRDefault="00000000" w:rsidP="00376A58">
                  <w:pPr>
                    <w:jc w:val="both"/>
                    <w:rPr>
                      <w:rFonts w:ascii="Calibri" w:hAnsi="Calibri" w:cs="Calibri"/>
                    </w:rPr>
                  </w:pPr>
                </w:p>
              </w:tc>
              <w:tc>
                <w:tcPr>
                  <w:tcW w:w="1134" w:type="dxa"/>
                  <w:vAlign w:val="bottom"/>
                </w:tcPr>
                <w:p w14:paraId="23105FFF" w14:textId="77777777" w:rsidR="00376A58" w:rsidRPr="00114276" w:rsidRDefault="00000000" w:rsidP="00376A58">
                  <w:pPr>
                    <w:jc w:val="both"/>
                    <w:rPr>
                      <w:rFonts w:ascii="Calibri" w:hAnsi="Calibri" w:cs="Calibri"/>
                    </w:rPr>
                  </w:pPr>
                </w:p>
              </w:tc>
              <w:tc>
                <w:tcPr>
                  <w:tcW w:w="1134" w:type="dxa"/>
                  <w:vAlign w:val="bottom"/>
                </w:tcPr>
                <w:p w14:paraId="463F7607" w14:textId="77777777" w:rsidR="00376A58" w:rsidRPr="00114276" w:rsidRDefault="00000000" w:rsidP="00376A58">
                  <w:pPr>
                    <w:jc w:val="both"/>
                    <w:rPr>
                      <w:rFonts w:ascii="Calibri" w:hAnsi="Calibri" w:cs="Calibri"/>
                    </w:rPr>
                  </w:pPr>
                </w:p>
              </w:tc>
              <w:tc>
                <w:tcPr>
                  <w:tcW w:w="1275" w:type="dxa"/>
                  <w:vAlign w:val="bottom"/>
                </w:tcPr>
                <w:p w14:paraId="0B9FD3D2" w14:textId="77777777" w:rsidR="00376A58" w:rsidRPr="00114276" w:rsidRDefault="00000000" w:rsidP="00376A58">
                  <w:pPr>
                    <w:jc w:val="both"/>
                    <w:rPr>
                      <w:rFonts w:ascii="Calibri" w:hAnsi="Calibri" w:cs="Calibri"/>
                    </w:rPr>
                  </w:pPr>
                </w:p>
              </w:tc>
            </w:tr>
            <w:tr w:rsidR="00376A58" w:rsidRPr="00114276" w14:paraId="24F0C9D5" w14:textId="77777777" w:rsidTr="00A96839">
              <w:tc>
                <w:tcPr>
                  <w:tcW w:w="2127" w:type="dxa"/>
                  <w:tcBorders>
                    <w:right w:val="single" w:sz="6" w:space="0" w:color="auto"/>
                  </w:tcBorders>
                </w:tcPr>
                <w:p w14:paraId="16094D4C" w14:textId="77777777" w:rsidR="00376A58" w:rsidRPr="005709C9" w:rsidRDefault="00000000" w:rsidP="00376A58">
                  <w:pPr>
                    <w:jc w:val="both"/>
                    <w:rPr>
                      <w:rFonts w:ascii="Calibri" w:hAnsi="Calibri" w:cs="Calibri"/>
                      <w:sz w:val="20"/>
                      <w:szCs w:val="20"/>
                    </w:rPr>
                  </w:pPr>
                  <w:r w:rsidRPr="004C6DF7">
                    <w:rPr>
                      <w:sz w:val="20"/>
                      <w:szCs w:val="20"/>
                    </w:rPr>
                    <w:t>[●]</w:t>
                  </w:r>
                </w:p>
              </w:tc>
              <w:tc>
                <w:tcPr>
                  <w:tcW w:w="1275" w:type="dxa"/>
                  <w:tcBorders>
                    <w:left w:val="single" w:sz="6" w:space="0" w:color="auto"/>
                  </w:tcBorders>
                  <w:vAlign w:val="bottom"/>
                </w:tcPr>
                <w:p w14:paraId="7DE72B48" w14:textId="77777777" w:rsidR="00376A58" w:rsidRPr="00114276" w:rsidRDefault="00000000" w:rsidP="00376A58">
                  <w:pPr>
                    <w:jc w:val="both"/>
                    <w:rPr>
                      <w:rFonts w:ascii="Calibri" w:hAnsi="Calibri" w:cs="Calibri"/>
                    </w:rPr>
                  </w:pPr>
                </w:p>
              </w:tc>
              <w:tc>
                <w:tcPr>
                  <w:tcW w:w="1134" w:type="dxa"/>
                  <w:vAlign w:val="bottom"/>
                </w:tcPr>
                <w:p w14:paraId="28745EB8" w14:textId="77777777" w:rsidR="00376A58" w:rsidRPr="00114276" w:rsidRDefault="00000000" w:rsidP="00376A58">
                  <w:pPr>
                    <w:jc w:val="both"/>
                    <w:rPr>
                      <w:rFonts w:ascii="Calibri" w:hAnsi="Calibri" w:cs="Calibri"/>
                    </w:rPr>
                  </w:pPr>
                </w:p>
              </w:tc>
              <w:tc>
                <w:tcPr>
                  <w:tcW w:w="993" w:type="dxa"/>
                  <w:vAlign w:val="bottom"/>
                </w:tcPr>
                <w:p w14:paraId="13629289" w14:textId="77777777" w:rsidR="00376A58" w:rsidRPr="00114276" w:rsidRDefault="00000000" w:rsidP="00376A58">
                  <w:pPr>
                    <w:jc w:val="both"/>
                    <w:rPr>
                      <w:rFonts w:ascii="Calibri" w:hAnsi="Calibri" w:cs="Calibri"/>
                    </w:rPr>
                  </w:pPr>
                </w:p>
              </w:tc>
              <w:tc>
                <w:tcPr>
                  <w:tcW w:w="1134" w:type="dxa"/>
                  <w:vAlign w:val="bottom"/>
                </w:tcPr>
                <w:p w14:paraId="479C5581" w14:textId="77777777" w:rsidR="00376A58" w:rsidRPr="00114276" w:rsidRDefault="00000000" w:rsidP="00376A58">
                  <w:pPr>
                    <w:jc w:val="both"/>
                    <w:rPr>
                      <w:rFonts w:ascii="Calibri" w:hAnsi="Calibri" w:cs="Calibri"/>
                    </w:rPr>
                  </w:pPr>
                </w:p>
              </w:tc>
              <w:tc>
                <w:tcPr>
                  <w:tcW w:w="1134" w:type="dxa"/>
                  <w:vAlign w:val="bottom"/>
                </w:tcPr>
                <w:p w14:paraId="5389177E" w14:textId="77777777" w:rsidR="00376A58" w:rsidRPr="00114276" w:rsidRDefault="00000000" w:rsidP="00376A58">
                  <w:pPr>
                    <w:jc w:val="both"/>
                    <w:rPr>
                      <w:rFonts w:ascii="Calibri" w:hAnsi="Calibri" w:cs="Calibri"/>
                    </w:rPr>
                  </w:pPr>
                </w:p>
              </w:tc>
              <w:tc>
                <w:tcPr>
                  <w:tcW w:w="1275" w:type="dxa"/>
                  <w:vAlign w:val="bottom"/>
                </w:tcPr>
                <w:p w14:paraId="4D57309D" w14:textId="77777777" w:rsidR="00376A58" w:rsidRPr="00114276" w:rsidRDefault="00000000" w:rsidP="00376A58">
                  <w:pPr>
                    <w:jc w:val="both"/>
                    <w:rPr>
                      <w:rFonts w:ascii="Calibri" w:hAnsi="Calibri" w:cs="Calibri"/>
                    </w:rPr>
                  </w:pPr>
                </w:p>
              </w:tc>
            </w:tr>
          </w:tbl>
          <w:p w14:paraId="447BBF34" w14:textId="77777777" w:rsidR="00000000" w:rsidRDefault="00000000"/>
        </w:tc>
        <w:tc>
          <w:tcPr>
            <w:tcW w:w="1440" w:type="dxa"/>
          </w:tcPr>
          <w:p w14:paraId="5A630B06" w14:textId="77777777" w:rsidR="00C50675" w:rsidRDefault="00C50675"/>
        </w:tc>
        <w:tc>
          <w:tcPr>
            <w:tcW w:w="1440" w:type="dxa"/>
          </w:tcPr>
          <w:p w14:paraId="24AADCEB" w14:textId="77777777" w:rsidR="00C50675" w:rsidRDefault="00C50675"/>
        </w:tc>
        <w:tc>
          <w:tcPr>
            <w:tcW w:w="4320" w:type="dxa"/>
          </w:tcPr>
          <w:p w14:paraId="49E9E0E3" w14:textId="77777777" w:rsidR="00C50675" w:rsidRDefault="00C50675"/>
        </w:tc>
      </w:tr>
      <w:tr w:rsidR="00C50675" w14:paraId="120128F3" w14:textId="77777777">
        <w:tc>
          <w:tcPr>
            <w:tcW w:w="720" w:type="dxa"/>
          </w:tcPr>
          <w:p w14:paraId="43CEDF9A" w14:textId="77777777" w:rsidR="00C50675" w:rsidRDefault="00000000">
            <w:r>
              <w:lastRenderedPageBreak/>
              <w:t>927</w:t>
            </w:r>
          </w:p>
        </w:tc>
        <w:tc>
          <w:tcPr>
            <w:tcW w:w="5760" w:type="dxa"/>
          </w:tcPr>
          <w:p w14:paraId="7264F102" w14:textId="77777777" w:rsidR="00C50675" w:rsidRDefault="00C50675"/>
          <w:p w14:paraId="257EC04E" w14:textId="77777777" w:rsidR="00C50675" w:rsidRDefault="00C50675"/>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0"/>
              <w:gridCol w:w="4787"/>
            </w:tblGrid>
            <w:tr w:rsidR="005F2058" w14:paraId="73BF9402" w14:textId="77777777" w:rsidTr="00376A58">
              <w:tc>
                <w:tcPr>
                  <w:tcW w:w="4280" w:type="dxa"/>
                </w:tcPr>
                <w:p w14:paraId="0AA43D71" w14:textId="77777777" w:rsidR="00376A58" w:rsidRPr="00C355B6" w:rsidRDefault="00000000" w:rsidP="00376A58">
                  <w:pPr>
                    <w:spacing w:before="100" w:beforeAutospacing="1" w:after="109"/>
                    <w:jc w:val="both"/>
                    <w:rPr>
                      <w:sz w:val="20"/>
                      <w:szCs w:val="20"/>
                    </w:rPr>
                  </w:pPr>
                  <w:r>
                    <w:rPr>
                      <w:b/>
                      <w:sz w:val="20"/>
                      <w:szCs w:val="20"/>
                    </w:rPr>
                    <w:t>Richard Beresford</w:t>
                  </w:r>
                  <w:r w:rsidRPr="003B396E">
                    <w:rPr>
                      <w:b/>
                      <w:sz w:val="20"/>
                      <w:szCs w:val="20"/>
                    </w:rPr>
                    <w:t xml:space="preserve">, </w:t>
                  </w:r>
                  <w:r>
                    <w:rPr>
                      <w:sz w:val="20"/>
                      <w:szCs w:val="20"/>
                    </w:rPr>
                    <w:t>[●]</w:t>
                  </w:r>
                </w:p>
                <w:p w14:paraId="59D5C801" w14:textId="77777777" w:rsidR="005F2058" w:rsidRDefault="00000000" w:rsidP="00A96839">
                  <w:pPr>
                    <w:rPr>
                      <w:b/>
                      <w:sz w:val="20"/>
                      <w:szCs w:val="20"/>
                    </w:rPr>
                  </w:pPr>
                </w:p>
              </w:tc>
              <w:tc>
                <w:tcPr>
                  <w:tcW w:w="4787" w:type="dxa"/>
                </w:tcPr>
                <w:p w14:paraId="7966B1CA" w14:textId="77777777" w:rsidR="005F2058" w:rsidRDefault="00000000" w:rsidP="00A96839">
                  <w:pPr>
                    <w:rPr>
                      <w:b/>
                      <w:sz w:val="20"/>
                      <w:szCs w:val="20"/>
                    </w:rPr>
                  </w:pPr>
                </w:p>
              </w:tc>
            </w:tr>
            <w:tr w:rsidR="005F2058" w14:paraId="384BF009" w14:textId="77777777" w:rsidTr="00376A58">
              <w:tc>
                <w:tcPr>
                  <w:tcW w:w="4280" w:type="dxa"/>
                </w:tcPr>
                <w:p w14:paraId="179DF3DC" w14:textId="77777777" w:rsidR="005F2058" w:rsidRDefault="00000000" w:rsidP="00A96839">
                  <w:pPr>
                    <w:rPr>
                      <w:b/>
                      <w:sz w:val="20"/>
                      <w:szCs w:val="20"/>
                    </w:rPr>
                  </w:pPr>
                  <w:r w:rsidRPr="003B396E">
                    <w:rPr>
                      <w:i/>
                      <w:sz w:val="20"/>
                      <w:szCs w:val="20"/>
                    </w:rPr>
                    <w:t xml:space="preserve">Current </w:t>
                  </w:r>
                  <w:r w:rsidRPr="003B396E">
                    <w:rPr>
                      <w:i/>
                      <w:sz w:val="20"/>
                      <w:szCs w:val="20"/>
                    </w:rPr>
                    <w:t>Directorships</w:t>
                  </w:r>
                </w:p>
              </w:tc>
              <w:tc>
                <w:tcPr>
                  <w:tcW w:w="4787" w:type="dxa"/>
                </w:tcPr>
                <w:p w14:paraId="21A0FE63" w14:textId="77777777" w:rsidR="005F2058" w:rsidRDefault="00000000" w:rsidP="00A96839">
                  <w:pPr>
                    <w:rPr>
                      <w:b/>
                      <w:sz w:val="20"/>
                      <w:szCs w:val="20"/>
                    </w:rPr>
                  </w:pPr>
                  <w:r w:rsidRPr="003B396E">
                    <w:rPr>
                      <w:i/>
                      <w:sz w:val="20"/>
                      <w:szCs w:val="20"/>
                    </w:rPr>
                    <w:t>Past Directorships</w:t>
                  </w:r>
                </w:p>
              </w:tc>
            </w:tr>
            <w:tr w:rsidR="005F2058" w14:paraId="0A87D904" w14:textId="77777777" w:rsidTr="00376A58">
              <w:tc>
                <w:tcPr>
                  <w:tcW w:w="4280" w:type="dxa"/>
                </w:tcPr>
                <w:p w14:paraId="54445B77" w14:textId="77777777" w:rsidR="005F2058" w:rsidRPr="004B6D12" w:rsidRDefault="00000000" w:rsidP="00A96839">
                  <w:pPr>
                    <w:rPr>
                      <w:bCs/>
                      <w:sz w:val="20"/>
                      <w:szCs w:val="20"/>
                    </w:rPr>
                  </w:pPr>
                </w:p>
              </w:tc>
              <w:tc>
                <w:tcPr>
                  <w:tcW w:w="4787" w:type="dxa"/>
                </w:tcPr>
                <w:p w14:paraId="5D75C809" w14:textId="77777777" w:rsidR="005F2058" w:rsidRPr="004B6D12" w:rsidRDefault="00000000" w:rsidP="00A96839">
                  <w:pPr>
                    <w:rPr>
                      <w:bCs/>
                      <w:sz w:val="20"/>
                      <w:szCs w:val="20"/>
                    </w:rPr>
                  </w:pPr>
                </w:p>
              </w:tc>
            </w:tr>
            <w:tr w:rsidR="005F2058" w14:paraId="39BD9D78" w14:textId="77777777" w:rsidTr="00376A58">
              <w:tc>
                <w:tcPr>
                  <w:tcW w:w="4280" w:type="dxa"/>
                </w:tcPr>
                <w:p w14:paraId="189D1678" w14:textId="77777777" w:rsidR="005F2058" w:rsidRPr="004B6D12" w:rsidRDefault="00000000" w:rsidP="00A96839">
                  <w:pPr>
                    <w:rPr>
                      <w:bCs/>
                      <w:sz w:val="20"/>
                      <w:szCs w:val="20"/>
                    </w:rPr>
                  </w:pPr>
                </w:p>
              </w:tc>
              <w:tc>
                <w:tcPr>
                  <w:tcW w:w="4787" w:type="dxa"/>
                </w:tcPr>
                <w:p w14:paraId="5D73ACEB" w14:textId="77777777" w:rsidR="005F2058" w:rsidRPr="004B6D12" w:rsidRDefault="00000000" w:rsidP="00A96839">
                  <w:pPr>
                    <w:rPr>
                      <w:bCs/>
                      <w:sz w:val="20"/>
                      <w:szCs w:val="20"/>
                    </w:rPr>
                  </w:pPr>
                </w:p>
              </w:tc>
            </w:tr>
            <w:tr w:rsidR="005F2058" w14:paraId="446529A8" w14:textId="77777777" w:rsidTr="00376A58">
              <w:tc>
                <w:tcPr>
                  <w:tcW w:w="4280" w:type="dxa"/>
                </w:tcPr>
                <w:p w14:paraId="3A4EE63A" w14:textId="77777777" w:rsidR="005F2058" w:rsidRPr="004B6D12" w:rsidRDefault="00000000" w:rsidP="00A96839">
                  <w:pPr>
                    <w:rPr>
                      <w:bCs/>
                      <w:sz w:val="20"/>
                      <w:szCs w:val="20"/>
                    </w:rPr>
                  </w:pPr>
                </w:p>
              </w:tc>
              <w:tc>
                <w:tcPr>
                  <w:tcW w:w="4787" w:type="dxa"/>
                </w:tcPr>
                <w:p w14:paraId="7FE30C8B" w14:textId="77777777" w:rsidR="005F2058" w:rsidRPr="004B6D12" w:rsidRDefault="00000000" w:rsidP="00A96839">
                  <w:pPr>
                    <w:rPr>
                      <w:bCs/>
                      <w:sz w:val="20"/>
                      <w:szCs w:val="20"/>
                    </w:rPr>
                  </w:pPr>
                </w:p>
              </w:tc>
            </w:tr>
            <w:tr w:rsidR="005F2058" w14:paraId="79FCFDEC" w14:textId="77777777" w:rsidTr="00376A58">
              <w:tc>
                <w:tcPr>
                  <w:tcW w:w="4280" w:type="dxa"/>
                </w:tcPr>
                <w:p w14:paraId="77FBE0ED" w14:textId="77777777" w:rsidR="005F2058" w:rsidRDefault="00000000" w:rsidP="00A96839">
                  <w:pPr>
                    <w:rPr>
                      <w:bCs/>
                      <w:sz w:val="20"/>
                      <w:szCs w:val="20"/>
                    </w:rPr>
                  </w:pPr>
                </w:p>
              </w:tc>
              <w:tc>
                <w:tcPr>
                  <w:tcW w:w="4787" w:type="dxa"/>
                </w:tcPr>
                <w:p w14:paraId="14F0EE91" w14:textId="77777777" w:rsidR="005F2058" w:rsidRPr="004B6D12" w:rsidRDefault="00000000" w:rsidP="00A96839">
                  <w:pPr>
                    <w:rPr>
                      <w:bCs/>
                      <w:sz w:val="20"/>
                      <w:szCs w:val="20"/>
                    </w:rPr>
                  </w:pPr>
                </w:p>
              </w:tc>
            </w:tr>
            <w:tr w:rsidR="005F2058" w14:paraId="1912ADEF" w14:textId="77777777" w:rsidTr="00376A58">
              <w:tc>
                <w:tcPr>
                  <w:tcW w:w="4280" w:type="dxa"/>
                </w:tcPr>
                <w:p w14:paraId="79A65159" w14:textId="77777777" w:rsidR="005F2058" w:rsidRDefault="00000000" w:rsidP="00A96839">
                  <w:pPr>
                    <w:rPr>
                      <w:b/>
                      <w:sz w:val="20"/>
                      <w:szCs w:val="20"/>
                    </w:rPr>
                  </w:pPr>
                </w:p>
              </w:tc>
              <w:tc>
                <w:tcPr>
                  <w:tcW w:w="4787" w:type="dxa"/>
                </w:tcPr>
                <w:p w14:paraId="7C8BC508" w14:textId="77777777" w:rsidR="005F2058" w:rsidRDefault="00000000" w:rsidP="00A96839">
                  <w:pPr>
                    <w:rPr>
                      <w:bCs/>
                      <w:sz w:val="20"/>
                      <w:szCs w:val="20"/>
                    </w:rPr>
                  </w:pPr>
                </w:p>
              </w:tc>
            </w:tr>
            <w:tr w:rsidR="005F2058" w14:paraId="0DDE9E2C" w14:textId="77777777" w:rsidTr="00376A58">
              <w:tc>
                <w:tcPr>
                  <w:tcW w:w="4280" w:type="dxa"/>
                </w:tcPr>
                <w:p w14:paraId="7CA75E32" w14:textId="77777777" w:rsidR="005F2058" w:rsidRPr="004B6D12" w:rsidRDefault="00000000" w:rsidP="00A96839">
                  <w:pPr>
                    <w:rPr>
                      <w:bCs/>
                      <w:sz w:val="20"/>
                      <w:szCs w:val="20"/>
                    </w:rPr>
                  </w:pPr>
                </w:p>
              </w:tc>
              <w:tc>
                <w:tcPr>
                  <w:tcW w:w="4787" w:type="dxa"/>
                </w:tcPr>
                <w:p w14:paraId="3BD5A318" w14:textId="77777777" w:rsidR="005F2058" w:rsidRPr="004B6D12" w:rsidRDefault="00000000" w:rsidP="00A96839">
                  <w:pPr>
                    <w:rPr>
                      <w:bCs/>
                      <w:sz w:val="20"/>
                      <w:szCs w:val="20"/>
                    </w:rPr>
                  </w:pPr>
                </w:p>
              </w:tc>
            </w:tr>
            <w:tr w:rsidR="005F2058" w14:paraId="7B35655A" w14:textId="77777777" w:rsidTr="00376A58">
              <w:tc>
                <w:tcPr>
                  <w:tcW w:w="4280" w:type="dxa"/>
                </w:tcPr>
                <w:p w14:paraId="3066B848" w14:textId="77777777" w:rsidR="00376A58" w:rsidRPr="00C355B6" w:rsidRDefault="00000000" w:rsidP="00376A58">
                  <w:pPr>
                    <w:spacing w:before="100" w:beforeAutospacing="1" w:after="109"/>
                    <w:jc w:val="both"/>
                    <w:rPr>
                      <w:sz w:val="20"/>
                      <w:szCs w:val="20"/>
                    </w:rPr>
                  </w:pPr>
                  <w:r>
                    <w:rPr>
                      <w:b/>
                      <w:bCs/>
                      <w:sz w:val="20"/>
                      <w:szCs w:val="20"/>
                    </w:rPr>
                    <w:t>Michael Irvine</w:t>
                  </w:r>
                  <w:r>
                    <w:rPr>
                      <w:sz w:val="20"/>
                      <w:szCs w:val="20"/>
                    </w:rPr>
                    <w:t xml:space="preserve">, </w:t>
                  </w:r>
                  <w:r>
                    <w:rPr>
                      <w:sz w:val="20"/>
                      <w:szCs w:val="20"/>
                    </w:rPr>
                    <w:t>[●]</w:t>
                  </w:r>
                </w:p>
                <w:p w14:paraId="6FB861C5" w14:textId="77777777" w:rsidR="005F2058" w:rsidRPr="004B6D12" w:rsidRDefault="00000000" w:rsidP="00A96839">
                  <w:pPr>
                    <w:rPr>
                      <w:bCs/>
                      <w:sz w:val="20"/>
                      <w:szCs w:val="20"/>
                    </w:rPr>
                  </w:pPr>
                </w:p>
              </w:tc>
              <w:tc>
                <w:tcPr>
                  <w:tcW w:w="4787" w:type="dxa"/>
                </w:tcPr>
                <w:p w14:paraId="0F8BA493" w14:textId="77777777" w:rsidR="005F2058" w:rsidRDefault="00000000" w:rsidP="00A96839">
                  <w:pPr>
                    <w:rPr>
                      <w:b/>
                      <w:sz w:val="20"/>
                      <w:szCs w:val="20"/>
                    </w:rPr>
                  </w:pPr>
                </w:p>
              </w:tc>
            </w:tr>
            <w:tr w:rsidR="005F2058" w14:paraId="50BE4A91" w14:textId="77777777" w:rsidTr="00376A58">
              <w:tc>
                <w:tcPr>
                  <w:tcW w:w="4280" w:type="dxa"/>
                </w:tcPr>
                <w:p w14:paraId="4A7E389D" w14:textId="77777777" w:rsidR="005F2058" w:rsidRPr="004B6D12" w:rsidRDefault="00000000" w:rsidP="00A96839">
                  <w:pPr>
                    <w:rPr>
                      <w:bCs/>
                      <w:sz w:val="20"/>
                      <w:szCs w:val="20"/>
                    </w:rPr>
                  </w:pPr>
                  <w:r w:rsidRPr="003B396E">
                    <w:rPr>
                      <w:i/>
                      <w:sz w:val="20"/>
                      <w:szCs w:val="20"/>
                    </w:rPr>
                    <w:t>Current Directorships</w:t>
                  </w:r>
                </w:p>
              </w:tc>
              <w:tc>
                <w:tcPr>
                  <w:tcW w:w="4787" w:type="dxa"/>
                </w:tcPr>
                <w:p w14:paraId="674EAFE1" w14:textId="77777777" w:rsidR="005F2058" w:rsidRDefault="00000000" w:rsidP="00A96839">
                  <w:pPr>
                    <w:rPr>
                      <w:b/>
                      <w:sz w:val="20"/>
                      <w:szCs w:val="20"/>
                    </w:rPr>
                  </w:pPr>
                  <w:r w:rsidRPr="003B396E">
                    <w:rPr>
                      <w:i/>
                      <w:sz w:val="20"/>
                      <w:szCs w:val="20"/>
                    </w:rPr>
                    <w:t>Past Directorships</w:t>
                  </w:r>
                </w:p>
              </w:tc>
            </w:tr>
            <w:tr w:rsidR="005F2058" w14:paraId="1496694C" w14:textId="77777777" w:rsidTr="00376A58">
              <w:tc>
                <w:tcPr>
                  <w:tcW w:w="4280" w:type="dxa"/>
                </w:tcPr>
                <w:p w14:paraId="2F3F71DF" w14:textId="77777777" w:rsidR="005F2058" w:rsidRPr="004B6D12" w:rsidRDefault="00000000" w:rsidP="00A96839">
                  <w:pPr>
                    <w:rPr>
                      <w:bCs/>
                      <w:sz w:val="20"/>
                      <w:szCs w:val="20"/>
                    </w:rPr>
                  </w:pPr>
                </w:p>
              </w:tc>
              <w:tc>
                <w:tcPr>
                  <w:tcW w:w="4787" w:type="dxa"/>
                </w:tcPr>
                <w:p w14:paraId="30003FA5" w14:textId="77777777" w:rsidR="005F2058" w:rsidRPr="004B6D12" w:rsidRDefault="00000000" w:rsidP="00A96839">
                  <w:pPr>
                    <w:rPr>
                      <w:bCs/>
                      <w:sz w:val="20"/>
                      <w:szCs w:val="20"/>
                    </w:rPr>
                  </w:pPr>
                </w:p>
              </w:tc>
            </w:tr>
            <w:tr w:rsidR="005F2058" w14:paraId="3F196902" w14:textId="77777777" w:rsidTr="00376A58">
              <w:tc>
                <w:tcPr>
                  <w:tcW w:w="4280" w:type="dxa"/>
                </w:tcPr>
                <w:p w14:paraId="69523F9B" w14:textId="77777777" w:rsidR="005F2058" w:rsidRDefault="00000000" w:rsidP="00A96839">
                  <w:pPr>
                    <w:rPr>
                      <w:b/>
                      <w:sz w:val="20"/>
                      <w:szCs w:val="20"/>
                    </w:rPr>
                  </w:pPr>
                </w:p>
              </w:tc>
              <w:tc>
                <w:tcPr>
                  <w:tcW w:w="4787" w:type="dxa"/>
                </w:tcPr>
                <w:p w14:paraId="135F0397" w14:textId="77777777" w:rsidR="005F2058" w:rsidRPr="002638F5" w:rsidRDefault="00000000" w:rsidP="00A96839">
                  <w:pPr>
                    <w:rPr>
                      <w:bCs/>
                      <w:sz w:val="20"/>
                      <w:szCs w:val="20"/>
                    </w:rPr>
                  </w:pPr>
                </w:p>
              </w:tc>
            </w:tr>
            <w:tr w:rsidR="006D27F4" w14:paraId="7A5805F9" w14:textId="77777777" w:rsidTr="00376A58">
              <w:tc>
                <w:tcPr>
                  <w:tcW w:w="4280" w:type="dxa"/>
                </w:tcPr>
                <w:p w14:paraId="4CDE518F" w14:textId="77777777" w:rsidR="006D27F4" w:rsidRPr="0002249E" w:rsidRDefault="00000000" w:rsidP="00A96839">
                  <w:pPr>
                    <w:rPr>
                      <w:bCs/>
                      <w:sz w:val="20"/>
                      <w:szCs w:val="20"/>
                    </w:rPr>
                  </w:pPr>
                </w:p>
              </w:tc>
              <w:tc>
                <w:tcPr>
                  <w:tcW w:w="4787" w:type="dxa"/>
                </w:tcPr>
                <w:p w14:paraId="07EBC101" w14:textId="77777777" w:rsidR="006D27F4" w:rsidRDefault="00000000" w:rsidP="00A96839">
                  <w:pPr>
                    <w:rPr>
                      <w:bCs/>
                      <w:sz w:val="20"/>
                      <w:szCs w:val="20"/>
                    </w:rPr>
                  </w:pPr>
                </w:p>
              </w:tc>
            </w:tr>
            <w:tr w:rsidR="005F2058" w14:paraId="14294EC3" w14:textId="77777777" w:rsidTr="00376A58">
              <w:tc>
                <w:tcPr>
                  <w:tcW w:w="4280" w:type="dxa"/>
                </w:tcPr>
                <w:p w14:paraId="1DEA0DA8" w14:textId="77777777" w:rsidR="005F2058" w:rsidRDefault="00000000" w:rsidP="00A96839">
                  <w:pPr>
                    <w:rPr>
                      <w:b/>
                      <w:sz w:val="20"/>
                      <w:szCs w:val="20"/>
                    </w:rPr>
                  </w:pPr>
                </w:p>
              </w:tc>
              <w:tc>
                <w:tcPr>
                  <w:tcW w:w="4787" w:type="dxa"/>
                </w:tcPr>
                <w:p w14:paraId="371AA499" w14:textId="77777777" w:rsidR="005F2058" w:rsidRPr="004B6D12" w:rsidRDefault="00000000" w:rsidP="00A96839">
                  <w:pPr>
                    <w:rPr>
                      <w:bCs/>
                      <w:sz w:val="20"/>
                      <w:szCs w:val="20"/>
                    </w:rPr>
                  </w:pPr>
                </w:p>
              </w:tc>
            </w:tr>
            <w:tr w:rsidR="005F2058" w14:paraId="470B7271" w14:textId="77777777" w:rsidTr="00376A58">
              <w:tc>
                <w:tcPr>
                  <w:tcW w:w="4280" w:type="dxa"/>
                </w:tcPr>
                <w:p w14:paraId="0FBF45C4" w14:textId="77777777" w:rsidR="005F2058" w:rsidRPr="003523D2" w:rsidRDefault="00000000" w:rsidP="00A96839">
                  <w:pPr>
                    <w:rPr>
                      <w:bCs/>
                      <w:sz w:val="20"/>
                      <w:szCs w:val="20"/>
                    </w:rPr>
                  </w:pPr>
                </w:p>
              </w:tc>
              <w:tc>
                <w:tcPr>
                  <w:tcW w:w="4787" w:type="dxa"/>
                </w:tcPr>
                <w:p w14:paraId="37E42926" w14:textId="77777777" w:rsidR="005F2058" w:rsidRPr="004B6D12" w:rsidRDefault="00000000" w:rsidP="00A96839">
                  <w:pPr>
                    <w:rPr>
                      <w:bCs/>
                      <w:sz w:val="20"/>
                      <w:szCs w:val="20"/>
                    </w:rPr>
                  </w:pPr>
                </w:p>
              </w:tc>
            </w:tr>
            <w:tr w:rsidR="005F2058" w14:paraId="0C8DDBB1" w14:textId="77777777" w:rsidTr="00376A58">
              <w:tc>
                <w:tcPr>
                  <w:tcW w:w="4280" w:type="dxa"/>
                </w:tcPr>
                <w:p w14:paraId="1D323883" w14:textId="77777777" w:rsidR="005F2058" w:rsidRPr="003523D2" w:rsidRDefault="00000000" w:rsidP="00A96839">
                  <w:pPr>
                    <w:rPr>
                      <w:bCs/>
                      <w:sz w:val="20"/>
                      <w:szCs w:val="20"/>
                    </w:rPr>
                  </w:pPr>
                </w:p>
              </w:tc>
              <w:tc>
                <w:tcPr>
                  <w:tcW w:w="4787" w:type="dxa"/>
                </w:tcPr>
                <w:p w14:paraId="2AAEBCCD" w14:textId="77777777" w:rsidR="005F2058" w:rsidRPr="004B6D12" w:rsidRDefault="00000000" w:rsidP="00A96839">
                  <w:pPr>
                    <w:rPr>
                      <w:bCs/>
                      <w:sz w:val="20"/>
                      <w:szCs w:val="20"/>
                    </w:rPr>
                  </w:pPr>
                </w:p>
              </w:tc>
            </w:tr>
            <w:tr w:rsidR="005F2058" w14:paraId="73221C10" w14:textId="77777777" w:rsidTr="00376A58">
              <w:tc>
                <w:tcPr>
                  <w:tcW w:w="4280" w:type="dxa"/>
                </w:tcPr>
                <w:p w14:paraId="3931D943" w14:textId="77777777" w:rsidR="005F2058" w:rsidRDefault="00000000" w:rsidP="00A96839">
                  <w:pPr>
                    <w:rPr>
                      <w:b/>
                      <w:sz w:val="20"/>
                      <w:szCs w:val="20"/>
                    </w:rPr>
                  </w:pPr>
                  <w:r>
                    <w:rPr>
                      <w:b/>
                      <w:sz w:val="20"/>
                      <w:szCs w:val="20"/>
                    </w:rPr>
                    <w:t>Neil Adair</w:t>
                  </w:r>
                  <w:r>
                    <w:rPr>
                      <w:b/>
                      <w:sz w:val="20"/>
                      <w:szCs w:val="20"/>
                    </w:rPr>
                    <w:t xml:space="preserve">, </w:t>
                  </w:r>
                  <w:r>
                    <w:rPr>
                      <w:sz w:val="20"/>
                      <w:szCs w:val="20"/>
                    </w:rPr>
                    <w:t>[●]</w:t>
                  </w:r>
                </w:p>
              </w:tc>
              <w:tc>
                <w:tcPr>
                  <w:tcW w:w="4787" w:type="dxa"/>
                </w:tcPr>
                <w:p w14:paraId="4868AF83" w14:textId="77777777" w:rsidR="005F2058" w:rsidRPr="004B6D12" w:rsidRDefault="00000000" w:rsidP="00A96839">
                  <w:pPr>
                    <w:rPr>
                      <w:bCs/>
                      <w:sz w:val="20"/>
                      <w:szCs w:val="20"/>
                    </w:rPr>
                  </w:pPr>
                </w:p>
              </w:tc>
            </w:tr>
            <w:tr w:rsidR="005F2058" w14:paraId="160878BB" w14:textId="77777777" w:rsidTr="00376A58">
              <w:tc>
                <w:tcPr>
                  <w:tcW w:w="4280" w:type="dxa"/>
                </w:tcPr>
                <w:p w14:paraId="7E9B8C18" w14:textId="77777777" w:rsidR="005F2058" w:rsidRDefault="00000000" w:rsidP="00A96839">
                  <w:pPr>
                    <w:rPr>
                      <w:b/>
                      <w:sz w:val="20"/>
                      <w:szCs w:val="20"/>
                    </w:rPr>
                  </w:pPr>
                  <w:r w:rsidRPr="003B396E">
                    <w:rPr>
                      <w:i/>
                      <w:sz w:val="20"/>
                      <w:szCs w:val="20"/>
                    </w:rPr>
                    <w:t>Current Directorships</w:t>
                  </w:r>
                </w:p>
              </w:tc>
              <w:tc>
                <w:tcPr>
                  <w:tcW w:w="4787" w:type="dxa"/>
                </w:tcPr>
                <w:p w14:paraId="305A5F58" w14:textId="77777777" w:rsidR="005F2058" w:rsidRPr="004B6D12" w:rsidRDefault="00000000" w:rsidP="00A96839">
                  <w:pPr>
                    <w:rPr>
                      <w:bCs/>
                      <w:sz w:val="20"/>
                      <w:szCs w:val="20"/>
                    </w:rPr>
                  </w:pPr>
                  <w:r w:rsidRPr="003B396E">
                    <w:rPr>
                      <w:i/>
                      <w:sz w:val="20"/>
                      <w:szCs w:val="20"/>
                    </w:rPr>
                    <w:t>Past Directorships</w:t>
                  </w:r>
                </w:p>
              </w:tc>
            </w:tr>
            <w:tr w:rsidR="005F2058" w14:paraId="4112BD4D" w14:textId="77777777" w:rsidTr="00376A58">
              <w:tc>
                <w:tcPr>
                  <w:tcW w:w="4280" w:type="dxa"/>
                </w:tcPr>
                <w:p w14:paraId="5E0C5587" w14:textId="77777777" w:rsidR="005F2058" w:rsidRPr="007064BB" w:rsidRDefault="00000000" w:rsidP="00A96839">
                  <w:pPr>
                    <w:rPr>
                      <w:bCs/>
                      <w:sz w:val="20"/>
                      <w:szCs w:val="20"/>
                    </w:rPr>
                  </w:pPr>
                </w:p>
              </w:tc>
              <w:tc>
                <w:tcPr>
                  <w:tcW w:w="4787" w:type="dxa"/>
                </w:tcPr>
                <w:p w14:paraId="1A3A13B5" w14:textId="77777777" w:rsidR="005F2058" w:rsidRPr="004B6D12" w:rsidRDefault="00000000" w:rsidP="00A96839">
                  <w:pPr>
                    <w:rPr>
                      <w:bCs/>
                      <w:sz w:val="20"/>
                      <w:szCs w:val="20"/>
                    </w:rPr>
                  </w:pPr>
                </w:p>
              </w:tc>
            </w:tr>
            <w:tr w:rsidR="005F2058" w14:paraId="06E2CF12" w14:textId="77777777" w:rsidTr="00376A58">
              <w:tc>
                <w:tcPr>
                  <w:tcW w:w="4280" w:type="dxa"/>
                </w:tcPr>
                <w:p w14:paraId="06F515CF" w14:textId="77777777" w:rsidR="005F2058" w:rsidRPr="007064BB" w:rsidRDefault="00000000" w:rsidP="00A96839">
                  <w:pPr>
                    <w:rPr>
                      <w:bCs/>
                      <w:sz w:val="20"/>
                      <w:szCs w:val="20"/>
                    </w:rPr>
                  </w:pPr>
                </w:p>
              </w:tc>
              <w:tc>
                <w:tcPr>
                  <w:tcW w:w="4787" w:type="dxa"/>
                </w:tcPr>
                <w:p w14:paraId="035249B8" w14:textId="77777777" w:rsidR="005F2058" w:rsidRPr="004B6D12" w:rsidRDefault="00000000" w:rsidP="00A96839">
                  <w:pPr>
                    <w:rPr>
                      <w:bCs/>
                      <w:sz w:val="20"/>
                      <w:szCs w:val="20"/>
                    </w:rPr>
                  </w:pPr>
                </w:p>
              </w:tc>
            </w:tr>
            <w:tr w:rsidR="005F2058" w14:paraId="3C630AA0" w14:textId="77777777" w:rsidTr="00376A58">
              <w:tc>
                <w:tcPr>
                  <w:tcW w:w="4280" w:type="dxa"/>
                </w:tcPr>
                <w:p w14:paraId="462E93FF" w14:textId="77777777" w:rsidR="005F2058" w:rsidRPr="007064BB" w:rsidRDefault="00000000" w:rsidP="00A96839">
                  <w:pPr>
                    <w:rPr>
                      <w:bCs/>
                      <w:sz w:val="20"/>
                      <w:szCs w:val="20"/>
                    </w:rPr>
                  </w:pPr>
                </w:p>
              </w:tc>
              <w:tc>
                <w:tcPr>
                  <w:tcW w:w="4787" w:type="dxa"/>
                </w:tcPr>
                <w:p w14:paraId="03F07FCA" w14:textId="77777777" w:rsidR="005F2058" w:rsidRPr="004B6D12" w:rsidRDefault="00000000" w:rsidP="00A96839">
                  <w:pPr>
                    <w:rPr>
                      <w:bCs/>
                      <w:sz w:val="20"/>
                      <w:szCs w:val="20"/>
                    </w:rPr>
                  </w:pPr>
                </w:p>
              </w:tc>
            </w:tr>
            <w:tr w:rsidR="005F2058" w14:paraId="41A49843" w14:textId="77777777" w:rsidTr="00376A58">
              <w:tc>
                <w:tcPr>
                  <w:tcW w:w="4280" w:type="dxa"/>
                </w:tcPr>
                <w:p w14:paraId="3E9B7657" w14:textId="77777777" w:rsidR="005F2058" w:rsidRPr="007064BB" w:rsidRDefault="00000000" w:rsidP="00A96839">
                  <w:pPr>
                    <w:rPr>
                      <w:bCs/>
                      <w:sz w:val="20"/>
                      <w:szCs w:val="20"/>
                    </w:rPr>
                  </w:pPr>
                </w:p>
              </w:tc>
              <w:tc>
                <w:tcPr>
                  <w:tcW w:w="4787" w:type="dxa"/>
                </w:tcPr>
                <w:p w14:paraId="6D17B5C1" w14:textId="77777777" w:rsidR="005F2058" w:rsidRPr="004B6D12" w:rsidRDefault="00000000" w:rsidP="00A96839">
                  <w:pPr>
                    <w:rPr>
                      <w:bCs/>
                      <w:sz w:val="20"/>
                      <w:szCs w:val="20"/>
                    </w:rPr>
                  </w:pPr>
                </w:p>
              </w:tc>
            </w:tr>
            <w:tr w:rsidR="005F2058" w14:paraId="2957B0FD" w14:textId="77777777" w:rsidTr="00376A58">
              <w:tc>
                <w:tcPr>
                  <w:tcW w:w="4280" w:type="dxa"/>
                </w:tcPr>
                <w:p w14:paraId="62721296" w14:textId="77777777" w:rsidR="005F2058" w:rsidRPr="007064BB" w:rsidRDefault="00000000" w:rsidP="00A96839">
                  <w:pPr>
                    <w:rPr>
                      <w:bCs/>
                      <w:sz w:val="20"/>
                      <w:szCs w:val="20"/>
                    </w:rPr>
                  </w:pPr>
                </w:p>
              </w:tc>
              <w:tc>
                <w:tcPr>
                  <w:tcW w:w="4787" w:type="dxa"/>
                </w:tcPr>
                <w:p w14:paraId="4D3FF2F0" w14:textId="77777777" w:rsidR="005F2058" w:rsidRPr="004B6D12" w:rsidRDefault="00000000" w:rsidP="00A96839">
                  <w:pPr>
                    <w:rPr>
                      <w:bCs/>
                      <w:sz w:val="20"/>
                      <w:szCs w:val="20"/>
                    </w:rPr>
                  </w:pPr>
                </w:p>
              </w:tc>
            </w:tr>
            <w:tr w:rsidR="005F2058" w14:paraId="6FD45F90" w14:textId="77777777" w:rsidTr="00376A58">
              <w:tc>
                <w:tcPr>
                  <w:tcW w:w="4280" w:type="dxa"/>
                </w:tcPr>
                <w:p w14:paraId="242D9E8C" w14:textId="77777777" w:rsidR="005F2058" w:rsidRPr="007064BB" w:rsidRDefault="00000000" w:rsidP="00A96839">
                  <w:pPr>
                    <w:rPr>
                      <w:bCs/>
                      <w:sz w:val="20"/>
                      <w:szCs w:val="20"/>
                    </w:rPr>
                  </w:pPr>
                </w:p>
              </w:tc>
              <w:tc>
                <w:tcPr>
                  <w:tcW w:w="4787" w:type="dxa"/>
                </w:tcPr>
                <w:p w14:paraId="05282306" w14:textId="77777777" w:rsidR="005F2058" w:rsidRPr="004B6D12" w:rsidRDefault="00000000" w:rsidP="00A96839">
                  <w:pPr>
                    <w:rPr>
                      <w:bCs/>
                      <w:sz w:val="20"/>
                      <w:szCs w:val="20"/>
                    </w:rPr>
                  </w:pPr>
                </w:p>
              </w:tc>
            </w:tr>
            <w:tr w:rsidR="005F2058" w14:paraId="4F23471A" w14:textId="77777777" w:rsidTr="00376A58">
              <w:tc>
                <w:tcPr>
                  <w:tcW w:w="4280" w:type="dxa"/>
                </w:tcPr>
                <w:p w14:paraId="416314F8" w14:textId="77777777" w:rsidR="005F2058" w:rsidRPr="007064BB" w:rsidRDefault="00000000" w:rsidP="00A96839">
                  <w:pPr>
                    <w:rPr>
                      <w:bCs/>
                      <w:sz w:val="20"/>
                      <w:szCs w:val="20"/>
                    </w:rPr>
                  </w:pPr>
                </w:p>
              </w:tc>
              <w:tc>
                <w:tcPr>
                  <w:tcW w:w="4787" w:type="dxa"/>
                </w:tcPr>
                <w:p w14:paraId="1128391A" w14:textId="77777777" w:rsidR="005F2058" w:rsidRPr="004B6D12" w:rsidRDefault="00000000" w:rsidP="00A96839">
                  <w:pPr>
                    <w:rPr>
                      <w:bCs/>
                      <w:sz w:val="20"/>
                      <w:szCs w:val="20"/>
                    </w:rPr>
                  </w:pPr>
                </w:p>
              </w:tc>
            </w:tr>
            <w:tr w:rsidR="005F2058" w14:paraId="14219EC3" w14:textId="77777777" w:rsidTr="00376A58">
              <w:tc>
                <w:tcPr>
                  <w:tcW w:w="4280" w:type="dxa"/>
                </w:tcPr>
                <w:p w14:paraId="176B942D" w14:textId="77777777" w:rsidR="005F2058" w:rsidRPr="007064BB" w:rsidRDefault="00000000" w:rsidP="00A96839">
                  <w:pPr>
                    <w:rPr>
                      <w:bCs/>
                      <w:sz w:val="20"/>
                      <w:szCs w:val="20"/>
                    </w:rPr>
                  </w:pPr>
                </w:p>
              </w:tc>
              <w:tc>
                <w:tcPr>
                  <w:tcW w:w="4787" w:type="dxa"/>
                </w:tcPr>
                <w:p w14:paraId="15205320" w14:textId="77777777" w:rsidR="005F2058" w:rsidRPr="004B6D12" w:rsidRDefault="00000000" w:rsidP="00A96839">
                  <w:pPr>
                    <w:rPr>
                      <w:bCs/>
                      <w:sz w:val="20"/>
                      <w:szCs w:val="20"/>
                    </w:rPr>
                  </w:pPr>
                </w:p>
              </w:tc>
            </w:tr>
            <w:tr w:rsidR="005F2058" w14:paraId="60D1163C" w14:textId="77777777" w:rsidTr="00376A58">
              <w:tc>
                <w:tcPr>
                  <w:tcW w:w="4280" w:type="dxa"/>
                </w:tcPr>
                <w:p w14:paraId="68D451CA" w14:textId="77777777" w:rsidR="005F2058" w:rsidRPr="007064BB" w:rsidRDefault="00000000" w:rsidP="00A96839">
                  <w:pPr>
                    <w:rPr>
                      <w:bCs/>
                      <w:sz w:val="20"/>
                      <w:szCs w:val="20"/>
                    </w:rPr>
                  </w:pPr>
                </w:p>
              </w:tc>
              <w:tc>
                <w:tcPr>
                  <w:tcW w:w="4787" w:type="dxa"/>
                </w:tcPr>
                <w:p w14:paraId="3452A001" w14:textId="77777777" w:rsidR="005F2058" w:rsidRPr="004B6D12" w:rsidRDefault="00000000" w:rsidP="00A96839">
                  <w:pPr>
                    <w:rPr>
                      <w:bCs/>
                      <w:sz w:val="20"/>
                      <w:szCs w:val="20"/>
                    </w:rPr>
                  </w:pPr>
                </w:p>
              </w:tc>
            </w:tr>
            <w:tr w:rsidR="005F2058" w14:paraId="5FA1D1A5" w14:textId="77777777" w:rsidTr="00376A58">
              <w:tc>
                <w:tcPr>
                  <w:tcW w:w="4280" w:type="dxa"/>
                </w:tcPr>
                <w:p w14:paraId="504EEDC3" w14:textId="77777777" w:rsidR="005F2058" w:rsidRPr="007064BB" w:rsidRDefault="00000000" w:rsidP="00A96839">
                  <w:pPr>
                    <w:rPr>
                      <w:bCs/>
                      <w:sz w:val="20"/>
                      <w:szCs w:val="20"/>
                    </w:rPr>
                  </w:pPr>
                </w:p>
              </w:tc>
              <w:tc>
                <w:tcPr>
                  <w:tcW w:w="4787" w:type="dxa"/>
                </w:tcPr>
                <w:p w14:paraId="7F04363D" w14:textId="77777777" w:rsidR="005F2058" w:rsidRPr="004B6D12" w:rsidRDefault="00000000" w:rsidP="00A96839">
                  <w:pPr>
                    <w:rPr>
                      <w:bCs/>
                      <w:sz w:val="20"/>
                      <w:szCs w:val="20"/>
                    </w:rPr>
                  </w:pPr>
                </w:p>
              </w:tc>
            </w:tr>
            <w:tr w:rsidR="005F2058" w14:paraId="31EC02AC" w14:textId="77777777" w:rsidTr="00376A58">
              <w:tc>
                <w:tcPr>
                  <w:tcW w:w="4280" w:type="dxa"/>
                </w:tcPr>
                <w:p w14:paraId="5DF4A126" w14:textId="77777777" w:rsidR="005F2058" w:rsidRPr="007064BB" w:rsidRDefault="00000000" w:rsidP="00A96839">
                  <w:pPr>
                    <w:rPr>
                      <w:bCs/>
                      <w:sz w:val="20"/>
                      <w:szCs w:val="20"/>
                    </w:rPr>
                  </w:pPr>
                </w:p>
              </w:tc>
              <w:tc>
                <w:tcPr>
                  <w:tcW w:w="4787" w:type="dxa"/>
                </w:tcPr>
                <w:p w14:paraId="0CD71276" w14:textId="77777777" w:rsidR="005F2058" w:rsidRPr="004B6D12" w:rsidRDefault="00000000" w:rsidP="00A96839">
                  <w:pPr>
                    <w:rPr>
                      <w:bCs/>
                      <w:sz w:val="20"/>
                      <w:szCs w:val="20"/>
                    </w:rPr>
                  </w:pPr>
                </w:p>
              </w:tc>
            </w:tr>
            <w:tr w:rsidR="005F2058" w14:paraId="63CAF5BE" w14:textId="77777777" w:rsidTr="00376A58">
              <w:tc>
                <w:tcPr>
                  <w:tcW w:w="4280" w:type="dxa"/>
                </w:tcPr>
                <w:p w14:paraId="462F571A" w14:textId="77777777" w:rsidR="005F2058" w:rsidRPr="007064BB" w:rsidRDefault="00000000" w:rsidP="00A96839">
                  <w:pPr>
                    <w:rPr>
                      <w:bCs/>
                      <w:sz w:val="20"/>
                      <w:szCs w:val="20"/>
                    </w:rPr>
                  </w:pPr>
                </w:p>
              </w:tc>
              <w:tc>
                <w:tcPr>
                  <w:tcW w:w="4787" w:type="dxa"/>
                </w:tcPr>
                <w:p w14:paraId="212D5963" w14:textId="77777777" w:rsidR="005F2058" w:rsidRPr="004B6D12" w:rsidRDefault="00000000" w:rsidP="00A96839">
                  <w:pPr>
                    <w:rPr>
                      <w:bCs/>
                      <w:sz w:val="20"/>
                      <w:szCs w:val="20"/>
                    </w:rPr>
                  </w:pPr>
                </w:p>
              </w:tc>
            </w:tr>
            <w:tr w:rsidR="005F2058" w14:paraId="6BC44ADD" w14:textId="77777777" w:rsidTr="00376A58">
              <w:tc>
                <w:tcPr>
                  <w:tcW w:w="4280" w:type="dxa"/>
                </w:tcPr>
                <w:p w14:paraId="7C425E80" w14:textId="77777777" w:rsidR="005F2058" w:rsidRPr="007064BB" w:rsidRDefault="00000000" w:rsidP="00A96839">
                  <w:pPr>
                    <w:rPr>
                      <w:bCs/>
                      <w:sz w:val="20"/>
                      <w:szCs w:val="20"/>
                    </w:rPr>
                  </w:pPr>
                </w:p>
              </w:tc>
              <w:tc>
                <w:tcPr>
                  <w:tcW w:w="4787" w:type="dxa"/>
                </w:tcPr>
                <w:p w14:paraId="19304498" w14:textId="77777777" w:rsidR="005F2058" w:rsidRPr="004B6D12" w:rsidRDefault="00000000" w:rsidP="00A96839">
                  <w:pPr>
                    <w:rPr>
                      <w:bCs/>
                      <w:sz w:val="20"/>
                      <w:szCs w:val="20"/>
                    </w:rPr>
                  </w:pPr>
                </w:p>
              </w:tc>
            </w:tr>
            <w:tr w:rsidR="005F2058" w14:paraId="624EC10E" w14:textId="77777777" w:rsidTr="00376A58">
              <w:tc>
                <w:tcPr>
                  <w:tcW w:w="4280" w:type="dxa"/>
                </w:tcPr>
                <w:p w14:paraId="647903B5" w14:textId="77777777" w:rsidR="005F2058" w:rsidRPr="007064BB" w:rsidRDefault="00000000" w:rsidP="00A96839">
                  <w:pPr>
                    <w:rPr>
                      <w:bCs/>
                      <w:sz w:val="20"/>
                      <w:szCs w:val="20"/>
                    </w:rPr>
                  </w:pPr>
                </w:p>
              </w:tc>
              <w:tc>
                <w:tcPr>
                  <w:tcW w:w="4787" w:type="dxa"/>
                </w:tcPr>
                <w:p w14:paraId="119027AD" w14:textId="77777777" w:rsidR="005F2058" w:rsidRPr="004B6D12" w:rsidRDefault="00000000" w:rsidP="00A96839">
                  <w:pPr>
                    <w:rPr>
                      <w:bCs/>
                      <w:sz w:val="20"/>
                      <w:szCs w:val="20"/>
                    </w:rPr>
                  </w:pPr>
                </w:p>
              </w:tc>
            </w:tr>
            <w:tr w:rsidR="005F2058" w14:paraId="06222073" w14:textId="77777777" w:rsidTr="00376A58">
              <w:tc>
                <w:tcPr>
                  <w:tcW w:w="4280" w:type="dxa"/>
                </w:tcPr>
                <w:p w14:paraId="0251328C" w14:textId="77777777" w:rsidR="005F2058" w:rsidRPr="007064BB" w:rsidRDefault="00000000" w:rsidP="00A96839">
                  <w:pPr>
                    <w:rPr>
                      <w:bCs/>
                      <w:sz w:val="20"/>
                      <w:szCs w:val="20"/>
                    </w:rPr>
                  </w:pPr>
                </w:p>
              </w:tc>
              <w:tc>
                <w:tcPr>
                  <w:tcW w:w="4787" w:type="dxa"/>
                </w:tcPr>
                <w:p w14:paraId="000CCD06" w14:textId="77777777" w:rsidR="005F2058" w:rsidRPr="004B6D12" w:rsidRDefault="00000000" w:rsidP="00A96839">
                  <w:pPr>
                    <w:rPr>
                      <w:bCs/>
                      <w:sz w:val="20"/>
                      <w:szCs w:val="20"/>
                    </w:rPr>
                  </w:pPr>
                </w:p>
              </w:tc>
            </w:tr>
            <w:tr w:rsidR="005F2058" w14:paraId="68E2AA17" w14:textId="77777777" w:rsidTr="00376A58">
              <w:tc>
                <w:tcPr>
                  <w:tcW w:w="4280" w:type="dxa"/>
                </w:tcPr>
                <w:p w14:paraId="664387E7" w14:textId="77777777" w:rsidR="005F2058" w:rsidRPr="007064BB" w:rsidRDefault="00000000" w:rsidP="00A96839">
                  <w:pPr>
                    <w:rPr>
                      <w:bCs/>
                      <w:sz w:val="20"/>
                      <w:szCs w:val="20"/>
                    </w:rPr>
                  </w:pPr>
                </w:p>
              </w:tc>
              <w:tc>
                <w:tcPr>
                  <w:tcW w:w="4787" w:type="dxa"/>
                </w:tcPr>
                <w:p w14:paraId="47C197A0" w14:textId="77777777" w:rsidR="005F2058" w:rsidRPr="004B6D12" w:rsidRDefault="00000000" w:rsidP="00A96839">
                  <w:pPr>
                    <w:rPr>
                      <w:bCs/>
                      <w:sz w:val="20"/>
                      <w:szCs w:val="20"/>
                    </w:rPr>
                  </w:pPr>
                </w:p>
              </w:tc>
            </w:tr>
            <w:tr w:rsidR="005F2058" w14:paraId="6E80413E" w14:textId="77777777" w:rsidTr="00376A58">
              <w:tc>
                <w:tcPr>
                  <w:tcW w:w="4280" w:type="dxa"/>
                </w:tcPr>
                <w:p w14:paraId="5AA433CF" w14:textId="77777777" w:rsidR="005F2058" w:rsidRPr="007064BB" w:rsidRDefault="00000000" w:rsidP="00A96839">
                  <w:pPr>
                    <w:rPr>
                      <w:bCs/>
                      <w:sz w:val="20"/>
                      <w:szCs w:val="20"/>
                    </w:rPr>
                  </w:pPr>
                </w:p>
              </w:tc>
              <w:tc>
                <w:tcPr>
                  <w:tcW w:w="4787" w:type="dxa"/>
                </w:tcPr>
                <w:p w14:paraId="686464EA" w14:textId="77777777" w:rsidR="005F2058" w:rsidRPr="004B6D12" w:rsidRDefault="00000000" w:rsidP="00A96839">
                  <w:pPr>
                    <w:rPr>
                      <w:bCs/>
                      <w:sz w:val="20"/>
                      <w:szCs w:val="20"/>
                    </w:rPr>
                  </w:pPr>
                </w:p>
              </w:tc>
            </w:tr>
            <w:tr w:rsidR="005F2058" w14:paraId="1232C412" w14:textId="77777777" w:rsidTr="00376A58">
              <w:tc>
                <w:tcPr>
                  <w:tcW w:w="4280" w:type="dxa"/>
                </w:tcPr>
                <w:p w14:paraId="4953D85D" w14:textId="77777777" w:rsidR="005F2058" w:rsidRPr="007064BB" w:rsidRDefault="00000000" w:rsidP="00A96839">
                  <w:pPr>
                    <w:rPr>
                      <w:bCs/>
                      <w:sz w:val="20"/>
                      <w:szCs w:val="20"/>
                    </w:rPr>
                  </w:pPr>
                </w:p>
              </w:tc>
              <w:tc>
                <w:tcPr>
                  <w:tcW w:w="4787" w:type="dxa"/>
                </w:tcPr>
                <w:p w14:paraId="30A056E8" w14:textId="77777777" w:rsidR="005F2058" w:rsidRPr="004B6D12" w:rsidRDefault="00000000" w:rsidP="00A96839">
                  <w:pPr>
                    <w:rPr>
                      <w:bCs/>
                      <w:sz w:val="20"/>
                      <w:szCs w:val="20"/>
                    </w:rPr>
                  </w:pPr>
                </w:p>
              </w:tc>
            </w:tr>
            <w:tr w:rsidR="005F2058" w14:paraId="2C002F1E" w14:textId="77777777" w:rsidTr="00376A58">
              <w:tc>
                <w:tcPr>
                  <w:tcW w:w="4280" w:type="dxa"/>
                </w:tcPr>
                <w:p w14:paraId="4098AC73" w14:textId="77777777" w:rsidR="005F2058" w:rsidRPr="007064BB" w:rsidRDefault="00000000" w:rsidP="00A96839">
                  <w:pPr>
                    <w:rPr>
                      <w:bCs/>
                      <w:sz w:val="20"/>
                      <w:szCs w:val="20"/>
                    </w:rPr>
                  </w:pPr>
                </w:p>
              </w:tc>
              <w:tc>
                <w:tcPr>
                  <w:tcW w:w="4787" w:type="dxa"/>
                </w:tcPr>
                <w:p w14:paraId="3C1C7D50" w14:textId="77777777" w:rsidR="005F2058" w:rsidRPr="004B6D12" w:rsidRDefault="00000000" w:rsidP="00A96839">
                  <w:pPr>
                    <w:rPr>
                      <w:bCs/>
                      <w:sz w:val="20"/>
                      <w:szCs w:val="20"/>
                    </w:rPr>
                  </w:pPr>
                </w:p>
              </w:tc>
            </w:tr>
            <w:tr w:rsidR="005F2058" w14:paraId="00B9C5B2" w14:textId="77777777" w:rsidTr="00376A58">
              <w:tc>
                <w:tcPr>
                  <w:tcW w:w="4280" w:type="dxa"/>
                </w:tcPr>
                <w:p w14:paraId="1E1C6F90" w14:textId="77777777" w:rsidR="005F2058" w:rsidRPr="007064BB" w:rsidRDefault="00000000" w:rsidP="00A96839">
                  <w:pPr>
                    <w:rPr>
                      <w:bCs/>
                      <w:sz w:val="20"/>
                      <w:szCs w:val="20"/>
                    </w:rPr>
                  </w:pPr>
                </w:p>
              </w:tc>
              <w:tc>
                <w:tcPr>
                  <w:tcW w:w="4787" w:type="dxa"/>
                </w:tcPr>
                <w:p w14:paraId="43F09CBD" w14:textId="77777777" w:rsidR="005F2058" w:rsidRPr="004B6D12" w:rsidRDefault="00000000" w:rsidP="00A96839">
                  <w:pPr>
                    <w:rPr>
                      <w:bCs/>
                      <w:sz w:val="20"/>
                      <w:szCs w:val="20"/>
                    </w:rPr>
                  </w:pPr>
                </w:p>
              </w:tc>
            </w:tr>
            <w:tr w:rsidR="005F2058" w14:paraId="409FDEBF" w14:textId="77777777" w:rsidTr="00376A58">
              <w:tc>
                <w:tcPr>
                  <w:tcW w:w="4280" w:type="dxa"/>
                </w:tcPr>
                <w:p w14:paraId="71E1F8A1" w14:textId="77777777" w:rsidR="005F2058" w:rsidRPr="007064BB" w:rsidRDefault="00000000" w:rsidP="00A96839">
                  <w:pPr>
                    <w:rPr>
                      <w:bCs/>
                      <w:sz w:val="20"/>
                      <w:szCs w:val="20"/>
                    </w:rPr>
                  </w:pPr>
                </w:p>
              </w:tc>
              <w:tc>
                <w:tcPr>
                  <w:tcW w:w="4787" w:type="dxa"/>
                </w:tcPr>
                <w:p w14:paraId="050C36D3" w14:textId="77777777" w:rsidR="005F2058" w:rsidRPr="004B6D12" w:rsidRDefault="00000000" w:rsidP="00A96839">
                  <w:pPr>
                    <w:rPr>
                      <w:bCs/>
                      <w:sz w:val="20"/>
                      <w:szCs w:val="20"/>
                    </w:rPr>
                  </w:pPr>
                </w:p>
              </w:tc>
            </w:tr>
            <w:tr w:rsidR="005F2058" w14:paraId="06F10535" w14:textId="77777777" w:rsidTr="00376A58">
              <w:tc>
                <w:tcPr>
                  <w:tcW w:w="4280" w:type="dxa"/>
                </w:tcPr>
                <w:p w14:paraId="503111AA" w14:textId="77777777" w:rsidR="005F2058" w:rsidRPr="007064BB" w:rsidRDefault="00000000" w:rsidP="00A96839">
                  <w:pPr>
                    <w:rPr>
                      <w:bCs/>
                      <w:sz w:val="20"/>
                      <w:szCs w:val="20"/>
                    </w:rPr>
                  </w:pPr>
                </w:p>
              </w:tc>
              <w:tc>
                <w:tcPr>
                  <w:tcW w:w="4787" w:type="dxa"/>
                </w:tcPr>
                <w:p w14:paraId="057F7D27" w14:textId="77777777" w:rsidR="005F2058" w:rsidRPr="004B6D12" w:rsidRDefault="00000000" w:rsidP="00A96839">
                  <w:pPr>
                    <w:rPr>
                      <w:bCs/>
                      <w:sz w:val="20"/>
                      <w:szCs w:val="20"/>
                    </w:rPr>
                  </w:pPr>
                </w:p>
              </w:tc>
            </w:tr>
            <w:tr w:rsidR="005F2058" w14:paraId="70E327A2" w14:textId="77777777" w:rsidTr="00376A58">
              <w:tc>
                <w:tcPr>
                  <w:tcW w:w="4280" w:type="dxa"/>
                </w:tcPr>
                <w:p w14:paraId="67617308" w14:textId="77777777" w:rsidR="005F2058" w:rsidRPr="00020F75" w:rsidRDefault="00000000" w:rsidP="00A96839">
                  <w:pPr>
                    <w:rPr>
                      <w:bCs/>
                      <w:sz w:val="20"/>
                      <w:szCs w:val="20"/>
                    </w:rPr>
                  </w:pPr>
                </w:p>
              </w:tc>
              <w:tc>
                <w:tcPr>
                  <w:tcW w:w="4787" w:type="dxa"/>
                </w:tcPr>
                <w:p w14:paraId="2086DD43" w14:textId="77777777" w:rsidR="005F2058" w:rsidRPr="004B6D12" w:rsidRDefault="00000000" w:rsidP="00A96839">
                  <w:pPr>
                    <w:rPr>
                      <w:bCs/>
                      <w:sz w:val="20"/>
                      <w:szCs w:val="20"/>
                    </w:rPr>
                  </w:pPr>
                </w:p>
              </w:tc>
            </w:tr>
            <w:tr w:rsidR="005F2058" w14:paraId="76C3DE7E" w14:textId="77777777" w:rsidTr="00376A58">
              <w:tc>
                <w:tcPr>
                  <w:tcW w:w="4280" w:type="dxa"/>
                </w:tcPr>
                <w:p w14:paraId="557458F4" w14:textId="77777777" w:rsidR="005F2058" w:rsidRPr="007064BB" w:rsidRDefault="00000000" w:rsidP="00A96839">
                  <w:pPr>
                    <w:rPr>
                      <w:bCs/>
                      <w:sz w:val="20"/>
                      <w:szCs w:val="20"/>
                    </w:rPr>
                  </w:pPr>
                </w:p>
              </w:tc>
              <w:tc>
                <w:tcPr>
                  <w:tcW w:w="4787" w:type="dxa"/>
                </w:tcPr>
                <w:p w14:paraId="6B856014" w14:textId="77777777" w:rsidR="005F2058" w:rsidRPr="004B6D12" w:rsidRDefault="00000000" w:rsidP="00A96839">
                  <w:pPr>
                    <w:rPr>
                      <w:bCs/>
                      <w:sz w:val="20"/>
                      <w:szCs w:val="20"/>
                    </w:rPr>
                  </w:pPr>
                </w:p>
              </w:tc>
            </w:tr>
            <w:tr w:rsidR="005F2058" w14:paraId="302DF9F6" w14:textId="77777777" w:rsidTr="00376A58">
              <w:tc>
                <w:tcPr>
                  <w:tcW w:w="4280" w:type="dxa"/>
                </w:tcPr>
                <w:p w14:paraId="533B7219" w14:textId="77777777" w:rsidR="005F2058" w:rsidRPr="00D650FE" w:rsidRDefault="00000000" w:rsidP="00A96839">
                  <w:pPr>
                    <w:rPr>
                      <w:bCs/>
                      <w:sz w:val="20"/>
                      <w:szCs w:val="20"/>
                    </w:rPr>
                  </w:pPr>
                  <w:r>
                    <w:rPr>
                      <w:b/>
                      <w:sz w:val="20"/>
                      <w:szCs w:val="20"/>
                    </w:rPr>
                    <w:t>Paul McGowan</w:t>
                  </w:r>
                  <w:r>
                    <w:rPr>
                      <w:b/>
                      <w:sz w:val="20"/>
                      <w:szCs w:val="20"/>
                    </w:rPr>
                    <w:t xml:space="preserve">, </w:t>
                  </w:r>
                  <w:r>
                    <w:rPr>
                      <w:b/>
                      <w:sz w:val="20"/>
                      <w:szCs w:val="20"/>
                    </w:rPr>
                    <w:t>[</w:t>
                  </w:r>
                  <w:r>
                    <w:rPr>
                      <w:bCs/>
                      <w:sz w:val="20"/>
                      <w:szCs w:val="20"/>
                    </w:rPr>
                    <w:t>●]</w:t>
                  </w:r>
                </w:p>
              </w:tc>
              <w:tc>
                <w:tcPr>
                  <w:tcW w:w="4787" w:type="dxa"/>
                </w:tcPr>
                <w:p w14:paraId="2A94F955" w14:textId="77777777" w:rsidR="005F2058" w:rsidRPr="00D650FE" w:rsidRDefault="00000000" w:rsidP="00A96839">
                  <w:pPr>
                    <w:rPr>
                      <w:bCs/>
                      <w:sz w:val="20"/>
                      <w:szCs w:val="20"/>
                    </w:rPr>
                  </w:pPr>
                </w:p>
              </w:tc>
            </w:tr>
            <w:tr w:rsidR="005F2058" w14:paraId="7B3CF623" w14:textId="77777777" w:rsidTr="00376A58">
              <w:tc>
                <w:tcPr>
                  <w:tcW w:w="4280" w:type="dxa"/>
                </w:tcPr>
                <w:p w14:paraId="6EDB222A" w14:textId="77777777" w:rsidR="005F2058" w:rsidRPr="00D650FE" w:rsidRDefault="00000000" w:rsidP="00A96839">
                  <w:pPr>
                    <w:rPr>
                      <w:bCs/>
                      <w:sz w:val="20"/>
                      <w:szCs w:val="20"/>
                    </w:rPr>
                  </w:pPr>
                  <w:r w:rsidRPr="003B396E">
                    <w:rPr>
                      <w:i/>
                      <w:sz w:val="20"/>
                      <w:szCs w:val="20"/>
                    </w:rPr>
                    <w:t>Current Directorships</w:t>
                  </w:r>
                </w:p>
              </w:tc>
              <w:tc>
                <w:tcPr>
                  <w:tcW w:w="4787" w:type="dxa"/>
                </w:tcPr>
                <w:p w14:paraId="67BA9041" w14:textId="77777777" w:rsidR="005F2058" w:rsidRPr="00D650FE" w:rsidRDefault="00000000" w:rsidP="00A96839">
                  <w:pPr>
                    <w:rPr>
                      <w:bCs/>
                      <w:sz w:val="20"/>
                      <w:szCs w:val="20"/>
                    </w:rPr>
                  </w:pPr>
                  <w:r w:rsidRPr="003B396E">
                    <w:rPr>
                      <w:i/>
                      <w:sz w:val="20"/>
                      <w:szCs w:val="20"/>
                    </w:rPr>
                    <w:t>Past Directorships</w:t>
                  </w:r>
                </w:p>
              </w:tc>
            </w:tr>
            <w:tr w:rsidR="005F2058" w14:paraId="0E3F886D" w14:textId="77777777" w:rsidTr="00376A58">
              <w:tc>
                <w:tcPr>
                  <w:tcW w:w="4280" w:type="dxa"/>
                </w:tcPr>
                <w:p w14:paraId="6CBB8576" w14:textId="77777777" w:rsidR="005F2058" w:rsidRPr="00D650FE" w:rsidRDefault="00000000" w:rsidP="00A96839">
                  <w:pPr>
                    <w:rPr>
                      <w:bCs/>
                      <w:sz w:val="20"/>
                      <w:szCs w:val="20"/>
                    </w:rPr>
                  </w:pPr>
                </w:p>
              </w:tc>
              <w:tc>
                <w:tcPr>
                  <w:tcW w:w="4787" w:type="dxa"/>
                </w:tcPr>
                <w:p w14:paraId="70FBFDAB" w14:textId="77777777" w:rsidR="005F2058" w:rsidRPr="00D650FE" w:rsidRDefault="00000000" w:rsidP="00A96839">
                  <w:pPr>
                    <w:rPr>
                      <w:bCs/>
                      <w:sz w:val="20"/>
                      <w:szCs w:val="20"/>
                    </w:rPr>
                  </w:pPr>
                </w:p>
              </w:tc>
            </w:tr>
            <w:tr w:rsidR="00CE3CE8" w14:paraId="1ACF69AE" w14:textId="77777777" w:rsidTr="00376A58">
              <w:tc>
                <w:tcPr>
                  <w:tcW w:w="4280" w:type="dxa"/>
                </w:tcPr>
                <w:p w14:paraId="36618874" w14:textId="77777777" w:rsidR="00CE3CE8" w:rsidRPr="00D650FE" w:rsidRDefault="00000000" w:rsidP="00CE3CE8">
                  <w:pPr>
                    <w:rPr>
                      <w:bCs/>
                      <w:sz w:val="20"/>
                      <w:szCs w:val="20"/>
                    </w:rPr>
                  </w:pPr>
                </w:p>
              </w:tc>
              <w:tc>
                <w:tcPr>
                  <w:tcW w:w="4787" w:type="dxa"/>
                </w:tcPr>
                <w:p w14:paraId="56BC8F39" w14:textId="77777777" w:rsidR="00CE3CE8" w:rsidRPr="00D650FE" w:rsidRDefault="00000000" w:rsidP="00CE3CE8">
                  <w:pPr>
                    <w:rPr>
                      <w:bCs/>
                      <w:sz w:val="20"/>
                      <w:szCs w:val="20"/>
                    </w:rPr>
                  </w:pPr>
                </w:p>
              </w:tc>
            </w:tr>
            <w:tr w:rsidR="00CE3CE8" w14:paraId="2F272268" w14:textId="77777777" w:rsidTr="00376A58">
              <w:tc>
                <w:tcPr>
                  <w:tcW w:w="4280" w:type="dxa"/>
                </w:tcPr>
                <w:p w14:paraId="2216083D" w14:textId="77777777" w:rsidR="00CE3CE8" w:rsidRPr="00D650FE" w:rsidRDefault="00000000" w:rsidP="00CE3CE8">
                  <w:pPr>
                    <w:rPr>
                      <w:bCs/>
                      <w:sz w:val="20"/>
                      <w:szCs w:val="20"/>
                    </w:rPr>
                  </w:pPr>
                </w:p>
              </w:tc>
              <w:tc>
                <w:tcPr>
                  <w:tcW w:w="4787" w:type="dxa"/>
                </w:tcPr>
                <w:p w14:paraId="4246BF56" w14:textId="77777777" w:rsidR="00CE3CE8" w:rsidRPr="00D650FE" w:rsidRDefault="00000000" w:rsidP="00CE3CE8">
                  <w:pPr>
                    <w:rPr>
                      <w:bCs/>
                      <w:sz w:val="20"/>
                      <w:szCs w:val="20"/>
                    </w:rPr>
                  </w:pPr>
                </w:p>
              </w:tc>
            </w:tr>
            <w:tr w:rsidR="006D27F4" w14:paraId="268DFA4C" w14:textId="77777777" w:rsidTr="00376A58">
              <w:tc>
                <w:tcPr>
                  <w:tcW w:w="4280" w:type="dxa"/>
                </w:tcPr>
                <w:p w14:paraId="0B5FB34C" w14:textId="77777777" w:rsidR="006D27F4" w:rsidRPr="00D650FE" w:rsidRDefault="00000000" w:rsidP="006D27F4">
                  <w:pPr>
                    <w:rPr>
                      <w:bCs/>
                      <w:sz w:val="20"/>
                      <w:szCs w:val="20"/>
                    </w:rPr>
                  </w:pPr>
                </w:p>
              </w:tc>
              <w:tc>
                <w:tcPr>
                  <w:tcW w:w="4787" w:type="dxa"/>
                </w:tcPr>
                <w:p w14:paraId="716E10F8" w14:textId="77777777" w:rsidR="006D27F4" w:rsidRPr="00D650FE" w:rsidRDefault="00000000" w:rsidP="006D27F4">
                  <w:pPr>
                    <w:rPr>
                      <w:bCs/>
                      <w:sz w:val="20"/>
                      <w:szCs w:val="20"/>
                    </w:rPr>
                  </w:pPr>
                </w:p>
              </w:tc>
            </w:tr>
            <w:tr w:rsidR="006D27F4" w14:paraId="4D68E8FA" w14:textId="77777777" w:rsidTr="00376A58">
              <w:tc>
                <w:tcPr>
                  <w:tcW w:w="4280" w:type="dxa"/>
                </w:tcPr>
                <w:p w14:paraId="2FC8075C" w14:textId="77777777" w:rsidR="006D27F4" w:rsidRPr="008C0917" w:rsidRDefault="00000000" w:rsidP="006D27F4">
                  <w:pPr>
                    <w:rPr>
                      <w:bCs/>
                      <w:sz w:val="20"/>
                      <w:szCs w:val="20"/>
                    </w:rPr>
                  </w:pPr>
                </w:p>
              </w:tc>
              <w:tc>
                <w:tcPr>
                  <w:tcW w:w="4787" w:type="dxa"/>
                </w:tcPr>
                <w:p w14:paraId="27CF0E6B" w14:textId="77777777" w:rsidR="006D27F4" w:rsidRDefault="00000000" w:rsidP="006D27F4">
                  <w:pPr>
                    <w:rPr>
                      <w:bCs/>
                      <w:sz w:val="20"/>
                      <w:szCs w:val="20"/>
                    </w:rPr>
                  </w:pPr>
                </w:p>
              </w:tc>
            </w:tr>
            <w:tr w:rsidR="008C0917" w14:paraId="2CF07C93" w14:textId="77777777" w:rsidTr="00376A58">
              <w:tc>
                <w:tcPr>
                  <w:tcW w:w="4280" w:type="dxa"/>
                </w:tcPr>
                <w:p w14:paraId="4CBE8AF2" w14:textId="77777777" w:rsidR="008C0917" w:rsidRPr="008C0917" w:rsidRDefault="00000000" w:rsidP="008C0917">
                  <w:pPr>
                    <w:rPr>
                      <w:bCs/>
                      <w:sz w:val="20"/>
                      <w:szCs w:val="20"/>
                    </w:rPr>
                  </w:pPr>
                </w:p>
              </w:tc>
              <w:tc>
                <w:tcPr>
                  <w:tcW w:w="4787" w:type="dxa"/>
                </w:tcPr>
                <w:p w14:paraId="44E554BC" w14:textId="77777777" w:rsidR="008C0917" w:rsidRDefault="00000000" w:rsidP="008C0917">
                  <w:pPr>
                    <w:rPr>
                      <w:bCs/>
                      <w:sz w:val="20"/>
                      <w:szCs w:val="20"/>
                    </w:rPr>
                  </w:pPr>
                </w:p>
              </w:tc>
            </w:tr>
            <w:tr w:rsidR="008C0917" w14:paraId="4CAF9195" w14:textId="77777777" w:rsidTr="00376A58">
              <w:tc>
                <w:tcPr>
                  <w:tcW w:w="4280" w:type="dxa"/>
                </w:tcPr>
                <w:p w14:paraId="20E7E9CC" w14:textId="77777777" w:rsidR="008C0917" w:rsidRDefault="00000000" w:rsidP="008C0917">
                  <w:pPr>
                    <w:rPr>
                      <w:bCs/>
                      <w:sz w:val="20"/>
                      <w:szCs w:val="20"/>
                    </w:rPr>
                  </w:pPr>
                </w:p>
              </w:tc>
              <w:tc>
                <w:tcPr>
                  <w:tcW w:w="4787" w:type="dxa"/>
                </w:tcPr>
                <w:p w14:paraId="7C00FB24" w14:textId="77777777" w:rsidR="008C0917" w:rsidRDefault="00000000" w:rsidP="008C0917">
                  <w:pPr>
                    <w:rPr>
                      <w:bCs/>
                      <w:sz w:val="20"/>
                      <w:szCs w:val="20"/>
                    </w:rPr>
                  </w:pPr>
                </w:p>
              </w:tc>
            </w:tr>
            <w:tr w:rsidR="008C0917" w14:paraId="1056839A" w14:textId="77777777" w:rsidTr="00376A58">
              <w:tc>
                <w:tcPr>
                  <w:tcW w:w="4280" w:type="dxa"/>
                </w:tcPr>
                <w:p w14:paraId="0670E490" w14:textId="77777777" w:rsidR="008C0917" w:rsidRDefault="00000000" w:rsidP="008C0917">
                  <w:pPr>
                    <w:rPr>
                      <w:b/>
                      <w:sz w:val="20"/>
                      <w:szCs w:val="20"/>
                    </w:rPr>
                  </w:pPr>
                </w:p>
              </w:tc>
              <w:tc>
                <w:tcPr>
                  <w:tcW w:w="4787" w:type="dxa"/>
                </w:tcPr>
                <w:p w14:paraId="33FD1D37" w14:textId="77777777" w:rsidR="008C0917" w:rsidRPr="00D650FE" w:rsidRDefault="00000000" w:rsidP="008C0917">
                  <w:pPr>
                    <w:rPr>
                      <w:bCs/>
                      <w:sz w:val="20"/>
                      <w:szCs w:val="20"/>
                    </w:rPr>
                  </w:pPr>
                </w:p>
              </w:tc>
            </w:tr>
            <w:tr w:rsidR="008C0917" w14:paraId="345640A0" w14:textId="77777777" w:rsidTr="00376A58">
              <w:tc>
                <w:tcPr>
                  <w:tcW w:w="4280" w:type="dxa"/>
                </w:tcPr>
                <w:p w14:paraId="62035C65" w14:textId="77777777" w:rsidR="008C0917" w:rsidRPr="00D650FE" w:rsidRDefault="00000000" w:rsidP="008C0917">
                  <w:pPr>
                    <w:rPr>
                      <w:bCs/>
                      <w:sz w:val="20"/>
                      <w:szCs w:val="20"/>
                    </w:rPr>
                  </w:pPr>
                  <w:r>
                    <w:rPr>
                      <w:b/>
                      <w:sz w:val="20"/>
                      <w:szCs w:val="20"/>
                    </w:rPr>
                    <w:t>[</w:t>
                  </w:r>
                  <w:r>
                    <w:rPr>
                      <w:bCs/>
                      <w:sz w:val="20"/>
                      <w:szCs w:val="20"/>
                    </w:rPr>
                    <w:t>●]</w:t>
                  </w:r>
                  <w:r>
                    <w:rPr>
                      <w:b/>
                      <w:sz w:val="20"/>
                      <w:szCs w:val="20"/>
                    </w:rPr>
                    <w:t>,</w:t>
                  </w:r>
                  <w:r>
                    <w:rPr>
                      <w:b/>
                      <w:sz w:val="20"/>
                      <w:szCs w:val="20"/>
                    </w:rPr>
                    <w:t>[</w:t>
                  </w:r>
                  <w:r>
                    <w:rPr>
                      <w:bCs/>
                      <w:sz w:val="20"/>
                      <w:szCs w:val="20"/>
                    </w:rPr>
                    <w:t>●]</w:t>
                  </w:r>
                </w:p>
              </w:tc>
              <w:tc>
                <w:tcPr>
                  <w:tcW w:w="4787" w:type="dxa"/>
                </w:tcPr>
                <w:p w14:paraId="35FC8A66" w14:textId="77777777" w:rsidR="008C0917" w:rsidRPr="00D650FE" w:rsidRDefault="00000000" w:rsidP="008C0917">
                  <w:pPr>
                    <w:rPr>
                      <w:bCs/>
                      <w:sz w:val="20"/>
                      <w:szCs w:val="20"/>
                    </w:rPr>
                  </w:pPr>
                </w:p>
              </w:tc>
            </w:tr>
            <w:tr w:rsidR="008C0917" w14:paraId="0A70A085" w14:textId="77777777" w:rsidTr="00376A58">
              <w:tc>
                <w:tcPr>
                  <w:tcW w:w="4280" w:type="dxa"/>
                </w:tcPr>
                <w:p w14:paraId="6BF9FE3C" w14:textId="77777777" w:rsidR="008C0917" w:rsidRPr="00D650FE" w:rsidRDefault="00000000" w:rsidP="008C0917">
                  <w:pPr>
                    <w:rPr>
                      <w:bCs/>
                      <w:sz w:val="20"/>
                      <w:szCs w:val="20"/>
                    </w:rPr>
                  </w:pPr>
                  <w:r w:rsidRPr="003B396E">
                    <w:rPr>
                      <w:i/>
                      <w:sz w:val="20"/>
                      <w:szCs w:val="20"/>
                    </w:rPr>
                    <w:t>Current Directorships</w:t>
                  </w:r>
                </w:p>
              </w:tc>
              <w:tc>
                <w:tcPr>
                  <w:tcW w:w="4787" w:type="dxa"/>
                </w:tcPr>
                <w:p w14:paraId="709B21E7" w14:textId="77777777" w:rsidR="008C0917" w:rsidRPr="00D650FE" w:rsidRDefault="00000000" w:rsidP="008C0917">
                  <w:pPr>
                    <w:rPr>
                      <w:bCs/>
                      <w:sz w:val="20"/>
                      <w:szCs w:val="20"/>
                    </w:rPr>
                  </w:pPr>
                  <w:r w:rsidRPr="003B396E">
                    <w:rPr>
                      <w:i/>
                      <w:sz w:val="20"/>
                      <w:szCs w:val="20"/>
                    </w:rPr>
                    <w:t>Past Directorships</w:t>
                  </w:r>
                </w:p>
              </w:tc>
            </w:tr>
            <w:tr w:rsidR="008C0917" w14:paraId="2DDA73B2" w14:textId="77777777" w:rsidTr="00376A58">
              <w:tc>
                <w:tcPr>
                  <w:tcW w:w="4280" w:type="dxa"/>
                </w:tcPr>
                <w:p w14:paraId="1DCABCB3" w14:textId="77777777" w:rsidR="008C0917" w:rsidRPr="00D650FE" w:rsidRDefault="00000000" w:rsidP="008C0917">
                  <w:pPr>
                    <w:rPr>
                      <w:bCs/>
                      <w:sz w:val="20"/>
                      <w:szCs w:val="20"/>
                    </w:rPr>
                  </w:pPr>
                  <w:bookmarkStart w:id="175" w:name="_Hlk62645767"/>
                </w:p>
              </w:tc>
              <w:tc>
                <w:tcPr>
                  <w:tcW w:w="4787" w:type="dxa"/>
                </w:tcPr>
                <w:p w14:paraId="05B5E337" w14:textId="77777777" w:rsidR="008C0917" w:rsidRPr="00D650FE" w:rsidRDefault="00000000" w:rsidP="008C0917">
                  <w:pPr>
                    <w:rPr>
                      <w:bCs/>
                      <w:sz w:val="20"/>
                      <w:szCs w:val="20"/>
                    </w:rPr>
                  </w:pPr>
                </w:p>
              </w:tc>
            </w:tr>
            <w:bookmarkEnd w:id="175"/>
            <w:tr w:rsidR="008C0917" w14:paraId="6032AC4C" w14:textId="77777777" w:rsidTr="00376A58">
              <w:tc>
                <w:tcPr>
                  <w:tcW w:w="4280" w:type="dxa"/>
                </w:tcPr>
                <w:p w14:paraId="30954EC7" w14:textId="77777777" w:rsidR="008C0917" w:rsidRPr="00EC022B" w:rsidRDefault="00000000" w:rsidP="008C0917">
                  <w:pPr>
                    <w:rPr>
                      <w:bCs/>
                      <w:sz w:val="20"/>
                      <w:szCs w:val="20"/>
                    </w:rPr>
                  </w:pPr>
                </w:p>
              </w:tc>
              <w:tc>
                <w:tcPr>
                  <w:tcW w:w="4787" w:type="dxa"/>
                </w:tcPr>
                <w:p w14:paraId="6AFBFD56" w14:textId="77777777" w:rsidR="008C0917" w:rsidRPr="00EC022B" w:rsidRDefault="00000000" w:rsidP="008C0917">
                  <w:pPr>
                    <w:rPr>
                      <w:bCs/>
                      <w:sz w:val="20"/>
                      <w:szCs w:val="20"/>
                    </w:rPr>
                  </w:pPr>
                </w:p>
              </w:tc>
            </w:tr>
            <w:tr w:rsidR="008C0917" w14:paraId="1684B6A0" w14:textId="77777777" w:rsidTr="00376A58">
              <w:tc>
                <w:tcPr>
                  <w:tcW w:w="4280" w:type="dxa"/>
                </w:tcPr>
                <w:p w14:paraId="1308DAB8" w14:textId="77777777" w:rsidR="008C0917" w:rsidRPr="00EC022B" w:rsidRDefault="00000000" w:rsidP="008C0917">
                  <w:pPr>
                    <w:rPr>
                      <w:bCs/>
                      <w:sz w:val="20"/>
                      <w:szCs w:val="20"/>
                    </w:rPr>
                  </w:pPr>
                </w:p>
              </w:tc>
              <w:tc>
                <w:tcPr>
                  <w:tcW w:w="4787" w:type="dxa"/>
                </w:tcPr>
                <w:p w14:paraId="55BB8907" w14:textId="77777777" w:rsidR="008C0917" w:rsidRPr="00D650FE" w:rsidRDefault="00000000" w:rsidP="008C0917">
                  <w:pPr>
                    <w:rPr>
                      <w:bCs/>
                      <w:sz w:val="20"/>
                      <w:szCs w:val="20"/>
                    </w:rPr>
                  </w:pPr>
                </w:p>
              </w:tc>
            </w:tr>
            <w:tr w:rsidR="008C0917" w14:paraId="35262301" w14:textId="77777777" w:rsidTr="00376A58">
              <w:tc>
                <w:tcPr>
                  <w:tcW w:w="4280" w:type="dxa"/>
                </w:tcPr>
                <w:p w14:paraId="7C5ECCDF" w14:textId="77777777" w:rsidR="008C0917" w:rsidRPr="00EC022B" w:rsidRDefault="00000000" w:rsidP="008C0917">
                  <w:pPr>
                    <w:rPr>
                      <w:bCs/>
                      <w:sz w:val="20"/>
                      <w:szCs w:val="20"/>
                    </w:rPr>
                  </w:pPr>
                </w:p>
              </w:tc>
              <w:tc>
                <w:tcPr>
                  <w:tcW w:w="4787" w:type="dxa"/>
                </w:tcPr>
                <w:p w14:paraId="5BE6826B" w14:textId="77777777" w:rsidR="008C0917" w:rsidRPr="00D650FE" w:rsidRDefault="00000000" w:rsidP="008C0917">
                  <w:pPr>
                    <w:rPr>
                      <w:bCs/>
                      <w:sz w:val="20"/>
                      <w:szCs w:val="20"/>
                    </w:rPr>
                  </w:pPr>
                </w:p>
              </w:tc>
            </w:tr>
            <w:tr w:rsidR="008C0917" w14:paraId="6D664C2F" w14:textId="77777777" w:rsidTr="00376A58">
              <w:tc>
                <w:tcPr>
                  <w:tcW w:w="4280" w:type="dxa"/>
                </w:tcPr>
                <w:p w14:paraId="1319B8EE" w14:textId="77777777" w:rsidR="008C0917" w:rsidRPr="00EC022B" w:rsidRDefault="00000000" w:rsidP="008C0917">
                  <w:pPr>
                    <w:rPr>
                      <w:bCs/>
                      <w:sz w:val="20"/>
                      <w:szCs w:val="20"/>
                    </w:rPr>
                  </w:pPr>
                </w:p>
              </w:tc>
              <w:tc>
                <w:tcPr>
                  <w:tcW w:w="4787" w:type="dxa"/>
                </w:tcPr>
                <w:p w14:paraId="5CD83496" w14:textId="77777777" w:rsidR="008C0917" w:rsidRPr="00D650FE" w:rsidRDefault="00000000" w:rsidP="008C0917">
                  <w:pPr>
                    <w:rPr>
                      <w:bCs/>
                      <w:sz w:val="20"/>
                      <w:szCs w:val="20"/>
                    </w:rPr>
                  </w:pPr>
                </w:p>
              </w:tc>
            </w:tr>
            <w:tr w:rsidR="008C0917" w14:paraId="293FA2DE" w14:textId="77777777" w:rsidTr="00376A58">
              <w:tc>
                <w:tcPr>
                  <w:tcW w:w="4280" w:type="dxa"/>
                </w:tcPr>
                <w:p w14:paraId="0885A448" w14:textId="77777777" w:rsidR="008C0917" w:rsidRPr="00EC022B" w:rsidRDefault="00000000" w:rsidP="008C0917">
                  <w:pPr>
                    <w:rPr>
                      <w:bCs/>
                      <w:sz w:val="20"/>
                      <w:szCs w:val="20"/>
                    </w:rPr>
                  </w:pPr>
                </w:p>
              </w:tc>
              <w:tc>
                <w:tcPr>
                  <w:tcW w:w="4787" w:type="dxa"/>
                </w:tcPr>
                <w:p w14:paraId="09FC25B7" w14:textId="77777777" w:rsidR="008C0917" w:rsidRPr="00D650FE" w:rsidRDefault="00000000" w:rsidP="008C0917">
                  <w:pPr>
                    <w:rPr>
                      <w:bCs/>
                      <w:sz w:val="20"/>
                      <w:szCs w:val="20"/>
                    </w:rPr>
                  </w:pPr>
                </w:p>
              </w:tc>
            </w:tr>
            <w:tr w:rsidR="008C0917" w14:paraId="57D858D8" w14:textId="77777777" w:rsidTr="00376A58">
              <w:tc>
                <w:tcPr>
                  <w:tcW w:w="4280" w:type="dxa"/>
                </w:tcPr>
                <w:p w14:paraId="0957D9C5" w14:textId="77777777" w:rsidR="008C0917" w:rsidRDefault="00000000" w:rsidP="008C0917">
                  <w:pPr>
                    <w:rPr>
                      <w:b/>
                      <w:sz w:val="20"/>
                      <w:szCs w:val="20"/>
                    </w:rPr>
                  </w:pPr>
                  <w:r>
                    <w:rPr>
                      <w:b/>
                      <w:sz w:val="20"/>
                      <w:szCs w:val="20"/>
                    </w:rPr>
                    <w:t>[</w:t>
                  </w:r>
                  <w:r>
                    <w:rPr>
                      <w:bCs/>
                      <w:sz w:val="20"/>
                      <w:szCs w:val="20"/>
                    </w:rPr>
                    <w:t>●]</w:t>
                  </w:r>
                  <w:r>
                    <w:rPr>
                      <w:b/>
                      <w:sz w:val="20"/>
                      <w:szCs w:val="20"/>
                    </w:rPr>
                    <w:t>,</w:t>
                  </w:r>
                  <w:r>
                    <w:rPr>
                      <w:b/>
                      <w:sz w:val="20"/>
                      <w:szCs w:val="20"/>
                    </w:rPr>
                    <w:t>[</w:t>
                  </w:r>
                  <w:r>
                    <w:rPr>
                      <w:bCs/>
                      <w:sz w:val="20"/>
                      <w:szCs w:val="20"/>
                    </w:rPr>
                    <w:t>●]</w:t>
                  </w:r>
                </w:p>
              </w:tc>
              <w:tc>
                <w:tcPr>
                  <w:tcW w:w="4787" w:type="dxa"/>
                </w:tcPr>
                <w:p w14:paraId="0A4A1A1C" w14:textId="77777777" w:rsidR="008C0917" w:rsidRPr="00D650FE" w:rsidRDefault="00000000" w:rsidP="008C0917">
                  <w:pPr>
                    <w:rPr>
                      <w:bCs/>
                      <w:sz w:val="20"/>
                      <w:szCs w:val="20"/>
                    </w:rPr>
                  </w:pPr>
                </w:p>
              </w:tc>
            </w:tr>
            <w:tr w:rsidR="008C0917" w14:paraId="4C77A516" w14:textId="77777777" w:rsidTr="00376A58">
              <w:tc>
                <w:tcPr>
                  <w:tcW w:w="4280" w:type="dxa"/>
                </w:tcPr>
                <w:p w14:paraId="21D54AE9" w14:textId="77777777" w:rsidR="008C0917" w:rsidRDefault="00000000" w:rsidP="008C0917">
                  <w:pPr>
                    <w:rPr>
                      <w:b/>
                      <w:sz w:val="20"/>
                      <w:szCs w:val="20"/>
                    </w:rPr>
                  </w:pPr>
                  <w:r w:rsidRPr="003B396E">
                    <w:rPr>
                      <w:i/>
                      <w:sz w:val="20"/>
                      <w:szCs w:val="20"/>
                    </w:rPr>
                    <w:t>Current Directorships</w:t>
                  </w:r>
                </w:p>
              </w:tc>
              <w:tc>
                <w:tcPr>
                  <w:tcW w:w="4787" w:type="dxa"/>
                </w:tcPr>
                <w:p w14:paraId="0EA78A77" w14:textId="77777777" w:rsidR="008C0917" w:rsidRPr="00D650FE" w:rsidRDefault="00000000" w:rsidP="008C0917">
                  <w:pPr>
                    <w:rPr>
                      <w:bCs/>
                      <w:sz w:val="20"/>
                      <w:szCs w:val="20"/>
                    </w:rPr>
                  </w:pPr>
                  <w:r w:rsidRPr="003B396E">
                    <w:rPr>
                      <w:i/>
                      <w:sz w:val="20"/>
                      <w:szCs w:val="20"/>
                    </w:rPr>
                    <w:t>Past Directorships</w:t>
                  </w:r>
                </w:p>
              </w:tc>
            </w:tr>
            <w:tr w:rsidR="008C0917" w14:paraId="09B479EE" w14:textId="77777777" w:rsidTr="00376A58">
              <w:tc>
                <w:tcPr>
                  <w:tcW w:w="4280" w:type="dxa"/>
                </w:tcPr>
                <w:p w14:paraId="25051D21" w14:textId="77777777" w:rsidR="008C0917" w:rsidRPr="004D5674" w:rsidRDefault="00000000" w:rsidP="008C0917">
                  <w:pPr>
                    <w:rPr>
                      <w:bCs/>
                      <w:sz w:val="20"/>
                      <w:szCs w:val="20"/>
                    </w:rPr>
                  </w:pPr>
                </w:p>
              </w:tc>
              <w:tc>
                <w:tcPr>
                  <w:tcW w:w="4787" w:type="dxa"/>
                </w:tcPr>
                <w:p w14:paraId="503B3030" w14:textId="77777777" w:rsidR="008C0917" w:rsidRPr="00D650FE" w:rsidRDefault="00000000" w:rsidP="008C0917">
                  <w:pPr>
                    <w:rPr>
                      <w:bCs/>
                      <w:sz w:val="20"/>
                      <w:szCs w:val="20"/>
                    </w:rPr>
                  </w:pPr>
                </w:p>
              </w:tc>
            </w:tr>
            <w:tr w:rsidR="008C0917" w14:paraId="3B2A786A" w14:textId="77777777" w:rsidTr="00376A58">
              <w:tc>
                <w:tcPr>
                  <w:tcW w:w="4280" w:type="dxa"/>
                </w:tcPr>
                <w:p w14:paraId="6BB666CA" w14:textId="77777777" w:rsidR="008C0917" w:rsidRPr="004D5674" w:rsidRDefault="00000000" w:rsidP="008C0917">
                  <w:pPr>
                    <w:rPr>
                      <w:bCs/>
                      <w:sz w:val="20"/>
                      <w:szCs w:val="20"/>
                    </w:rPr>
                  </w:pPr>
                </w:p>
              </w:tc>
              <w:tc>
                <w:tcPr>
                  <w:tcW w:w="4787" w:type="dxa"/>
                </w:tcPr>
                <w:p w14:paraId="4F925096" w14:textId="77777777" w:rsidR="008C0917" w:rsidRPr="00D650FE" w:rsidRDefault="00000000" w:rsidP="008C0917">
                  <w:pPr>
                    <w:rPr>
                      <w:bCs/>
                      <w:sz w:val="20"/>
                      <w:szCs w:val="20"/>
                    </w:rPr>
                  </w:pPr>
                </w:p>
              </w:tc>
            </w:tr>
            <w:tr w:rsidR="006D27F4" w14:paraId="3E568F9A" w14:textId="77777777" w:rsidTr="00376A58">
              <w:tc>
                <w:tcPr>
                  <w:tcW w:w="4280" w:type="dxa"/>
                </w:tcPr>
                <w:p w14:paraId="675A3FE4" w14:textId="77777777" w:rsidR="006D27F4" w:rsidRPr="004D5674" w:rsidRDefault="00000000" w:rsidP="006D27F4">
                  <w:pPr>
                    <w:rPr>
                      <w:bCs/>
                      <w:sz w:val="20"/>
                      <w:szCs w:val="20"/>
                    </w:rPr>
                  </w:pPr>
                </w:p>
              </w:tc>
              <w:tc>
                <w:tcPr>
                  <w:tcW w:w="4787" w:type="dxa"/>
                </w:tcPr>
                <w:p w14:paraId="0C51EF50" w14:textId="77777777" w:rsidR="006D27F4" w:rsidRPr="00D650FE" w:rsidRDefault="00000000" w:rsidP="006D27F4">
                  <w:pPr>
                    <w:rPr>
                      <w:bCs/>
                      <w:sz w:val="20"/>
                      <w:szCs w:val="20"/>
                    </w:rPr>
                  </w:pPr>
                </w:p>
              </w:tc>
            </w:tr>
            <w:tr w:rsidR="006D27F4" w14:paraId="1A5E0DF2" w14:textId="77777777" w:rsidTr="00376A58">
              <w:tc>
                <w:tcPr>
                  <w:tcW w:w="4280" w:type="dxa"/>
                </w:tcPr>
                <w:p w14:paraId="19CFE1FC" w14:textId="77777777" w:rsidR="006D27F4" w:rsidRDefault="00000000" w:rsidP="006D27F4">
                  <w:pPr>
                    <w:rPr>
                      <w:bCs/>
                      <w:sz w:val="20"/>
                      <w:szCs w:val="20"/>
                    </w:rPr>
                  </w:pPr>
                </w:p>
              </w:tc>
              <w:tc>
                <w:tcPr>
                  <w:tcW w:w="4787" w:type="dxa"/>
                </w:tcPr>
                <w:p w14:paraId="571D4E9F" w14:textId="77777777" w:rsidR="006D27F4" w:rsidRDefault="00000000" w:rsidP="006D27F4">
                  <w:pPr>
                    <w:rPr>
                      <w:bCs/>
                      <w:sz w:val="20"/>
                      <w:szCs w:val="20"/>
                    </w:rPr>
                  </w:pPr>
                </w:p>
              </w:tc>
            </w:tr>
            <w:tr w:rsidR="008C0917" w14:paraId="43E4D997" w14:textId="77777777" w:rsidTr="00376A58">
              <w:tc>
                <w:tcPr>
                  <w:tcW w:w="4280" w:type="dxa"/>
                </w:tcPr>
                <w:p w14:paraId="2549AAC6" w14:textId="77777777" w:rsidR="008C0917" w:rsidRDefault="00000000" w:rsidP="008C0917">
                  <w:pPr>
                    <w:rPr>
                      <w:b/>
                      <w:sz w:val="20"/>
                      <w:szCs w:val="20"/>
                    </w:rPr>
                  </w:pPr>
                </w:p>
              </w:tc>
              <w:tc>
                <w:tcPr>
                  <w:tcW w:w="4787" w:type="dxa"/>
                </w:tcPr>
                <w:p w14:paraId="162927B4" w14:textId="77777777" w:rsidR="008C0917" w:rsidRPr="00D650FE" w:rsidRDefault="00000000" w:rsidP="008C0917">
                  <w:pPr>
                    <w:rPr>
                      <w:bCs/>
                      <w:sz w:val="20"/>
                      <w:szCs w:val="20"/>
                    </w:rPr>
                  </w:pPr>
                </w:p>
              </w:tc>
            </w:tr>
            <w:tr w:rsidR="008C0917" w14:paraId="1220179A" w14:textId="77777777" w:rsidTr="00376A58">
              <w:tc>
                <w:tcPr>
                  <w:tcW w:w="4280" w:type="dxa"/>
                </w:tcPr>
                <w:p w14:paraId="3D7C4E59" w14:textId="77777777" w:rsidR="008C0917" w:rsidRDefault="00000000" w:rsidP="008C0917">
                  <w:pPr>
                    <w:rPr>
                      <w:b/>
                      <w:sz w:val="20"/>
                      <w:szCs w:val="20"/>
                    </w:rPr>
                  </w:pPr>
                  <w:r w:rsidRPr="007A187D">
                    <w:rPr>
                      <w:b/>
                      <w:sz w:val="20"/>
                      <w:szCs w:val="20"/>
                    </w:rPr>
                    <w:t xml:space="preserve">Senior </w:t>
                  </w:r>
                  <w:r w:rsidRPr="007A187D">
                    <w:rPr>
                      <w:b/>
                      <w:sz w:val="20"/>
                      <w:szCs w:val="20"/>
                    </w:rPr>
                    <w:t>Managers</w:t>
                  </w:r>
                </w:p>
              </w:tc>
              <w:tc>
                <w:tcPr>
                  <w:tcW w:w="4787" w:type="dxa"/>
                </w:tcPr>
                <w:p w14:paraId="64D673A9" w14:textId="77777777" w:rsidR="008C0917" w:rsidRPr="00D650FE" w:rsidRDefault="00000000" w:rsidP="008C0917">
                  <w:pPr>
                    <w:rPr>
                      <w:bCs/>
                      <w:sz w:val="20"/>
                      <w:szCs w:val="20"/>
                    </w:rPr>
                  </w:pPr>
                </w:p>
              </w:tc>
            </w:tr>
            <w:tr w:rsidR="008C0917" w14:paraId="59C3C08D" w14:textId="77777777" w:rsidTr="00376A58">
              <w:tc>
                <w:tcPr>
                  <w:tcW w:w="4280" w:type="dxa"/>
                </w:tcPr>
                <w:p w14:paraId="7436366D" w14:textId="77777777" w:rsidR="008C0917" w:rsidRDefault="00000000" w:rsidP="008C0917">
                  <w:pPr>
                    <w:rPr>
                      <w:b/>
                      <w:sz w:val="20"/>
                      <w:szCs w:val="20"/>
                    </w:rPr>
                  </w:pPr>
                </w:p>
              </w:tc>
              <w:tc>
                <w:tcPr>
                  <w:tcW w:w="4787" w:type="dxa"/>
                </w:tcPr>
                <w:p w14:paraId="5ED2D860" w14:textId="77777777" w:rsidR="008C0917" w:rsidRPr="00D650FE" w:rsidRDefault="00000000" w:rsidP="008C0917">
                  <w:pPr>
                    <w:rPr>
                      <w:bCs/>
                      <w:sz w:val="20"/>
                      <w:szCs w:val="20"/>
                    </w:rPr>
                  </w:pPr>
                </w:p>
              </w:tc>
            </w:tr>
            <w:tr w:rsidR="008C0917" w14:paraId="0C1D3B37" w14:textId="77777777" w:rsidTr="00376A58">
              <w:tc>
                <w:tcPr>
                  <w:tcW w:w="4280" w:type="dxa"/>
                </w:tcPr>
                <w:p w14:paraId="45BECDB8" w14:textId="77777777" w:rsidR="008C0917" w:rsidRPr="00B429B4" w:rsidRDefault="00000000" w:rsidP="008C0917">
                  <w:pPr>
                    <w:rPr>
                      <w:b/>
                      <w:sz w:val="20"/>
                      <w:szCs w:val="20"/>
                    </w:rPr>
                  </w:pPr>
                  <w:r>
                    <w:rPr>
                      <w:b/>
                      <w:sz w:val="20"/>
                      <w:szCs w:val="20"/>
                    </w:rPr>
                    <w:lastRenderedPageBreak/>
                    <w:t>[</w:t>
                  </w:r>
                  <w:r>
                    <w:rPr>
                      <w:bCs/>
                      <w:sz w:val="20"/>
                      <w:szCs w:val="20"/>
                    </w:rPr>
                    <w:t>●]</w:t>
                  </w:r>
                </w:p>
              </w:tc>
              <w:tc>
                <w:tcPr>
                  <w:tcW w:w="4787" w:type="dxa"/>
                </w:tcPr>
                <w:p w14:paraId="43E6E648" w14:textId="77777777" w:rsidR="008C0917" w:rsidRPr="00D650FE" w:rsidRDefault="00000000" w:rsidP="008C0917">
                  <w:pPr>
                    <w:rPr>
                      <w:bCs/>
                      <w:sz w:val="20"/>
                      <w:szCs w:val="20"/>
                    </w:rPr>
                  </w:pPr>
                </w:p>
              </w:tc>
            </w:tr>
            <w:tr w:rsidR="008C0917" w14:paraId="20A5F686" w14:textId="77777777" w:rsidTr="00396A35">
              <w:trPr>
                <w:trHeight w:val="264"/>
              </w:trPr>
              <w:tc>
                <w:tcPr>
                  <w:tcW w:w="4280" w:type="dxa"/>
                </w:tcPr>
                <w:p w14:paraId="58756566" w14:textId="77777777" w:rsidR="008C0917" w:rsidRDefault="00000000" w:rsidP="008C0917">
                  <w:pPr>
                    <w:rPr>
                      <w:b/>
                      <w:sz w:val="20"/>
                      <w:szCs w:val="20"/>
                    </w:rPr>
                  </w:pPr>
                  <w:r w:rsidRPr="003B396E">
                    <w:rPr>
                      <w:i/>
                      <w:sz w:val="20"/>
                      <w:szCs w:val="20"/>
                    </w:rPr>
                    <w:t>Current Directorships</w:t>
                  </w:r>
                </w:p>
              </w:tc>
              <w:tc>
                <w:tcPr>
                  <w:tcW w:w="4787" w:type="dxa"/>
                </w:tcPr>
                <w:p w14:paraId="2ABFF1A4" w14:textId="77777777" w:rsidR="008C0917" w:rsidRPr="00D650FE" w:rsidRDefault="00000000" w:rsidP="008C0917">
                  <w:pPr>
                    <w:rPr>
                      <w:bCs/>
                      <w:sz w:val="20"/>
                      <w:szCs w:val="20"/>
                    </w:rPr>
                  </w:pPr>
                  <w:r w:rsidRPr="003B396E">
                    <w:rPr>
                      <w:i/>
                      <w:sz w:val="20"/>
                      <w:szCs w:val="20"/>
                    </w:rPr>
                    <w:t>Past Directorships</w:t>
                  </w:r>
                </w:p>
              </w:tc>
            </w:tr>
            <w:tr w:rsidR="008C0917" w14:paraId="63BF6D25" w14:textId="77777777" w:rsidTr="00376A58">
              <w:tc>
                <w:tcPr>
                  <w:tcW w:w="4280" w:type="dxa"/>
                </w:tcPr>
                <w:p w14:paraId="19EF3345" w14:textId="77777777" w:rsidR="008C0917" w:rsidRPr="00B429B4" w:rsidRDefault="00000000" w:rsidP="008C0917">
                  <w:pPr>
                    <w:rPr>
                      <w:bCs/>
                      <w:sz w:val="20"/>
                      <w:szCs w:val="20"/>
                    </w:rPr>
                  </w:pPr>
                </w:p>
              </w:tc>
              <w:tc>
                <w:tcPr>
                  <w:tcW w:w="4787" w:type="dxa"/>
                </w:tcPr>
                <w:p w14:paraId="088EA793" w14:textId="77777777" w:rsidR="008C0917" w:rsidRPr="00D650FE" w:rsidRDefault="00000000" w:rsidP="008C0917">
                  <w:pPr>
                    <w:rPr>
                      <w:bCs/>
                      <w:sz w:val="20"/>
                      <w:szCs w:val="20"/>
                    </w:rPr>
                  </w:pPr>
                  <w:r>
                    <w:rPr>
                      <w:bCs/>
                      <w:sz w:val="20"/>
                      <w:szCs w:val="20"/>
                    </w:rPr>
                    <w:t>-</w:t>
                  </w:r>
                </w:p>
              </w:tc>
            </w:tr>
            <w:tr w:rsidR="008C0917" w14:paraId="14DF64AA" w14:textId="77777777" w:rsidTr="00376A58">
              <w:tc>
                <w:tcPr>
                  <w:tcW w:w="4280" w:type="dxa"/>
                </w:tcPr>
                <w:p w14:paraId="41CB0DDE" w14:textId="77777777" w:rsidR="008C0917" w:rsidRDefault="00000000" w:rsidP="008C0917">
                  <w:pPr>
                    <w:rPr>
                      <w:b/>
                      <w:sz w:val="20"/>
                      <w:szCs w:val="20"/>
                    </w:rPr>
                  </w:pPr>
                </w:p>
              </w:tc>
              <w:tc>
                <w:tcPr>
                  <w:tcW w:w="4787" w:type="dxa"/>
                </w:tcPr>
                <w:p w14:paraId="25DFC6EE" w14:textId="77777777" w:rsidR="008C0917" w:rsidRPr="00D650FE" w:rsidRDefault="00000000" w:rsidP="008C0917">
                  <w:pPr>
                    <w:rPr>
                      <w:bCs/>
                      <w:sz w:val="20"/>
                      <w:szCs w:val="20"/>
                    </w:rPr>
                  </w:pPr>
                </w:p>
              </w:tc>
            </w:tr>
            <w:tr w:rsidR="008C0917" w14:paraId="490C9A33" w14:textId="77777777" w:rsidTr="00376A58">
              <w:tc>
                <w:tcPr>
                  <w:tcW w:w="4280" w:type="dxa"/>
                </w:tcPr>
                <w:p w14:paraId="59259D2E" w14:textId="77777777" w:rsidR="008C0917" w:rsidRPr="00B429B4" w:rsidRDefault="00000000" w:rsidP="008C0917">
                  <w:pPr>
                    <w:rPr>
                      <w:b/>
                      <w:sz w:val="20"/>
                      <w:szCs w:val="20"/>
                    </w:rPr>
                  </w:pPr>
                  <w:r>
                    <w:rPr>
                      <w:b/>
                      <w:sz w:val="20"/>
                      <w:szCs w:val="20"/>
                    </w:rPr>
                    <w:t>[</w:t>
                  </w:r>
                  <w:r>
                    <w:rPr>
                      <w:bCs/>
                      <w:sz w:val="20"/>
                      <w:szCs w:val="20"/>
                    </w:rPr>
                    <w:t>●]</w:t>
                  </w:r>
                </w:p>
              </w:tc>
              <w:tc>
                <w:tcPr>
                  <w:tcW w:w="4787" w:type="dxa"/>
                </w:tcPr>
                <w:p w14:paraId="130BDC3C" w14:textId="77777777" w:rsidR="008C0917" w:rsidRPr="00D650FE" w:rsidRDefault="00000000" w:rsidP="008C0917">
                  <w:pPr>
                    <w:rPr>
                      <w:bCs/>
                      <w:sz w:val="20"/>
                      <w:szCs w:val="20"/>
                    </w:rPr>
                  </w:pPr>
                </w:p>
              </w:tc>
            </w:tr>
            <w:tr w:rsidR="008C0917" w14:paraId="7FC425A6" w14:textId="77777777" w:rsidTr="00376A58">
              <w:tc>
                <w:tcPr>
                  <w:tcW w:w="4280" w:type="dxa"/>
                </w:tcPr>
                <w:p w14:paraId="03847D68" w14:textId="77777777" w:rsidR="008C0917" w:rsidRDefault="00000000" w:rsidP="008C0917">
                  <w:pPr>
                    <w:rPr>
                      <w:b/>
                      <w:sz w:val="20"/>
                      <w:szCs w:val="20"/>
                    </w:rPr>
                  </w:pPr>
                  <w:r w:rsidRPr="003B396E">
                    <w:rPr>
                      <w:i/>
                      <w:sz w:val="20"/>
                      <w:szCs w:val="20"/>
                    </w:rPr>
                    <w:t>Current Directorships</w:t>
                  </w:r>
                </w:p>
              </w:tc>
              <w:tc>
                <w:tcPr>
                  <w:tcW w:w="4787" w:type="dxa"/>
                </w:tcPr>
                <w:p w14:paraId="0CCBC152" w14:textId="77777777" w:rsidR="008C0917" w:rsidRPr="00D650FE" w:rsidRDefault="00000000" w:rsidP="008C0917">
                  <w:pPr>
                    <w:rPr>
                      <w:bCs/>
                      <w:sz w:val="20"/>
                      <w:szCs w:val="20"/>
                    </w:rPr>
                  </w:pPr>
                  <w:r w:rsidRPr="003B396E">
                    <w:rPr>
                      <w:i/>
                      <w:sz w:val="20"/>
                      <w:szCs w:val="20"/>
                    </w:rPr>
                    <w:t>Past Directorships</w:t>
                  </w:r>
                </w:p>
              </w:tc>
            </w:tr>
            <w:tr w:rsidR="008C0917" w14:paraId="54E83D7D" w14:textId="77777777" w:rsidTr="00376A58">
              <w:tc>
                <w:tcPr>
                  <w:tcW w:w="4280" w:type="dxa"/>
                </w:tcPr>
                <w:p w14:paraId="22E560B8" w14:textId="77777777" w:rsidR="008C0917" w:rsidRDefault="00000000" w:rsidP="008C0917">
                  <w:pPr>
                    <w:rPr>
                      <w:b/>
                      <w:sz w:val="20"/>
                      <w:szCs w:val="20"/>
                    </w:rPr>
                  </w:pPr>
                </w:p>
              </w:tc>
              <w:tc>
                <w:tcPr>
                  <w:tcW w:w="4787" w:type="dxa"/>
                </w:tcPr>
                <w:p w14:paraId="54BC3FCB" w14:textId="77777777" w:rsidR="008C0917" w:rsidRPr="00D650FE" w:rsidRDefault="00000000" w:rsidP="008C0917">
                  <w:pPr>
                    <w:rPr>
                      <w:bCs/>
                      <w:sz w:val="20"/>
                      <w:szCs w:val="20"/>
                    </w:rPr>
                  </w:pPr>
                </w:p>
              </w:tc>
            </w:tr>
            <w:tr w:rsidR="008C0917" w14:paraId="72389F19" w14:textId="77777777" w:rsidTr="00376A58">
              <w:tc>
                <w:tcPr>
                  <w:tcW w:w="4280" w:type="dxa"/>
                </w:tcPr>
                <w:p w14:paraId="6C8BD014" w14:textId="77777777" w:rsidR="008C0917" w:rsidRDefault="00000000" w:rsidP="008C0917">
                  <w:pPr>
                    <w:rPr>
                      <w:b/>
                      <w:sz w:val="20"/>
                      <w:szCs w:val="20"/>
                    </w:rPr>
                  </w:pPr>
                </w:p>
              </w:tc>
              <w:tc>
                <w:tcPr>
                  <w:tcW w:w="4787" w:type="dxa"/>
                </w:tcPr>
                <w:p w14:paraId="4ABA9024" w14:textId="77777777" w:rsidR="008C0917" w:rsidRPr="00D650FE" w:rsidRDefault="00000000" w:rsidP="008C0917">
                  <w:pPr>
                    <w:rPr>
                      <w:bCs/>
                      <w:sz w:val="20"/>
                      <w:szCs w:val="20"/>
                    </w:rPr>
                  </w:pPr>
                </w:p>
              </w:tc>
            </w:tr>
          </w:tbl>
          <w:p w14:paraId="013C831D" w14:textId="77777777" w:rsidR="00000000" w:rsidRDefault="00000000"/>
        </w:tc>
        <w:tc>
          <w:tcPr>
            <w:tcW w:w="1440" w:type="dxa"/>
          </w:tcPr>
          <w:p w14:paraId="097E9AEC" w14:textId="77777777" w:rsidR="00C50675" w:rsidRDefault="00C50675"/>
        </w:tc>
        <w:tc>
          <w:tcPr>
            <w:tcW w:w="1440" w:type="dxa"/>
          </w:tcPr>
          <w:p w14:paraId="590A09BB" w14:textId="77777777" w:rsidR="00C50675" w:rsidRDefault="00C50675"/>
        </w:tc>
        <w:tc>
          <w:tcPr>
            <w:tcW w:w="4320" w:type="dxa"/>
          </w:tcPr>
          <w:p w14:paraId="71242089" w14:textId="77777777" w:rsidR="00C50675" w:rsidRDefault="00C50675"/>
        </w:tc>
      </w:tr>
      <w:tr w:rsidR="00C50675" w14:paraId="1E6B49D5" w14:textId="77777777">
        <w:tc>
          <w:tcPr>
            <w:tcW w:w="720" w:type="dxa"/>
          </w:tcPr>
          <w:p w14:paraId="518CAB72" w14:textId="77777777" w:rsidR="00C50675" w:rsidRDefault="00000000">
            <w:r>
              <w:lastRenderedPageBreak/>
              <w:t>928</w:t>
            </w:r>
          </w:p>
        </w:tc>
        <w:tc>
          <w:tcPr>
            <w:tcW w:w="5760" w:type="dxa"/>
          </w:tcPr>
          <w:p w14:paraId="1C9A24F5" w14:textId="77777777" w:rsidR="00C50675" w:rsidRDefault="00C50675"/>
          <w:p w14:paraId="60889E19" w14:textId="77777777" w:rsidR="00C50675" w:rsidRDefault="00C50675"/>
          <w:tbl>
            <w:tblPr>
              <w:tblW w:w="9072" w:type="dxa"/>
              <w:tblLayout w:type="fixed"/>
              <w:tblLook w:val="04A0" w:firstRow="1" w:lastRow="0" w:firstColumn="1" w:lastColumn="0" w:noHBand="0" w:noVBand="1"/>
            </w:tblPr>
            <w:tblGrid>
              <w:gridCol w:w="2410"/>
              <w:gridCol w:w="1985"/>
              <w:gridCol w:w="2268"/>
              <w:gridCol w:w="2409"/>
            </w:tblGrid>
            <w:tr w:rsidR="005F2058" w:rsidRPr="003B396E" w14:paraId="7210F527" w14:textId="77777777" w:rsidTr="00A96839">
              <w:trPr>
                <w:trHeight w:val="279"/>
              </w:trPr>
              <w:tc>
                <w:tcPr>
                  <w:tcW w:w="2410" w:type="dxa"/>
                  <w:tcBorders>
                    <w:top w:val="nil"/>
                    <w:left w:val="nil"/>
                    <w:bottom w:val="nil"/>
                    <w:right w:val="nil"/>
                  </w:tcBorders>
                </w:tcPr>
                <w:p w14:paraId="74260FC7" w14:textId="77777777" w:rsidR="005F2058" w:rsidRPr="003B396E" w:rsidRDefault="00000000" w:rsidP="00A96839">
                  <w:pPr>
                    <w:spacing w:line="259" w:lineRule="auto"/>
                    <w:rPr>
                      <w:sz w:val="20"/>
                      <w:szCs w:val="20"/>
                    </w:rPr>
                  </w:pPr>
                  <w:r w:rsidRPr="003B396E">
                    <w:rPr>
                      <w:b/>
                      <w:i/>
                      <w:sz w:val="20"/>
                      <w:szCs w:val="20"/>
                    </w:rPr>
                    <w:t xml:space="preserve">Subsidiaries </w:t>
                  </w:r>
                </w:p>
              </w:tc>
              <w:tc>
                <w:tcPr>
                  <w:tcW w:w="1985" w:type="dxa"/>
                  <w:tcBorders>
                    <w:top w:val="nil"/>
                    <w:left w:val="nil"/>
                    <w:bottom w:val="nil"/>
                    <w:right w:val="nil"/>
                  </w:tcBorders>
                </w:tcPr>
                <w:p w14:paraId="7338384E" w14:textId="77777777" w:rsidR="005F2058" w:rsidRPr="003B396E" w:rsidRDefault="00000000" w:rsidP="00A96839">
                  <w:pPr>
                    <w:spacing w:line="259" w:lineRule="auto"/>
                    <w:rPr>
                      <w:sz w:val="20"/>
                      <w:szCs w:val="20"/>
                    </w:rPr>
                  </w:pPr>
                  <w:r w:rsidRPr="003B396E">
                    <w:rPr>
                      <w:sz w:val="20"/>
                      <w:szCs w:val="20"/>
                    </w:rPr>
                    <w:t xml:space="preserve"> </w:t>
                  </w:r>
                </w:p>
              </w:tc>
              <w:tc>
                <w:tcPr>
                  <w:tcW w:w="2268" w:type="dxa"/>
                  <w:tcBorders>
                    <w:top w:val="nil"/>
                    <w:left w:val="nil"/>
                    <w:bottom w:val="nil"/>
                    <w:right w:val="nil"/>
                  </w:tcBorders>
                </w:tcPr>
                <w:p w14:paraId="4ED501A5" w14:textId="77777777" w:rsidR="005F2058" w:rsidRPr="003B396E" w:rsidRDefault="00000000" w:rsidP="00A96839">
                  <w:pPr>
                    <w:spacing w:line="259" w:lineRule="auto"/>
                    <w:rPr>
                      <w:sz w:val="20"/>
                      <w:szCs w:val="20"/>
                    </w:rPr>
                  </w:pPr>
                  <w:r w:rsidRPr="003B396E">
                    <w:rPr>
                      <w:sz w:val="20"/>
                      <w:szCs w:val="20"/>
                    </w:rPr>
                    <w:t xml:space="preserve"> </w:t>
                  </w:r>
                </w:p>
              </w:tc>
              <w:tc>
                <w:tcPr>
                  <w:tcW w:w="2409" w:type="dxa"/>
                  <w:tcBorders>
                    <w:top w:val="nil"/>
                    <w:left w:val="nil"/>
                    <w:bottom w:val="nil"/>
                    <w:right w:val="nil"/>
                  </w:tcBorders>
                </w:tcPr>
                <w:p w14:paraId="5CACF3C7" w14:textId="77777777" w:rsidR="005F2058" w:rsidRPr="003B396E" w:rsidRDefault="00000000" w:rsidP="00A96839">
                  <w:pPr>
                    <w:spacing w:line="259" w:lineRule="auto"/>
                    <w:rPr>
                      <w:sz w:val="20"/>
                      <w:szCs w:val="20"/>
                    </w:rPr>
                  </w:pPr>
                  <w:r w:rsidRPr="003B396E">
                    <w:rPr>
                      <w:sz w:val="20"/>
                      <w:szCs w:val="20"/>
                    </w:rPr>
                    <w:t xml:space="preserve"> </w:t>
                  </w:r>
                </w:p>
              </w:tc>
            </w:tr>
            <w:tr w:rsidR="005F2058" w:rsidRPr="003B396E" w14:paraId="72CB6228" w14:textId="77777777" w:rsidTr="00A96839">
              <w:trPr>
                <w:trHeight w:val="1073"/>
              </w:trPr>
              <w:tc>
                <w:tcPr>
                  <w:tcW w:w="2410" w:type="dxa"/>
                  <w:tcBorders>
                    <w:top w:val="nil"/>
                    <w:left w:val="nil"/>
                    <w:bottom w:val="nil"/>
                    <w:right w:val="nil"/>
                  </w:tcBorders>
                </w:tcPr>
                <w:p w14:paraId="0F99CD89" w14:textId="77777777" w:rsidR="005F2058" w:rsidRPr="00462939" w:rsidRDefault="00000000" w:rsidP="00A96839">
                  <w:pPr>
                    <w:spacing w:line="259" w:lineRule="auto"/>
                    <w:rPr>
                      <w:b/>
                      <w:bCs/>
                      <w:sz w:val="20"/>
                      <w:szCs w:val="20"/>
                    </w:rPr>
                  </w:pPr>
                  <w:r w:rsidRPr="00462939">
                    <w:rPr>
                      <w:b/>
                      <w:bCs/>
                      <w:i/>
                      <w:sz w:val="20"/>
                      <w:szCs w:val="20"/>
                    </w:rPr>
                    <w:t xml:space="preserve">Name of company </w:t>
                  </w:r>
                </w:p>
              </w:tc>
              <w:tc>
                <w:tcPr>
                  <w:tcW w:w="1985" w:type="dxa"/>
                  <w:tcBorders>
                    <w:top w:val="nil"/>
                    <w:left w:val="nil"/>
                    <w:bottom w:val="nil"/>
                    <w:right w:val="nil"/>
                  </w:tcBorders>
                </w:tcPr>
                <w:p w14:paraId="1A6EB7B2" w14:textId="77777777" w:rsidR="005F2058" w:rsidRPr="00462939" w:rsidRDefault="00000000" w:rsidP="00A96839">
                  <w:pPr>
                    <w:spacing w:line="259" w:lineRule="auto"/>
                    <w:ind w:right="146"/>
                    <w:jc w:val="center"/>
                    <w:rPr>
                      <w:b/>
                      <w:bCs/>
                      <w:sz w:val="20"/>
                      <w:szCs w:val="20"/>
                    </w:rPr>
                  </w:pPr>
                  <w:r w:rsidRPr="00462939">
                    <w:rPr>
                      <w:b/>
                      <w:bCs/>
                      <w:i/>
                      <w:sz w:val="20"/>
                      <w:szCs w:val="20"/>
                    </w:rPr>
                    <w:t>Country of incorporation</w:t>
                  </w:r>
                </w:p>
              </w:tc>
              <w:tc>
                <w:tcPr>
                  <w:tcW w:w="2268" w:type="dxa"/>
                  <w:tcBorders>
                    <w:top w:val="nil"/>
                    <w:left w:val="nil"/>
                    <w:bottom w:val="nil"/>
                    <w:right w:val="nil"/>
                  </w:tcBorders>
                </w:tcPr>
                <w:p w14:paraId="2489E09D" w14:textId="77777777" w:rsidR="005F2058" w:rsidRPr="00462939" w:rsidRDefault="00000000" w:rsidP="00A96839">
                  <w:pPr>
                    <w:spacing w:line="259" w:lineRule="auto"/>
                    <w:jc w:val="center"/>
                    <w:rPr>
                      <w:b/>
                      <w:bCs/>
                      <w:sz w:val="20"/>
                      <w:szCs w:val="20"/>
                    </w:rPr>
                  </w:pPr>
                  <w:r w:rsidRPr="00462939">
                    <w:rPr>
                      <w:b/>
                      <w:bCs/>
                      <w:i/>
                      <w:sz w:val="20"/>
                      <w:szCs w:val="20"/>
                    </w:rPr>
                    <w:t xml:space="preserve">Proportion of ownership interest shares and voting </w:t>
                  </w:r>
                  <w:r w:rsidRPr="00462939">
                    <w:rPr>
                      <w:b/>
                      <w:bCs/>
                      <w:i/>
                      <w:sz w:val="20"/>
                      <w:szCs w:val="20"/>
                    </w:rPr>
                    <w:t>rights held</w:t>
                  </w:r>
                </w:p>
              </w:tc>
              <w:tc>
                <w:tcPr>
                  <w:tcW w:w="2409" w:type="dxa"/>
                  <w:tcBorders>
                    <w:top w:val="nil"/>
                    <w:left w:val="nil"/>
                    <w:bottom w:val="nil"/>
                    <w:right w:val="nil"/>
                  </w:tcBorders>
                </w:tcPr>
                <w:p w14:paraId="587A9C4F" w14:textId="77777777" w:rsidR="005F2058" w:rsidRPr="00462939" w:rsidRDefault="00000000" w:rsidP="00A96839">
                  <w:pPr>
                    <w:spacing w:line="259" w:lineRule="auto"/>
                    <w:jc w:val="center"/>
                    <w:rPr>
                      <w:b/>
                      <w:bCs/>
                      <w:sz w:val="20"/>
                      <w:szCs w:val="20"/>
                    </w:rPr>
                  </w:pPr>
                  <w:r w:rsidRPr="00462939">
                    <w:rPr>
                      <w:b/>
                      <w:bCs/>
                      <w:i/>
                      <w:sz w:val="20"/>
                      <w:szCs w:val="20"/>
                    </w:rPr>
                    <w:t>Principal activity</w:t>
                  </w:r>
                </w:p>
              </w:tc>
            </w:tr>
            <w:tr w:rsidR="00396A35" w:rsidRPr="003B396E" w14:paraId="12EA4CD8" w14:textId="77777777" w:rsidTr="00A96839">
              <w:trPr>
                <w:trHeight w:val="387"/>
              </w:trPr>
              <w:tc>
                <w:tcPr>
                  <w:tcW w:w="2410" w:type="dxa"/>
                  <w:tcBorders>
                    <w:top w:val="nil"/>
                    <w:left w:val="nil"/>
                    <w:bottom w:val="nil"/>
                    <w:right w:val="nil"/>
                  </w:tcBorders>
                </w:tcPr>
                <w:p w14:paraId="7F81821A" w14:textId="77777777" w:rsidR="00396A35" w:rsidRPr="003B396E" w:rsidRDefault="00000000" w:rsidP="00396A35">
                  <w:pPr>
                    <w:spacing w:before="120" w:after="40" w:line="259" w:lineRule="auto"/>
                    <w:rPr>
                      <w:sz w:val="20"/>
                      <w:szCs w:val="20"/>
                    </w:rPr>
                  </w:pPr>
                  <w:r>
                    <w:rPr>
                      <w:sz w:val="20"/>
                      <w:szCs w:val="20"/>
                    </w:rPr>
                    <w:t>[●]</w:t>
                  </w:r>
                  <w:r w:rsidRPr="003B396E">
                    <w:rPr>
                      <w:sz w:val="20"/>
                      <w:szCs w:val="20"/>
                    </w:rPr>
                    <w:t xml:space="preserve"> </w:t>
                  </w:r>
                </w:p>
              </w:tc>
              <w:tc>
                <w:tcPr>
                  <w:tcW w:w="1985" w:type="dxa"/>
                  <w:tcBorders>
                    <w:top w:val="nil"/>
                    <w:left w:val="nil"/>
                    <w:bottom w:val="nil"/>
                    <w:right w:val="nil"/>
                  </w:tcBorders>
                </w:tcPr>
                <w:p w14:paraId="26691D1A" w14:textId="77777777" w:rsidR="00396A35" w:rsidRPr="003B396E" w:rsidRDefault="00000000" w:rsidP="00396A35">
                  <w:pPr>
                    <w:spacing w:before="120" w:after="40" w:line="259" w:lineRule="auto"/>
                    <w:jc w:val="center"/>
                    <w:rPr>
                      <w:sz w:val="20"/>
                      <w:szCs w:val="20"/>
                    </w:rPr>
                  </w:pPr>
                  <w:r>
                    <w:rPr>
                      <w:b/>
                      <w:sz w:val="20"/>
                      <w:szCs w:val="20"/>
                    </w:rPr>
                    <w:t>[</w:t>
                  </w:r>
                  <w:r>
                    <w:rPr>
                      <w:bCs/>
                      <w:sz w:val="20"/>
                      <w:szCs w:val="20"/>
                    </w:rPr>
                    <w:t>●]</w:t>
                  </w:r>
                </w:p>
              </w:tc>
              <w:tc>
                <w:tcPr>
                  <w:tcW w:w="2268" w:type="dxa"/>
                  <w:tcBorders>
                    <w:top w:val="nil"/>
                    <w:left w:val="nil"/>
                    <w:bottom w:val="nil"/>
                    <w:right w:val="nil"/>
                  </w:tcBorders>
                </w:tcPr>
                <w:p w14:paraId="298E3973" w14:textId="77777777" w:rsidR="00396A35" w:rsidRPr="003B396E" w:rsidRDefault="00000000" w:rsidP="00396A35">
                  <w:pPr>
                    <w:spacing w:before="120" w:after="40" w:line="259" w:lineRule="auto"/>
                    <w:jc w:val="center"/>
                    <w:rPr>
                      <w:sz w:val="20"/>
                      <w:szCs w:val="20"/>
                    </w:rPr>
                  </w:pPr>
                  <w:r w:rsidRPr="006D5169">
                    <w:rPr>
                      <w:b/>
                      <w:sz w:val="20"/>
                      <w:szCs w:val="20"/>
                    </w:rPr>
                    <w:t>[</w:t>
                  </w:r>
                  <w:r w:rsidRPr="006D5169">
                    <w:rPr>
                      <w:bCs/>
                      <w:sz w:val="20"/>
                      <w:szCs w:val="20"/>
                    </w:rPr>
                    <w:t>●]</w:t>
                  </w:r>
                </w:p>
              </w:tc>
              <w:tc>
                <w:tcPr>
                  <w:tcW w:w="2409" w:type="dxa"/>
                  <w:tcBorders>
                    <w:top w:val="nil"/>
                    <w:left w:val="nil"/>
                    <w:bottom w:val="nil"/>
                    <w:right w:val="nil"/>
                  </w:tcBorders>
                </w:tcPr>
                <w:p w14:paraId="503EC3CC" w14:textId="77777777" w:rsidR="00396A35" w:rsidRPr="003B396E" w:rsidRDefault="00000000" w:rsidP="00396A35">
                  <w:pPr>
                    <w:spacing w:before="120" w:line="259" w:lineRule="auto"/>
                    <w:jc w:val="center"/>
                    <w:rPr>
                      <w:sz w:val="20"/>
                      <w:szCs w:val="20"/>
                    </w:rPr>
                  </w:pPr>
                  <w:r w:rsidRPr="006D5169">
                    <w:rPr>
                      <w:b/>
                      <w:sz w:val="20"/>
                      <w:szCs w:val="20"/>
                    </w:rPr>
                    <w:t>[</w:t>
                  </w:r>
                  <w:r w:rsidRPr="006D5169">
                    <w:rPr>
                      <w:bCs/>
                      <w:sz w:val="20"/>
                      <w:szCs w:val="20"/>
                    </w:rPr>
                    <w:t>●]</w:t>
                  </w:r>
                </w:p>
              </w:tc>
            </w:tr>
            <w:tr w:rsidR="00396A35" w:rsidRPr="003B396E" w14:paraId="724AE3B1" w14:textId="77777777" w:rsidTr="0053673A">
              <w:trPr>
                <w:trHeight w:val="339"/>
              </w:trPr>
              <w:tc>
                <w:tcPr>
                  <w:tcW w:w="2410" w:type="dxa"/>
                  <w:tcBorders>
                    <w:top w:val="nil"/>
                    <w:left w:val="nil"/>
                    <w:bottom w:val="nil"/>
                    <w:right w:val="nil"/>
                  </w:tcBorders>
                </w:tcPr>
                <w:p w14:paraId="4192A4E1" w14:textId="77777777" w:rsidR="00396A35" w:rsidRPr="00F40EC7" w:rsidRDefault="00000000" w:rsidP="00396A35">
                  <w:pPr>
                    <w:spacing w:before="120" w:after="40" w:line="259" w:lineRule="auto"/>
                    <w:rPr>
                      <w:sz w:val="20"/>
                      <w:szCs w:val="20"/>
                    </w:rPr>
                  </w:pPr>
                  <w:r w:rsidRPr="00114CA1">
                    <w:rPr>
                      <w:b/>
                      <w:sz w:val="20"/>
                      <w:szCs w:val="20"/>
                    </w:rPr>
                    <w:t>[</w:t>
                  </w:r>
                  <w:r w:rsidRPr="00114CA1">
                    <w:rPr>
                      <w:bCs/>
                      <w:sz w:val="20"/>
                      <w:szCs w:val="20"/>
                    </w:rPr>
                    <w:t>●]</w:t>
                  </w:r>
                </w:p>
              </w:tc>
              <w:tc>
                <w:tcPr>
                  <w:tcW w:w="1985" w:type="dxa"/>
                  <w:tcBorders>
                    <w:top w:val="nil"/>
                    <w:left w:val="nil"/>
                    <w:bottom w:val="nil"/>
                    <w:right w:val="nil"/>
                  </w:tcBorders>
                </w:tcPr>
                <w:p w14:paraId="31CC1E3C" w14:textId="77777777" w:rsidR="00396A35" w:rsidRPr="00F40EC7" w:rsidRDefault="00000000" w:rsidP="00396A35">
                  <w:pPr>
                    <w:spacing w:before="120" w:after="40" w:line="259" w:lineRule="auto"/>
                    <w:jc w:val="center"/>
                    <w:rPr>
                      <w:sz w:val="20"/>
                      <w:szCs w:val="20"/>
                    </w:rPr>
                  </w:pPr>
                  <w:r w:rsidRPr="00114CA1">
                    <w:rPr>
                      <w:b/>
                      <w:sz w:val="20"/>
                      <w:szCs w:val="20"/>
                    </w:rPr>
                    <w:t>[</w:t>
                  </w:r>
                  <w:r w:rsidRPr="00114CA1">
                    <w:rPr>
                      <w:bCs/>
                      <w:sz w:val="20"/>
                      <w:szCs w:val="20"/>
                    </w:rPr>
                    <w:t>●]</w:t>
                  </w:r>
                </w:p>
              </w:tc>
              <w:tc>
                <w:tcPr>
                  <w:tcW w:w="2268" w:type="dxa"/>
                  <w:tcBorders>
                    <w:top w:val="nil"/>
                    <w:left w:val="nil"/>
                    <w:bottom w:val="nil"/>
                    <w:right w:val="nil"/>
                  </w:tcBorders>
                </w:tcPr>
                <w:p w14:paraId="7EB0BD1C" w14:textId="77777777" w:rsidR="00396A35" w:rsidRPr="003B396E" w:rsidRDefault="00000000" w:rsidP="00396A35">
                  <w:pPr>
                    <w:spacing w:before="120" w:after="40" w:line="259" w:lineRule="auto"/>
                    <w:jc w:val="center"/>
                    <w:rPr>
                      <w:sz w:val="20"/>
                      <w:szCs w:val="20"/>
                    </w:rPr>
                  </w:pPr>
                  <w:r w:rsidRPr="00114CA1">
                    <w:rPr>
                      <w:b/>
                      <w:sz w:val="20"/>
                      <w:szCs w:val="20"/>
                    </w:rPr>
                    <w:t>[</w:t>
                  </w:r>
                  <w:r w:rsidRPr="00114CA1">
                    <w:rPr>
                      <w:bCs/>
                      <w:sz w:val="20"/>
                      <w:szCs w:val="20"/>
                    </w:rPr>
                    <w:t>●]</w:t>
                  </w:r>
                </w:p>
              </w:tc>
              <w:tc>
                <w:tcPr>
                  <w:tcW w:w="2409" w:type="dxa"/>
                  <w:tcBorders>
                    <w:top w:val="nil"/>
                    <w:left w:val="nil"/>
                    <w:bottom w:val="nil"/>
                    <w:right w:val="nil"/>
                  </w:tcBorders>
                </w:tcPr>
                <w:p w14:paraId="5D53C8CA" w14:textId="77777777" w:rsidR="00396A35" w:rsidRPr="00137FCE" w:rsidRDefault="00000000" w:rsidP="00396A35">
                  <w:pPr>
                    <w:spacing w:before="120" w:line="259" w:lineRule="auto"/>
                    <w:jc w:val="center"/>
                    <w:rPr>
                      <w:i/>
                      <w:iCs/>
                      <w:sz w:val="20"/>
                      <w:szCs w:val="20"/>
                    </w:rPr>
                  </w:pPr>
                  <w:r w:rsidRPr="00114CA1">
                    <w:rPr>
                      <w:b/>
                      <w:sz w:val="20"/>
                      <w:szCs w:val="20"/>
                    </w:rPr>
                    <w:t>[</w:t>
                  </w:r>
                  <w:r w:rsidRPr="00114CA1">
                    <w:rPr>
                      <w:bCs/>
                      <w:sz w:val="20"/>
                      <w:szCs w:val="20"/>
                    </w:rPr>
                    <w:t>●]</w:t>
                  </w:r>
                </w:p>
              </w:tc>
            </w:tr>
            <w:tr w:rsidR="00396A35" w:rsidRPr="003B396E" w14:paraId="770631A0" w14:textId="77777777" w:rsidTr="0053673A">
              <w:trPr>
                <w:trHeight w:val="339"/>
              </w:trPr>
              <w:tc>
                <w:tcPr>
                  <w:tcW w:w="2410" w:type="dxa"/>
                  <w:tcBorders>
                    <w:top w:val="nil"/>
                    <w:left w:val="nil"/>
                    <w:bottom w:val="nil"/>
                    <w:right w:val="nil"/>
                  </w:tcBorders>
                </w:tcPr>
                <w:p w14:paraId="3E0DF63C" w14:textId="77777777" w:rsidR="00396A35" w:rsidRPr="00F40EC7" w:rsidRDefault="00000000" w:rsidP="00396A35">
                  <w:pPr>
                    <w:spacing w:before="120" w:after="40" w:line="259" w:lineRule="auto"/>
                    <w:rPr>
                      <w:sz w:val="20"/>
                      <w:szCs w:val="20"/>
                    </w:rPr>
                  </w:pPr>
                  <w:r w:rsidRPr="00114CA1">
                    <w:rPr>
                      <w:b/>
                      <w:sz w:val="20"/>
                      <w:szCs w:val="20"/>
                    </w:rPr>
                    <w:t>[</w:t>
                  </w:r>
                  <w:r w:rsidRPr="00114CA1">
                    <w:rPr>
                      <w:bCs/>
                      <w:sz w:val="20"/>
                      <w:szCs w:val="20"/>
                    </w:rPr>
                    <w:t>●]</w:t>
                  </w:r>
                </w:p>
              </w:tc>
              <w:tc>
                <w:tcPr>
                  <w:tcW w:w="1985" w:type="dxa"/>
                  <w:tcBorders>
                    <w:top w:val="nil"/>
                    <w:left w:val="nil"/>
                    <w:bottom w:val="nil"/>
                    <w:right w:val="nil"/>
                  </w:tcBorders>
                </w:tcPr>
                <w:p w14:paraId="38AC3C3B" w14:textId="77777777" w:rsidR="00396A35" w:rsidRPr="00F40EC7" w:rsidRDefault="00000000" w:rsidP="00396A35">
                  <w:pPr>
                    <w:spacing w:before="120" w:after="40" w:line="259" w:lineRule="auto"/>
                    <w:jc w:val="center"/>
                    <w:rPr>
                      <w:sz w:val="20"/>
                      <w:szCs w:val="20"/>
                    </w:rPr>
                  </w:pPr>
                  <w:r w:rsidRPr="00114CA1">
                    <w:rPr>
                      <w:b/>
                      <w:sz w:val="20"/>
                      <w:szCs w:val="20"/>
                    </w:rPr>
                    <w:t>[</w:t>
                  </w:r>
                  <w:r w:rsidRPr="00114CA1">
                    <w:rPr>
                      <w:bCs/>
                      <w:sz w:val="20"/>
                      <w:szCs w:val="20"/>
                    </w:rPr>
                    <w:t>●]</w:t>
                  </w:r>
                </w:p>
              </w:tc>
              <w:tc>
                <w:tcPr>
                  <w:tcW w:w="2268" w:type="dxa"/>
                  <w:tcBorders>
                    <w:top w:val="nil"/>
                    <w:left w:val="nil"/>
                    <w:bottom w:val="nil"/>
                    <w:right w:val="nil"/>
                  </w:tcBorders>
                </w:tcPr>
                <w:p w14:paraId="428F7482" w14:textId="77777777" w:rsidR="00396A35" w:rsidRDefault="00000000" w:rsidP="00396A35">
                  <w:pPr>
                    <w:spacing w:before="120" w:after="40" w:line="259" w:lineRule="auto"/>
                    <w:jc w:val="center"/>
                    <w:rPr>
                      <w:sz w:val="20"/>
                      <w:szCs w:val="20"/>
                    </w:rPr>
                  </w:pPr>
                  <w:r w:rsidRPr="00114CA1">
                    <w:rPr>
                      <w:b/>
                      <w:sz w:val="20"/>
                      <w:szCs w:val="20"/>
                    </w:rPr>
                    <w:t>[</w:t>
                  </w:r>
                  <w:r w:rsidRPr="00114CA1">
                    <w:rPr>
                      <w:bCs/>
                      <w:sz w:val="20"/>
                      <w:szCs w:val="20"/>
                    </w:rPr>
                    <w:t>●]</w:t>
                  </w:r>
                </w:p>
              </w:tc>
              <w:tc>
                <w:tcPr>
                  <w:tcW w:w="2409" w:type="dxa"/>
                  <w:tcBorders>
                    <w:top w:val="nil"/>
                    <w:left w:val="nil"/>
                    <w:bottom w:val="nil"/>
                    <w:right w:val="nil"/>
                  </w:tcBorders>
                </w:tcPr>
                <w:p w14:paraId="1475673C" w14:textId="77777777" w:rsidR="00396A35" w:rsidRPr="00137FCE" w:rsidRDefault="00000000" w:rsidP="00396A35">
                  <w:pPr>
                    <w:spacing w:before="120" w:line="259" w:lineRule="auto"/>
                    <w:jc w:val="center"/>
                    <w:rPr>
                      <w:i/>
                      <w:iCs/>
                      <w:sz w:val="20"/>
                      <w:szCs w:val="20"/>
                    </w:rPr>
                  </w:pPr>
                  <w:r w:rsidRPr="00114CA1">
                    <w:rPr>
                      <w:b/>
                      <w:sz w:val="20"/>
                      <w:szCs w:val="20"/>
                    </w:rPr>
                    <w:t>[</w:t>
                  </w:r>
                  <w:r w:rsidRPr="00114CA1">
                    <w:rPr>
                      <w:bCs/>
                      <w:sz w:val="20"/>
                      <w:szCs w:val="20"/>
                    </w:rPr>
                    <w:t>●]</w:t>
                  </w:r>
                </w:p>
              </w:tc>
            </w:tr>
            <w:tr w:rsidR="00396A35" w:rsidRPr="003B396E" w14:paraId="2580565A" w14:textId="77777777" w:rsidTr="0053673A">
              <w:trPr>
                <w:trHeight w:val="339"/>
              </w:trPr>
              <w:tc>
                <w:tcPr>
                  <w:tcW w:w="2410" w:type="dxa"/>
                  <w:tcBorders>
                    <w:top w:val="nil"/>
                    <w:left w:val="nil"/>
                    <w:bottom w:val="nil"/>
                    <w:right w:val="nil"/>
                  </w:tcBorders>
                </w:tcPr>
                <w:p w14:paraId="43AAB63E" w14:textId="77777777" w:rsidR="00396A35" w:rsidRPr="00F40EC7" w:rsidRDefault="00000000" w:rsidP="00396A35">
                  <w:pPr>
                    <w:spacing w:after="120" w:line="259" w:lineRule="auto"/>
                    <w:rPr>
                      <w:sz w:val="20"/>
                      <w:szCs w:val="20"/>
                    </w:rPr>
                  </w:pPr>
                  <w:r w:rsidRPr="00114CA1">
                    <w:rPr>
                      <w:b/>
                      <w:sz w:val="20"/>
                      <w:szCs w:val="20"/>
                    </w:rPr>
                    <w:t>[</w:t>
                  </w:r>
                  <w:r w:rsidRPr="00114CA1">
                    <w:rPr>
                      <w:bCs/>
                      <w:sz w:val="20"/>
                      <w:szCs w:val="20"/>
                    </w:rPr>
                    <w:t>●]</w:t>
                  </w:r>
                </w:p>
              </w:tc>
              <w:tc>
                <w:tcPr>
                  <w:tcW w:w="1985" w:type="dxa"/>
                  <w:tcBorders>
                    <w:top w:val="nil"/>
                    <w:left w:val="nil"/>
                    <w:bottom w:val="nil"/>
                    <w:right w:val="nil"/>
                  </w:tcBorders>
                </w:tcPr>
                <w:p w14:paraId="071E50C1" w14:textId="77777777" w:rsidR="00396A35" w:rsidRPr="00F40EC7" w:rsidRDefault="00000000" w:rsidP="00396A35">
                  <w:pPr>
                    <w:spacing w:before="120" w:after="40" w:line="259" w:lineRule="auto"/>
                    <w:jc w:val="center"/>
                    <w:rPr>
                      <w:sz w:val="20"/>
                      <w:szCs w:val="20"/>
                    </w:rPr>
                  </w:pPr>
                  <w:r w:rsidRPr="00114CA1">
                    <w:rPr>
                      <w:b/>
                      <w:sz w:val="20"/>
                      <w:szCs w:val="20"/>
                    </w:rPr>
                    <w:t>[</w:t>
                  </w:r>
                  <w:r w:rsidRPr="00114CA1">
                    <w:rPr>
                      <w:bCs/>
                      <w:sz w:val="20"/>
                      <w:szCs w:val="20"/>
                    </w:rPr>
                    <w:t>●]</w:t>
                  </w:r>
                </w:p>
              </w:tc>
              <w:tc>
                <w:tcPr>
                  <w:tcW w:w="2268" w:type="dxa"/>
                  <w:tcBorders>
                    <w:top w:val="nil"/>
                    <w:left w:val="nil"/>
                    <w:bottom w:val="nil"/>
                    <w:right w:val="nil"/>
                  </w:tcBorders>
                </w:tcPr>
                <w:p w14:paraId="310CA2A1" w14:textId="77777777" w:rsidR="00396A35" w:rsidRDefault="00000000" w:rsidP="00396A35">
                  <w:pPr>
                    <w:spacing w:before="120" w:after="40" w:line="259" w:lineRule="auto"/>
                    <w:jc w:val="center"/>
                    <w:rPr>
                      <w:sz w:val="20"/>
                      <w:szCs w:val="20"/>
                    </w:rPr>
                  </w:pPr>
                  <w:r w:rsidRPr="00114CA1">
                    <w:rPr>
                      <w:b/>
                      <w:sz w:val="20"/>
                      <w:szCs w:val="20"/>
                    </w:rPr>
                    <w:t>[</w:t>
                  </w:r>
                  <w:r w:rsidRPr="00114CA1">
                    <w:rPr>
                      <w:bCs/>
                      <w:sz w:val="20"/>
                      <w:szCs w:val="20"/>
                    </w:rPr>
                    <w:t>●]</w:t>
                  </w:r>
                </w:p>
              </w:tc>
              <w:tc>
                <w:tcPr>
                  <w:tcW w:w="2409" w:type="dxa"/>
                  <w:tcBorders>
                    <w:top w:val="nil"/>
                    <w:left w:val="nil"/>
                    <w:bottom w:val="nil"/>
                    <w:right w:val="nil"/>
                  </w:tcBorders>
                </w:tcPr>
                <w:p w14:paraId="4CC7BBE6" w14:textId="77777777" w:rsidR="00396A35" w:rsidRPr="00137FCE" w:rsidRDefault="00000000" w:rsidP="00396A35">
                  <w:pPr>
                    <w:spacing w:before="120" w:after="120" w:line="259" w:lineRule="auto"/>
                    <w:jc w:val="center"/>
                    <w:rPr>
                      <w:i/>
                      <w:iCs/>
                      <w:sz w:val="20"/>
                      <w:szCs w:val="20"/>
                    </w:rPr>
                  </w:pPr>
                  <w:r w:rsidRPr="00114CA1">
                    <w:rPr>
                      <w:b/>
                      <w:sz w:val="20"/>
                      <w:szCs w:val="20"/>
                    </w:rPr>
                    <w:t>[</w:t>
                  </w:r>
                  <w:r w:rsidRPr="00114CA1">
                    <w:rPr>
                      <w:bCs/>
                      <w:sz w:val="20"/>
                      <w:szCs w:val="20"/>
                    </w:rPr>
                    <w:t>●]</w:t>
                  </w:r>
                </w:p>
              </w:tc>
            </w:tr>
            <w:tr w:rsidR="00396A35" w:rsidRPr="003B396E" w14:paraId="0B125219" w14:textId="77777777" w:rsidTr="0053673A">
              <w:trPr>
                <w:trHeight w:val="339"/>
              </w:trPr>
              <w:tc>
                <w:tcPr>
                  <w:tcW w:w="2410" w:type="dxa"/>
                  <w:tcBorders>
                    <w:top w:val="nil"/>
                    <w:left w:val="nil"/>
                    <w:bottom w:val="nil"/>
                    <w:right w:val="nil"/>
                  </w:tcBorders>
                </w:tcPr>
                <w:p w14:paraId="477D6E78" w14:textId="77777777" w:rsidR="00396A35" w:rsidRDefault="00000000" w:rsidP="00396A35">
                  <w:pPr>
                    <w:spacing w:before="120" w:after="120" w:line="259" w:lineRule="auto"/>
                    <w:rPr>
                      <w:sz w:val="20"/>
                      <w:szCs w:val="20"/>
                    </w:rPr>
                  </w:pPr>
                  <w:r w:rsidRPr="00114CA1">
                    <w:rPr>
                      <w:b/>
                      <w:sz w:val="20"/>
                      <w:szCs w:val="20"/>
                    </w:rPr>
                    <w:t>[</w:t>
                  </w:r>
                  <w:r w:rsidRPr="00114CA1">
                    <w:rPr>
                      <w:bCs/>
                      <w:sz w:val="20"/>
                      <w:szCs w:val="20"/>
                    </w:rPr>
                    <w:t>●]</w:t>
                  </w:r>
                </w:p>
              </w:tc>
              <w:tc>
                <w:tcPr>
                  <w:tcW w:w="1985" w:type="dxa"/>
                  <w:tcBorders>
                    <w:top w:val="nil"/>
                    <w:left w:val="nil"/>
                    <w:bottom w:val="nil"/>
                    <w:right w:val="nil"/>
                  </w:tcBorders>
                </w:tcPr>
                <w:p w14:paraId="3203DF24" w14:textId="77777777" w:rsidR="00396A35" w:rsidRDefault="00000000" w:rsidP="00396A35">
                  <w:pPr>
                    <w:spacing w:before="120" w:after="40" w:line="259" w:lineRule="auto"/>
                    <w:jc w:val="center"/>
                    <w:rPr>
                      <w:sz w:val="20"/>
                      <w:szCs w:val="20"/>
                    </w:rPr>
                  </w:pPr>
                  <w:r w:rsidRPr="00114CA1">
                    <w:rPr>
                      <w:b/>
                      <w:sz w:val="20"/>
                      <w:szCs w:val="20"/>
                    </w:rPr>
                    <w:t>[</w:t>
                  </w:r>
                  <w:r w:rsidRPr="00114CA1">
                    <w:rPr>
                      <w:bCs/>
                      <w:sz w:val="20"/>
                      <w:szCs w:val="20"/>
                    </w:rPr>
                    <w:t>●]</w:t>
                  </w:r>
                </w:p>
              </w:tc>
              <w:tc>
                <w:tcPr>
                  <w:tcW w:w="2268" w:type="dxa"/>
                  <w:tcBorders>
                    <w:top w:val="nil"/>
                    <w:left w:val="nil"/>
                    <w:bottom w:val="nil"/>
                    <w:right w:val="nil"/>
                  </w:tcBorders>
                </w:tcPr>
                <w:p w14:paraId="599430FB" w14:textId="77777777" w:rsidR="00396A35" w:rsidRDefault="00000000" w:rsidP="00396A35">
                  <w:pPr>
                    <w:spacing w:before="120" w:after="40" w:line="259" w:lineRule="auto"/>
                    <w:jc w:val="center"/>
                    <w:rPr>
                      <w:sz w:val="20"/>
                      <w:szCs w:val="20"/>
                    </w:rPr>
                  </w:pPr>
                  <w:r w:rsidRPr="00114CA1">
                    <w:rPr>
                      <w:b/>
                      <w:sz w:val="20"/>
                      <w:szCs w:val="20"/>
                    </w:rPr>
                    <w:t>[</w:t>
                  </w:r>
                  <w:r w:rsidRPr="00114CA1">
                    <w:rPr>
                      <w:bCs/>
                      <w:sz w:val="20"/>
                      <w:szCs w:val="20"/>
                    </w:rPr>
                    <w:t>●]</w:t>
                  </w:r>
                </w:p>
              </w:tc>
              <w:tc>
                <w:tcPr>
                  <w:tcW w:w="2409" w:type="dxa"/>
                  <w:tcBorders>
                    <w:top w:val="nil"/>
                    <w:left w:val="nil"/>
                    <w:bottom w:val="nil"/>
                    <w:right w:val="nil"/>
                  </w:tcBorders>
                </w:tcPr>
                <w:p w14:paraId="25280346" w14:textId="77777777" w:rsidR="00396A35" w:rsidRDefault="00000000" w:rsidP="00396A35">
                  <w:pPr>
                    <w:spacing w:before="120" w:after="120" w:line="259" w:lineRule="auto"/>
                    <w:jc w:val="center"/>
                    <w:rPr>
                      <w:i/>
                      <w:iCs/>
                      <w:sz w:val="20"/>
                      <w:szCs w:val="20"/>
                    </w:rPr>
                  </w:pPr>
                  <w:r w:rsidRPr="00114CA1">
                    <w:rPr>
                      <w:b/>
                      <w:sz w:val="20"/>
                      <w:szCs w:val="20"/>
                    </w:rPr>
                    <w:t>[</w:t>
                  </w:r>
                  <w:r w:rsidRPr="00114CA1">
                    <w:rPr>
                      <w:bCs/>
                      <w:sz w:val="20"/>
                      <w:szCs w:val="20"/>
                    </w:rPr>
                    <w:t>●]</w:t>
                  </w:r>
                </w:p>
              </w:tc>
            </w:tr>
            <w:tr w:rsidR="00396A35" w:rsidRPr="003B396E" w14:paraId="481A7210" w14:textId="77777777" w:rsidTr="0053673A">
              <w:trPr>
                <w:trHeight w:val="339"/>
              </w:trPr>
              <w:tc>
                <w:tcPr>
                  <w:tcW w:w="2410" w:type="dxa"/>
                  <w:tcBorders>
                    <w:top w:val="nil"/>
                    <w:left w:val="nil"/>
                    <w:bottom w:val="nil"/>
                    <w:right w:val="nil"/>
                  </w:tcBorders>
                </w:tcPr>
                <w:p w14:paraId="58E44F5D" w14:textId="77777777" w:rsidR="00396A35" w:rsidRDefault="00000000" w:rsidP="00396A35">
                  <w:pPr>
                    <w:spacing w:before="120" w:after="120" w:line="259" w:lineRule="auto"/>
                    <w:rPr>
                      <w:sz w:val="20"/>
                      <w:szCs w:val="20"/>
                    </w:rPr>
                  </w:pPr>
                  <w:r w:rsidRPr="00114CA1">
                    <w:rPr>
                      <w:b/>
                      <w:sz w:val="20"/>
                      <w:szCs w:val="20"/>
                    </w:rPr>
                    <w:t>[</w:t>
                  </w:r>
                  <w:r w:rsidRPr="00114CA1">
                    <w:rPr>
                      <w:bCs/>
                      <w:sz w:val="20"/>
                      <w:szCs w:val="20"/>
                    </w:rPr>
                    <w:t>●]</w:t>
                  </w:r>
                </w:p>
              </w:tc>
              <w:tc>
                <w:tcPr>
                  <w:tcW w:w="1985" w:type="dxa"/>
                  <w:tcBorders>
                    <w:top w:val="nil"/>
                    <w:left w:val="nil"/>
                    <w:bottom w:val="nil"/>
                    <w:right w:val="nil"/>
                  </w:tcBorders>
                </w:tcPr>
                <w:p w14:paraId="49C58B29" w14:textId="77777777" w:rsidR="00396A35" w:rsidRDefault="00000000" w:rsidP="00396A35">
                  <w:pPr>
                    <w:spacing w:before="120" w:after="40" w:line="259" w:lineRule="auto"/>
                    <w:jc w:val="center"/>
                    <w:rPr>
                      <w:sz w:val="20"/>
                      <w:szCs w:val="20"/>
                    </w:rPr>
                  </w:pPr>
                  <w:r w:rsidRPr="00114CA1">
                    <w:rPr>
                      <w:b/>
                      <w:sz w:val="20"/>
                      <w:szCs w:val="20"/>
                    </w:rPr>
                    <w:t>[</w:t>
                  </w:r>
                  <w:r w:rsidRPr="00114CA1">
                    <w:rPr>
                      <w:bCs/>
                      <w:sz w:val="20"/>
                      <w:szCs w:val="20"/>
                    </w:rPr>
                    <w:t>●]</w:t>
                  </w:r>
                </w:p>
              </w:tc>
              <w:tc>
                <w:tcPr>
                  <w:tcW w:w="2268" w:type="dxa"/>
                  <w:tcBorders>
                    <w:top w:val="nil"/>
                    <w:left w:val="nil"/>
                    <w:bottom w:val="nil"/>
                    <w:right w:val="nil"/>
                  </w:tcBorders>
                </w:tcPr>
                <w:p w14:paraId="3A787EB5" w14:textId="77777777" w:rsidR="00396A35" w:rsidRDefault="00000000" w:rsidP="00396A35">
                  <w:pPr>
                    <w:spacing w:before="120" w:after="40" w:line="259" w:lineRule="auto"/>
                    <w:jc w:val="center"/>
                    <w:rPr>
                      <w:sz w:val="20"/>
                      <w:szCs w:val="20"/>
                    </w:rPr>
                  </w:pPr>
                  <w:r w:rsidRPr="00114CA1">
                    <w:rPr>
                      <w:b/>
                      <w:sz w:val="20"/>
                      <w:szCs w:val="20"/>
                    </w:rPr>
                    <w:t>[</w:t>
                  </w:r>
                  <w:r w:rsidRPr="00114CA1">
                    <w:rPr>
                      <w:bCs/>
                      <w:sz w:val="20"/>
                      <w:szCs w:val="20"/>
                    </w:rPr>
                    <w:t>●]</w:t>
                  </w:r>
                </w:p>
              </w:tc>
              <w:tc>
                <w:tcPr>
                  <w:tcW w:w="2409" w:type="dxa"/>
                  <w:tcBorders>
                    <w:top w:val="nil"/>
                    <w:left w:val="nil"/>
                    <w:bottom w:val="nil"/>
                    <w:right w:val="nil"/>
                  </w:tcBorders>
                </w:tcPr>
                <w:p w14:paraId="3BA1C54A" w14:textId="77777777" w:rsidR="00396A35" w:rsidRDefault="00000000" w:rsidP="00396A35">
                  <w:pPr>
                    <w:spacing w:before="120" w:after="120" w:line="259" w:lineRule="auto"/>
                    <w:jc w:val="center"/>
                    <w:rPr>
                      <w:i/>
                      <w:iCs/>
                      <w:sz w:val="20"/>
                      <w:szCs w:val="20"/>
                    </w:rPr>
                  </w:pPr>
                  <w:r w:rsidRPr="00114CA1">
                    <w:rPr>
                      <w:b/>
                      <w:sz w:val="20"/>
                      <w:szCs w:val="20"/>
                    </w:rPr>
                    <w:t>[</w:t>
                  </w:r>
                  <w:r w:rsidRPr="00114CA1">
                    <w:rPr>
                      <w:bCs/>
                      <w:sz w:val="20"/>
                      <w:szCs w:val="20"/>
                    </w:rPr>
                    <w:t>●]</w:t>
                  </w:r>
                </w:p>
              </w:tc>
            </w:tr>
          </w:tbl>
          <w:p w14:paraId="3996A2E9" w14:textId="77777777" w:rsidR="00000000" w:rsidRDefault="00000000"/>
        </w:tc>
        <w:tc>
          <w:tcPr>
            <w:tcW w:w="1440" w:type="dxa"/>
          </w:tcPr>
          <w:p w14:paraId="62F488FA" w14:textId="77777777" w:rsidR="00C50675" w:rsidRDefault="00C50675"/>
        </w:tc>
        <w:tc>
          <w:tcPr>
            <w:tcW w:w="1440" w:type="dxa"/>
          </w:tcPr>
          <w:p w14:paraId="5A37D1D5" w14:textId="77777777" w:rsidR="00C50675" w:rsidRDefault="00C50675"/>
        </w:tc>
        <w:tc>
          <w:tcPr>
            <w:tcW w:w="4320" w:type="dxa"/>
          </w:tcPr>
          <w:p w14:paraId="2A79D19D" w14:textId="77777777" w:rsidR="00C50675" w:rsidRDefault="00C50675"/>
        </w:tc>
      </w:tr>
      <w:tr w:rsidR="00C50675" w14:paraId="7F520AA6" w14:textId="77777777">
        <w:tc>
          <w:tcPr>
            <w:tcW w:w="720" w:type="dxa"/>
          </w:tcPr>
          <w:p w14:paraId="14FC2309" w14:textId="77777777" w:rsidR="00C50675" w:rsidRDefault="00000000">
            <w:r>
              <w:lastRenderedPageBreak/>
              <w:t>929</w:t>
            </w:r>
          </w:p>
        </w:tc>
        <w:tc>
          <w:tcPr>
            <w:tcW w:w="5760" w:type="dxa"/>
          </w:tcPr>
          <w:p w14:paraId="27D8BBA8" w14:textId="77777777" w:rsidR="00C50675" w:rsidRDefault="00C50675"/>
          <w:p w14:paraId="40A3D607" w14:textId="77777777" w:rsidR="00C50675" w:rsidRDefault="00C50675"/>
          <w:tbl>
            <w:tblPr>
              <w:tblW w:w="9072" w:type="dxa"/>
              <w:tblLayout w:type="fixed"/>
              <w:tblCellMar>
                <w:top w:w="28" w:type="dxa"/>
                <w:left w:w="57" w:type="dxa"/>
                <w:bottom w:w="28" w:type="dxa"/>
                <w:right w:w="57" w:type="dxa"/>
              </w:tblCellMar>
              <w:tblLook w:val="04A0" w:firstRow="1" w:lastRow="0" w:firstColumn="1" w:lastColumn="0" w:noHBand="0" w:noVBand="1"/>
            </w:tblPr>
            <w:tblGrid>
              <w:gridCol w:w="3744"/>
              <w:gridCol w:w="1359"/>
              <w:gridCol w:w="1418"/>
              <w:gridCol w:w="1134"/>
              <w:gridCol w:w="1417"/>
            </w:tblGrid>
            <w:tr w:rsidR="009F3497" w:rsidRPr="009F7F36" w14:paraId="4F033974" w14:textId="77777777" w:rsidTr="009F3497">
              <w:tc>
                <w:tcPr>
                  <w:tcW w:w="3744" w:type="dxa"/>
                  <w:vAlign w:val="bottom"/>
                </w:tcPr>
                <w:p w14:paraId="685694A5" w14:textId="77777777" w:rsidR="009F3497" w:rsidRPr="009F7F36" w:rsidRDefault="00000000" w:rsidP="00A96839">
                  <w:pPr>
                    <w:keepNext/>
                    <w:rPr>
                      <w:b/>
                      <w:sz w:val="16"/>
                      <w:szCs w:val="16"/>
                    </w:rPr>
                  </w:pPr>
                </w:p>
              </w:tc>
              <w:tc>
                <w:tcPr>
                  <w:tcW w:w="1359" w:type="dxa"/>
                </w:tcPr>
                <w:p w14:paraId="5C91706E" w14:textId="77777777" w:rsidR="009F3497" w:rsidRDefault="00000000" w:rsidP="00A96839">
                  <w:pPr>
                    <w:keepNext/>
                    <w:jc w:val="right"/>
                    <w:rPr>
                      <w:b/>
                      <w:sz w:val="16"/>
                      <w:szCs w:val="16"/>
                    </w:rPr>
                  </w:pPr>
                  <w:r>
                    <w:rPr>
                      <w:b/>
                      <w:sz w:val="16"/>
                      <w:szCs w:val="16"/>
                    </w:rPr>
                    <w:t>[●]</w:t>
                  </w:r>
                </w:p>
              </w:tc>
              <w:tc>
                <w:tcPr>
                  <w:tcW w:w="1418" w:type="dxa"/>
                  <w:tcBorders>
                    <w:top w:val="single" w:sz="4" w:space="0" w:color="auto"/>
                  </w:tcBorders>
                  <w:vAlign w:val="bottom"/>
                </w:tcPr>
                <w:p w14:paraId="52931AC7" w14:textId="77777777" w:rsidR="009F3497" w:rsidRPr="008F359B" w:rsidRDefault="00000000" w:rsidP="00A96839">
                  <w:pPr>
                    <w:keepNext/>
                    <w:jc w:val="right"/>
                    <w:rPr>
                      <w:b/>
                      <w:sz w:val="16"/>
                      <w:szCs w:val="16"/>
                    </w:rPr>
                  </w:pPr>
                  <w:r>
                    <w:rPr>
                      <w:b/>
                      <w:sz w:val="16"/>
                      <w:szCs w:val="16"/>
                    </w:rPr>
                    <w:t>[●]</w:t>
                  </w:r>
                </w:p>
              </w:tc>
              <w:tc>
                <w:tcPr>
                  <w:tcW w:w="1134" w:type="dxa"/>
                  <w:tcBorders>
                    <w:top w:val="single" w:sz="4" w:space="0" w:color="auto"/>
                  </w:tcBorders>
                  <w:vAlign w:val="bottom"/>
                </w:tcPr>
                <w:p w14:paraId="707736EE" w14:textId="77777777" w:rsidR="009F3497" w:rsidRPr="008F359B" w:rsidRDefault="00000000" w:rsidP="00A96839">
                  <w:pPr>
                    <w:keepNext/>
                    <w:jc w:val="right"/>
                    <w:rPr>
                      <w:b/>
                      <w:sz w:val="16"/>
                      <w:szCs w:val="16"/>
                    </w:rPr>
                  </w:pPr>
                  <w:r>
                    <w:rPr>
                      <w:b/>
                      <w:sz w:val="16"/>
                      <w:szCs w:val="16"/>
                    </w:rPr>
                    <w:t>[●]</w:t>
                  </w:r>
                </w:p>
              </w:tc>
              <w:tc>
                <w:tcPr>
                  <w:tcW w:w="1417" w:type="dxa"/>
                  <w:tcBorders>
                    <w:top w:val="single" w:sz="4" w:space="0" w:color="auto"/>
                  </w:tcBorders>
                  <w:vAlign w:val="bottom"/>
                </w:tcPr>
                <w:p w14:paraId="28834538" w14:textId="77777777" w:rsidR="009F3497" w:rsidRPr="008F359B" w:rsidRDefault="00000000" w:rsidP="00A96839">
                  <w:pPr>
                    <w:keepNext/>
                    <w:jc w:val="right"/>
                    <w:rPr>
                      <w:b/>
                      <w:sz w:val="16"/>
                      <w:szCs w:val="16"/>
                    </w:rPr>
                  </w:pPr>
                  <w:r>
                    <w:rPr>
                      <w:b/>
                      <w:sz w:val="16"/>
                      <w:szCs w:val="16"/>
                    </w:rPr>
                    <w:t>[●]</w:t>
                  </w:r>
                </w:p>
              </w:tc>
            </w:tr>
            <w:tr w:rsidR="009F3497" w:rsidRPr="009F7F36" w14:paraId="3D65470B" w14:textId="77777777" w:rsidTr="009F3497">
              <w:tc>
                <w:tcPr>
                  <w:tcW w:w="3744" w:type="dxa"/>
                  <w:tcBorders>
                    <w:bottom w:val="single" w:sz="4" w:space="0" w:color="auto"/>
                  </w:tcBorders>
                  <w:vAlign w:val="bottom"/>
                </w:tcPr>
                <w:p w14:paraId="49BFF540" w14:textId="77777777" w:rsidR="009F3497" w:rsidRPr="009F7F36" w:rsidRDefault="00000000" w:rsidP="00A96839">
                  <w:pPr>
                    <w:keepNext/>
                    <w:rPr>
                      <w:b/>
                      <w:sz w:val="16"/>
                      <w:szCs w:val="16"/>
                    </w:rPr>
                  </w:pPr>
                </w:p>
              </w:tc>
              <w:tc>
                <w:tcPr>
                  <w:tcW w:w="1359" w:type="dxa"/>
                  <w:tcBorders>
                    <w:bottom w:val="single" w:sz="4" w:space="0" w:color="auto"/>
                  </w:tcBorders>
                </w:tcPr>
                <w:p w14:paraId="6430777B" w14:textId="77777777" w:rsidR="009F3497" w:rsidRDefault="00000000" w:rsidP="00A96839">
                  <w:pPr>
                    <w:keepNext/>
                    <w:jc w:val="right"/>
                    <w:rPr>
                      <w:b/>
                      <w:sz w:val="16"/>
                      <w:szCs w:val="16"/>
                    </w:rPr>
                  </w:pPr>
                  <w:r>
                    <w:rPr>
                      <w:b/>
                      <w:sz w:val="16"/>
                      <w:szCs w:val="16"/>
                    </w:rPr>
                    <w:t>£</w:t>
                  </w:r>
                </w:p>
              </w:tc>
              <w:tc>
                <w:tcPr>
                  <w:tcW w:w="1418" w:type="dxa"/>
                  <w:tcBorders>
                    <w:bottom w:val="single" w:sz="4" w:space="0" w:color="auto"/>
                  </w:tcBorders>
                  <w:vAlign w:val="bottom"/>
                </w:tcPr>
                <w:p w14:paraId="3264A4B8" w14:textId="77777777" w:rsidR="009F3497" w:rsidRPr="009F7F36" w:rsidRDefault="00000000" w:rsidP="00A96839">
                  <w:pPr>
                    <w:keepNext/>
                    <w:jc w:val="right"/>
                    <w:rPr>
                      <w:b/>
                      <w:sz w:val="16"/>
                      <w:szCs w:val="16"/>
                    </w:rPr>
                  </w:pPr>
                  <w:r>
                    <w:rPr>
                      <w:b/>
                      <w:sz w:val="16"/>
                      <w:szCs w:val="16"/>
                    </w:rPr>
                    <w:t>£</w:t>
                  </w:r>
                </w:p>
              </w:tc>
              <w:tc>
                <w:tcPr>
                  <w:tcW w:w="1134" w:type="dxa"/>
                  <w:tcBorders>
                    <w:bottom w:val="single" w:sz="4" w:space="0" w:color="auto"/>
                  </w:tcBorders>
                  <w:vAlign w:val="bottom"/>
                </w:tcPr>
                <w:p w14:paraId="5A0FE40F" w14:textId="77777777" w:rsidR="009F3497" w:rsidRDefault="00000000" w:rsidP="00A96839">
                  <w:pPr>
                    <w:keepNext/>
                    <w:jc w:val="right"/>
                    <w:rPr>
                      <w:b/>
                      <w:sz w:val="16"/>
                      <w:szCs w:val="16"/>
                    </w:rPr>
                  </w:pPr>
                  <w:r>
                    <w:rPr>
                      <w:b/>
                      <w:sz w:val="16"/>
                      <w:szCs w:val="16"/>
                    </w:rPr>
                    <w:t>£</w:t>
                  </w:r>
                </w:p>
              </w:tc>
              <w:tc>
                <w:tcPr>
                  <w:tcW w:w="1417" w:type="dxa"/>
                  <w:tcBorders>
                    <w:bottom w:val="single" w:sz="4" w:space="0" w:color="auto"/>
                  </w:tcBorders>
                  <w:vAlign w:val="bottom"/>
                </w:tcPr>
                <w:p w14:paraId="2EACFCA6" w14:textId="77777777" w:rsidR="009F3497" w:rsidRPr="009F7F36" w:rsidRDefault="00000000" w:rsidP="00A96839">
                  <w:pPr>
                    <w:keepNext/>
                    <w:jc w:val="right"/>
                    <w:rPr>
                      <w:b/>
                      <w:sz w:val="16"/>
                      <w:szCs w:val="16"/>
                    </w:rPr>
                  </w:pPr>
                  <w:r>
                    <w:rPr>
                      <w:b/>
                      <w:sz w:val="16"/>
                      <w:szCs w:val="16"/>
                    </w:rPr>
                    <w:t>£</w:t>
                  </w:r>
                </w:p>
              </w:tc>
            </w:tr>
            <w:tr w:rsidR="007538EE" w:rsidRPr="00215567" w14:paraId="293343EB" w14:textId="77777777" w:rsidTr="00D64CF5">
              <w:tc>
                <w:tcPr>
                  <w:tcW w:w="3744" w:type="dxa"/>
                </w:tcPr>
                <w:p w14:paraId="7163498F" w14:textId="77777777" w:rsidR="007538EE" w:rsidRPr="001011B9" w:rsidRDefault="00000000" w:rsidP="007538EE">
                  <w:pPr>
                    <w:keepNext/>
                    <w:rPr>
                      <w:sz w:val="18"/>
                      <w:szCs w:val="18"/>
                    </w:rPr>
                  </w:pPr>
                  <w:r w:rsidRPr="0087441E">
                    <w:rPr>
                      <w:b/>
                      <w:sz w:val="20"/>
                      <w:szCs w:val="20"/>
                    </w:rPr>
                    <w:t>[</w:t>
                  </w:r>
                  <w:r w:rsidRPr="0087441E">
                    <w:rPr>
                      <w:bCs/>
                      <w:sz w:val="20"/>
                      <w:szCs w:val="20"/>
                    </w:rPr>
                    <w:t>●]</w:t>
                  </w:r>
                </w:p>
              </w:tc>
              <w:tc>
                <w:tcPr>
                  <w:tcW w:w="1359" w:type="dxa"/>
                  <w:shd w:val="clear" w:color="auto" w:fill="F2F2F2" w:themeFill="background1" w:themeFillShade="F2"/>
                </w:tcPr>
                <w:p w14:paraId="0909E79E" w14:textId="77777777" w:rsidR="007538EE" w:rsidRDefault="00000000" w:rsidP="007538EE">
                  <w:pPr>
                    <w:keepNext/>
                    <w:jc w:val="right"/>
                    <w:rPr>
                      <w:sz w:val="18"/>
                      <w:szCs w:val="18"/>
                    </w:rPr>
                  </w:pPr>
                  <w:r w:rsidRPr="0087441E">
                    <w:rPr>
                      <w:b/>
                      <w:sz w:val="20"/>
                      <w:szCs w:val="20"/>
                    </w:rPr>
                    <w:t>[</w:t>
                  </w:r>
                  <w:r w:rsidRPr="0087441E">
                    <w:rPr>
                      <w:bCs/>
                      <w:sz w:val="20"/>
                      <w:szCs w:val="20"/>
                    </w:rPr>
                    <w:t>●]</w:t>
                  </w:r>
                </w:p>
              </w:tc>
              <w:tc>
                <w:tcPr>
                  <w:tcW w:w="1418" w:type="dxa"/>
                </w:tcPr>
                <w:p w14:paraId="5C0744D4" w14:textId="77777777" w:rsidR="007538EE" w:rsidRPr="001011B9" w:rsidRDefault="00000000" w:rsidP="007538EE">
                  <w:pPr>
                    <w:keepNext/>
                    <w:jc w:val="right"/>
                    <w:rPr>
                      <w:sz w:val="18"/>
                      <w:szCs w:val="18"/>
                    </w:rPr>
                  </w:pPr>
                  <w:r w:rsidRPr="0087441E">
                    <w:rPr>
                      <w:b/>
                      <w:sz w:val="20"/>
                      <w:szCs w:val="20"/>
                    </w:rPr>
                    <w:t>[</w:t>
                  </w:r>
                  <w:r w:rsidRPr="0087441E">
                    <w:rPr>
                      <w:bCs/>
                      <w:sz w:val="20"/>
                      <w:szCs w:val="20"/>
                    </w:rPr>
                    <w:t>●]</w:t>
                  </w:r>
                </w:p>
              </w:tc>
              <w:tc>
                <w:tcPr>
                  <w:tcW w:w="1134" w:type="dxa"/>
                </w:tcPr>
                <w:p w14:paraId="1DE86E35" w14:textId="77777777" w:rsidR="007538EE" w:rsidRDefault="00000000" w:rsidP="007538EE">
                  <w:pPr>
                    <w:keepNext/>
                    <w:jc w:val="right"/>
                    <w:rPr>
                      <w:sz w:val="18"/>
                      <w:szCs w:val="18"/>
                    </w:rPr>
                  </w:pPr>
                  <w:r w:rsidRPr="0087441E">
                    <w:rPr>
                      <w:b/>
                      <w:sz w:val="20"/>
                      <w:szCs w:val="20"/>
                    </w:rPr>
                    <w:t>[</w:t>
                  </w:r>
                  <w:r w:rsidRPr="0087441E">
                    <w:rPr>
                      <w:bCs/>
                      <w:sz w:val="20"/>
                      <w:szCs w:val="20"/>
                    </w:rPr>
                    <w:t>●]</w:t>
                  </w:r>
                </w:p>
              </w:tc>
              <w:tc>
                <w:tcPr>
                  <w:tcW w:w="1417" w:type="dxa"/>
                </w:tcPr>
                <w:p w14:paraId="78D89E06" w14:textId="77777777" w:rsidR="007538EE" w:rsidRPr="001011B9" w:rsidRDefault="00000000" w:rsidP="007538EE">
                  <w:pPr>
                    <w:keepNext/>
                    <w:jc w:val="right"/>
                    <w:rPr>
                      <w:sz w:val="18"/>
                      <w:szCs w:val="18"/>
                    </w:rPr>
                  </w:pPr>
                  <w:r w:rsidRPr="0087441E">
                    <w:rPr>
                      <w:b/>
                      <w:sz w:val="20"/>
                      <w:szCs w:val="20"/>
                    </w:rPr>
                    <w:t>[</w:t>
                  </w:r>
                  <w:r w:rsidRPr="0087441E">
                    <w:rPr>
                      <w:bCs/>
                      <w:sz w:val="20"/>
                      <w:szCs w:val="20"/>
                    </w:rPr>
                    <w:t>●]</w:t>
                  </w:r>
                </w:p>
              </w:tc>
            </w:tr>
            <w:tr w:rsidR="007538EE" w:rsidRPr="00215567" w14:paraId="6372D240" w14:textId="77777777" w:rsidTr="00D64CF5">
              <w:tc>
                <w:tcPr>
                  <w:tcW w:w="3744" w:type="dxa"/>
                </w:tcPr>
                <w:p w14:paraId="2EC14C0A" w14:textId="77777777" w:rsidR="007538EE" w:rsidRDefault="00000000" w:rsidP="007538EE">
                  <w:pPr>
                    <w:keepNext/>
                    <w:rPr>
                      <w:sz w:val="18"/>
                      <w:szCs w:val="18"/>
                    </w:rPr>
                  </w:pPr>
                  <w:r w:rsidRPr="0087441E">
                    <w:rPr>
                      <w:b/>
                      <w:sz w:val="20"/>
                      <w:szCs w:val="20"/>
                    </w:rPr>
                    <w:t>[</w:t>
                  </w:r>
                  <w:r w:rsidRPr="0087441E">
                    <w:rPr>
                      <w:bCs/>
                      <w:sz w:val="20"/>
                      <w:szCs w:val="20"/>
                    </w:rPr>
                    <w:t>●]</w:t>
                  </w:r>
                </w:p>
              </w:tc>
              <w:tc>
                <w:tcPr>
                  <w:tcW w:w="1359" w:type="dxa"/>
                </w:tcPr>
                <w:p w14:paraId="488EE1EA" w14:textId="77777777" w:rsidR="007538EE" w:rsidRDefault="00000000" w:rsidP="007538EE">
                  <w:pPr>
                    <w:keepNext/>
                    <w:jc w:val="right"/>
                    <w:rPr>
                      <w:sz w:val="18"/>
                      <w:szCs w:val="18"/>
                    </w:rPr>
                  </w:pPr>
                  <w:r w:rsidRPr="0087441E">
                    <w:rPr>
                      <w:b/>
                      <w:sz w:val="20"/>
                      <w:szCs w:val="20"/>
                    </w:rPr>
                    <w:t>[</w:t>
                  </w:r>
                  <w:r w:rsidRPr="0087441E">
                    <w:rPr>
                      <w:bCs/>
                      <w:sz w:val="20"/>
                      <w:szCs w:val="20"/>
                    </w:rPr>
                    <w:t>●]</w:t>
                  </w:r>
                </w:p>
              </w:tc>
              <w:tc>
                <w:tcPr>
                  <w:tcW w:w="1418" w:type="dxa"/>
                </w:tcPr>
                <w:p w14:paraId="2C7DB662" w14:textId="77777777" w:rsidR="007538EE" w:rsidRDefault="00000000" w:rsidP="007538EE">
                  <w:pPr>
                    <w:keepNext/>
                    <w:jc w:val="right"/>
                    <w:rPr>
                      <w:sz w:val="18"/>
                      <w:szCs w:val="18"/>
                    </w:rPr>
                  </w:pPr>
                  <w:r w:rsidRPr="0087441E">
                    <w:rPr>
                      <w:b/>
                      <w:sz w:val="20"/>
                      <w:szCs w:val="20"/>
                    </w:rPr>
                    <w:t>[</w:t>
                  </w:r>
                  <w:r w:rsidRPr="0087441E">
                    <w:rPr>
                      <w:bCs/>
                      <w:sz w:val="20"/>
                      <w:szCs w:val="20"/>
                    </w:rPr>
                    <w:t>●]</w:t>
                  </w:r>
                </w:p>
              </w:tc>
              <w:tc>
                <w:tcPr>
                  <w:tcW w:w="1134" w:type="dxa"/>
                </w:tcPr>
                <w:p w14:paraId="6DCAA86A" w14:textId="77777777" w:rsidR="007538EE" w:rsidRDefault="00000000" w:rsidP="007538EE">
                  <w:pPr>
                    <w:keepNext/>
                    <w:jc w:val="right"/>
                    <w:rPr>
                      <w:sz w:val="18"/>
                      <w:szCs w:val="18"/>
                    </w:rPr>
                  </w:pPr>
                  <w:r w:rsidRPr="0087441E">
                    <w:rPr>
                      <w:b/>
                      <w:sz w:val="20"/>
                      <w:szCs w:val="20"/>
                    </w:rPr>
                    <w:t>[</w:t>
                  </w:r>
                  <w:r w:rsidRPr="0087441E">
                    <w:rPr>
                      <w:bCs/>
                      <w:sz w:val="20"/>
                      <w:szCs w:val="20"/>
                    </w:rPr>
                    <w:t>●]</w:t>
                  </w:r>
                </w:p>
              </w:tc>
              <w:tc>
                <w:tcPr>
                  <w:tcW w:w="1417" w:type="dxa"/>
                </w:tcPr>
                <w:p w14:paraId="12ABCA0B" w14:textId="77777777" w:rsidR="007538EE" w:rsidRDefault="00000000" w:rsidP="007538EE">
                  <w:pPr>
                    <w:keepNext/>
                    <w:jc w:val="right"/>
                    <w:rPr>
                      <w:sz w:val="18"/>
                      <w:szCs w:val="18"/>
                    </w:rPr>
                  </w:pPr>
                  <w:r w:rsidRPr="0087441E">
                    <w:rPr>
                      <w:b/>
                      <w:sz w:val="20"/>
                      <w:szCs w:val="20"/>
                    </w:rPr>
                    <w:t>[</w:t>
                  </w:r>
                  <w:r w:rsidRPr="0087441E">
                    <w:rPr>
                      <w:bCs/>
                      <w:sz w:val="20"/>
                      <w:szCs w:val="20"/>
                    </w:rPr>
                    <w:t>●]</w:t>
                  </w:r>
                </w:p>
              </w:tc>
            </w:tr>
            <w:tr w:rsidR="007538EE" w:rsidRPr="00215567" w14:paraId="14DAD605" w14:textId="77777777" w:rsidTr="00D64CF5">
              <w:tc>
                <w:tcPr>
                  <w:tcW w:w="3744" w:type="dxa"/>
                </w:tcPr>
                <w:p w14:paraId="46F8BB50" w14:textId="77777777" w:rsidR="007538EE" w:rsidRDefault="00000000" w:rsidP="007538EE">
                  <w:pPr>
                    <w:keepNext/>
                    <w:rPr>
                      <w:sz w:val="18"/>
                      <w:szCs w:val="18"/>
                    </w:rPr>
                  </w:pPr>
                  <w:r w:rsidRPr="0087441E">
                    <w:rPr>
                      <w:b/>
                      <w:sz w:val="20"/>
                      <w:szCs w:val="20"/>
                    </w:rPr>
                    <w:t>[</w:t>
                  </w:r>
                  <w:r w:rsidRPr="0087441E">
                    <w:rPr>
                      <w:bCs/>
                      <w:sz w:val="20"/>
                      <w:szCs w:val="20"/>
                    </w:rPr>
                    <w:t>●]</w:t>
                  </w:r>
                </w:p>
              </w:tc>
              <w:tc>
                <w:tcPr>
                  <w:tcW w:w="1359" w:type="dxa"/>
                </w:tcPr>
                <w:p w14:paraId="4F36D2A4" w14:textId="77777777" w:rsidR="007538EE" w:rsidRDefault="00000000" w:rsidP="007538EE">
                  <w:pPr>
                    <w:keepNext/>
                    <w:jc w:val="right"/>
                    <w:rPr>
                      <w:sz w:val="18"/>
                      <w:szCs w:val="18"/>
                    </w:rPr>
                  </w:pPr>
                  <w:r w:rsidRPr="0087441E">
                    <w:rPr>
                      <w:b/>
                      <w:sz w:val="20"/>
                      <w:szCs w:val="20"/>
                    </w:rPr>
                    <w:t>[</w:t>
                  </w:r>
                  <w:r w:rsidRPr="0087441E">
                    <w:rPr>
                      <w:bCs/>
                      <w:sz w:val="20"/>
                      <w:szCs w:val="20"/>
                    </w:rPr>
                    <w:t>●]</w:t>
                  </w:r>
                </w:p>
              </w:tc>
              <w:tc>
                <w:tcPr>
                  <w:tcW w:w="1418" w:type="dxa"/>
                </w:tcPr>
                <w:p w14:paraId="053BAA9C" w14:textId="77777777" w:rsidR="007538EE" w:rsidRDefault="00000000" w:rsidP="007538EE">
                  <w:pPr>
                    <w:keepNext/>
                    <w:jc w:val="right"/>
                    <w:rPr>
                      <w:sz w:val="18"/>
                      <w:szCs w:val="18"/>
                    </w:rPr>
                  </w:pPr>
                  <w:r w:rsidRPr="0087441E">
                    <w:rPr>
                      <w:b/>
                      <w:sz w:val="20"/>
                      <w:szCs w:val="20"/>
                    </w:rPr>
                    <w:t>[</w:t>
                  </w:r>
                  <w:r w:rsidRPr="0087441E">
                    <w:rPr>
                      <w:bCs/>
                      <w:sz w:val="20"/>
                      <w:szCs w:val="20"/>
                    </w:rPr>
                    <w:t>●]</w:t>
                  </w:r>
                </w:p>
              </w:tc>
              <w:tc>
                <w:tcPr>
                  <w:tcW w:w="1134" w:type="dxa"/>
                </w:tcPr>
                <w:p w14:paraId="5D0CCBA8" w14:textId="77777777" w:rsidR="007538EE" w:rsidRDefault="00000000" w:rsidP="007538EE">
                  <w:pPr>
                    <w:keepNext/>
                    <w:jc w:val="right"/>
                    <w:rPr>
                      <w:sz w:val="18"/>
                      <w:szCs w:val="18"/>
                    </w:rPr>
                  </w:pPr>
                  <w:r w:rsidRPr="0087441E">
                    <w:rPr>
                      <w:b/>
                      <w:sz w:val="20"/>
                      <w:szCs w:val="20"/>
                    </w:rPr>
                    <w:t>[</w:t>
                  </w:r>
                  <w:r w:rsidRPr="0087441E">
                    <w:rPr>
                      <w:bCs/>
                      <w:sz w:val="20"/>
                      <w:szCs w:val="20"/>
                    </w:rPr>
                    <w:t>●]</w:t>
                  </w:r>
                </w:p>
              </w:tc>
              <w:tc>
                <w:tcPr>
                  <w:tcW w:w="1417" w:type="dxa"/>
                </w:tcPr>
                <w:p w14:paraId="4EEDD395" w14:textId="77777777" w:rsidR="007538EE" w:rsidRDefault="00000000" w:rsidP="007538EE">
                  <w:pPr>
                    <w:keepNext/>
                    <w:jc w:val="right"/>
                    <w:rPr>
                      <w:sz w:val="18"/>
                      <w:szCs w:val="18"/>
                    </w:rPr>
                  </w:pPr>
                  <w:r w:rsidRPr="0087441E">
                    <w:rPr>
                      <w:b/>
                      <w:sz w:val="20"/>
                      <w:szCs w:val="20"/>
                    </w:rPr>
                    <w:t>[</w:t>
                  </w:r>
                  <w:r w:rsidRPr="0087441E">
                    <w:rPr>
                      <w:bCs/>
                      <w:sz w:val="20"/>
                      <w:szCs w:val="20"/>
                    </w:rPr>
                    <w:t>●]</w:t>
                  </w:r>
                </w:p>
              </w:tc>
            </w:tr>
            <w:tr w:rsidR="007538EE" w:rsidRPr="00215567" w14:paraId="0235D6A1" w14:textId="77777777" w:rsidTr="003018B6">
              <w:tc>
                <w:tcPr>
                  <w:tcW w:w="3744" w:type="dxa"/>
                </w:tcPr>
                <w:p w14:paraId="2A513DF5" w14:textId="77777777" w:rsidR="007538EE" w:rsidRDefault="00000000" w:rsidP="007538EE">
                  <w:pPr>
                    <w:keepNext/>
                    <w:rPr>
                      <w:sz w:val="18"/>
                      <w:szCs w:val="18"/>
                    </w:rPr>
                  </w:pPr>
                  <w:r w:rsidRPr="003D4DBA">
                    <w:rPr>
                      <w:b/>
                      <w:sz w:val="20"/>
                      <w:szCs w:val="20"/>
                    </w:rPr>
                    <w:t>[</w:t>
                  </w:r>
                  <w:r w:rsidRPr="003D4DBA">
                    <w:rPr>
                      <w:bCs/>
                      <w:sz w:val="20"/>
                      <w:szCs w:val="20"/>
                    </w:rPr>
                    <w:t>●]</w:t>
                  </w:r>
                </w:p>
              </w:tc>
              <w:tc>
                <w:tcPr>
                  <w:tcW w:w="1359" w:type="dxa"/>
                </w:tcPr>
                <w:p w14:paraId="09C2A611" w14:textId="77777777" w:rsidR="007538EE" w:rsidRDefault="00000000" w:rsidP="007538EE">
                  <w:pPr>
                    <w:keepNext/>
                    <w:jc w:val="right"/>
                    <w:rPr>
                      <w:sz w:val="18"/>
                      <w:szCs w:val="18"/>
                    </w:rPr>
                  </w:pPr>
                  <w:r w:rsidRPr="003D4DBA">
                    <w:rPr>
                      <w:b/>
                      <w:sz w:val="20"/>
                      <w:szCs w:val="20"/>
                    </w:rPr>
                    <w:t>[</w:t>
                  </w:r>
                  <w:r w:rsidRPr="003D4DBA">
                    <w:rPr>
                      <w:bCs/>
                      <w:sz w:val="20"/>
                      <w:szCs w:val="20"/>
                    </w:rPr>
                    <w:t>●]</w:t>
                  </w:r>
                </w:p>
              </w:tc>
              <w:tc>
                <w:tcPr>
                  <w:tcW w:w="1418" w:type="dxa"/>
                </w:tcPr>
                <w:p w14:paraId="0B698749" w14:textId="77777777" w:rsidR="007538EE" w:rsidRDefault="00000000" w:rsidP="007538EE">
                  <w:pPr>
                    <w:keepNext/>
                    <w:jc w:val="right"/>
                    <w:rPr>
                      <w:sz w:val="18"/>
                      <w:szCs w:val="18"/>
                    </w:rPr>
                  </w:pPr>
                  <w:r w:rsidRPr="003D4DBA">
                    <w:rPr>
                      <w:b/>
                      <w:sz w:val="20"/>
                      <w:szCs w:val="20"/>
                    </w:rPr>
                    <w:t>[</w:t>
                  </w:r>
                  <w:r w:rsidRPr="003D4DBA">
                    <w:rPr>
                      <w:bCs/>
                      <w:sz w:val="20"/>
                      <w:szCs w:val="20"/>
                    </w:rPr>
                    <w:t>●]</w:t>
                  </w:r>
                </w:p>
              </w:tc>
              <w:tc>
                <w:tcPr>
                  <w:tcW w:w="1134" w:type="dxa"/>
                  <w:vAlign w:val="bottom"/>
                </w:tcPr>
                <w:p w14:paraId="6A77BC55" w14:textId="77777777" w:rsidR="007538EE" w:rsidRDefault="00000000" w:rsidP="007538EE">
                  <w:pPr>
                    <w:keepNext/>
                    <w:jc w:val="right"/>
                    <w:rPr>
                      <w:sz w:val="18"/>
                      <w:szCs w:val="18"/>
                    </w:rPr>
                  </w:pPr>
                  <w:r>
                    <w:rPr>
                      <w:sz w:val="18"/>
                      <w:szCs w:val="18"/>
                    </w:rPr>
                    <w:t>-</w:t>
                  </w:r>
                </w:p>
              </w:tc>
              <w:tc>
                <w:tcPr>
                  <w:tcW w:w="1417" w:type="dxa"/>
                  <w:vAlign w:val="bottom"/>
                </w:tcPr>
                <w:p w14:paraId="0E80E74B" w14:textId="77777777" w:rsidR="007538EE" w:rsidRDefault="00000000" w:rsidP="007538EE">
                  <w:pPr>
                    <w:keepNext/>
                    <w:jc w:val="right"/>
                    <w:rPr>
                      <w:sz w:val="18"/>
                      <w:szCs w:val="18"/>
                    </w:rPr>
                  </w:pPr>
                  <w:r>
                    <w:rPr>
                      <w:sz w:val="18"/>
                      <w:szCs w:val="18"/>
                    </w:rPr>
                    <w:t>-</w:t>
                  </w:r>
                </w:p>
              </w:tc>
            </w:tr>
            <w:tr w:rsidR="007538EE" w:rsidRPr="001D5942" w14:paraId="7BB9F10E" w14:textId="77777777" w:rsidTr="00606729">
              <w:tc>
                <w:tcPr>
                  <w:tcW w:w="3744" w:type="dxa"/>
                  <w:vAlign w:val="bottom"/>
                </w:tcPr>
                <w:p w14:paraId="6677A2AC" w14:textId="77777777" w:rsidR="007538EE" w:rsidRPr="00924766" w:rsidRDefault="00000000" w:rsidP="007538EE">
                  <w:pPr>
                    <w:rPr>
                      <w:b/>
                      <w:bCs/>
                      <w:sz w:val="18"/>
                      <w:szCs w:val="18"/>
                    </w:rPr>
                  </w:pPr>
                  <w:r>
                    <w:rPr>
                      <w:b/>
                      <w:bCs/>
                      <w:sz w:val="18"/>
                      <w:szCs w:val="18"/>
                    </w:rPr>
                    <w:t>TOTAL</w:t>
                  </w:r>
                </w:p>
              </w:tc>
              <w:tc>
                <w:tcPr>
                  <w:tcW w:w="1359" w:type="dxa"/>
                </w:tcPr>
                <w:p w14:paraId="16A88591" w14:textId="77777777" w:rsidR="007538EE" w:rsidRDefault="00000000" w:rsidP="007538EE">
                  <w:pPr>
                    <w:jc w:val="right"/>
                    <w:rPr>
                      <w:b/>
                      <w:sz w:val="18"/>
                      <w:szCs w:val="18"/>
                    </w:rPr>
                  </w:pPr>
                  <w:r w:rsidRPr="00982AD9">
                    <w:rPr>
                      <w:b/>
                      <w:sz w:val="20"/>
                      <w:szCs w:val="20"/>
                    </w:rPr>
                    <w:t>[</w:t>
                  </w:r>
                  <w:r w:rsidRPr="00982AD9">
                    <w:rPr>
                      <w:bCs/>
                      <w:sz w:val="20"/>
                      <w:szCs w:val="20"/>
                    </w:rPr>
                    <w:t>●]</w:t>
                  </w:r>
                </w:p>
              </w:tc>
              <w:tc>
                <w:tcPr>
                  <w:tcW w:w="1418" w:type="dxa"/>
                  <w:tcBorders>
                    <w:top w:val="single" w:sz="4" w:space="0" w:color="auto"/>
                    <w:bottom w:val="single" w:sz="4" w:space="0" w:color="auto"/>
                  </w:tcBorders>
                </w:tcPr>
                <w:p w14:paraId="5A18D76D" w14:textId="77777777" w:rsidR="007538EE" w:rsidRPr="00224719" w:rsidRDefault="00000000" w:rsidP="007538EE">
                  <w:pPr>
                    <w:jc w:val="right"/>
                    <w:rPr>
                      <w:b/>
                      <w:sz w:val="18"/>
                      <w:szCs w:val="18"/>
                    </w:rPr>
                  </w:pPr>
                  <w:r w:rsidRPr="00982AD9">
                    <w:rPr>
                      <w:b/>
                      <w:sz w:val="20"/>
                      <w:szCs w:val="20"/>
                    </w:rPr>
                    <w:t>[</w:t>
                  </w:r>
                  <w:r w:rsidRPr="00982AD9">
                    <w:rPr>
                      <w:bCs/>
                      <w:sz w:val="20"/>
                      <w:szCs w:val="20"/>
                    </w:rPr>
                    <w:t>●]</w:t>
                  </w:r>
                </w:p>
              </w:tc>
              <w:tc>
                <w:tcPr>
                  <w:tcW w:w="1134" w:type="dxa"/>
                  <w:tcBorders>
                    <w:top w:val="single" w:sz="4" w:space="0" w:color="auto"/>
                    <w:bottom w:val="single" w:sz="4" w:space="0" w:color="auto"/>
                  </w:tcBorders>
                </w:tcPr>
                <w:p w14:paraId="060D62F1" w14:textId="77777777" w:rsidR="007538EE" w:rsidRDefault="00000000" w:rsidP="007538EE">
                  <w:pPr>
                    <w:jc w:val="right"/>
                    <w:rPr>
                      <w:b/>
                      <w:sz w:val="18"/>
                      <w:szCs w:val="18"/>
                    </w:rPr>
                  </w:pPr>
                  <w:r w:rsidRPr="00982AD9">
                    <w:rPr>
                      <w:b/>
                      <w:sz w:val="20"/>
                      <w:szCs w:val="20"/>
                    </w:rPr>
                    <w:t>[</w:t>
                  </w:r>
                  <w:r w:rsidRPr="00982AD9">
                    <w:rPr>
                      <w:bCs/>
                      <w:sz w:val="20"/>
                      <w:szCs w:val="20"/>
                    </w:rPr>
                    <w:t>●]</w:t>
                  </w:r>
                </w:p>
              </w:tc>
              <w:tc>
                <w:tcPr>
                  <w:tcW w:w="1417" w:type="dxa"/>
                  <w:tcBorders>
                    <w:top w:val="single" w:sz="4" w:space="0" w:color="auto"/>
                    <w:bottom w:val="single" w:sz="4" w:space="0" w:color="auto"/>
                  </w:tcBorders>
                </w:tcPr>
                <w:p w14:paraId="4A997212" w14:textId="77777777" w:rsidR="007538EE" w:rsidRPr="00224719" w:rsidRDefault="00000000" w:rsidP="007538EE">
                  <w:pPr>
                    <w:jc w:val="right"/>
                    <w:rPr>
                      <w:b/>
                      <w:sz w:val="18"/>
                      <w:szCs w:val="18"/>
                    </w:rPr>
                  </w:pPr>
                  <w:r w:rsidRPr="00982AD9">
                    <w:rPr>
                      <w:b/>
                      <w:sz w:val="20"/>
                      <w:szCs w:val="20"/>
                    </w:rPr>
                    <w:t>[</w:t>
                  </w:r>
                  <w:r w:rsidRPr="00982AD9">
                    <w:rPr>
                      <w:bCs/>
                      <w:sz w:val="20"/>
                      <w:szCs w:val="20"/>
                    </w:rPr>
                    <w:t>●]</w:t>
                  </w:r>
                </w:p>
              </w:tc>
            </w:tr>
          </w:tbl>
          <w:p w14:paraId="2761A218" w14:textId="77777777" w:rsidR="00000000" w:rsidRDefault="00000000"/>
        </w:tc>
        <w:tc>
          <w:tcPr>
            <w:tcW w:w="1440" w:type="dxa"/>
          </w:tcPr>
          <w:p w14:paraId="67943DDF" w14:textId="77777777" w:rsidR="00C50675" w:rsidRDefault="00C50675"/>
        </w:tc>
        <w:tc>
          <w:tcPr>
            <w:tcW w:w="1440" w:type="dxa"/>
          </w:tcPr>
          <w:p w14:paraId="3D1674F8" w14:textId="77777777" w:rsidR="00C50675" w:rsidRDefault="00C50675"/>
        </w:tc>
        <w:tc>
          <w:tcPr>
            <w:tcW w:w="4320" w:type="dxa"/>
          </w:tcPr>
          <w:p w14:paraId="21922995" w14:textId="77777777" w:rsidR="00C50675" w:rsidRDefault="00C50675"/>
        </w:tc>
      </w:tr>
      <w:tr w:rsidR="00C50675" w14:paraId="148B3008" w14:textId="77777777">
        <w:tc>
          <w:tcPr>
            <w:tcW w:w="720" w:type="dxa"/>
          </w:tcPr>
          <w:p w14:paraId="096F7420" w14:textId="77777777" w:rsidR="00C50675" w:rsidRDefault="00000000">
            <w:r>
              <w:t>930</w:t>
            </w:r>
          </w:p>
        </w:tc>
        <w:tc>
          <w:tcPr>
            <w:tcW w:w="5760" w:type="dxa"/>
          </w:tcPr>
          <w:p w14:paraId="13C69FCF" w14:textId="77777777" w:rsidR="00C50675" w:rsidRDefault="00C50675"/>
          <w:p w14:paraId="45ED73CF" w14:textId="77777777" w:rsidR="00C50675" w:rsidRDefault="00C50675"/>
          <w:tbl>
            <w:tblPr>
              <w:tblW w:w="9072" w:type="dxa"/>
              <w:tblLayout w:type="fixed"/>
              <w:tblCellMar>
                <w:top w:w="28" w:type="dxa"/>
                <w:left w:w="57" w:type="dxa"/>
                <w:bottom w:w="28" w:type="dxa"/>
                <w:right w:w="57" w:type="dxa"/>
              </w:tblCellMar>
              <w:tblLook w:val="04A0" w:firstRow="1" w:lastRow="0" w:firstColumn="1" w:lastColumn="0" w:noHBand="0" w:noVBand="1"/>
            </w:tblPr>
            <w:tblGrid>
              <w:gridCol w:w="3744"/>
              <w:gridCol w:w="1359"/>
              <w:gridCol w:w="1418"/>
              <w:gridCol w:w="1134"/>
              <w:gridCol w:w="1417"/>
            </w:tblGrid>
            <w:tr w:rsidR="00924766" w:rsidRPr="009F7F36" w14:paraId="042825B0" w14:textId="77777777" w:rsidTr="00924766">
              <w:tc>
                <w:tcPr>
                  <w:tcW w:w="3744" w:type="dxa"/>
                  <w:vAlign w:val="bottom"/>
                </w:tcPr>
                <w:p w14:paraId="41809B19" w14:textId="77777777" w:rsidR="00924766" w:rsidRPr="009F7F36" w:rsidRDefault="00000000" w:rsidP="00A96839">
                  <w:pPr>
                    <w:keepNext/>
                    <w:rPr>
                      <w:b/>
                      <w:sz w:val="16"/>
                      <w:szCs w:val="16"/>
                    </w:rPr>
                  </w:pPr>
                </w:p>
              </w:tc>
              <w:tc>
                <w:tcPr>
                  <w:tcW w:w="1359" w:type="dxa"/>
                </w:tcPr>
                <w:p w14:paraId="7DCAF22F" w14:textId="77777777" w:rsidR="00924766" w:rsidRDefault="00000000" w:rsidP="00A96839">
                  <w:pPr>
                    <w:keepNext/>
                    <w:jc w:val="right"/>
                    <w:rPr>
                      <w:b/>
                      <w:sz w:val="16"/>
                      <w:szCs w:val="16"/>
                    </w:rPr>
                  </w:pPr>
                  <w:r>
                    <w:rPr>
                      <w:b/>
                      <w:sz w:val="16"/>
                      <w:szCs w:val="16"/>
                    </w:rPr>
                    <w:t>[●]</w:t>
                  </w:r>
                </w:p>
              </w:tc>
              <w:tc>
                <w:tcPr>
                  <w:tcW w:w="1418" w:type="dxa"/>
                  <w:tcBorders>
                    <w:top w:val="single" w:sz="4" w:space="0" w:color="auto"/>
                  </w:tcBorders>
                  <w:vAlign w:val="bottom"/>
                </w:tcPr>
                <w:p w14:paraId="6DB9E8B0" w14:textId="77777777" w:rsidR="00924766" w:rsidRPr="008F359B" w:rsidRDefault="00000000" w:rsidP="00A96839">
                  <w:pPr>
                    <w:keepNext/>
                    <w:jc w:val="right"/>
                    <w:rPr>
                      <w:b/>
                      <w:sz w:val="16"/>
                      <w:szCs w:val="16"/>
                    </w:rPr>
                  </w:pPr>
                  <w:r>
                    <w:rPr>
                      <w:b/>
                      <w:sz w:val="16"/>
                      <w:szCs w:val="16"/>
                    </w:rPr>
                    <w:t>[●]</w:t>
                  </w:r>
                </w:p>
              </w:tc>
              <w:tc>
                <w:tcPr>
                  <w:tcW w:w="1134" w:type="dxa"/>
                  <w:tcBorders>
                    <w:top w:val="single" w:sz="4" w:space="0" w:color="auto"/>
                  </w:tcBorders>
                  <w:vAlign w:val="bottom"/>
                </w:tcPr>
                <w:p w14:paraId="10208C45" w14:textId="77777777" w:rsidR="00924766" w:rsidRPr="008F359B" w:rsidRDefault="00000000" w:rsidP="00A96839">
                  <w:pPr>
                    <w:keepNext/>
                    <w:jc w:val="right"/>
                    <w:rPr>
                      <w:b/>
                      <w:sz w:val="16"/>
                      <w:szCs w:val="16"/>
                    </w:rPr>
                  </w:pPr>
                  <w:r>
                    <w:rPr>
                      <w:b/>
                      <w:sz w:val="16"/>
                      <w:szCs w:val="16"/>
                    </w:rPr>
                    <w:t>[●]</w:t>
                  </w:r>
                </w:p>
              </w:tc>
              <w:tc>
                <w:tcPr>
                  <w:tcW w:w="1417" w:type="dxa"/>
                  <w:tcBorders>
                    <w:top w:val="single" w:sz="4" w:space="0" w:color="auto"/>
                  </w:tcBorders>
                  <w:vAlign w:val="bottom"/>
                </w:tcPr>
                <w:p w14:paraId="4BB1EEEF" w14:textId="77777777" w:rsidR="00924766" w:rsidRPr="008F359B" w:rsidRDefault="00000000" w:rsidP="00A96839">
                  <w:pPr>
                    <w:keepNext/>
                    <w:jc w:val="right"/>
                    <w:rPr>
                      <w:b/>
                      <w:sz w:val="16"/>
                      <w:szCs w:val="16"/>
                    </w:rPr>
                  </w:pPr>
                  <w:r>
                    <w:rPr>
                      <w:b/>
                      <w:sz w:val="16"/>
                      <w:szCs w:val="16"/>
                    </w:rPr>
                    <w:t>[●]</w:t>
                  </w:r>
                </w:p>
              </w:tc>
            </w:tr>
            <w:tr w:rsidR="00924766" w:rsidRPr="009F7F36" w14:paraId="5508A332" w14:textId="77777777" w:rsidTr="00924766">
              <w:tc>
                <w:tcPr>
                  <w:tcW w:w="3744" w:type="dxa"/>
                  <w:tcBorders>
                    <w:bottom w:val="single" w:sz="4" w:space="0" w:color="auto"/>
                  </w:tcBorders>
                  <w:vAlign w:val="bottom"/>
                </w:tcPr>
                <w:p w14:paraId="133A82C5" w14:textId="77777777" w:rsidR="00924766" w:rsidRPr="009F7F36" w:rsidRDefault="00000000" w:rsidP="00924766">
                  <w:pPr>
                    <w:keepNext/>
                    <w:rPr>
                      <w:b/>
                      <w:sz w:val="16"/>
                      <w:szCs w:val="16"/>
                    </w:rPr>
                  </w:pPr>
                </w:p>
              </w:tc>
              <w:tc>
                <w:tcPr>
                  <w:tcW w:w="1359" w:type="dxa"/>
                  <w:tcBorders>
                    <w:bottom w:val="single" w:sz="4" w:space="0" w:color="auto"/>
                  </w:tcBorders>
                  <w:vAlign w:val="bottom"/>
                </w:tcPr>
                <w:p w14:paraId="46B76B06" w14:textId="77777777" w:rsidR="00924766" w:rsidRDefault="00000000" w:rsidP="00924766">
                  <w:pPr>
                    <w:keepNext/>
                    <w:jc w:val="right"/>
                    <w:rPr>
                      <w:b/>
                      <w:sz w:val="16"/>
                      <w:szCs w:val="16"/>
                    </w:rPr>
                  </w:pPr>
                  <w:r>
                    <w:rPr>
                      <w:b/>
                      <w:sz w:val="16"/>
                      <w:szCs w:val="16"/>
                    </w:rPr>
                    <w:t>£</w:t>
                  </w:r>
                </w:p>
              </w:tc>
              <w:tc>
                <w:tcPr>
                  <w:tcW w:w="1418" w:type="dxa"/>
                  <w:tcBorders>
                    <w:bottom w:val="single" w:sz="4" w:space="0" w:color="auto"/>
                  </w:tcBorders>
                  <w:vAlign w:val="bottom"/>
                </w:tcPr>
                <w:p w14:paraId="0591AC82" w14:textId="77777777" w:rsidR="00924766" w:rsidRPr="009F7F36" w:rsidRDefault="00000000" w:rsidP="00924766">
                  <w:pPr>
                    <w:keepNext/>
                    <w:jc w:val="right"/>
                    <w:rPr>
                      <w:b/>
                      <w:sz w:val="16"/>
                      <w:szCs w:val="16"/>
                    </w:rPr>
                  </w:pPr>
                  <w:r>
                    <w:rPr>
                      <w:b/>
                      <w:sz w:val="16"/>
                      <w:szCs w:val="16"/>
                    </w:rPr>
                    <w:t>£</w:t>
                  </w:r>
                </w:p>
              </w:tc>
              <w:tc>
                <w:tcPr>
                  <w:tcW w:w="1134" w:type="dxa"/>
                  <w:tcBorders>
                    <w:bottom w:val="single" w:sz="4" w:space="0" w:color="auto"/>
                  </w:tcBorders>
                  <w:vAlign w:val="bottom"/>
                </w:tcPr>
                <w:p w14:paraId="4093BD36" w14:textId="77777777" w:rsidR="00924766" w:rsidRDefault="00000000" w:rsidP="00924766">
                  <w:pPr>
                    <w:keepNext/>
                    <w:jc w:val="right"/>
                    <w:rPr>
                      <w:b/>
                      <w:sz w:val="16"/>
                      <w:szCs w:val="16"/>
                    </w:rPr>
                  </w:pPr>
                  <w:r>
                    <w:rPr>
                      <w:b/>
                      <w:sz w:val="16"/>
                      <w:szCs w:val="16"/>
                    </w:rPr>
                    <w:t>£</w:t>
                  </w:r>
                </w:p>
              </w:tc>
              <w:tc>
                <w:tcPr>
                  <w:tcW w:w="1417" w:type="dxa"/>
                  <w:tcBorders>
                    <w:bottom w:val="single" w:sz="4" w:space="0" w:color="auto"/>
                  </w:tcBorders>
                  <w:vAlign w:val="bottom"/>
                </w:tcPr>
                <w:p w14:paraId="7ECE8D1E" w14:textId="77777777" w:rsidR="00924766" w:rsidRPr="009F7F36" w:rsidRDefault="00000000" w:rsidP="00924766">
                  <w:pPr>
                    <w:keepNext/>
                    <w:jc w:val="right"/>
                    <w:rPr>
                      <w:b/>
                      <w:sz w:val="16"/>
                      <w:szCs w:val="16"/>
                    </w:rPr>
                  </w:pPr>
                  <w:r>
                    <w:rPr>
                      <w:b/>
                      <w:sz w:val="16"/>
                      <w:szCs w:val="16"/>
                    </w:rPr>
                    <w:t>£</w:t>
                  </w:r>
                </w:p>
              </w:tc>
            </w:tr>
            <w:tr w:rsidR="007538EE" w:rsidRPr="00215567" w14:paraId="4926B7B1" w14:textId="77777777" w:rsidTr="00811EA5">
              <w:tc>
                <w:tcPr>
                  <w:tcW w:w="3744" w:type="dxa"/>
                </w:tcPr>
                <w:p w14:paraId="47699333" w14:textId="77777777" w:rsidR="007538EE" w:rsidRPr="001011B9" w:rsidRDefault="00000000" w:rsidP="007538EE">
                  <w:pPr>
                    <w:keepNext/>
                    <w:rPr>
                      <w:sz w:val="18"/>
                      <w:szCs w:val="18"/>
                    </w:rPr>
                  </w:pPr>
                  <w:r w:rsidRPr="008C2146">
                    <w:rPr>
                      <w:b/>
                      <w:sz w:val="20"/>
                      <w:szCs w:val="20"/>
                    </w:rPr>
                    <w:t>[</w:t>
                  </w:r>
                  <w:r w:rsidRPr="008C2146">
                    <w:rPr>
                      <w:bCs/>
                      <w:sz w:val="20"/>
                      <w:szCs w:val="20"/>
                    </w:rPr>
                    <w:t>●]</w:t>
                  </w:r>
                </w:p>
              </w:tc>
              <w:tc>
                <w:tcPr>
                  <w:tcW w:w="1359" w:type="dxa"/>
                </w:tcPr>
                <w:p w14:paraId="3840E3CB"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c>
                <w:tcPr>
                  <w:tcW w:w="1418" w:type="dxa"/>
                </w:tcPr>
                <w:p w14:paraId="2C6FBB8A" w14:textId="77777777" w:rsidR="007538EE" w:rsidRPr="001011B9" w:rsidRDefault="00000000" w:rsidP="007538EE">
                  <w:pPr>
                    <w:keepNext/>
                    <w:jc w:val="right"/>
                    <w:rPr>
                      <w:sz w:val="18"/>
                      <w:szCs w:val="18"/>
                    </w:rPr>
                  </w:pPr>
                  <w:r w:rsidRPr="008C2146">
                    <w:rPr>
                      <w:b/>
                      <w:sz w:val="20"/>
                      <w:szCs w:val="20"/>
                    </w:rPr>
                    <w:t>[</w:t>
                  </w:r>
                  <w:r w:rsidRPr="008C2146">
                    <w:rPr>
                      <w:bCs/>
                      <w:sz w:val="20"/>
                      <w:szCs w:val="20"/>
                    </w:rPr>
                    <w:t>●]</w:t>
                  </w:r>
                </w:p>
              </w:tc>
              <w:tc>
                <w:tcPr>
                  <w:tcW w:w="1134" w:type="dxa"/>
                </w:tcPr>
                <w:p w14:paraId="557A59F9"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c>
                <w:tcPr>
                  <w:tcW w:w="1417" w:type="dxa"/>
                </w:tcPr>
                <w:p w14:paraId="51DA922D" w14:textId="77777777" w:rsidR="007538EE" w:rsidRPr="001011B9" w:rsidRDefault="00000000" w:rsidP="007538EE">
                  <w:pPr>
                    <w:keepNext/>
                    <w:jc w:val="right"/>
                    <w:rPr>
                      <w:sz w:val="18"/>
                      <w:szCs w:val="18"/>
                    </w:rPr>
                  </w:pPr>
                  <w:r w:rsidRPr="008C2146">
                    <w:rPr>
                      <w:b/>
                      <w:sz w:val="20"/>
                      <w:szCs w:val="20"/>
                    </w:rPr>
                    <w:t>[</w:t>
                  </w:r>
                  <w:r w:rsidRPr="008C2146">
                    <w:rPr>
                      <w:bCs/>
                      <w:sz w:val="20"/>
                      <w:szCs w:val="20"/>
                    </w:rPr>
                    <w:t>●]</w:t>
                  </w:r>
                </w:p>
              </w:tc>
            </w:tr>
            <w:tr w:rsidR="007538EE" w:rsidRPr="00215567" w14:paraId="33934B43" w14:textId="77777777" w:rsidTr="00811EA5">
              <w:tc>
                <w:tcPr>
                  <w:tcW w:w="3744" w:type="dxa"/>
                </w:tcPr>
                <w:p w14:paraId="6D61D7FE" w14:textId="77777777" w:rsidR="007538EE" w:rsidRDefault="00000000" w:rsidP="007538EE">
                  <w:pPr>
                    <w:keepNext/>
                    <w:rPr>
                      <w:sz w:val="18"/>
                      <w:szCs w:val="18"/>
                    </w:rPr>
                  </w:pPr>
                  <w:r w:rsidRPr="008C2146">
                    <w:rPr>
                      <w:b/>
                      <w:sz w:val="20"/>
                      <w:szCs w:val="20"/>
                    </w:rPr>
                    <w:t>[</w:t>
                  </w:r>
                  <w:r w:rsidRPr="008C2146">
                    <w:rPr>
                      <w:bCs/>
                      <w:sz w:val="20"/>
                      <w:szCs w:val="20"/>
                    </w:rPr>
                    <w:t>●]</w:t>
                  </w:r>
                </w:p>
              </w:tc>
              <w:tc>
                <w:tcPr>
                  <w:tcW w:w="1359" w:type="dxa"/>
                </w:tcPr>
                <w:p w14:paraId="5DA80B2E"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c>
                <w:tcPr>
                  <w:tcW w:w="1418" w:type="dxa"/>
                </w:tcPr>
                <w:p w14:paraId="12C1D0BC"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c>
                <w:tcPr>
                  <w:tcW w:w="1134" w:type="dxa"/>
                </w:tcPr>
                <w:p w14:paraId="30717ACA"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c>
                <w:tcPr>
                  <w:tcW w:w="1417" w:type="dxa"/>
                </w:tcPr>
                <w:p w14:paraId="0C805D98"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r>
            <w:tr w:rsidR="007538EE" w:rsidRPr="00215567" w14:paraId="6EDF143A" w14:textId="77777777" w:rsidTr="00811EA5">
              <w:tc>
                <w:tcPr>
                  <w:tcW w:w="3744" w:type="dxa"/>
                </w:tcPr>
                <w:p w14:paraId="34BB2846" w14:textId="77777777" w:rsidR="007538EE" w:rsidRDefault="00000000" w:rsidP="007538EE">
                  <w:pPr>
                    <w:keepNext/>
                    <w:rPr>
                      <w:sz w:val="18"/>
                      <w:szCs w:val="18"/>
                    </w:rPr>
                  </w:pPr>
                  <w:r w:rsidRPr="008C2146">
                    <w:rPr>
                      <w:b/>
                      <w:sz w:val="20"/>
                      <w:szCs w:val="20"/>
                    </w:rPr>
                    <w:t>[</w:t>
                  </w:r>
                  <w:r w:rsidRPr="008C2146">
                    <w:rPr>
                      <w:bCs/>
                      <w:sz w:val="20"/>
                      <w:szCs w:val="20"/>
                    </w:rPr>
                    <w:t>●]</w:t>
                  </w:r>
                </w:p>
              </w:tc>
              <w:tc>
                <w:tcPr>
                  <w:tcW w:w="1359" w:type="dxa"/>
                </w:tcPr>
                <w:p w14:paraId="0B04E498"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c>
                <w:tcPr>
                  <w:tcW w:w="1418" w:type="dxa"/>
                </w:tcPr>
                <w:p w14:paraId="55C2428E"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c>
                <w:tcPr>
                  <w:tcW w:w="1134" w:type="dxa"/>
                </w:tcPr>
                <w:p w14:paraId="1880294A"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c>
                <w:tcPr>
                  <w:tcW w:w="1417" w:type="dxa"/>
                </w:tcPr>
                <w:p w14:paraId="07BCBE59"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r>
            <w:tr w:rsidR="007538EE" w:rsidRPr="00215567" w14:paraId="4EB43425" w14:textId="77777777" w:rsidTr="00811EA5">
              <w:tc>
                <w:tcPr>
                  <w:tcW w:w="3744" w:type="dxa"/>
                </w:tcPr>
                <w:p w14:paraId="7F17E23D" w14:textId="77777777" w:rsidR="007538EE" w:rsidRDefault="00000000" w:rsidP="007538EE">
                  <w:pPr>
                    <w:keepNext/>
                    <w:rPr>
                      <w:sz w:val="18"/>
                      <w:szCs w:val="18"/>
                    </w:rPr>
                  </w:pPr>
                  <w:r w:rsidRPr="008C2146">
                    <w:rPr>
                      <w:b/>
                      <w:sz w:val="20"/>
                      <w:szCs w:val="20"/>
                    </w:rPr>
                    <w:t>[</w:t>
                  </w:r>
                  <w:r w:rsidRPr="008C2146">
                    <w:rPr>
                      <w:bCs/>
                      <w:sz w:val="20"/>
                      <w:szCs w:val="20"/>
                    </w:rPr>
                    <w:t>●]</w:t>
                  </w:r>
                </w:p>
              </w:tc>
              <w:tc>
                <w:tcPr>
                  <w:tcW w:w="1359" w:type="dxa"/>
                </w:tcPr>
                <w:p w14:paraId="524F3106"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c>
                <w:tcPr>
                  <w:tcW w:w="1418" w:type="dxa"/>
                </w:tcPr>
                <w:p w14:paraId="43189E8D"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c>
                <w:tcPr>
                  <w:tcW w:w="1134" w:type="dxa"/>
                </w:tcPr>
                <w:p w14:paraId="22876C3A"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c>
                <w:tcPr>
                  <w:tcW w:w="1417" w:type="dxa"/>
                </w:tcPr>
                <w:p w14:paraId="404FC137" w14:textId="77777777" w:rsidR="007538EE" w:rsidRDefault="00000000" w:rsidP="007538EE">
                  <w:pPr>
                    <w:keepNext/>
                    <w:jc w:val="right"/>
                    <w:rPr>
                      <w:sz w:val="18"/>
                      <w:szCs w:val="18"/>
                    </w:rPr>
                  </w:pPr>
                  <w:r w:rsidRPr="008C2146">
                    <w:rPr>
                      <w:b/>
                      <w:sz w:val="20"/>
                      <w:szCs w:val="20"/>
                    </w:rPr>
                    <w:t>[</w:t>
                  </w:r>
                  <w:r w:rsidRPr="008C2146">
                    <w:rPr>
                      <w:bCs/>
                      <w:sz w:val="20"/>
                      <w:szCs w:val="20"/>
                    </w:rPr>
                    <w:t>●]</w:t>
                  </w:r>
                </w:p>
              </w:tc>
            </w:tr>
            <w:tr w:rsidR="007538EE" w:rsidRPr="001D5942" w14:paraId="3BBBCF1B" w14:textId="77777777" w:rsidTr="00492399">
              <w:tc>
                <w:tcPr>
                  <w:tcW w:w="3744" w:type="dxa"/>
                  <w:vAlign w:val="bottom"/>
                </w:tcPr>
                <w:p w14:paraId="72414F1F" w14:textId="77777777" w:rsidR="007538EE" w:rsidRPr="00924766" w:rsidRDefault="00000000" w:rsidP="007538EE">
                  <w:pPr>
                    <w:rPr>
                      <w:b/>
                      <w:bCs/>
                      <w:sz w:val="18"/>
                      <w:szCs w:val="18"/>
                    </w:rPr>
                  </w:pPr>
                  <w:r w:rsidRPr="00924766">
                    <w:rPr>
                      <w:b/>
                      <w:bCs/>
                      <w:sz w:val="18"/>
                      <w:szCs w:val="18"/>
                    </w:rPr>
                    <w:t>TOTAL</w:t>
                  </w:r>
                </w:p>
              </w:tc>
              <w:tc>
                <w:tcPr>
                  <w:tcW w:w="1359" w:type="dxa"/>
                </w:tcPr>
                <w:p w14:paraId="4E8556BD" w14:textId="77777777" w:rsidR="007538EE" w:rsidRDefault="00000000" w:rsidP="007538EE">
                  <w:pPr>
                    <w:jc w:val="right"/>
                    <w:rPr>
                      <w:b/>
                      <w:sz w:val="18"/>
                      <w:szCs w:val="18"/>
                    </w:rPr>
                  </w:pPr>
                  <w:r w:rsidRPr="00492A83">
                    <w:rPr>
                      <w:b/>
                      <w:sz w:val="20"/>
                      <w:szCs w:val="20"/>
                    </w:rPr>
                    <w:t>[</w:t>
                  </w:r>
                  <w:r w:rsidRPr="00492A83">
                    <w:rPr>
                      <w:bCs/>
                      <w:sz w:val="20"/>
                      <w:szCs w:val="20"/>
                    </w:rPr>
                    <w:t>●]</w:t>
                  </w:r>
                </w:p>
              </w:tc>
              <w:tc>
                <w:tcPr>
                  <w:tcW w:w="1418" w:type="dxa"/>
                  <w:tcBorders>
                    <w:top w:val="single" w:sz="4" w:space="0" w:color="auto"/>
                    <w:bottom w:val="single" w:sz="4" w:space="0" w:color="auto"/>
                  </w:tcBorders>
                </w:tcPr>
                <w:p w14:paraId="6C5D81E0" w14:textId="77777777" w:rsidR="007538EE" w:rsidRPr="00224719" w:rsidRDefault="00000000" w:rsidP="007538EE">
                  <w:pPr>
                    <w:jc w:val="right"/>
                    <w:rPr>
                      <w:b/>
                      <w:sz w:val="18"/>
                      <w:szCs w:val="18"/>
                    </w:rPr>
                  </w:pPr>
                  <w:r w:rsidRPr="00492A83">
                    <w:rPr>
                      <w:b/>
                      <w:sz w:val="20"/>
                      <w:szCs w:val="20"/>
                    </w:rPr>
                    <w:t>[</w:t>
                  </w:r>
                  <w:r w:rsidRPr="00492A83">
                    <w:rPr>
                      <w:bCs/>
                      <w:sz w:val="20"/>
                      <w:szCs w:val="20"/>
                    </w:rPr>
                    <w:t>●]</w:t>
                  </w:r>
                </w:p>
              </w:tc>
              <w:tc>
                <w:tcPr>
                  <w:tcW w:w="1134" w:type="dxa"/>
                  <w:tcBorders>
                    <w:top w:val="single" w:sz="4" w:space="0" w:color="auto"/>
                    <w:bottom w:val="single" w:sz="4" w:space="0" w:color="auto"/>
                  </w:tcBorders>
                </w:tcPr>
                <w:p w14:paraId="5A4C59D2" w14:textId="77777777" w:rsidR="007538EE" w:rsidRDefault="00000000" w:rsidP="007538EE">
                  <w:pPr>
                    <w:jc w:val="right"/>
                    <w:rPr>
                      <w:b/>
                      <w:sz w:val="18"/>
                      <w:szCs w:val="18"/>
                    </w:rPr>
                  </w:pPr>
                  <w:r w:rsidRPr="00492A83">
                    <w:rPr>
                      <w:b/>
                      <w:sz w:val="20"/>
                      <w:szCs w:val="20"/>
                    </w:rPr>
                    <w:t>[</w:t>
                  </w:r>
                  <w:r w:rsidRPr="00492A83">
                    <w:rPr>
                      <w:bCs/>
                      <w:sz w:val="20"/>
                      <w:szCs w:val="20"/>
                    </w:rPr>
                    <w:t>●]</w:t>
                  </w:r>
                </w:p>
              </w:tc>
              <w:tc>
                <w:tcPr>
                  <w:tcW w:w="1417" w:type="dxa"/>
                  <w:tcBorders>
                    <w:top w:val="single" w:sz="4" w:space="0" w:color="auto"/>
                    <w:bottom w:val="single" w:sz="4" w:space="0" w:color="auto"/>
                  </w:tcBorders>
                </w:tcPr>
                <w:p w14:paraId="3E1EB969" w14:textId="77777777" w:rsidR="007538EE" w:rsidRPr="00224719" w:rsidRDefault="00000000" w:rsidP="007538EE">
                  <w:pPr>
                    <w:jc w:val="right"/>
                    <w:rPr>
                      <w:b/>
                      <w:sz w:val="18"/>
                      <w:szCs w:val="18"/>
                    </w:rPr>
                  </w:pPr>
                  <w:r w:rsidRPr="00492A83">
                    <w:rPr>
                      <w:b/>
                      <w:sz w:val="20"/>
                      <w:szCs w:val="20"/>
                    </w:rPr>
                    <w:t>[</w:t>
                  </w:r>
                  <w:r w:rsidRPr="00492A83">
                    <w:rPr>
                      <w:bCs/>
                      <w:sz w:val="20"/>
                      <w:szCs w:val="20"/>
                    </w:rPr>
                    <w:t>●]</w:t>
                  </w:r>
                </w:p>
              </w:tc>
            </w:tr>
          </w:tbl>
          <w:p w14:paraId="2F05101B" w14:textId="77777777" w:rsidR="00000000" w:rsidRDefault="00000000"/>
        </w:tc>
        <w:tc>
          <w:tcPr>
            <w:tcW w:w="1440" w:type="dxa"/>
          </w:tcPr>
          <w:p w14:paraId="7047B8B8" w14:textId="77777777" w:rsidR="00C50675" w:rsidRDefault="00C50675"/>
        </w:tc>
        <w:tc>
          <w:tcPr>
            <w:tcW w:w="1440" w:type="dxa"/>
          </w:tcPr>
          <w:p w14:paraId="0A864DAE" w14:textId="77777777" w:rsidR="00C50675" w:rsidRDefault="00C50675"/>
        </w:tc>
        <w:tc>
          <w:tcPr>
            <w:tcW w:w="4320" w:type="dxa"/>
          </w:tcPr>
          <w:p w14:paraId="5D5EAFCD" w14:textId="77777777" w:rsidR="00C50675" w:rsidRDefault="00C50675"/>
        </w:tc>
      </w:tr>
      <w:tr w:rsidR="00C50675" w14:paraId="4B6067F9" w14:textId="77777777">
        <w:tc>
          <w:tcPr>
            <w:tcW w:w="720" w:type="dxa"/>
          </w:tcPr>
          <w:p w14:paraId="3ABE4D3E" w14:textId="77777777" w:rsidR="00C50675" w:rsidRDefault="00000000">
            <w:r>
              <w:t>931</w:t>
            </w:r>
          </w:p>
        </w:tc>
        <w:tc>
          <w:tcPr>
            <w:tcW w:w="5760" w:type="dxa"/>
          </w:tcPr>
          <w:p w14:paraId="31A60F0D" w14:textId="77777777" w:rsidR="00C50675" w:rsidRDefault="00C50675"/>
          <w:p w14:paraId="4A9C4328" w14:textId="77777777" w:rsidR="00C50675" w:rsidRDefault="00C50675"/>
          <w:tbl>
            <w:tblPr>
              <w:tblpPr w:leftFromText="180" w:rightFromText="180" w:vertAnchor="text" w:horzAnchor="margin" w:tblpX="137" w:tblpY="227"/>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6242"/>
            </w:tblGrid>
            <w:tr w:rsidR="005F2058" w14:paraId="1EE20326" w14:textId="77777777" w:rsidTr="00F20AB7">
              <w:tc>
                <w:tcPr>
                  <w:tcW w:w="3539" w:type="dxa"/>
                </w:tcPr>
                <w:p w14:paraId="67C942C6" w14:textId="77777777" w:rsidR="005F2058" w:rsidRDefault="00000000" w:rsidP="00A96839">
                  <w:pPr>
                    <w:pStyle w:val="BodyText"/>
                    <w:spacing w:before="60" w:after="60"/>
                    <w:ind w:right="27"/>
                    <w:rPr>
                      <w:b/>
                      <w:color w:val="231F20"/>
                      <w:w w:val="0"/>
                    </w:rPr>
                  </w:pPr>
                  <w:r>
                    <w:rPr>
                      <w:b/>
                      <w:color w:val="231F20"/>
                      <w:w w:val="0"/>
                    </w:rPr>
                    <w:lastRenderedPageBreak/>
                    <w:t>“Acquisition”</w:t>
                  </w:r>
                </w:p>
              </w:tc>
              <w:tc>
                <w:tcPr>
                  <w:tcW w:w="6242" w:type="dxa"/>
                </w:tcPr>
                <w:p w14:paraId="2F139FB1" w14:textId="77777777" w:rsidR="005F2058" w:rsidRDefault="00000000" w:rsidP="00A96839">
                  <w:pPr>
                    <w:pStyle w:val="BodyText"/>
                    <w:spacing w:before="60" w:after="60"/>
                    <w:ind w:right="155"/>
                    <w:jc w:val="both"/>
                    <w:rPr>
                      <w:color w:val="231F20"/>
                      <w:w w:val="0"/>
                    </w:rPr>
                  </w:pPr>
                  <w:r>
                    <w:rPr>
                      <w:color w:val="231F20"/>
                      <w:w w:val="0"/>
                    </w:rPr>
                    <w:t xml:space="preserve">the acquisition of the entre issued share capital of {Newco] by the company pursuant to the </w:t>
                  </w:r>
                  <w:r>
                    <w:rPr>
                      <w:color w:val="231F20"/>
                      <w:w w:val="0"/>
                    </w:rPr>
                    <w:t>Acquisition Agreement.</w:t>
                  </w:r>
                </w:p>
              </w:tc>
            </w:tr>
            <w:tr w:rsidR="0091585D" w14:paraId="426E44B9" w14:textId="77777777" w:rsidTr="00F20AB7">
              <w:tc>
                <w:tcPr>
                  <w:tcW w:w="3539" w:type="dxa"/>
                </w:tcPr>
                <w:p w14:paraId="5F9F84F8" w14:textId="77777777" w:rsidR="0091585D" w:rsidRDefault="00000000" w:rsidP="00A96839">
                  <w:pPr>
                    <w:pStyle w:val="BodyText"/>
                    <w:spacing w:before="60" w:after="60"/>
                    <w:ind w:right="27"/>
                    <w:rPr>
                      <w:b/>
                      <w:color w:val="231F20"/>
                      <w:w w:val="0"/>
                    </w:rPr>
                  </w:pPr>
                  <w:r>
                    <w:rPr>
                      <w:b/>
                      <w:color w:val="231F20"/>
                      <w:w w:val="0"/>
                    </w:rPr>
                    <w:t>“Acquis</w:t>
                  </w:r>
                  <w:r>
                    <w:rPr>
                      <w:b/>
                      <w:color w:val="231F20"/>
                      <w:w w:val="0"/>
                    </w:rPr>
                    <w:t>i</w:t>
                  </w:r>
                  <w:r>
                    <w:rPr>
                      <w:b/>
                      <w:color w:val="231F20"/>
                      <w:w w:val="0"/>
                    </w:rPr>
                    <w:t>tion Agreement”</w:t>
                  </w:r>
                </w:p>
              </w:tc>
              <w:tc>
                <w:tcPr>
                  <w:tcW w:w="6242" w:type="dxa"/>
                </w:tcPr>
                <w:p w14:paraId="05BD18D5" w14:textId="77777777" w:rsidR="0091585D" w:rsidRDefault="00000000" w:rsidP="00A96839">
                  <w:pPr>
                    <w:pStyle w:val="BodyText"/>
                    <w:spacing w:before="60" w:after="60"/>
                    <w:ind w:right="155"/>
                    <w:jc w:val="both"/>
                    <w:rPr>
                      <w:color w:val="231F20"/>
                      <w:w w:val="0"/>
                    </w:rPr>
                  </w:pPr>
                  <w:r>
                    <w:rPr>
                      <w:color w:val="231F20"/>
                      <w:w w:val="0"/>
                    </w:rPr>
                    <w:t xml:space="preserve">the share sale and purchase agreement between the Sellers and he Company dated [   </w:t>
                  </w:r>
                  <w:proofErr w:type="gramStart"/>
                  <w:r>
                    <w:rPr>
                      <w:color w:val="231F20"/>
                      <w:w w:val="0"/>
                    </w:rPr>
                    <w:t xml:space="preserve">  ]</w:t>
                  </w:r>
                  <w:proofErr w:type="gramEnd"/>
                  <w:r>
                    <w:rPr>
                      <w:color w:val="231F20"/>
                      <w:w w:val="0"/>
                    </w:rPr>
                    <w:t xml:space="preserve"> 2023 in respect of the sale and purchase of 100% of the shares in [</w:t>
                  </w:r>
                  <w:r w:rsidRPr="00C31FC4">
                    <w:rPr>
                      <w:i/>
                      <w:iCs/>
                      <w:color w:val="231F20"/>
                      <w:w w:val="0"/>
                    </w:rPr>
                    <w:t>Target Company</w:t>
                  </w:r>
                  <w:r>
                    <w:rPr>
                      <w:color w:val="231F20"/>
                      <w:w w:val="0"/>
                    </w:rPr>
                    <w:t>].</w:t>
                  </w:r>
                </w:p>
              </w:tc>
            </w:tr>
            <w:tr w:rsidR="005F2058" w14:paraId="128D34D0" w14:textId="77777777" w:rsidTr="00F20AB7">
              <w:tc>
                <w:tcPr>
                  <w:tcW w:w="3539" w:type="dxa"/>
                </w:tcPr>
                <w:p w14:paraId="1B4F4088" w14:textId="77777777" w:rsidR="005F2058" w:rsidRDefault="00000000" w:rsidP="00A96839">
                  <w:pPr>
                    <w:pStyle w:val="BodyText"/>
                    <w:spacing w:before="60" w:after="60"/>
                    <w:ind w:right="27"/>
                    <w:rPr>
                      <w:b/>
                      <w:color w:val="231F20"/>
                      <w:w w:val="0"/>
                    </w:rPr>
                  </w:pPr>
                  <w:r>
                    <w:rPr>
                      <w:b/>
                      <w:color w:val="231F20"/>
                      <w:w w:val="0"/>
                    </w:rPr>
                    <w:t>“Admission”</w:t>
                  </w:r>
                </w:p>
              </w:tc>
              <w:tc>
                <w:tcPr>
                  <w:tcW w:w="6242" w:type="dxa"/>
                </w:tcPr>
                <w:p w14:paraId="4A6B5448" w14:textId="77777777" w:rsidR="005F2058" w:rsidRDefault="00000000" w:rsidP="00A96839">
                  <w:pPr>
                    <w:pStyle w:val="BodyText"/>
                    <w:spacing w:before="60" w:after="60"/>
                    <w:ind w:right="155"/>
                    <w:jc w:val="both"/>
                    <w:rPr>
                      <w:color w:val="231F20"/>
                      <w:w w:val="0"/>
                    </w:rPr>
                  </w:pPr>
                  <w:r>
                    <w:rPr>
                      <w:color w:val="231F20"/>
                      <w:w w:val="0"/>
                    </w:rPr>
                    <w:t>admission of the Ordinary Shares to the standard segment of the Official</w:t>
                  </w:r>
                  <w:r>
                    <w:rPr>
                      <w:color w:val="231F20"/>
                      <w:w w:val="0"/>
                    </w:rPr>
                    <w:t xml:space="preserve"> List of the UK Listing Authority by way of Standard Listing and to trading on the Main Market;</w:t>
                  </w:r>
                </w:p>
              </w:tc>
            </w:tr>
            <w:tr w:rsidR="009A4BB6" w14:paraId="1954CE42" w14:textId="77777777" w:rsidTr="00F20AB7">
              <w:tc>
                <w:tcPr>
                  <w:tcW w:w="3539" w:type="dxa"/>
                </w:tcPr>
                <w:p w14:paraId="4E2FBD31" w14:textId="77777777" w:rsidR="009A4BB6" w:rsidRDefault="00000000" w:rsidP="009A4BB6">
                  <w:pPr>
                    <w:pStyle w:val="BodyText"/>
                    <w:spacing w:before="60" w:after="60"/>
                    <w:ind w:right="-3020"/>
                    <w:rPr>
                      <w:b/>
                      <w:color w:val="231F20"/>
                      <w:w w:val="0"/>
                    </w:rPr>
                  </w:pPr>
                  <w:r>
                    <w:rPr>
                      <w:b/>
                      <w:color w:val="231F20"/>
                      <w:w w:val="0"/>
                    </w:rPr>
                    <w:t>“Articles”</w:t>
                  </w:r>
                </w:p>
              </w:tc>
              <w:tc>
                <w:tcPr>
                  <w:tcW w:w="6242" w:type="dxa"/>
                </w:tcPr>
                <w:p w14:paraId="1879F265" w14:textId="77777777" w:rsidR="009A4BB6" w:rsidRDefault="00000000" w:rsidP="009A4BB6">
                  <w:pPr>
                    <w:pStyle w:val="BodyText"/>
                    <w:spacing w:before="60" w:after="60"/>
                    <w:ind w:right="155"/>
                    <w:jc w:val="both"/>
                    <w:rPr>
                      <w:color w:val="231F20"/>
                      <w:w w:val="0"/>
                    </w:rPr>
                  </w:pPr>
                  <w:r>
                    <w:rPr>
                      <w:color w:val="231F20"/>
                      <w:w w:val="0"/>
                    </w:rPr>
                    <w:t>the articles of incorporation of the Company (as amended from time to time);</w:t>
                  </w:r>
                </w:p>
              </w:tc>
            </w:tr>
            <w:tr w:rsidR="009A4BB6" w14:paraId="5E727A8F" w14:textId="77777777" w:rsidTr="00F20AB7">
              <w:tc>
                <w:tcPr>
                  <w:tcW w:w="3539" w:type="dxa"/>
                </w:tcPr>
                <w:p w14:paraId="65796AFA" w14:textId="77777777" w:rsidR="009A4BB6" w:rsidRDefault="00000000" w:rsidP="009A4BB6">
                  <w:pPr>
                    <w:pStyle w:val="BodyText"/>
                    <w:spacing w:before="60" w:after="60"/>
                    <w:ind w:right="-3020"/>
                    <w:rPr>
                      <w:b/>
                      <w:color w:val="231F20"/>
                      <w:w w:val="0"/>
                    </w:rPr>
                  </w:pPr>
                  <w:r>
                    <w:rPr>
                      <w:b/>
                      <w:color w:val="231F20"/>
                      <w:w w:val="0"/>
                    </w:rPr>
                    <w:t>“Board”</w:t>
                  </w:r>
                </w:p>
              </w:tc>
              <w:tc>
                <w:tcPr>
                  <w:tcW w:w="6242" w:type="dxa"/>
                </w:tcPr>
                <w:p w14:paraId="7E09F114" w14:textId="77777777" w:rsidR="009A4BB6" w:rsidRDefault="00000000" w:rsidP="009A4BB6">
                  <w:pPr>
                    <w:pStyle w:val="BodyText"/>
                    <w:spacing w:before="60" w:after="60"/>
                    <w:ind w:right="155"/>
                    <w:jc w:val="both"/>
                    <w:rPr>
                      <w:color w:val="231F20"/>
                      <w:w w:val="0"/>
                    </w:rPr>
                  </w:pPr>
                  <w:r>
                    <w:rPr>
                      <w:color w:val="231F20"/>
                      <w:w w:val="0"/>
                    </w:rPr>
                    <w:t>the board of directors of the Company from time to time;</w:t>
                  </w:r>
                </w:p>
              </w:tc>
            </w:tr>
            <w:tr w:rsidR="009A4BB6" w14:paraId="7ED0D97B" w14:textId="77777777" w:rsidTr="00F20AB7">
              <w:tc>
                <w:tcPr>
                  <w:tcW w:w="3539" w:type="dxa"/>
                </w:tcPr>
                <w:p w14:paraId="68D4A82C" w14:textId="77777777" w:rsidR="009A4BB6" w:rsidRDefault="00000000" w:rsidP="009A4BB6">
                  <w:pPr>
                    <w:pStyle w:val="BodyText"/>
                    <w:spacing w:before="60" w:after="60"/>
                    <w:rPr>
                      <w:b/>
                      <w:color w:val="231F20"/>
                      <w:w w:val="0"/>
                    </w:rPr>
                  </w:pPr>
                  <w:r>
                    <w:rPr>
                      <w:b/>
                      <w:color w:val="231F20"/>
                      <w:w w:val="0"/>
                    </w:rPr>
                    <w:t xml:space="preserve">“certificated” </w:t>
                  </w:r>
                  <w:r>
                    <w:rPr>
                      <w:color w:val="231F20"/>
                      <w:w w:val="0"/>
                    </w:rPr>
                    <w:t>or</w:t>
                  </w:r>
                  <w:r>
                    <w:rPr>
                      <w:b/>
                      <w:color w:val="231F20"/>
                      <w:w w:val="0"/>
                    </w:rPr>
                    <w:t xml:space="preserve"> “in certificated form”</w:t>
                  </w:r>
                </w:p>
              </w:tc>
              <w:tc>
                <w:tcPr>
                  <w:tcW w:w="6242" w:type="dxa"/>
                </w:tcPr>
                <w:p w14:paraId="41449339" w14:textId="77777777" w:rsidR="009A4BB6" w:rsidRDefault="00000000" w:rsidP="009A4BB6">
                  <w:pPr>
                    <w:pStyle w:val="BodyText"/>
                    <w:spacing w:before="60" w:after="60"/>
                    <w:ind w:right="155"/>
                    <w:jc w:val="both"/>
                    <w:rPr>
                      <w:color w:val="231F20"/>
                      <w:w w:val="0"/>
                    </w:rPr>
                  </w:pPr>
                  <w:r>
                    <w:rPr>
                      <w:color w:val="231F20"/>
                      <w:w w:val="0"/>
                    </w:rPr>
                    <w:t>in relation to an Ordinary Share, title to which is recorded in the register of Shareholders as being held in certificated form (that is, not in CREST);</w:t>
                  </w:r>
                </w:p>
              </w:tc>
            </w:tr>
            <w:tr w:rsidR="009A4BB6" w14:paraId="291CDB0D" w14:textId="77777777" w:rsidTr="00F20AB7">
              <w:tc>
                <w:tcPr>
                  <w:tcW w:w="3539" w:type="dxa"/>
                </w:tcPr>
                <w:p w14:paraId="2D34337A" w14:textId="77777777" w:rsidR="009A4BB6" w:rsidRDefault="00000000" w:rsidP="009A4BB6">
                  <w:pPr>
                    <w:pStyle w:val="BodyText"/>
                    <w:spacing w:before="60" w:after="60"/>
                    <w:rPr>
                      <w:b/>
                      <w:color w:val="231F20"/>
                      <w:w w:val="0"/>
                    </w:rPr>
                  </w:pPr>
                  <w:r>
                    <w:rPr>
                      <w:b/>
                      <w:color w:val="231F20"/>
                      <w:w w:val="0"/>
                    </w:rPr>
                    <w:t>“City Code”</w:t>
                  </w:r>
                </w:p>
              </w:tc>
              <w:tc>
                <w:tcPr>
                  <w:tcW w:w="6242" w:type="dxa"/>
                </w:tcPr>
                <w:p w14:paraId="46A7A975" w14:textId="77777777" w:rsidR="009A4BB6" w:rsidRDefault="00000000" w:rsidP="009A4BB6">
                  <w:pPr>
                    <w:pStyle w:val="BodyText"/>
                    <w:spacing w:before="60" w:after="60"/>
                    <w:ind w:right="155"/>
                    <w:jc w:val="both"/>
                    <w:rPr>
                      <w:color w:val="231F20"/>
                      <w:w w:val="0"/>
                    </w:rPr>
                  </w:pPr>
                  <w:r w:rsidRPr="00430D7C">
                    <w:rPr>
                      <w:color w:val="231F20"/>
                      <w:w w:val="0"/>
                    </w:rPr>
                    <w:t>the UK City Code on Takeovers and Mergers</w:t>
                  </w:r>
                  <w:r>
                    <w:rPr>
                      <w:color w:val="231F20"/>
                      <w:w w:val="0"/>
                    </w:rPr>
                    <w:t>;</w:t>
                  </w:r>
                </w:p>
              </w:tc>
            </w:tr>
            <w:tr w:rsidR="009A4BB6" w14:paraId="6B44B796" w14:textId="77777777" w:rsidTr="00F20AB7">
              <w:trPr>
                <w:trHeight w:val="1046"/>
              </w:trPr>
              <w:tc>
                <w:tcPr>
                  <w:tcW w:w="3539" w:type="dxa"/>
                </w:tcPr>
                <w:p w14:paraId="530C4AA1" w14:textId="77777777" w:rsidR="009A4BB6" w:rsidRDefault="00000000" w:rsidP="009A4BB6">
                  <w:pPr>
                    <w:pStyle w:val="BodyText"/>
                    <w:spacing w:before="60" w:after="60"/>
                    <w:ind w:right="-3020"/>
                    <w:rPr>
                      <w:b/>
                      <w:color w:val="231F20"/>
                      <w:w w:val="0"/>
                    </w:rPr>
                  </w:pPr>
                  <w:r>
                    <w:rPr>
                      <w:b/>
                      <w:color w:val="231F20"/>
                      <w:w w:val="0"/>
                    </w:rPr>
                    <w:t>“Company” or “</w:t>
                  </w:r>
                  <w:r>
                    <w:rPr>
                      <w:b/>
                      <w:color w:val="231F20"/>
                      <w:w w:val="0"/>
                    </w:rPr>
                    <w:t>Amcomri</w:t>
                  </w:r>
                  <w:r>
                    <w:rPr>
                      <w:b/>
                      <w:color w:val="231F20"/>
                      <w:w w:val="0"/>
                    </w:rPr>
                    <w:t>”</w:t>
                  </w:r>
                </w:p>
                <w:p w14:paraId="1997D237" w14:textId="77777777" w:rsidR="009A4BB6" w:rsidRDefault="00000000" w:rsidP="009A4BB6">
                  <w:pPr>
                    <w:pStyle w:val="BodyText"/>
                    <w:spacing w:before="60" w:after="60"/>
                    <w:ind w:right="-3020"/>
                    <w:rPr>
                      <w:b/>
                      <w:color w:val="231F20"/>
                      <w:w w:val="0"/>
                    </w:rPr>
                  </w:pPr>
                </w:p>
              </w:tc>
              <w:tc>
                <w:tcPr>
                  <w:tcW w:w="6242" w:type="dxa"/>
                </w:tcPr>
                <w:p w14:paraId="706845A5" w14:textId="77777777" w:rsidR="009A4BB6" w:rsidRPr="008B15D0" w:rsidRDefault="00000000" w:rsidP="009A4BB6">
                  <w:pPr>
                    <w:pStyle w:val="BodyText"/>
                    <w:spacing w:before="60" w:after="60"/>
                    <w:ind w:right="155"/>
                    <w:jc w:val="both"/>
                    <w:rPr>
                      <w:color w:val="231F20"/>
                      <w:w w:val="0"/>
                    </w:rPr>
                  </w:pPr>
                  <w:r>
                    <w:rPr>
                      <w:color w:val="231F20"/>
                      <w:w w:val="0"/>
                    </w:rPr>
                    <w:t>[Amcomri</w:t>
                  </w:r>
                  <w:r>
                    <w:rPr>
                      <w:color w:val="231F20"/>
                      <w:w w:val="0"/>
                    </w:rPr>
                    <w:t xml:space="preserve"> Group Limited</w:t>
                  </w:r>
                  <w:proofErr w:type="gramStart"/>
                  <w:r>
                    <w:rPr>
                      <w:color w:val="231F20"/>
                      <w:w w:val="0"/>
                    </w:rPr>
                    <w:t xml:space="preserve">] </w:t>
                  </w:r>
                  <w:r>
                    <w:rPr>
                      <w:color w:val="231F20"/>
                      <w:w w:val="0"/>
                    </w:rPr>
                    <w:t>]</w:t>
                  </w:r>
                  <w:proofErr w:type="gramEnd"/>
                  <w:r>
                    <w:rPr>
                      <w:color w:val="231F20"/>
                      <w:w w:val="0"/>
                    </w:rPr>
                    <w:t xml:space="preserve">(formerly called </w:t>
                  </w:r>
                  <w:r>
                    <w:rPr>
                      <w:color w:val="231F20"/>
                      <w:w w:val="0"/>
                    </w:rPr>
                    <w:t>Rockpool</w:t>
                  </w:r>
                  <w:r w:rsidRPr="008B15D0">
                    <w:rPr>
                      <w:color w:val="231F20"/>
                      <w:w w:val="0"/>
                    </w:rPr>
                    <w:t xml:space="preserve"> Acquisitions Limited</w:t>
                  </w:r>
                  <w:r>
                    <w:rPr>
                      <w:color w:val="231F20"/>
                      <w:w w:val="0"/>
                    </w:rPr>
                    <w:t>)</w:t>
                  </w:r>
                  <w:r w:rsidRPr="008B15D0">
                    <w:rPr>
                      <w:color w:val="231F20"/>
                      <w:w w:val="0"/>
                    </w:rPr>
                    <w:t xml:space="preserve"> a company incorporated in </w:t>
                  </w:r>
                  <w:r>
                    <w:rPr>
                      <w:color w:val="231F20"/>
                      <w:w w:val="0"/>
                    </w:rPr>
                    <w:t>Northern Ireland</w:t>
                  </w:r>
                  <w:r w:rsidRPr="008B15D0">
                    <w:rPr>
                      <w:color w:val="231F20"/>
                      <w:w w:val="0"/>
                    </w:rPr>
                    <w:t xml:space="preserve"> with company number </w:t>
                  </w:r>
                  <w:r w:rsidRPr="00D75573">
                    <w:rPr>
                      <w:color w:val="231F20"/>
                      <w:w w:val="0"/>
                    </w:rPr>
                    <w:t>NI644683</w:t>
                  </w:r>
                  <w:r w:rsidRPr="008B15D0">
                    <w:rPr>
                      <w:color w:val="231F20"/>
                      <w:w w:val="0"/>
                    </w:rPr>
                    <w:t xml:space="preserve"> having its registered office at </w:t>
                  </w:r>
                  <w:r>
                    <w:t>[●];</w:t>
                  </w:r>
                </w:p>
              </w:tc>
            </w:tr>
            <w:tr w:rsidR="009A4BB6" w14:paraId="587B0A0D" w14:textId="77777777" w:rsidTr="00F20AB7">
              <w:trPr>
                <w:trHeight w:val="427"/>
              </w:trPr>
              <w:tc>
                <w:tcPr>
                  <w:tcW w:w="3539" w:type="dxa"/>
                </w:tcPr>
                <w:p w14:paraId="4643DE04" w14:textId="77777777" w:rsidR="009A4BB6" w:rsidRDefault="00000000" w:rsidP="009A4BB6">
                  <w:pPr>
                    <w:pStyle w:val="BodyText"/>
                    <w:spacing w:before="60" w:after="60"/>
                    <w:ind w:right="-3020"/>
                    <w:rPr>
                      <w:b/>
                      <w:color w:val="231F20"/>
                      <w:w w:val="0"/>
                    </w:rPr>
                  </w:pPr>
                  <w:r>
                    <w:rPr>
                      <w:b/>
                      <w:color w:val="231F20"/>
                      <w:w w:val="0"/>
                    </w:rPr>
                    <w:t>“Completion”</w:t>
                  </w:r>
                </w:p>
              </w:tc>
              <w:tc>
                <w:tcPr>
                  <w:tcW w:w="6242" w:type="dxa"/>
                </w:tcPr>
                <w:p w14:paraId="34A92847" w14:textId="77777777" w:rsidR="009A4BB6" w:rsidRDefault="00000000" w:rsidP="009A4BB6">
                  <w:pPr>
                    <w:pStyle w:val="BodyText"/>
                    <w:spacing w:before="60" w:after="60"/>
                    <w:ind w:right="155"/>
                    <w:jc w:val="both"/>
                    <w:rPr>
                      <w:color w:val="231F20"/>
                      <w:w w:val="0"/>
                    </w:rPr>
                  </w:pPr>
                  <w:r>
                    <w:rPr>
                      <w:color w:val="231F20"/>
                      <w:w w:val="0"/>
                    </w:rPr>
                    <w:t xml:space="preserve">Completion of the </w:t>
                  </w:r>
                  <w:r>
                    <w:rPr>
                      <w:color w:val="231F20"/>
                      <w:w w:val="0"/>
                    </w:rPr>
                    <w:t>Acquisition;</w:t>
                  </w:r>
                </w:p>
              </w:tc>
            </w:tr>
            <w:tr w:rsidR="00C31FC4" w14:paraId="2C1763BB" w14:textId="77777777" w:rsidTr="00F20AB7">
              <w:trPr>
                <w:trHeight w:val="427"/>
              </w:trPr>
              <w:tc>
                <w:tcPr>
                  <w:tcW w:w="3539" w:type="dxa"/>
                </w:tcPr>
                <w:p w14:paraId="033D81E6" w14:textId="77777777" w:rsidR="00C31FC4" w:rsidRDefault="00000000" w:rsidP="009A4BB6">
                  <w:pPr>
                    <w:pStyle w:val="BodyText"/>
                    <w:spacing w:before="60" w:after="60"/>
                    <w:ind w:right="-3020"/>
                    <w:rPr>
                      <w:b/>
                      <w:color w:val="231F20"/>
                      <w:w w:val="0"/>
                    </w:rPr>
                  </w:pPr>
                  <w:r>
                    <w:rPr>
                      <w:b/>
                      <w:color w:val="231F20"/>
                      <w:w w:val="0"/>
                    </w:rPr>
                    <w:t>“Concert Party”</w:t>
                  </w:r>
                </w:p>
              </w:tc>
              <w:tc>
                <w:tcPr>
                  <w:tcW w:w="6242" w:type="dxa"/>
                </w:tcPr>
                <w:p w14:paraId="69ACFA9E" w14:textId="77777777" w:rsidR="00C31FC4" w:rsidRDefault="00000000" w:rsidP="009A4BB6">
                  <w:pPr>
                    <w:pStyle w:val="BodyText"/>
                    <w:spacing w:before="60" w:after="60"/>
                    <w:ind w:right="155"/>
                    <w:jc w:val="both"/>
                    <w:rPr>
                      <w:color w:val="231F20"/>
                      <w:w w:val="0"/>
                    </w:rPr>
                  </w:pPr>
                  <w:r>
                    <w:rPr>
                      <w:color w:val="231F20"/>
                      <w:w w:val="0"/>
                    </w:rPr>
                    <w:t>prior to Admissio</w:t>
                  </w:r>
                  <w:r>
                    <w:rPr>
                      <w:color w:val="231F20"/>
                      <w:w w:val="0"/>
                    </w:rPr>
                    <w:t>n</w:t>
                  </w:r>
                  <w:r>
                    <w:rPr>
                      <w:color w:val="231F20"/>
                      <w:w w:val="0"/>
                    </w:rPr>
                    <w:t xml:space="preserve">, all the shareholders in [Target company} and Paul McGowan after Admission, Amcomri Holdings Limited, Paul McGowan and [        </w:t>
                  </w:r>
                  <w:proofErr w:type="gramStart"/>
                  <w:r>
                    <w:rPr>
                      <w:color w:val="231F20"/>
                      <w:w w:val="0"/>
                    </w:rPr>
                    <w:t xml:space="preserve">  ]</w:t>
                  </w:r>
                  <w:proofErr w:type="gramEnd"/>
                  <w:r>
                    <w:rPr>
                      <w:color w:val="231F20"/>
                      <w:w w:val="0"/>
                    </w:rPr>
                    <w:t xml:space="preserve">.  </w:t>
                  </w:r>
                </w:p>
              </w:tc>
            </w:tr>
            <w:tr w:rsidR="009A4BB6" w14:paraId="65CD7A9C" w14:textId="77777777" w:rsidTr="00F20AB7">
              <w:tc>
                <w:tcPr>
                  <w:tcW w:w="3539" w:type="dxa"/>
                </w:tcPr>
                <w:p w14:paraId="1859CFBB" w14:textId="77777777" w:rsidR="009A4BB6" w:rsidRDefault="00000000" w:rsidP="009A4BB6">
                  <w:pPr>
                    <w:pStyle w:val="BodyText"/>
                    <w:spacing w:before="60" w:after="60"/>
                    <w:ind w:right="-3020"/>
                    <w:rPr>
                      <w:b/>
                      <w:color w:val="231F20"/>
                      <w:w w:val="0"/>
                    </w:rPr>
                  </w:pPr>
                  <w:r>
                    <w:rPr>
                      <w:b/>
                      <w:color w:val="231F20"/>
                      <w:w w:val="0"/>
                    </w:rPr>
                    <w:t>“Costs”</w:t>
                  </w:r>
                </w:p>
              </w:tc>
              <w:tc>
                <w:tcPr>
                  <w:tcW w:w="6242" w:type="dxa"/>
                </w:tcPr>
                <w:p w14:paraId="488307C2" w14:textId="77777777" w:rsidR="009A4BB6" w:rsidRDefault="00000000" w:rsidP="009A4BB6">
                  <w:pPr>
                    <w:pStyle w:val="BodyText"/>
                    <w:spacing w:before="60" w:after="60"/>
                    <w:ind w:right="155"/>
                    <w:jc w:val="both"/>
                    <w:rPr>
                      <w:color w:val="231F20"/>
                      <w:w w:val="0"/>
                    </w:rPr>
                  </w:pPr>
                  <w:r w:rsidRPr="00430D7C">
                    <w:rPr>
                      <w:color w:val="231F20"/>
                      <w:w w:val="0"/>
                    </w:rPr>
                    <w:t>total expenses incurred (or to be incurred) by the</w:t>
                  </w:r>
                  <w:r>
                    <w:rPr>
                      <w:color w:val="231F20"/>
                      <w:w w:val="0"/>
                    </w:rPr>
                    <w:t xml:space="preserve"> </w:t>
                  </w:r>
                  <w:r w:rsidRPr="00430D7C">
                    <w:rPr>
                      <w:color w:val="231F20"/>
                      <w:w w:val="0"/>
                    </w:rPr>
                    <w:t>Company</w:t>
                  </w:r>
                  <w:r>
                    <w:rPr>
                      <w:color w:val="231F20"/>
                      <w:w w:val="0"/>
                    </w:rPr>
                    <w:t xml:space="preserve"> </w:t>
                  </w:r>
                  <w:r w:rsidRPr="00C376EE">
                    <w:rPr>
                      <w:color w:val="231F20"/>
                      <w:w w:val="0"/>
                    </w:rPr>
                    <w:t>(including fees and commissions) (exclusive of VAT)</w:t>
                  </w:r>
                  <w:r>
                    <w:rPr>
                      <w:color w:val="231F20"/>
                      <w:w w:val="0"/>
                    </w:rPr>
                    <w:t xml:space="preserve"> </w:t>
                  </w:r>
                  <w:r w:rsidRPr="00430D7C">
                    <w:rPr>
                      <w:color w:val="231F20"/>
                      <w:w w:val="0"/>
                    </w:rPr>
                    <w:t xml:space="preserve">in </w:t>
                  </w:r>
                  <w:r w:rsidRPr="00430D7C">
                    <w:rPr>
                      <w:color w:val="231F20"/>
                      <w:w w:val="0"/>
                    </w:rPr>
                    <w:lastRenderedPageBreak/>
                    <w:t>connection with Admission</w:t>
                  </w:r>
                  <w:r>
                    <w:rPr>
                      <w:color w:val="231F20"/>
                      <w:w w:val="0"/>
                    </w:rPr>
                    <w:t xml:space="preserve"> equalling approximately </w:t>
                  </w:r>
                  <w:proofErr w:type="gramStart"/>
                  <w:r w:rsidRPr="00C376EE">
                    <w:rPr>
                      <w:color w:val="231F20"/>
                      <w:w w:val="0"/>
                    </w:rPr>
                    <w:t>£</w:t>
                  </w:r>
                  <w:r w:rsidRPr="005A6227">
                    <w:rPr>
                      <w:color w:val="231F20"/>
                      <w:w w:val="0"/>
                      <w:highlight w:val="yellow"/>
                    </w:rPr>
                    <w:t>[</w:t>
                  </w:r>
                  <w:proofErr w:type="gramEnd"/>
                  <w:r w:rsidRPr="005A6227">
                    <w:rPr>
                      <w:color w:val="231F20"/>
                      <w:w w:val="0"/>
                      <w:highlight w:val="yellow"/>
                    </w:rPr>
                    <w:t>●]</w:t>
                  </w:r>
                  <w:r>
                    <w:rPr>
                      <w:color w:val="231F20"/>
                      <w:w w:val="0"/>
                    </w:rPr>
                    <w:t>;</w:t>
                  </w:r>
                </w:p>
              </w:tc>
            </w:tr>
            <w:tr w:rsidR="009A4BB6" w14:paraId="0D48A11B" w14:textId="77777777" w:rsidTr="00F20AB7">
              <w:tc>
                <w:tcPr>
                  <w:tcW w:w="3539" w:type="dxa"/>
                </w:tcPr>
                <w:p w14:paraId="16E5AA69" w14:textId="77777777" w:rsidR="009A4BB6" w:rsidRDefault="00000000" w:rsidP="009A4BB6">
                  <w:pPr>
                    <w:pStyle w:val="BodyText"/>
                    <w:spacing w:before="60" w:after="60"/>
                    <w:ind w:right="-3020"/>
                    <w:rPr>
                      <w:b/>
                      <w:color w:val="231F20"/>
                      <w:w w:val="0"/>
                    </w:rPr>
                  </w:pPr>
                  <w:r>
                    <w:rPr>
                      <w:b/>
                      <w:color w:val="231F20"/>
                      <w:w w:val="0"/>
                    </w:rPr>
                    <w:lastRenderedPageBreak/>
                    <w:t>“Covid-19”</w:t>
                  </w:r>
                </w:p>
              </w:tc>
              <w:tc>
                <w:tcPr>
                  <w:tcW w:w="6242" w:type="dxa"/>
                </w:tcPr>
                <w:p w14:paraId="03C73BAA" w14:textId="77777777" w:rsidR="009A4BB6" w:rsidRPr="00380EB6" w:rsidRDefault="00000000" w:rsidP="009A4BB6">
                  <w:pPr>
                    <w:pStyle w:val="BodyText"/>
                    <w:spacing w:before="60" w:after="60"/>
                    <w:ind w:right="155"/>
                    <w:jc w:val="both"/>
                    <w:rPr>
                      <w:color w:val="231F20"/>
                      <w:w w:val="0"/>
                    </w:rPr>
                  </w:pPr>
                  <w:r w:rsidRPr="00380EB6">
                    <w:rPr>
                      <w:color w:val="2A2A2A"/>
                    </w:rPr>
                    <w:t>illness caused by a novel coronavirus now called severe acute respiratory syndrome coronavirus 2 (SARS-CoV-2; formerly called</w:t>
                  </w:r>
                  <w:r w:rsidRPr="00380EB6">
                    <w:rPr>
                      <w:color w:val="2A2A2A"/>
                    </w:rPr>
                    <w:t xml:space="preserve"> 2019-nCoV)</w:t>
                  </w:r>
                  <w:r>
                    <w:rPr>
                      <w:color w:val="2A2A2A"/>
                    </w:rPr>
                    <w:t>;</w:t>
                  </w:r>
                  <w:r w:rsidRPr="00380EB6">
                    <w:rPr>
                      <w:color w:val="2A2A2A"/>
                    </w:rPr>
                    <w:t> </w:t>
                  </w:r>
                </w:p>
              </w:tc>
            </w:tr>
            <w:tr w:rsidR="009A4BB6" w14:paraId="3E7B85F4" w14:textId="77777777" w:rsidTr="00F20AB7">
              <w:tc>
                <w:tcPr>
                  <w:tcW w:w="3539" w:type="dxa"/>
                </w:tcPr>
                <w:p w14:paraId="36595310" w14:textId="77777777" w:rsidR="009A4BB6" w:rsidRDefault="00000000" w:rsidP="009A4BB6">
                  <w:pPr>
                    <w:pStyle w:val="BodyText"/>
                    <w:spacing w:before="60" w:after="60"/>
                    <w:ind w:right="-3020"/>
                    <w:rPr>
                      <w:b/>
                      <w:color w:val="231F20"/>
                      <w:w w:val="0"/>
                    </w:rPr>
                  </w:pPr>
                  <w:r>
                    <w:rPr>
                      <w:b/>
                      <w:color w:val="231F20"/>
                      <w:w w:val="0"/>
                    </w:rPr>
                    <w:t>“CREST”</w:t>
                  </w:r>
                </w:p>
              </w:tc>
              <w:tc>
                <w:tcPr>
                  <w:tcW w:w="6242" w:type="dxa"/>
                </w:tcPr>
                <w:p w14:paraId="1BD466E1" w14:textId="77777777" w:rsidR="009A4BB6" w:rsidRDefault="00000000" w:rsidP="009A4BB6">
                  <w:pPr>
                    <w:pStyle w:val="BodyText"/>
                    <w:spacing w:before="60" w:after="60"/>
                    <w:ind w:right="155"/>
                    <w:jc w:val="both"/>
                    <w:rPr>
                      <w:color w:val="231F20"/>
                      <w:w w:val="0"/>
                    </w:rPr>
                  </w:pPr>
                  <w:r>
                    <w:rPr>
                      <w:color w:val="231F20"/>
                      <w:w w:val="0"/>
                    </w:rPr>
                    <w:t>the relevant system (as defined in the CREST Regulations) operated by Euroclear in accordance with which securities may be held and transferred in uncertificated form;</w:t>
                  </w:r>
                </w:p>
              </w:tc>
            </w:tr>
            <w:tr w:rsidR="009A4BB6" w14:paraId="324BD425" w14:textId="77777777" w:rsidTr="00F20AB7">
              <w:tc>
                <w:tcPr>
                  <w:tcW w:w="3539" w:type="dxa"/>
                </w:tcPr>
                <w:p w14:paraId="23CEAEAB" w14:textId="77777777" w:rsidR="009A4BB6" w:rsidRDefault="00000000" w:rsidP="009A4BB6">
                  <w:pPr>
                    <w:pStyle w:val="BodyText"/>
                    <w:spacing w:before="60" w:after="60"/>
                    <w:ind w:right="-3020"/>
                    <w:rPr>
                      <w:b/>
                      <w:color w:val="231F20"/>
                      <w:w w:val="0"/>
                    </w:rPr>
                  </w:pPr>
                  <w:r>
                    <w:rPr>
                      <w:b/>
                      <w:color w:val="231F20"/>
                      <w:w w:val="0"/>
                    </w:rPr>
                    <w:t>“CREST Regulations”</w:t>
                  </w:r>
                </w:p>
              </w:tc>
              <w:tc>
                <w:tcPr>
                  <w:tcW w:w="6242" w:type="dxa"/>
                </w:tcPr>
                <w:p w14:paraId="4B0FA578" w14:textId="77777777" w:rsidR="009A4BB6" w:rsidRDefault="00000000" w:rsidP="009A4BB6">
                  <w:pPr>
                    <w:pStyle w:val="BodyText"/>
                    <w:spacing w:before="60" w:after="60"/>
                    <w:ind w:right="155"/>
                    <w:jc w:val="both"/>
                    <w:rPr>
                      <w:color w:val="231F20"/>
                      <w:w w:val="0"/>
                    </w:rPr>
                  </w:pPr>
                  <w:r>
                    <w:rPr>
                      <w:color w:val="231F20"/>
                      <w:w w:val="0"/>
                    </w:rPr>
                    <w:t xml:space="preserve">the Uncertificated Securities </w:t>
                  </w:r>
                  <w:r>
                    <w:rPr>
                      <w:color w:val="231F20"/>
                      <w:w w:val="0"/>
                    </w:rPr>
                    <w:t>Regulations 2001 (SI 2001No. 3755) (as amended from time to time);</w:t>
                  </w:r>
                </w:p>
              </w:tc>
            </w:tr>
            <w:tr w:rsidR="009A4BB6" w14:paraId="21B928E0" w14:textId="77777777" w:rsidTr="00F20AB7">
              <w:tc>
                <w:tcPr>
                  <w:tcW w:w="3539" w:type="dxa"/>
                </w:tcPr>
                <w:p w14:paraId="22166A55" w14:textId="77777777" w:rsidR="009A4BB6" w:rsidRDefault="00000000" w:rsidP="009A4BB6">
                  <w:pPr>
                    <w:pStyle w:val="BodyText"/>
                    <w:spacing w:before="60" w:after="60"/>
                    <w:ind w:right="-3020"/>
                    <w:rPr>
                      <w:b/>
                      <w:color w:val="231F20"/>
                      <w:w w:val="0"/>
                    </w:rPr>
                  </w:pPr>
                  <w:r>
                    <w:rPr>
                      <w:b/>
                      <w:color w:val="231F20"/>
                      <w:w w:val="0"/>
                    </w:rPr>
                    <w:t>“Directors”</w:t>
                  </w:r>
                </w:p>
              </w:tc>
              <w:tc>
                <w:tcPr>
                  <w:tcW w:w="6242" w:type="dxa"/>
                </w:tcPr>
                <w:p w14:paraId="50F9FF04" w14:textId="77777777" w:rsidR="009A4BB6" w:rsidRDefault="00000000" w:rsidP="009A4BB6">
                  <w:pPr>
                    <w:pStyle w:val="BodyText"/>
                    <w:spacing w:before="60" w:after="60"/>
                    <w:ind w:right="155"/>
                    <w:jc w:val="both"/>
                    <w:rPr>
                      <w:color w:val="231F20"/>
                      <w:w w:val="0"/>
                    </w:rPr>
                  </w:pPr>
                  <w:r>
                    <w:rPr>
                      <w:color w:val="231F20"/>
                      <w:w w:val="0"/>
                    </w:rPr>
                    <w:t xml:space="preserve">the directors of the Company from time to time, including those persons who will be Directors of the Company on Admission as stated in Part </w:t>
                  </w:r>
                  <w:r>
                    <w:rPr>
                      <w:color w:val="231F20"/>
                      <w:w w:val="0"/>
                    </w:rPr>
                    <w:t>[</w:t>
                  </w:r>
                  <w:r>
                    <w:rPr>
                      <w:color w:val="231F20"/>
                      <w:w w:val="0"/>
                    </w:rPr>
                    <w:t>5</w:t>
                  </w:r>
                  <w:r>
                    <w:rPr>
                      <w:color w:val="231F20"/>
                      <w:w w:val="0"/>
                    </w:rPr>
                    <w:t>]</w:t>
                  </w:r>
                  <w:r>
                    <w:rPr>
                      <w:color w:val="231F20"/>
                      <w:w w:val="0"/>
                    </w:rPr>
                    <w:t xml:space="preserve"> and each a “Director”;</w:t>
                  </w:r>
                </w:p>
              </w:tc>
            </w:tr>
            <w:tr w:rsidR="009A4BB6" w14:paraId="2DF3F55A" w14:textId="77777777" w:rsidTr="00F20AB7">
              <w:tc>
                <w:tcPr>
                  <w:tcW w:w="3539" w:type="dxa"/>
                </w:tcPr>
                <w:p w14:paraId="5761ECD8" w14:textId="77777777" w:rsidR="009A4BB6" w:rsidRDefault="00000000" w:rsidP="009A4BB6">
                  <w:pPr>
                    <w:pStyle w:val="BodyText"/>
                    <w:spacing w:before="60" w:after="60"/>
                    <w:ind w:right="27"/>
                    <w:rPr>
                      <w:b/>
                      <w:color w:val="231F20"/>
                      <w:w w:val="0"/>
                    </w:rPr>
                  </w:pPr>
                  <w:r>
                    <w:rPr>
                      <w:b/>
                      <w:color w:val="231F20"/>
                      <w:w w:val="0"/>
                    </w:rPr>
                    <w:t>“Disclos</w:t>
                  </w:r>
                  <w:r>
                    <w:rPr>
                      <w:b/>
                      <w:color w:val="231F20"/>
                      <w:w w:val="0"/>
                    </w:rPr>
                    <w:t>ure Guidance and Transparency Rules”</w:t>
                  </w:r>
                </w:p>
              </w:tc>
              <w:tc>
                <w:tcPr>
                  <w:tcW w:w="6242" w:type="dxa"/>
                </w:tcPr>
                <w:p w14:paraId="62C801A5" w14:textId="77777777" w:rsidR="009A4BB6" w:rsidRDefault="00000000" w:rsidP="009A4BB6">
                  <w:pPr>
                    <w:pStyle w:val="BodyText"/>
                    <w:spacing w:before="60" w:after="60"/>
                    <w:ind w:right="155"/>
                    <w:jc w:val="both"/>
                    <w:rPr>
                      <w:color w:val="231F20"/>
                      <w:w w:val="0"/>
                    </w:rPr>
                  </w:pPr>
                  <w:r>
                    <w:rPr>
                      <w:color w:val="231F20"/>
                      <w:w w:val="0"/>
                    </w:rPr>
                    <w:t>the Disclosure Guidance and Transparency Rules issued by the FCA pursuant to section 73A of the FSMA, as amended from time to time;</w:t>
                  </w:r>
                </w:p>
              </w:tc>
            </w:tr>
            <w:tr w:rsidR="003A6403" w14:paraId="6E144BE0" w14:textId="77777777" w:rsidTr="00F20AB7">
              <w:tc>
                <w:tcPr>
                  <w:tcW w:w="3539" w:type="dxa"/>
                </w:tcPr>
                <w:p w14:paraId="03185271" w14:textId="77777777" w:rsidR="003A6403" w:rsidRDefault="00000000" w:rsidP="009A4BB6">
                  <w:pPr>
                    <w:pStyle w:val="BodyText"/>
                    <w:spacing w:before="60" w:after="60"/>
                    <w:ind w:right="27"/>
                    <w:rPr>
                      <w:b/>
                      <w:color w:val="231F20"/>
                      <w:w w:val="0"/>
                    </w:rPr>
                  </w:pPr>
                  <w:r>
                    <w:rPr>
                      <w:b/>
                      <w:color w:val="231F20"/>
                      <w:w w:val="0"/>
                    </w:rPr>
                    <w:t>“Disposal”</w:t>
                  </w:r>
                </w:p>
              </w:tc>
              <w:tc>
                <w:tcPr>
                  <w:tcW w:w="6242" w:type="dxa"/>
                </w:tcPr>
                <w:p w14:paraId="571F7D3C" w14:textId="77777777" w:rsidR="003A6403" w:rsidRDefault="00000000" w:rsidP="009A4BB6">
                  <w:pPr>
                    <w:pStyle w:val="BodyText"/>
                    <w:spacing w:before="60" w:after="60"/>
                    <w:ind w:right="155"/>
                    <w:jc w:val="both"/>
                    <w:rPr>
                      <w:color w:val="231F20"/>
                      <w:w w:val="0"/>
                    </w:rPr>
                  </w:pPr>
                  <w:r>
                    <w:t xml:space="preserve">the </w:t>
                  </w:r>
                  <w:r w:rsidRPr="004C2746">
                    <w:t>transfer, sale, mortgag</w:t>
                  </w:r>
                  <w:r>
                    <w:t>ing</w:t>
                  </w:r>
                  <w:r w:rsidRPr="004C2746">
                    <w:t>, charg</w:t>
                  </w:r>
                  <w:r>
                    <w:t>ing</w:t>
                  </w:r>
                  <w:r w:rsidRPr="004C2746">
                    <w:t>, assign</w:t>
                  </w:r>
                  <w:r>
                    <w:t>ing</w:t>
                  </w:r>
                  <w:r w:rsidRPr="004C2746">
                    <w:t>, issu</w:t>
                  </w:r>
                  <w:r>
                    <w:t>ing of</w:t>
                  </w:r>
                  <w:r w:rsidRPr="004C2746">
                    <w:t xml:space="preserve"> options in respect of or otherwise dispos</w:t>
                  </w:r>
                  <w:r>
                    <w:t xml:space="preserve">ing </w:t>
                  </w:r>
                  <w:r w:rsidRPr="004C2746">
                    <w:t>or agree</w:t>
                  </w:r>
                  <w:r>
                    <w:t>ment</w:t>
                  </w:r>
                  <w:r w:rsidRPr="004C2746">
                    <w:t xml:space="preserve"> to dispose </w:t>
                  </w:r>
                  <w:r>
                    <w:t>o</w:t>
                  </w:r>
                  <w:r w:rsidRPr="004C2746">
                    <w:t>f</w:t>
                  </w:r>
                  <w:r>
                    <w:t xml:space="preserve"> </w:t>
                  </w:r>
                  <w:r w:rsidRPr="004C2746">
                    <w:t>Ordinary Shares</w:t>
                  </w:r>
                  <w:r>
                    <w:t>;</w:t>
                  </w:r>
                </w:p>
              </w:tc>
            </w:tr>
            <w:tr w:rsidR="009A4BB6" w14:paraId="6695B180" w14:textId="77777777" w:rsidTr="00F20AB7">
              <w:tc>
                <w:tcPr>
                  <w:tcW w:w="3539" w:type="dxa"/>
                </w:tcPr>
                <w:p w14:paraId="1BAFC27E" w14:textId="77777777" w:rsidR="009A4BB6" w:rsidRDefault="00000000" w:rsidP="005A425E">
                  <w:pPr>
                    <w:pStyle w:val="BodyText"/>
                    <w:tabs>
                      <w:tab w:val="left" w:pos="1635"/>
                    </w:tabs>
                    <w:spacing w:before="60" w:after="60"/>
                    <w:ind w:right="-3020"/>
                    <w:rPr>
                      <w:b/>
                      <w:color w:val="231F20"/>
                      <w:w w:val="0"/>
                    </w:rPr>
                  </w:pPr>
                  <w:r>
                    <w:rPr>
                      <w:b/>
                      <w:color w:val="231F20"/>
                      <w:w w:val="0"/>
                    </w:rPr>
                    <w:t>“Document”</w:t>
                  </w:r>
                  <w:r>
                    <w:rPr>
                      <w:b/>
                      <w:color w:val="231F20"/>
                      <w:w w:val="0"/>
                    </w:rPr>
                    <w:tab/>
                  </w:r>
                </w:p>
              </w:tc>
              <w:tc>
                <w:tcPr>
                  <w:tcW w:w="6242" w:type="dxa"/>
                </w:tcPr>
                <w:p w14:paraId="40C527D3" w14:textId="77777777" w:rsidR="009A4BB6" w:rsidRDefault="00000000" w:rsidP="009A4BB6">
                  <w:pPr>
                    <w:pStyle w:val="BodyText"/>
                    <w:spacing w:before="60" w:after="60"/>
                    <w:ind w:right="155"/>
                    <w:jc w:val="both"/>
                    <w:rPr>
                      <w:color w:val="231F20"/>
                      <w:w w:val="0"/>
                    </w:rPr>
                  </w:pPr>
                  <w:r>
                    <w:rPr>
                      <w:color w:val="231F20"/>
                      <w:w w:val="0"/>
                    </w:rPr>
                    <w:t xml:space="preserve">this prospectus dated [●] </w:t>
                  </w:r>
                  <w:r>
                    <w:rPr>
                      <w:color w:val="231F20"/>
                      <w:w w:val="0"/>
                    </w:rPr>
                    <w:t>2023</w:t>
                  </w:r>
                  <w:r>
                    <w:rPr>
                      <w:color w:val="231F20"/>
                      <w:w w:val="0"/>
                    </w:rPr>
                    <w:t>;</w:t>
                  </w:r>
                </w:p>
              </w:tc>
            </w:tr>
            <w:tr w:rsidR="007A26D9" w14:paraId="506C72FA" w14:textId="77777777" w:rsidTr="00F20AB7">
              <w:tc>
                <w:tcPr>
                  <w:tcW w:w="3539" w:type="dxa"/>
                </w:tcPr>
                <w:p w14:paraId="17C77244" w14:textId="77777777" w:rsidR="007A26D9" w:rsidRPr="00241CF9" w:rsidRDefault="00000000" w:rsidP="009A4BB6">
                  <w:pPr>
                    <w:pStyle w:val="BodyText"/>
                    <w:spacing w:before="60" w:after="60"/>
                    <w:ind w:right="-3020"/>
                    <w:rPr>
                      <w:b/>
                      <w:color w:val="231F20"/>
                      <w:w w:val="0"/>
                    </w:rPr>
                  </w:pPr>
                  <w:r>
                    <w:rPr>
                      <w:b/>
                      <w:color w:val="231F20"/>
                      <w:w w:val="0"/>
                    </w:rPr>
                    <w:t>“Exchange Act”</w:t>
                  </w:r>
                </w:p>
              </w:tc>
              <w:tc>
                <w:tcPr>
                  <w:tcW w:w="6242" w:type="dxa"/>
                </w:tcPr>
                <w:p w14:paraId="59774A5B" w14:textId="77777777" w:rsidR="007A26D9" w:rsidRPr="00241CF9" w:rsidRDefault="00000000" w:rsidP="009A4BB6">
                  <w:pPr>
                    <w:pStyle w:val="BodyText"/>
                    <w:spacing w:before="60" w:after="60"/>
                    <w:ind w:right="155"/>
                    <w:jc w:val="both"/>
                    <w:rPr>
                      <w:color w:val="231F20"/>
                      <w:w w:val="0"/>
                    </w:rPr>
                  </w:pPr>
                  <w:r>
                    <w:rPr>
                      <w:color w:val="231F20"/>
                      <w:w w:val="0"/>
                    </w:rPr>
                    <w:t>the US Securities Exchange Act of 1934;</w:t>
                  </w:r>
                </w:p>
              </w:tc>
            </w:tr>
            <w:tr w:rsidR="007A26D9" w14:paraId="05E4BC83" w14:textId="77777777" w:rsidTr="00F20AB7">
              <w:tc>
                <w:tcPr>
                  <w:tcW w:w="3539" w:type="dxa"/>
                </w:tcPr>
                <w:p w14:paraId="6B83CC91" w14:textId="77777777" w:rsidR="007A26D9" w:rsidRDefault="00000000" w:rsidP="009A4BB6">
                  <w:pPr>
                    <w:pStyle w:val="BodyText"/>
                    <w:spacing w:before="60" w:after="60"/>
                    <w:ind w:right="-3020"/>
                    <w:rPr>
                      <w:b/>
                      <w:color w:val="231F20"/>
                      <w:w w:val="0"/>
                    </w:rPr>
                  </w:pPr>
                  <w:r>
                    <w:rPr>
                      <w:b/>
                      <w:color w:val="231F20"/>
                      <w:w w:val="0"/>
                    </w:rPr>
                    <w:t>“Executive Directors”</w:t>
                  </w:r>
                </w:p>
              </w:tc>
              <w:tc>
                <w:tcPr>
                  <w:tcW w:w="6242" w:type="dxa"/>
                </w:tcPr>
                <w:p w14:paraId="3A4BB828" w14:textId="77777777" w:rsidR="007A26D9" w:rsidRDefault="00000000" w:rsidP="009A4BB6">
                  <w:pPr>
                    <w:pStyle w:val="BodyText"/>
                    <w:spacing w:before="60" w:after="60"/>
                    <w:ind w:right="155"/>
                    <w:jc w:val="both"/>
                    <w:rPr>
                      <w:color w:val="231F20"/>
                      <w:w w:val="0"/>
                    </w:rPr>
                  </w:pPr>
                  <w:r>
                    <w:rPr>
                      <w:color w:val="231F20"/>
                      <w:w w:val="0"/>
                    </w:rPr>
                    <w:t>[●]</w:t>
                  </w:r>
                </w:p>
              </w:tc>
            </w:tr>
            <w:tr w:rsidR="007A26D9" w14:paraId="0606A64F" w14:textId="77777777" w:rsidTr="00F20AB7">
              <w:tc>
                <w:tcPr>
                  <w:tcW w:w="3539" w:type="dxa"/>
                </w:tcPr>
                <w:p w14:paraId="3320A93C" w14:textId="77777777" w:rsidR="007A26D9" w:rsidRDefault="00000000" w:rsidP="009A4BB6">
                  <w:pPr>
                    <w:pStyle w:val="BodyText"/>
                    <w:spacing w:before="60" w:after="60"/>
                    <w:ind w:right="-3020"/>
                    <w:rPr>
                      <w:b/>
                      <w:color w:val="231F20"/>
                      <w:w w:val="0"/>
                    </w:rPr>
                  </w:pPr>
                  <w:r>
                    <w:rPr>
                      <w:b/>
                      <w:color w:val="231F20"/>
                      <w:w w:val="0"/>
                    </w:rPr>
                    <w:t>“FCA”</w:t>
                  </w:r>
                </w:p>
              </w:tc>
              <w:tc>
                <w:tcPr>
                  <w:tcW w:w="6242" w:type="dxa"/>
                </w:tcPr>
                <w:p w14:paraId="07092CC1" w14:textId="77777777" w:rsidR="007A26D9" w:rsidRDefault="00000000" w:rsidP="009A4BB6">
                  <w:pPr>
                    <w:pStyle w:val="BodyText"/>
                    <w:spacing w:before="60" w:after="60"/>
                    <w:ind w:right="155"/>
                    <w:jc w:val="both"/>
                    <w:rPr>
                      <w:color w:val="231F20"/>
                      <w:w w:val="0"/>
                    </w:rPr>
                  </w:pPr>
                  <w:r>
                    <w:rPr>
                      <w:color w:val="231F20"/>
                      <w:w w:val="0"/>
                    </w:rPr>
                    <w:t xml:space="preserve">the Financial Conduct </w:t>
                  </w:r>
                  <w:r>
                    <w:rPr>
                      <w:color w:val="231F20"/>
                      <w:w w:val="0"/>
                    </w:rPr>
                    <w:t>Authority of the United Kingdom (or any such body appointed in replacement thereof);</w:t>
                  </w:r>
                </w:p>
              </w:tc>
            </w:tr>
            <w:tr w:rsidR="007A26D9" w14:paraId="46F20A8B" w14:textId="77777777" w:rsidTr="00F20AB7">
              <w:tc>
                <w:tcPr>
                  <w:tcW w:w="3539" w:type="dxa"/>
                </w:tcPr>
                <w:p w14:paraId="4826CF09" w14:textId="77777777" w:rsidR="007A26D9" w:rsidRDefault="00000000" w:rsidP="009A4BB6">
                  <w:pPr>
                    <w:pStyle w:val="BodyText"/>
                    <w:spacing w:before="60" w:after="60"/>
                    <w:ind w:right="-3020"/>
                    <w:rPr>
                      <w:b/>
                      <w:color w:val="231F20"/>
                      <w:w w:val="0"/>
                    </w:rPr>
                  </w:pPr>
                  <w:r>
                    <w:rPr>
                      <w:b/>
                      <w:color w:val="231F20"/>
                      <w:w w:val="0"/>
                    </w:rPr>
                    <w:t>“FSMA”</w:t>
                  </w:r>
                </w:p>
              </w:tc>
              <w:tc>
                <w:tcPr>
                  <w:tcW w:w="6242" w:type="dxa"/>
                </w:tcPr>
                <w:p w14:paraId="13E157CD" w14:textId="77777777" w:rsidR="007A26D9" w:rsidRDefault="00000000" w:rsidP="009A4BB6">
                  <w:pPr>
                    <w:pStyle w:val="BodyText"/>
                    <w:spacing w:before="60" w:after="60"/>
                    <w:ind w:right="155"/>
                    <w:jc w:val="both"/>
                    <w:rPr>
                      <w:color w:val="231F20"/>
                      <w:w w:val="0"/>
                    </w:rPr>
                  </w:pPr>
                  <w:r>
                    <w:rPr>
                      <w:color w:val="231F20"/>
                      <w:w w:val="0"/>
                    </w:rPr>
                    <w:t>the Financial Services and Markets Act 2000 (as amended from time to time);</w:t>
                  </w:r>
                </w:p>
              </w:tc>
            </w:tr>
            <w:tr w:rsidR="00C31FC4" w14:paraId="0AED4015" w14:textId="77777777" w:rsidTr="00F20AB7">
              <w:tc>
                <w:tcPr>
                  <w:tcW w:w="3539" w:type="dxa"/>
                </w:tcPr>
                <w:p w14:paraId="4E8B63BE" w14:textId="77777777" w:rsidR="00C31FC4" w:rsidRDefault="00000000" w:rsidP="009A4BB6">
                  <w:pPr>
                    <w:pStyle w:val="BodyText"/>
                    <w:spacing w:before="60" w:after="60"/>
                    <w:ind w:right="-3020"/>
                    <w:rPr>
                      <w:b/>
                      <w:color w:val="231F20"/>
                      <w:w w:val="0"/>
                    </w:rPr>
                  </w:pPr>
                  <w:r>
                    <w:rPr>
                      <w:b/>
                      <w:color w:val="231F20"/>
                      <w:w w:val="0"/>
                    </w:rPr>
                    <w:lastRenderedPageBreak/>
                    <w:t>“General Meeting”</w:t>
                  </w:r>
                </w:p>
              </w:tc>
              <w:tc>
                <w:tcPr>
                  <w:tcW w:w="6242" w:type="dxa"/>
                </w:tcPr>
                <w:p w14:paraId="547E436B" w14:textId="77777777" w:rsidR="00C31FC4" w:rsidRDefault="00000000" w:rsidP="009A4BB6">
                  <w:pPr>
                    <w:pStyle w:val="BodyText"/>
                    <w:spacing w:before="60" w:after="60"/>
                    <w:ind w:right="155"/>
                    <w:jc w:val="both"/>
                    <w:rPr>
                      <w:color w:val="231F20"/>
                      <w:w w:val="0"/>
                    </w:rPr>
                  </w:pPr>
                  <w:r>
                    <w:rPr>
                      <w:color w:val="231F20"/>
                      <w:w w:val="0"/>
                    </w:rPr>
                    <w:t xml:space="preserve">the general meeting of the Company to be held on [   </w:t>
                  </w:r>
                  <w:proofErr w:type="gramStart"/>
                  <w:r>
                    <w:rPr>
                      <w:color w:val="231F20"/>
                      <w:w w:val="0"/>
                    </w:rPr>
                    <w:t xml:space="preserve">  ]</w:t>
                  </w:r>
                  <w:proofErr w:type="gramEnd"/>
                  <w:r>
                    <w:rPr>
                      <w:color w:val="231F20"/>
                      <w:w w:val="0"/>
                    </w:rPr>
                    <w:t xml:space="preserve"> 2023 to consider the Resolutions.</w:t>
                  </w:r>
                </w:p>
              </w:tc>
            </w:tr>
            <w:tr w:rsidR="007A26D9" w14:paraId="133E2D65" w14:textId="77777777" w:rsidTr="00F20AB7">
              <w:tc>
                <w:tcPr>
                  <w:tcW w:w="3539" w:type="dxa"/>
                </w:tcPr>
                <w:p w14:paraId="4AC021CC" w14:textId="77777777" w:rsidR="007A26D9" w:rsidRDefault="00000000" w:rsidP="009A4BB6">
                  <w:pPr>
                    <w:pStyle w:val="BodyText"/>
                    <w:spacing w:before="60" w:after="60"/>
                    <w:ind w:right="-3020"/>
                    <w:rPr>
                      <w:b/>
                      <w:color w:val="231F20"/>
                      <w:w w:val="0"/>
                    </w:rPr>
                  </w:pPr>
                  <w:r>
                    <w:rPr>
                      <w:b/>
                      <w:color w:val="231F20"/>
                      <w:w w:val="0"/>
                    </w:rPr>
                    <w:t>“Group”</w:t>
                  </w:r>
                </w:p>
              </w:tc>
              <w:tc>
                <w:tcPr>
                  <w:tcW w:w="6242" w:type="dxa"/>
                </w:tcPr>
                <w:p w14:paraId="47DD637A" w14:textId="77777777" w:rsidR="007A26D9" w:rsidRDefault="00000000" w:rsidP="009A4BB6">
                  <w:pPr>
                    <w:pStyle w:val="BodyText"/>
                    <w:spacing w:before="60" w:after="60"/>
                    <w:ind w:right="155"/>
                    <w:jc w:val="both"/>
                    <w:rPr>
                      <w:color w:val="231F20"/>
                      <w:w w:val="0"/>
                    </w:rPr>
                  </w:pPr>
                  <w:r>
                    <w:rPr>
                      <w:color w:val="231F20"/>
                      <w:w w:val="0"/>
                    </w:rPr>
                    <w:t>the Company and its subsidiaries and subsidiary undertakings from time to time;</w:t>
                  </w:r>
                </w:p>
              </w:tc>
            </w:tr>
            <w:tr w:rsidR="007A26D9" w14:paraId="5D535825" w14:textId="77777777" w:rsidTr="00F20AB7">
              <w:tc>
                <w:tcPr>
                  <w:tcW w:w="3539" w:type="dxa"/>
                </w:tcPr>
                <w:p w14:paraId="536028A6" w14:textId="77777777" w:rsidR="007A26D9" w:rsidRDefault="00000000" w:rsidP="009A4BB6">
                  <w:pPr>
                    <w:pStyle w:val="BodyText"/>
                    <w:spacing w:before="60" w:after="60"/>
                    <w:ind w:right="-3020"/>
                    <w:rPr>
                      <w:b/>
                      <w:color w:val="231F20"/>
                      <w:w w:val="0"/>
                    </w:rPr>
                  </w:pPr>
                  <w:r>
                    <w:rPr>
                      <w:b/>
                      <w:color w:val="231F20"/>
                      <w:w w:val="0"/>
                    </w:rPr>
                    <w:t>“HMRC”</w:t>
                  </w:r>
                </w:p>
              </w:tc>
              <w:tc>
                <w:tcPr>
                  <w:tcW w:w="6242" w:type="dxa"/>
                </w:tcPr>
                <w:p w14:paraId="2B04418C" w14:textId="77777777" w:rsidR="007A26D9" w:rsidRDefault="00000000" w:rsidP="009A4BB6">
                  <w:pPr>
                    <w:pStyle w:val="BodyText"/>
                    <w:spacing w:before="60" w:after="60"/>
                    <w:ind w:right="155"/>
                    <w:jc w:val="both"/>
                    <w:rPr>
                      <w:color w:val="231F20"/>
                      <w:w w:val="0"/>
                    </w:rPr>
                  </w:pPr>
                  <w:r>
                    <w:rPr>
                      <w:color w:val="231F20"/>
                      <w:w w:val="0"/>
                    </w:rPr>
                    <w:t>H</w:t>
                  </w:r>
                  <w:r>
                    <w:rPr>
                      <w:color w:val="231F20"/>
                      <w:w w:val="0"/>
                    </w:rPr>
                    <w:t>is</w:t>
                  </w:r>
                  <w:r>
                    <w:rPr>
                      <w:color w:val="231F20"/>
                      <w:w w:val="0"/>
                    </w:rPr>
                    <w:t xml:space="preserve"> Majesty’s Revenue and Customs of the United Kingdom;</w:t>
                  </w:r>
                </w:p>
              </w:tc>
            </w:tr>
            <w:tr w:rsidR="007A26D9" w14:paraId="0F8476F5" w14:textId="77777777" w:rsidTr="00F20AB7">
              <w:tc>
                <w:tcPr>
                  <w:tcW w:w="3539" w:type="dxa"/>
                </w:tcPr>
                <w:p w14:paraId="61697DCC" w14:textId="77777777" w:rsidR="007A26D9" w:rsidRDefault="00000000" w:rsidP="009A4BB6">
                  <w:pPr>
                    <w:pStyle w:val="BodyText"/>
                    <w:spacing w:before="60" w:after="60"/>
                    <w:ind w:right="-3020"/>
                    <w:rPr>
                      <w:b/>
                      <w:color w:val="231F20"/>
                      <w:w w:val="0"/>
                    </w:rPr>
                  </w:pPr>
                  <w:r>
                    <w:rPr>
                      <w:b/>
                      <w:color w:val="231F20"/>
                      <w:w w:val="0"/>
                    </w:rPr>
                    <w:t>“IASB”</w:t>
                  </w:r>
                </w:p>
              </w:tc>
              <w:tc>
                <w:tcPr>
                  <w:tcW w:w="6242" w:type="dxa"/>
                </w:tcPr>
                <w:p w14:paraId="270BECB4" w14:textId="77777777" w:rsidR="007A26D9" w:rsidRDefault="00000000" w:rsidP="009A4BB6">
                  <w:pPr>
                    <w:pStyle w:val="BodyText"/>
                    <w:spacing w:before="60" w:after="60"/>
                    <w:ind w:right="155"/>
                    <w:jc w:val="both"/>
                    <w:rPr>
                      <w:color w:val="231F20"/>
                      <w:w w:val="0"/>
                    </w:rPr>
                  </w:pPr>
                  <w:r>
                    <w:rPr>
                      <w:color w:val="231F20"/>
                      <w:w w:val="0"/>
                    </w:rPr>
                    <w:t>the International Accounting Standards Board;</w:t>
                  </w:r>
                </w:p>
              </w:tc>
            </w:tr>
            <w:tr w:rsidR="007A26D9" w14:paraId="58B59E0E" w14:textId="77777777" w:rsidTr="00F20AB7">
              <w:tc>
                <w:tcPr>
                  <w:tcW w:w="3539" w:type="dxa"/>
                </w:tcPr>
                <w:p w14:paraId="67D44601" w14:textId="77777777" w:rsidR="007A26D9" w:rsidRDefault="00000000" w:rsidP="009A4BB6">
                  <w:pPr>
                    <w:pStyle w:val="BodyText"/>
                    <w:spacing w:before="60" w:after="60"/>
                    <w:ind w:right="-3020"/>
                    <w:rPr>
                      <w:b/>
                      <w:color w:val="231F20"/>
                      <w:w w:val="0"/>
                    </w:rPr>
                  </w:pPr>
                  <w:r>
                    <w:rPr>
                      <w:b/>
                      <w:color w:val="231F20"/>
                      <w:w w:val="0"/>
                    </w:rPr>
                    <w:t>“IFRS”</w:t>
                  </w:r>
                </w:p>
              </w:tc>
              <w:tc>
                <w:tcPr>
                  <w:tcW w:w="6242" w:type="dxa"/>
                </w:tcPr>
                <w:p w14:paraId="558E8C9F" w14:textId="77777777" w:rsidR="007A26D9" w:rsidRDefault="00000000" w:rsidP="009A4BB6">
                  <w:pPr>
                    <w:pStyle w:val="BodyText"/>
                    <w:spacing w:before="60" w:after="60"/>
                    <w:ind w:right="155"/>
                    <w:jc w:val="both"/>
                    <w:rPr>
                      <w:color w:val="231F20"/>
                      <w:w w:val="0"/>
                    </w:rPr>
                  </w:pPr>
                  <w:r>
                    <w:rPr>
                      <w:color w:val="231F20"/>
                      <w:w w:val="0"/>
                    </w:rPr>
                    <w:t>International Financial Reporting Standards as adopted by the European Union;</w:t>
                  </w:r>
                </w:p>
              </w:tc>
            </w:tr>
            <w:tr w:rsidR="007A26D9" w14:paraId="18AC472A" w14:textId="77777777" w:rsidTr="00F20AB7">
              <w:tc>
                <w:tcPr>
                  <w:tcW w:w="3539" w:type="dxa"/>
                </w:tcPr>
                <w:p w14:paraId="4A7D6750" w14:textId="77777777" w:rsidR="00BF24BE" w:rsidRDefault="00000000" w:rsidP="009A4BB6">
                  <w:pPr>
                    <w:pStyle w:val="BodyText"/>
                    <w:spacing w:before="60" w:after="60"/>
                    <w:ind w:right="-3020"/>
                    <w:rPr>
                      <w:b/>
                      <w:color w:val="231F20"/>
                      <w:w w:val="0"/>
                    </w:rPr>
                  </w:pPr>
                  <w:r w:rsidRPr="003C46D4">
                    <w:rPr>
                      <w:b/>
                      <w:color w:val="231F20"/>
                      <w:w w:val="0"/>
                    </w:rPr>
                    <w:t xml:space="preserve">“Independent Non-Executive </w:t>
                  </w:r>
                </w:p>
                <w:p w14:paraId="47F134F0" w14:textId="77777777" w:rsidR="007A26D9" w:rsidRDefault="00000000" w:rsidP="009A4BB6">
                  <w:pPr>
                    <w:pStyle w:val="BodyText"/>
                    <w:spacing w:before="60" w:after="60"/>
                    <w:ind w:right="-3020"/>
                    <w:rPr>
                      <w:b/>
                      <w:color w:val="231F20"/>
                      <w:w w:val="0"/>
                    </w:rPr>
                  </w:pPr>
                  <w:r w:rsidRPr="003C46D4">
                    <w:rPr>
                      <w:b/>
                      <w:color w:val="231F20"/>
                      <w:w w:val="0"/>
                    </w:rPr>
                    <w:t>Directors”</w:t>
                  </w:r>
                </w:p>
              </w:tc>
              <w:tc>
                <w:tcPr>
                  <w:tcW w:w="6242" w:type="dxa"/>
                </w:tcPr>
                <w:p w14:paraId="0B88C2F7" w14:textId="77777777" w:rsidR="007A26D9" w:rsidRDefault="00000000" w:rsidP="009A4BB6">
                  <w:pPr>
                    <w:pStyle w:val="BodyText"/>
                    <w:spacing w:before="60" w:after="60"/>
                    <w:ind w:right="155"/>
                    <w:jc w:val="both"/>
                    <w:rPr>
                      <w:color w:val="231F20"/>
                      <w:w w:val="0"/>
                    </w:rPr>
                  </w:pPr>
                  <w:r>
                    <w:rPr>
                      <w:color w:val="231F20"/>
                      <w:w w:val="0"/>
                    </w:rPr>
                    <w:t>[●]</w:t>
                  </w:r>
                </w:p>
              </w:tc>
            </w:tr>
            <w:tr w:rsidR="007A26D9" w14:paraId="2902650C" w14:textId="77777777" w:rsidTr="00F20AB7">
              <w:tc>
                <w:tcPr>
                  <w:tcW w:w="3539" w:type="dxa"/>
                </w:tcPr>
                <w:p w14:paraId="2432CA09" w14:textId="77777777" w:rsidR="007A26D9" w:rsidRDefault="00000000" w:rsidP="009A4BB6">
                  <w:pPr>
                    <w:pStyle w:val="BodyText"/>
                    <w:spacing w:before="60" w:after="60"/>
                    <w:ind w:right="-3020"/>
                    <w:rPr>
                      <w:b/>
                      <w:color w:val="231F20"/>
                      <w:w w:val="0"/>
                    </w:rPr>
                  </w:pPr>
                  <w:r>
                    <w:rPr>
                      <w:b/>
                      <w:color w:val="231F20"/>
                      <w:w w:val="0"/>
                    </w:rPr>
                    <w:t xml:space="preserve">“Initial Period” </w:t>
                  </w:r>
                </w:p>
              </w:tc>
              <w:tc>
                <w:tcPr>
                  <w:tcW w:w="6242" w:type="dxa"/>
                </w:tcPr>
                <w:p w14:paraId="4B7D8273" w14:textId="77777777" w:rsidR="007A26D9" w:rsidRDefault="00000000" w:rsidP="009A4BB6">
                  <w:pPr>
                    <w:pStyle w:val="BodyText"/>
                    <w:spacing w:before="60" w:after="60"/>
                    <w:ind w:right="155"/>
                    <w:jc w:val="both"/>
                    <w:rPr>
                      <w:color w:val="231F20"/>
                      <w:w w:val="0"/>
                    </w:rPr>
                  </w:pPr>
                  <w:r>
                    <w:rPr>
                      <w:color w:val="231F20"/>
                      <w:w w:val="0"/>
                    </w:rPr>
                    <w:t>the period of six months from Admission;</w:t>
                  </w:r>
                </w:p>
              </w:tc>
            </w:tr>
            <w:tr w:rsidR="007A26D9" w14:paraId="27E7D3AE" w14:textId="77777777" w:rsidTr="00F20AB7">
              <w:tc>
                <w:tcPr>
                  <w:tcW w:w="3539" w:type="dxa"/>
                </w:tcPr>
                <w:p w14:paraId="5BEB4D15" w14:textId="77777777" w:rsidR="007A26D9" w:rsidRPr="003C46D4" w:rsidRDefault="00000000" w:rsidP="009A4BB6">
                  <w:pPr>
                    <w:pStyle w:val="BodyText"/>
                    <w:spacing w:before="60" w:after="60"/>
                    <w:rPr>
                      <w:b/>
                      <w:color w:val="231F20"/>
                      <w:w w:val="0"/>
                    </w:rPr>
                  </w:pPr>
                  <w:r>
                    <w:rPr>
                      <w:b/>
                      <w:color w:val="231F20"/>
                      <w:w w:val="0"/>
                    </w:rPr>
                    <w:t>“</w:t>
                  </w:r>
                  <w:r w:rsidRPr="00C376EE">
                    <w:rPr>
                      <w:b/>
                      <w:color w:val="231F20"/>
                      <w:w w:val="0"/>
                    </w:rPr>
                    <w:t>Letters of Appointment</w:t>
                  </w:r>
                  <w:r>
                    <w:rPr>
                      <w:b/>
                      <w:color w:val="231F20"/>
                      <w:w w:val="0"/>
                    </w:rPr>
                    <w:t>”</w:t>
                  </w:r>
                </w:p>
              </w:tc>
              <w:tc>
                <w:tcPr>
                  <w:tcW w:w="6242" w:type="dxa"/>
                </w:tcPr>
                <w:p w14:paraId="6CF902A8" w14:textId="77777777" w:rsidR="007A26D9" w:rsidRPr="003C46D4" w:rsidRDefault="00000000" w:rsidP="009A4BB6">
                  <w:pPr>
                    <w:pStyle w:val="BodyText"/>
                    <w:spacing w:before="60" w:after="60"/>
                    <w:ind w:right="155"/>
                    <w:jc w:val="both"/>
                  </w:pPr>
                  <w:r w:rsidRPr="00172AA8">
                    <w:rPr>
                      <w:color w:val="231F20"/>
                      <w:w w:val="0"/>
                    </w:rPr>
                    <w:t xml:space="preserve">the letters of appointment for each of the Directors, details of which are set out in </w:t>
                  </w:r>
                  <w:r>
                    <w:rPr>
                      <w:color w:val="231F20"/>
                      <w:w w:val="0"/>
                    </w:rPr>
                    <w:t xml:space="preserve">Part </w:t>
                  </w:r>
                  <w:r>
                    <w:rPr>
                      <w:color w:val="231F20"/>
                      <w:w w:val="0"/>
                    </w:rPr>
                    <w:t>[</w:t>
                  </w:r>
                  <w:r>
                    <w:rPr>
                      <w:color w:val="231F20"/>
                      <w:w w:val="0"/>
                    </w:rPr>
                    <w:t>16</w:t>
                  </w:r>
                  <w:r>
                    <w:rPr>
                      <w:color w:val="231F20"/>
                      <w:w w:val="0"/>
                    </w:rPr>
                    <w:t>]</w:t>
                  </w:r>
                  <w:r w:rsidRPr="00172AA8">
                    <w:rPr>
                      <w:color w:val="231F20"/>
                      <w:w w:val="0"/>
                    </w:rPr>
                    <w:t xml:space="preserve"> of this Document;</w:t>
                  </w:r>
                </w:p>
              </w:tc>
            </w:tr>
            <w:tr w:rsidR="007A26D9" w14:paraId="308EAEA2" w14:textId="77777777" w:rsidTr="00F20AB7">
              <w:tc>
                <w:tcPr>
                  <w:tcW w:w="3539" w:type="dxa"/>
                </w:tcPr>
                <w:p w14:paraId="03B07C60" w14:textId="77777777" w:rsidR="007A26D9" w:rsidRDefault="00000000" w:rsidP="009A4BB6">
                  <w:pPr>
                    <w:pStyle w:val="BodyText"/>
                    <w:spacing w:before="60" w:after="60"/>
                    <w:ind w:right="-3020"/>
                    <w:rPr>
                      <w:b/>
                      <w:color w:val="231F20"/>
                      <w:w w:val="0"/>
                    </w:rPr>
                  </w:pPr>
                  <w:r>
                    <w:rPr>
                      <w:b/>
                      <w:color w:val="231F20"/>
                      <w:w w:val="0"/>
                    </w:rPr>
                    <w:t>“Listing Rules”</w:t>
                  </w:r>
                </w:p>
              </w:tc>
              <w:tc>
                <w:tcPr>
                  <w:tcW w:w="6242" w:type="dxa"/>
                </w:tcPr>
                <w:p w14:paraId="24A03143" w14:textId="77777777" w:rsidR="007A26D9" w:rsidRPr="00172AA8" w:rsidRDefault="00000000" w:rsidP="009A4BB6">
                  <w:pPr>
                    <w:pStyle w:val="BodyText"/>
                    <w:spacing w:before="60" w:after="60"/>
                    <w:ind w:right="155"/>
                    <w:jc w:val="both"/>
                    <w:rPr>
                      <w:color w:val="231F20"/>
                      <w:w w:val="0"/>
                    </w:rPr>
                  </w:pPr>
                  <w:r>
                    <w:rPr>
                      <w:color w:val="231F20"/>
                      <w:w w:val="0"/>
                    </w:rPr>
                    <w:t xml:space="preserve">the Listing Rules made by the FCA under Part VI of the </w:t>
                  </w:r>
                  <w:r>
                    <w:rPr>
                      <w:color w:val="231F20"/>
                      <w:w w:val="0"/>
                    </w:rPr>
                    <w:t>FSMA (as amended from time to time);</w:t>
                  </w:r>
                </w:p>
              </w:tc>
            </w:tr>
            <w:tr w:rsidR="007A26D9" w14:paraId="5982BC93" w14:textId="77777777" w:rsidTr="00F20AB7">
              <w:tc>
                <w:tcPr>
                  <w:tcW w:w="3539" w:type="dxa"/>
                </w:tcPr>
                <w:p w14:paraId="6CCE47C7" w14:textId="77777777" w:rsidR="00BF24BE" w:rsidRDefault="00000000" w:rsidP="009A4BB6">
                  <w:pPr>
                    <w:pStyle w:val="BodyText"/>
                    <w:spacing w:before="60" w:after="60"/>
                    <w:ind w:right="-3020"/>
                    <w:rPr>
                      <w:b/>
                      <w:color w:val="231F20"/>
                      <w:w w:val="0"/>
                    </w:rPr>
                  </w:pPr>
                  <w:r>
                    <w:rPr>
                      <w:b/>
                      <w:color w:val="231F20"/>
                      <w:w w:val="0"/>
                    </w:rPr>
                    <w:t xml:space="preserve">“London Stock Exchange” </w:t>
                  </w:r>
                </w:p>
                <w:p w14:paraId="40A48FB5" w14:textId="77777777" w:rsidR="007A26D9" w:rsidRDefault="00000000" w:rsidP="009A4BB6">
                  <w:pPr>
                    <w:pStyle w:val="BodyText"/>
                    <w:spacing w:before="60" w:after="60"/>
                    <w:ind w:right="-3020"/>
                    <w:rPr>
                      <w:b/>
                      <w:color w:val="231F20"/>
                      <w:w w:val="0"/>
                    </w:rPr>
                  </w:pPr>
                  <w:r>
                    <w:rPr>
                      <w:b/>
                      <w:color w:val="231F20"/>
                      <w:w w:val="0"/>
                    </w:rPr>
                    <w:t>or “LSE”</w:t>
                  </w:r>
                </w:p>
              </w:tc>
              <w:tc>
                <w:tcPr>
                  <w:tcW w:w="6242" w:type="dxa"/>
                </w:tcPr>
                <w:p w14:paraId="0429FAAF" w14:textId="77777777" w:rsidR="007A26D9" w:rsidRPr="00172AA8" w:rsidRDefault="00000000" w:rsidP="009A4BB6">
                  <w:pPr>
                    <w:pStyle w:val="BodyText"/>
                    <w:spacing w:before="60" w:after="60"/>
                    <w:ind w:right="155"/>
                    <w:jc w:val="both"/>
                    <w:rPr>
                      <w:color w:val="231F20"/>
                      <w:w w:val="0"/>
                    </w:rPr>
                  </w:pPr>
                  <w:r>
                    <w:rPr>
                      <w:color w:val="231F20"/>
                      <w:w w:val="0"/>
                    </w:rPr>
                    <w:t>London Stock Exchange plc;</w:t>
                  </w:r>
                </w:p>
              </w:tc>
            </w:tr>
            <w:tr w:rsidR="007A26D9" w14:paraId="61DDC829" w14:textId="77777777" w:rsidTr="00F20AB7">
              <w:tc>
                <w:tcPr>
                  <w:tcW w:w="3539" w:type="dxa"/>
                </w:tcPr>
                <w:p w14:paraId="07894BAB" w14:textId="77777777" w:rsidR="007A26D9" w:rsidRDefault="00000000" w:rsidP="009A4BB6">
                  <w:pPr>
                    <w:pStyle w:val="BodyText"/>
                    <w:spacing w:before="60" w:after="60"/>
                    <w:ind w:right="-3020"/>
                    <w:rPr>
                      <w:b/>
                      <w:color w:val="231F20"/>
                      <w:w w:val="0"/>
                    </w:rPr>
                  </w:pPr>
                  <w:r>
                    <w:rPr>
                      <w:b/>
                      <w:color w:val="231F20"/>
                      <w:w w:val="0"/>
                    </w:rPr>
                    <w:t>“Main Market”</w:t>
                  </w:r>
                </w:p>
              </w:tc>
              <w:tc>
                <w:tcPr>
                  <w:tcW w:w="6242" w:type="dxa"/>
                </w:tcPr>
                <w:p w14:paraId="392880B1" w14:textId="77777777" w:rsidR="007A26D9" w:rsidRDefault="00000000" w:rsidP="009A4BB6">
                  <w:pPr>
                    <w:pStyle w:val="BodyText"/>
                    <w:spacing w:before="60" w:after="60"/>
                    <w:ind w:right="155"/>
                    <w:jc w:val="both"/>
                    <w:rPr>
                      <w:color w:val="231F20"/>
                      <w:w w:val="0"/>
                    </w:rPr>
                  </w:pPr>
                  <w:r>
                    <w:rPr>
                      <w:color w:val="231F20"/>
                      <w:w w:val="0"/>
                    </w:rPr>
                    <w:t>the main market for listed securities operated by London Stock Exchange plc;</w:t>
                  </w:r>
                </w:p>
              </w:tc>
            </w:tr>
            <w:tr w:rsidR="007A26D9" w14:paraId="64E67B6B" w14:textId="77777777" w:rsidTr="00F20AB7">
              <w:tc>
                <w:tcPr>
                  <w:tcW w:w="3539" w:type="dxa"/>
                </w:tcPr>
                <w:p w14:paraId="1454C023" w14:textId="77777777" w:rsidR="007A26D9" w:rsidRDefault="00000000" w:rsidP="009A4BB6">
                  <w:pPr>
                    <w:pStyle w:val="BodyText"/>
                    <w:spacing w:before="60" w:after="60"/>
                    <w:ind w:right="27"/>
                    <w:rPr>
                      <w:b/>
                      <w:color w:val="231F20"/>
                      <w:w w:val="0"/>
                    </w:rPr>
                  </w:pPr>
                  <w:r>
                    <w:rPr>
                      <w:b/>
                      <w:color w:val="231F20"/>
                      <w:w w:val="0"/>
                    </w:rPr>
                    <w:t>“Market Abuse Regulation”</w:t>
                  </w:r>
                </w:p>
              </w:tc>
              <w:tc>
                <w:tcPr>
                  <w:tcW w:w="6242" w:type="dxa"/>
                </w:tcPr>
                <w:p w14:paraId="125BC021" w14:textId="77777777" w:rsidR="007A26D9" w:rsidRDefault="00000000" w:rsidP="009A4BB6">
                  <w:pPr>
                    <w:pStyle w:val="BodyText"/>
                    <w:spacing w:before="60" w:after="60"/>
                    <w:ind w:right="155"/>
                    <w:jc w:val="both"/>
                    <w:rPr>
                      <w:color w:val="231F20"/>
                      <w:w w:val="0"/>
                    </w:rPr>
                  </w:pPr>
                  <w:r>
                    <w:rPr>
                      <w:color w:val="231F20"/>
                      <w:w w:val="0"/>
                    </w:rPr>
                    <w:t xml:space="preserve">Regulation (EU) No. 596/2014 of the </w:t>
                  </w:r>
                  <w:r>
                    <w:rPr>
                      <w:color w:val="231F20"/>
                      <w:w w:val="0"/>
                    </w:rPr>
                    <w:t>European Parliament and the Council of 16 April 2014 on market abuse and, following 31</w:t>
                  </w:r>
                  <w:r w:rsidRPr="006F24BF">
                    <w:rPr>
                      <w:color w:val="231F20"/>
                      <w:w w:val="0"/>
                      <w:vertAlign w:val="superscript"/>
                    </w:rPr>
                    <w:t>st</w:t>
                  </w:r>
                  <w:r>
                    <w:rPr>
                      <w:color w:val="231F20"/>
                      <w:w w:val="0"/>
                    </w:rPr>
                    <w:t xml:space="preserve"> December 2020, as incorporated in UK law by the European Union (Withdrawal) Act 2018;</w:t>
                  </w:r>
                </w:p>
              </w:tc>
            </w:tr>
            <w:tr w:rsidR="007A26D9" w14:paraId="495EFA7C" w14:textId="77777777" w:rsidTr="00F20AB7">
              <w:tc>
                <w:tcPr>
                  <w:tcW w:w="3539" w:type="dxa"/>
                </w:tcPr>
                <w:p w14:paraId="79199202" w14:textId="77777777" w:rsidR="007A26D9" w:rsidRDefault="00000000" w:rsidP="009A4BB6">
                  <w:pPr>
                    <w:pStyle w:val="BodyText"/>
                    <w:spacing w:before="60" w:after="60"/>
                    <w:ind w:right="-3020"/>
                    <w:rPr>
                      <w:b/>
                      <w:color w:val="231F20"/>
                      <w:w w:val="0"/>
                    </w:rPr>
                  </w:pPr>
                  <w:r>
                    <w:rPr>
                      <w:b/>
                      <w:color w:val="231F20"/>
                      <w:w w:val="0"/>
                    </w:rPr>
                    <w:t>“Memorandum”</w:t>
                  </w:r>
                </w:p>
              </w:tc>
              <w:tc>
                <w:tcPr>
                  <w:tcW w:w="6242" w:type="dxa"/>
                </w:tcPr>
                <w:p w14:paraId="65034445" w14:textId="77777777" w:rsidR="007A26D9" w:rsidRDefault="00000000" w:rsidP="009A4BB6">
                  <w:pPr>
                    <w:pStyle w:val="BodyText"/>
                    <w:spacing w:before="60" w:after="60"/>
                    <w:ind w:right="155"/>
                    <w:jc w:val="both"/>
                    <w:rPr>
                      <w:color w:val="231F20"/>
                      <w:w w:val="0"/>
                    </w:rPr>
                  </w:pPr>
                  <w:r>
                    <w:rPr>
                      <w:color w:val="231F20"/>
                      <w:w w:val="0"/>
                    </w:rPr>
                    <w:t>the memorandum of the Company;</w:t>
                  </w:r>
                </w:p>
              </w:tc>
            </w:tr>
            <w:tr w:rsidR="007A26D9" w14:paraId="7AD8D25F" w14:textId="77777777" w:rsidTr="00F20AB7">
              <w:tc>
                <w:tcPr>
                  <w:tcW w:w="3539" w:type="dxa"/>
                </w:tcPr>
                <w:p w14:paraId="5BBC44B5" w14:textId="77777777" w:rsidR="00BF24BE" w:rsidRDefault="00000000" w:rsidP="009A4BB6">
                  <w:pPr>
                    <w:pStyle w:val="BodyText"/>
                    <w:spacing w:before="60" w:after="60"/>
                    <w:ind w:right="-3020"/>
                    <w:rPr>
                      <w:b/>
                      <w:color w:val="231F20"/>
                      <w:w w:val="0"/>
                    </w:rPr>
                  </w:pPr>
                  <w:r>
                    <w:rPr>
                      <w:b/>
                      <w:color w:val="231F20"/>
                      <w:w w:val="0"/>
                    </w:rPr>
                    <w:lastRenderedPageBreak/>
                    <w:t xml:space="preserve">“Memorandum and Articles </w:t>
                  </w:r>
                </w:p>
                <w:p w14:paraId="60A4AF8A" w14:textId="77777777" w:rsidR="007A26D9" w:rsidRDefault="00000000" w:rsidP="009A4BB6">
                  <w:pPr>
                    <w:pStyle w:val="BodyText"/>
                    <w:spacing w:before="60" w:after="60"/>
                    <w:ind w:right="-3020"/>
                    <w:rPr>
                      <w:b/>
                      <w:color w:val="231F20"/>
                      <w:w w:val="0"/>
                    </w:rPr>
                  </w:pPr>
                  <w:r>
                    <w:rPr>
                      <w:b/>
                      <w:color w:val="231F20"/>
                      <w:w w:val="0"/>
                    </w:rPr>
                    <w:t>of Incorp</w:t>
                  </w:r>
                  <w:r>
                    <w:rPr>
                      <w:b/>
                      <w:color w:val="231F20"/>
                      <w:w w:val="0"/>
                    </w:rPr>
                    <w:t>oration</w:t>
                  </w:r>
                  <w:r>
                    <w:rPr>
                      <w:b/>
                      <w:color w:val="231F20"/>
                      <w:w w:val="0"/>
                    </w:rPr>
                    <w:t>”</w:t>
                  </w:r>
                </w:p>
              </w:tc>
              <w:tc>
                <w:tcPr>
                  <w:tcW w:w="6242" w:type="dxa"/>
                </w:tcPr>
                <w:p w14:paraId="28EF2E88" w14:textId="77777777" w:rsidR="007A26D9" w:rsidRDefault="00000000" w:rsidP="009A4BB6">
                  <w:pPr>
                    <w:pStyle w:val="BodyText"/>
                    <w:spacing w:before="60" w:after="60"/>
                    <w:ind w:right="155"/>
                    <w:jc w:val="both"/>
                    <w:rPr>
                      <w:color w:val="231F20"/>
                      <w:w w:val="0"/>
                    </w:rPr>
                  </w:pPr>
                  <w:r>
                    <w:rPr>
                      <w:color w:val="231F20"/>
                      <w:w w:val="0"/>
                    </w:rPr>
                    <w:t>the memorandum and articles of incorporation of the Company (as amended from time to time);</w:t>
                  </w:r>
                </w:p>
              </w:tc>
            </w:tr>
            <w:tr w:rsidR="00515AEB" w14:paraId="3504D61C" w14:textId="77777777" w:rsidTr="00F20AB7">
              <w:tc>
                <w:tcPr>
                  <w:tcW w:w="3539" w:type="dxa"/>
                </w:tcPr>
                <w:p w14:paraId="6B0B84D7" w14:textId="77777777" w:rsidR="00515AEB" w:rsidRDefault="00000000" w:rsidP="009A4BB6">
                  <w:pPr>
                    <w:pStyle w:val="BodyText"/>
                    <w:spacing w:before="60" w:after="60"/>
                    <w:ind w:right="-3020"/>
                    <w:rPr>
                      <w:b/>
                      <w:color w:val="231F20"/>
                      <w:w w:val="0"/>
                    </w:rPr>
                  </w:pPr>
                  <w:r>
                    <w:rPr>
                      <w:b/>
                      <w:color w:val="231F20"/>
                      <w:w w:val="0"/>
                    </w:rPr>
                    <w:t>“Offer”</w:t>
                  </w:r>
                </w:p>
              </w:tc>
              <w:tc>
                <w:tcPr>
                  <w:tcW w:w="6242" w:type="dxa"/>
                </w:tcPr>
                <w:p w14:paraId="33F40F89" w14:textId="77777777" w:rsidR="00515AEB" w:rsidRDefault="00000000" w:rsidP="009A4BB6">
                  <w:pPr>
                    <w:pStyle w:val="BodyText"/>
                    <w:spacing w:before="60" w:after="60"/>
                    <w:ind w:right="155"/>
                    <w:jc w:val="both"/>
                    <w:rPr>
                      <w:color w:val="231F20"/>
                      <w:w w:val="0"/>
                    </w:rPr>
                  </w:pPr>
                  <w:r>
                    <w:rPr>
                      <w:color w:val="231F20"/>
                      <w:w w:val="0"/>
                    </w:rPr>
                    <w:t xml:space="preserve">the </w:t>
                  </w:r>
                  <w:r>
                    <w:rPr>
                      <w:color w:val="231F20"/>
                      <w:w w:val="0"/>
                    </w:rPr>
                    <w:t>offer of Subscription Shares to subscribers identified or procured by the Company or its agent after Admission in one or more Subscription Rou</w:t>
                  </w:r>
                  <w:r>
                    <w:rPr>
                      <w:color w:val="231F20"/>
                      <w:w w:val="0"/>
                    </w:rPr>
                    <w:t>nds.</w:t>
                  </w:r>
                </w:p>
              </w:tc>
            </w:tr>
            <w:tr w:rsidR="007A26D9" w14:paraId="73E986B3" w14:textId="77777777" w:rsidTr="00F20AB7">
              <w:tc>
                <w:tcPr>
                  <w:tcW w:w="3539" w:type="dxa"/>
                </w:tcPr>
                <w:p w14:paraId="1596B3C3" w14:textId="77777777" w:rsidR="007A26D9" w:rsidRPr="002A2CF6" w:rsidRDefault="00000000" w:rsidP="009A4BB6">
                  <w:pPr>
                    <w:pStyle w:val="BodyText"/>
                    <w:spacing w:before="60" w:after="60"/>
                    <w:rPr>
                      <w:b/>
                      <w:color w:val="231F20"/>
                      <w:w w:val="0"/>
                    </w:rPr>
                  </w:pPr>
                  <w:r>
                    <w:rPr>
                      <w:b/>
                      <w:color w:val="231F20"/>
                      <w:w w:val="0"/>
                    </w:rPr>
                    <w:t>“Official List”</w:t>
                  </w:r>
                </w:p>
              </w:tc>
              <w:tc>
                <w:tcPr>
                  <w:tcW w:w="6242" w:type="dxa"/>
                </w:tcPr>
                <w:p w14:paraId="517AED2C" w14:textId="77777777" w:rsidR="007A26D9" w:rsidRDefault="00000000" w:rsidP="009A4BB6">
                  <w:pPr>
                    <w:pStyle w:val="BodyText"/>
                    <w:spacing w:before="60" w:after="60"/>
                    <w:ind w:right="155"/>
                    <w:jc w:val="both"/>
                    <w:rPr>
                      <w:color w:val="111111"/>
                    </w:rPr>
                  </w:pPr>
                  <w:r>
                    <w:rPr>
                      <w:color w:val="231F20"/>
                      <w:w w:val="0"/>
                    </w:rPr>
                    <w:t>the Official List of the United Kingdom Listing Authority;</w:t>
                  </w:r>
                </w:p>
              </w:tc>
            </w:tr>
            <w:tr w:rsidR="007A26D9" w14:paraId="28B86E71" w14:textId="77777777" w:rsidTr="00F20AB7">
              <w:tc>
                <w:tcPr>
                  <w:tcW w:w="3539" w:type="dxa"/>
                </w:tcPr>
                <w:p w14:paraId="60E1796F" w14:textId="77777777" w:rsidR="007A26D9" w:rsidRDefault="00000000" w:rsidP="009A4BB6">
                  <w:pPr>
                    <w:pStyle w:val="BodyText"/>
                    <w:spacing w:before="60" w:after="60"/>
                    <w:ind w:right="-3020"/>
                    <w:rPr>
                      <w:b/>
                      <w:color w:val="231F20"/>
                      <w:w w:val="0"/>
                    </w:rPr>
                  </w:pPr>
                  <w:r>
                    <w:rPr>
                      <w:b/>
                      <w:color w:val="231F20"/>
                      <w:w w:val="0"/>
                    </w:rPr>
                    <w:t>“Ordinary Resolution”</w:t>
                  </w:r>
                </w:p>
              </w:tc>
              <w:tc>
                <w:tcPr>
                  <w:tcW w:w="6242" w:type="dxa"/>
                </w:tcPr>
                <w:p w14:paraId="44FC93A1" w14:textId="77777777" w:rsidR="007A26D9" w:rsidRDefault="00000000" w:rsidP="009A4BB6">
                  <w:pPr>
                    <w:pStyle w:val="BodyText"/>
                    <w:spacing w:before="60" w:after="60"/>
                    <w:ind w:right="155"/>
                    <w:jc w:val="both"/>
                    <w:rPr>
                      <w:color w:val="231F20"/>
                      <w:w w:val="0"/>
                    </w:rPr>
                  </w:pPr>
                  <w:r>
                    <w:rPr>
                      <w:color w:val="231F20"/>
                      <w:w w:val="0"/>
                    </w:rPr>
                    <w:t xml:space="preserve">a resolution of a duly constituted general meeting of the Company passed by a simple majority of the votes cast by, or on behalf of, the </w:t>
                  </w:r>
                  <w:r>
                    <w:rPr>
                      <w:color w:val="231F20"/>
                      <w:w w:val="0"/>
                    </w:rPr>
                    <w:t>Shareholders entitled to vote present in person or by proxy and voting at the meeting and includes a unanimous written resolution of all Shareholders entitled to vote and expressed to be an ordinary resolution;</w:t>
                  </w:r>
                </w:p>
              </w:tc>
            </w:tr>
            <w:tr w:rsidR="007A26D9" w14:paraId="173795BA" w14:textId="77777777" w:rsidTr="00F20AB7">
              <w:tc>
                <w:tcPr>
                  <w:tcW w:w="3539" w:type="dxa"/>
                </w:tcPr>
                <w:p w14:paraId="4671AE8E" w14:textId="77777777" w:rsidR="007A26D9" w:rsidRDefault="00000000" w:rsidP="009A4BB6">
                  <w:pPr>
                    <w:pStyle w:val="BodyText"/>
                    <w:spacing w:before="60" w:after="60"/>
                    <w:ind w:right="-3020"/>
                    <w:rPr>
                      <w:b/>
                      <w:color w:val="231F20"/>
                      <w:w w:val="0"/>
                    </w:rPr>
                  </w:pPr>
                  <w:r>
                    <w:rPr>
                      <w:b/>
                      <w:color w:val="231F20"/>
                      <w:w w:val="0"/>
                    </w:rPr>
                    <w:t>“Ordinary Shares”</w:t>
                  </w:r>
                </w:p>
              </w:tc>
              <w:tc>
                <w:tcPr>
                  <w:tcW w:w="6242" w:type="dxa"/>
                </w:tcPr>
                <w:p w14:paraId="12425EB2" w14:textId="77777777" w:rsidR="007A26D9" w:rsidRDefault="00000000" w:rsidP="009A4BB6">
                  <w:pPr>
                    <w:pStyle w:val="BodyText"/>
                    <w:spacing w:before="60" w:after="60"/>
                    <w:ind w:right="155"/>
                    <w:jc w:val="both"/>
                    <w:rPr>
                      <w:color w:val="231F20"/>
                      <w:w w:val="0"/>
                    </w:rPr>
                  </w:pPr>
                  <w:r>
                    <w:rPr>
                      <w:color w:val="231F20"/>
                      <w:w w:val="0"/>
                    </w:rPr>
                    <w:t xml:space="preserve">ordinary shares of </w:t>
                  </w:r>
                  <w:proofErr w:type="gramStart"/>
                  <w:r>
                    <w:rPr>
                      <w:color w:val="231F20"/>
                      <w:w w:val="0"/>
                    </w:rPr>
                    <w:t>£</w:t>
                  </w:r>
                  <w:r>
                    <w:rPr>
                      <w:color w:val="231F20"/>
                      <w:w w:val="0"/>
                    </w:rPr>
                    <w:t>[</w:t>
                  </w:r>
                  <w:proofErr w:type="gramEnd"/>
                  <w:r>
                    <w:rPr>
                      <w:color w:val="231F20"/>
                      <w:w w:val="0"/>
                    </w:rPr>
                    <w:t>●]</w:t>
                  </w:r>
                  <w:r>
                    <w:rPr>
                      <w:color w:val="231F20"/>
                      <w:w w:val="0"/>
                    </w:rPr>
                    <w:t xml:space="preserve"> ea</w:t>
                  </w:r>
                  <w:r>
                    <w:rPr>
                      <w:color w:val="231F20"/>
                      <w:w w:val="0"/>
                    </w:rPr>
                    <w:t xml:space="preserve">ch in the capital of the Company; </w:t>
                  </w:r>
                </w:p>
              </w:tc>
            </w:tr>
            <w:tr w:rsidR="007A26D9" w14:paraId="18BC247B" w14:textId="77777777" w:rsidTr="00F20AB7">
              <w:tc>
                <w:tcPr>
                  <w:tcW w:w="3539" w:type="dxa"/>
                </w:tcPr>
                <w:p w14:paraId="4A77C9DA" w14:textId="77777777" w:rsidR="007A26D9" w:rsidRDefault="00000000" w:rsidP="009A4BB6">
                  <w:pPr>
                    <w:pStyle w:val="BodyText"/>
                    <w:spacing w:before="60" w:after="60"/>
                    <w:ind w:right="-3020"/>
                    <w:rPr>
                      <w:b/>
                      <w:color w:val="231F20"/>
                      <w:w w:val="0"/>
                    </w:rPr>
                  </w:pPr>
                  <w:r>
                    <w:rPr>
                      <w:b/>
                      <w:color w:val="231F20"/>
                      <w:w w:val="0"/>
                    </w:rPr>
                    <w:t>“Premium Listing”</w:t>
                  </w:r>
                </w:p>
              </w:tc>
              <w:tc>
                <w:tcPr>
                  <w:tcW w:w="6242" w:type="dxa"/>
                </w:tcPr>
                <w:p w14:paraId="70877C65" w14:textId="77777777" w:rsidR="007A26D9" w:rsidRDefault="00000000" w:rsidP="009A4BB6">
                  <w:pPr>
                    <w:pStyle w:val="BodyText"/>
                    <w:spacing w:before="60" w:after="60"/>
                    <w:ind w:right="155"/>
                    <w:jc w:val="both"/>
                    <w:rPr>
                      <w:color w:val="231F20"/>
                      <w:w w:val="0"/>
                    </w:rPr>
                  </w:pPr>
                  <w:r>
                    <w:rPr>
                      <w:color w:val="231F20"/>
                      <w:w w:val="0"/>
                    </w:rPr>
                    <w:t>a premium listing of shares on the Official List under chapter 6 of the Listing Rules;</w:t>
                  </w:r>
                </w:p>
              </w:tc>
            </w:tr>
            <w:tr w:rsidR="007A26D9" w14:paraId="369FCA5E" w14:textId="77777777" w:rsidTr="00F20AB7">
              <w:tc>
                <w:tcPr>
                  <w:tcW w:w="3539" w:type="dxa"/>
                </w:tcPr>
                <w:p w14:paraId="04D04AD8" w14:textId="77777777" w:rsidR="007A26D9" w:rsidRDefault="00000000" w:rsidP="009A4BB6">
                  <w:pPr>
                    <w:pStyle w:val="BodyText"/>
                    <w:spacing w:before="60"/>
                    <w:ind w:right="-3020"/>
                    <w:rPr>
                      <w:b/>
                      <w:color w:val="231F20"/>
                      <w:w w:val="0"/>
                    </w:rPr>
                  </w:pPr>
                  <w:r>
                    <w:rPr>
                      <w:b/>
                      <w:color w:val="231F20"/>
                      <w:w w:val="0"/>
                    </w:rPr>
                    <w:t xml:space="preserve">“Pro Forma Financial </w:t>
                  </w:r>
                </w:p>
                <w:p w14:paraId="45D3F0DF" w14:textId="77777777" w:rsidR="007A26D9" w:rsidRDefault="00000000" w:rsidP="009A4BB6">
                  <w:pPr>
                    <w:pStyle w:val="BodyText"/>
                    <w:spacing w:before="60" w:after="60"/>
                    <w:ind w:right="-3020"/>
                    <w:rPr>
                      <w:b/>
                      <w:color w:val="231F20"/>
                      <w:w w:val="0"/>
                    </w:rPr>
                  </w:pPr>
                  <w:r>
                    <w:rPr>
                      <w:b/>
                      <w:color w:val="231F20"/>
                      <w:w w:val="0"/>
                    </w:rPr>
                    <w:t>Information”</w:t>
                  </w:r>
                </w:p>
              </w:tc>
              <w:tc>
                <w:tcPr>
                  <w:tcW w:w="6242" w:type="dxa"/>
                </w:tcPr>
                <w:p w14:paraId="6ECC81E3" w14:textId="77777777" w:rsidR="007A26D9" w:rsidRDefault="00000000" w:rsidP="009A4BB6">
                  <w:pPr>
                    <w:pStyle w:val="BodyText"/>
                    <w:spacing w:before="60" w:after="60"/>
                    <w:ind w:right="155"/>
                    <w:jc w:val="both"/>
                    <w:rPr>
                      <w:color w:val="231F20"/>
                      <w:w w:val="0"/>
                    </w:rPr>
                  </w:pPr>
                  <w:r w:rsidRPr="009A63F3">
                    <w:rPr>
                      <w:color w:val="231F20"/>
                      <w:w w:val="0"/>
                    </w:rPr>
                    <w:t>the unaudited pro forma statement of net assets of the</w:t>
                  </w:r>
                  <w:r>
                    <w:rPr>
                      <w:color w:val="231F20"/>
                      <w:w w:val="0"/>
                    </w:rPr>
                    <w:t xml:space="preserve"> </w:t>
                  </w:r>
                  <w:r w:rsidRPr="009A63F3">
                    <w:rPr>
                      <w:color w:val="231F20"/>
                      <w:w w:val="0"/>
                    </w:rPr>
                    <w:t xml:space="preserve">Company as at </w:t>
                  </w:r>
                  <w:r>
                    <w:rPr>
                      <w:color w:val="231F20"/>
                      <w:w w:val="0"/>
                    </w:rPr>
                    <w:t>[●]</w:t>
                  </w:r>
                  <w:r>
                    <w:rPr>
                      <w:color w:val="231F20"/>
                      <w:w w:val="0"/>
                    </w:rPr>
                    <w:t>;</w:t>
                  </w:r>
                </w:p>
              </w:tc>
            </w:tr>
            <w:tr w:rsidR="007A26D9" w14:paraId="51D5CCE1" w14:textId="77777777" w:rsidTr="00F20AB7">
              <w:tc>
                <w:tcPr>
                  <w:tcW w:w="3539" w:type="dxa"/>
                </w:tcPr>
                <w:p w14:paraId="2B233704" w14:textId="77777777" w:rsidR="007A26D9" w:rsidRDefault="00000000" w:rsidP="009A4BB6">
                  <w:pPr>
                    <w:pStyle w:val="BodyText"/>
                    <w:spacing w:before="60" w:after="60"/>
                    <w:ind w:right="-3020"/>
                    <w:rPr>
                      <w:b/>
                      <w:color w:val="231F20"/>
                      <w:w w:val="0"/>
                    </w:rPr>
                  </w:pPr>
                  <w:r>
                    <w:rPr>
                      <w:b/>
                      <w:color w:val="231F20"/>
                      <w:w w:val="0"/>
                    </w:rPr>
                    <w:t>“Prospectus Regulation”</w:t>
                  </w:r>
                </w:p>
              </w:tc>
              <w:tc>
                <w:tcPr>
                  <w:tcW w:w="6242" w:type="dxa"/>
                </w:tcPr>
                <w:p w14:paraId="01025725" w14:textId="77777777" w:rsidR="007A26D9" w:rsidRDefault="00000000" w:rsidP="009A4BB6">
                  <w:pPr>
                    <w:pStyle w:val="BodyText"/>
                    <w:spacing w:before="60" w:after="60"/>
                    <w:ind w:right="155"/>
                    <w:jc w:val="both"/>
                    <w:rPr>
                      <w:color w:val="231F20"/>
                      <w:w w:val="0"/>
                    </w:rPr>
                  </w:pPr>
                  <w:r w:rsidRPr="00BB7144">
                    <w:rPr>
                      <w:bCs/>
                    </w:rPr>
                    <w:t xml:space="preserve">Regulation (EU) 2017/1129 (which forms part of domestic law pursuant to the European Union (Withdrawal) Act 2018 and </w:t>
                  </w:r>
                  <w:r w:rsidRPr="00BB7144">
                    <w:rPr>
                      <w:bCs/>
                      <w:color w:val="231F20"/>
                    </w:rPr>
                    <w:t>the Prospectus (Amendment etc.) (EU Exit) Regulations 2019</w:t>
                  </w:r>
                  <w:r w:rsidRPr="00BB7144">
                    <w:rPr>
                      <w:bCs/>
                    </w:rPr>
                    <w:t>)</w:t>
                  </w:r>
                </w:p>
              </w:tc>
            </w:tr>
            <w:tr w:rsidR="007A26D9" w14:paraId="66245E1F" w14:textId="77777777" w:rsidTr="00F20AB7">
              <w:tc>
                <w:tcPr>
                  <w:tcW w:w="3539" w:type="dxa"/>
                </w:tcPr>
                <w:p w14:paraId="1221B48D" w14:textId="77777777" w:rsidR="007A26D9" w:rsidRDefault="00000000" w:rsidP="009A4BB6">
                  <w:pPr>
                    <w:pStyle w:val="BodyText"/>
                    <w:spacing w:after="60"/>
                    <w:ind w:right="-3020"/>
                    <w:rPr>
                      <w:b/>
                      <w:color w:val="231F20"/>
                      <w:w w:val="0"/>
                    </w:rPr>
                  </w:pPr>
                  <w:r>
                    <w:rPr>
                      <w:b/>
                      <w:color w:val="231F20"/>
                      <w:w w:val="0"/>
                    </w:rPr>
                    <w:t>“Prospectus Regulation Rules”</w:t>
                  </w:r>
                </w:p>
              </w:tc>
              <w:tc>
                <w:tcPr>
                  <w:tcW w:w="6242" w:type="dxa"/>
                </w:tcPr>
                <w:p w14:paraId="321837E0" w14:textId="77777777" w:rsidR="007A26D9" w:rsidRDefault="00000000" w:rsidP="009A4BB6">
                  <w:pPr>
                    <w:pStyle w:val="BodyText"/>
                    <w:spacing w:before="60" w:after="60"/>
                    <w:ind w:right="155"/>
                    <w:jc w:val="both"/>
                    <w:rPr>
                      <w:color w:val="231F20"/>
                      <w:w w:val="0"/>
                    </w:rPr>
                  </w:pPr>
                  <w:r>
                    <w:rPr>
                      <w:color w:val="231F20"/>
                      <w:w w:val="0"/>
                    </w:rPr>
                    <w:t xml:space="preserve">the </w:t>
                  </w:r>
                  <w:r>
                    <w:rPr>
                      <w:color w:val="231F20"/>
                      <w:w w:val="0"/>
                    </w:rPr>
                    <w:t>Prospectus Regulation Rules published by the FCA under section 73A of FSMA (as amended from time to time);</w:t>
                  </w:r>
                </w:p>
              </w:tc>
            </w:tr>
            <w:tr w:rsidR="007A26D9" w14:paraId="33E15CC7" w14:textId="77777777" w:rsidTr="00F20AB7">
              <w:tc>
                <w:tcPr>
                  <w:tcW w:w="3539" w:type="dxa"/>
                </w:tcPr>
                <w:p w14:paraId="1C3BAB9F" w14:textId="77777777" w:rsidR="007A26D9" w:rsidRDefault="00000000" w:rsidP="009A4BB6">
                  <w:pPr>
                    <w:pStyle w:val="BodyText"/>
                    <w:spacing w:before="60"/>
                    <w:ind w:right="-3020"/>
                    <w:rPr>
                      <w:b/>
                      <w:color w:val="231F20"/>
                      <w:w w:val="0"/>
                    </w:rPr>
                  </w:pPr>
                  <w:r>
                    <w:rPr>
                      <w:b/>
                      <w:color w:val="231F20"/>
                      <w:w w:val="0"/>
                    </w:rPr>
                    <w:t>“Register of Members”</w:t>
                  </w:r>
                </w:p>
              </w:tc>
              <w:tc>
                <w:tcPr>
                  <w:tcW w:w="6242" w:type="dxa"/>
                </w:tcPr>
                <w:p w14:paraId="3833BCDE" w14:textId="77777777" w:rsidR="007A26D9" w:rsidRPr="00BB7144" w:rsidRDefault="00000000" w:rsidP="009A4BB6">
                  <w:pPr>
                    <w:pStyle w:val="BodyText"/>
                    <w:spacing w:before="60" w:after="60"/>
                    <w:ind w:right="155"/>
                    <w:jc w:val="both"/>
                    <w:rPr>
                      <w:bCs/>
                      <w:color w:val="231F20"/>
                      <w:w w:val="0"/>
                    </w:rPr>
                  </w:pPr>
                  <w:r>
                    <w:rPr>
                      <w:color w:val="231F20"/>
                      <w:w w:val="0"/>
                    </w:rPr>
                    <w:t>the Company’s register of members;</w:t>
                  </w:r>
                </w:p>
              </w:tc>
            </w:tr>
            <w:tr w:rsidR="007A26D9" w14:paraId="3A3FA2F0" w14:textId="77777777" w:rsidTr="00F20AB7">
              <w:tc>
                <w:tcPr>
                  <w:tcW w:w="3539" w:type="dxa"/>
                </w:tcPr>
                <w:p w14:paraId="67B106BF" w14:textId="77777777" w:rsidR="007A26D9" w:rsidRDefault="00000000" w:rsidP="009A4BB6">
                  <w:pPr>
                    <w:pStyle w:val="BodyText"/>
                    <w:spacing w:before="60" w:after="60"/>
                    <w:ind w:right="-3020"/>
                    <w:rPr>
                      <w:b/>
                      <w:color w:val="231F20"/>
                      <w:w w:val="0"/>
                    </w:rPr>
                  </w:pPr>
                  <w:r>
                    <w:rPr>
                      <w:b/>
                      <w:color w:val="231F20"/>
                      <w:w w:val="0"/>
                    </w:rPr>
                    <w:t>“Registrar”</w:t>
                  </w:r>
                </w:p>
              </w:tc>
              <w:tc>
                <w:tcPr>
                  <w:tcW w:w="6242" w:type="dxa"/>
                </w:tcPr>
                <w:p w14:paraId="0D5CC008" w14:textId="77777777" w:rsidR="007A26D9" w:rsidRDefault="00000000" w:rsidP="009A4BB6">
                  <w:pPr>
                    <w:pStyle w:val="BodyText"/>
                    <w:spacing w:before="60" w:after="60"/>
                    <w:ind w:right="155"/>
                    <w:jc w:val="both"/>
                    <w:rPr>
                      <w:color w:val="231F20"/>
                      <w:w w:val="0"/>
                    </w:rPr>
                  </w:pPr>
                  <w:r>
                    <w:rPr>
                      <w:color w:val="231F20"/>
                      <w:w w:val="0"/>
                    </w:rPr>
                    <w:t>Neville</w:t>
                  </w:r>
                  <w:r>
                    <w:rPr>
                      <w:color w:val="231F20"/>
                      <w:w w:val="0"/>
                    </w:rPr>
                    <w:t xml:space="preserve"> Registrars Limited;</w:t>
                  </w:r>
                </w:p>
              </w:tc>
            </w:tr>
            <w:tr w:rsidR="007A26D9" w14:paraId="5677A230" w14:textId="77777777" w:rsidTr="00F20AB7">
              <w:tc>
                <w:tcPr>
                  <w:tcW w:w="3539" w:type="dxa"/>
                </w:tcPr>
                <w:p w14:paraId="365A9539" w14:textId="77777777" w:rsidR="007A26D9" w:rsidRDefault="00000000" w:rsidP="009A4BB6">
                  <w:pPr>
                    <w:pStyle w:val="BodyText"/>
                    <w:spacing w:before="60" w:after="60"/>
                    <w:ind w:right="-3020"/>
                    <w:rPr>
                      <w:b/>
                      <w:color w:val="231F20"/>
                      <w:w w:val="0"/>
                    </w:rPr>
                  </w:pPr>
                  <w:r>
                    <w:rPr>
                      <w:b/>
                      <w:color w:val="231F20"/>
                      <w:w w:val="0"/>
                    </w:rPr>
                    <w:lastRenderedPageBreak/>
                    <w:t>“Related Parties”</w:t>
                  </w:r>
                </w:p>
              </w:tc>
              <w:tc>
                <w:tcPr>
                  <w:tcW w:w="6242" w:type="dxa"/>
                  <w:vAlign w:val="bottom"/>
                </w:tcPr>
                <w:p w14:paraId="4C1B82D9" w14:textId="77777777" w:rsidR="007A26D9" w:rsidRDefault="00000000" w:rsidP="009A4BB6">
                  <w:pPr>
                    <w:pStyle w:val="BodyText"/>
                    <w:spacing w:before="60" w:after="60"/>
                    <w:ind w:right="155"/>
                    <w:jc w:val="both"/>
                    <w:rPr>
                      <w:color w:val="231F20"/>
                      <w:w w:val="0"/>
                    </w:rPr>
                  </w:pPr>
                  <w:r>
                    <w:rPr>
                      <w:color w:val="231F20"/>
                      <w:w w:val="0"/>
                    </w:rPr>
                    <w:t>[●]</w:t>
                  </w:r>
                </w:p>
              </w:tc>
            </w:tr>
            <w:tr w:rsidR="007A26D9" w14:paraId="7E6960B5" w14:textId="77777777" w:rsidTr="00F20AB7">
              <w:tc>
                <w:tcPr>
                  <w:tcW w:w="3539" w:type="dxa"/>
                </w:tcPr>
                <w:p w14:paraId="4695DFBB" w14:textId="77777777" w:rsidR="007A26D9" w:rsidRDefault="00000000" w:rsidP="009A4BB6">
                  <w:pPr>
                    <w:pStyle w:val="BodyText"/>
                    <w:spacing w:before="60" w:after="60"/>
                    <w:ind w:right="-3020"/>
                    <w:rPr>
                      <w:b/>
                      <w:color w:val="231F20"/>
                      <w:w w:val="0"/>
                    </w:rPr>
                  </w:pPr>
                  <w:r>
                    <w:rPr>
                      <w:b/>
                      <w:color w:val="231F20"/>
                      <w:w w:val="0"/>
                    </w:rPr>
                    <w:t xml:space="preserve">“Relevant Member </w:t>
                  </w:r>
                  <w:r>
                    <w:rPr>
                      <w:b/>
                      <w:color w:val="231F20"/>
                      <w:w w:val="0"/>
                    </w:rPr>
                    <w:t>State”</w:t>
                  </w:r>
                </w:p>
              </w:tc>
              <w:tc>
                <w:tcPr>
                  <w:tcW w:w="6242" w:type="dxa"/>
                  <w:vAlign w:val="bottom"/>
                </w:tcPr>
                <w:p w14:paraId="7EB4F008" w14:textId="77777777" w:rsidR="007A26D9" w:rsidRDefault="00000000" w:rsidP="009A4BB6">
                  <w:pPr>
                    <w:pStyle w:val="BodyText"/>
                    <w:spacing w:before="60" w:after="60"/>
                    <w:ind w:right="155"/>
                    <w:jc w:val="both"/>
                    <w:rPr>
                      <w:color w:val="231F20"/>
                      <w:w w:val="0"/>
                    </w:rPr>
                  </w:pPr>
                  <w:r>
                    <w:t xml:space="preserve">a </w:t>
                  </w:r>
                  <w:r w:rsidRPr="00CD6890">
                    <w:t xml:space="preserve">member state of the European Economic Area </w:t>
                  </w:r>
                  <w:r>
                    <w:t xml:space="preserve">to </w:t>
                  </w:r>
                  <w:r w:rsidRPr="00CD6890">
                    <w:t xml:space="preserve">which the Prospectus </w:t>
                  </w:r>
                  <w:r>
                    <w:t>Regulation applies;</w:t>
                  </w:r>
                </w:p>
              </w:tc>
            </w:tr>
            <w:tr w:rsidR="007A26D9" w14:paraId="287D4E6C" w14:textId="77777777" w:rsidTr="00F20AB7">
              <w:tc>
                <w:tcPr>
                  <w:tcW w:w="3539" w:type="dxa"/>
                </w:tcPr>
                <w:p w14:paraId="2BAFFF0F" w14:textId="77777777" w:rsidR="007A26D9" w:rsidRDefault="00000000" w:rsidP="009A4BB6">
                  <w:pPr>
                    <w:pStyle w:val="BodyText"/>
                    <w:spacing w:before="60" w:after="60"/>
                    <w:ind w:right="-3020"/>
                    <w:rPr>
                      <w:b/>
                      <w:color w:val="231F20"/>
                      <w:w w:val="0"/>
                    </w:rPr>
                  </w:pPr>
                  <w:r>
                    <w:rPr>
                      <w:b/>
                      <w:color w:val="231F20"/>
                      <w:w w:val="0"/>
                    </w:rPr>
                    <w:t>“Reverse Takeover” or “RTO”</w:t>
                  </w:r>
                </w:p>
              </w:tc>
              <w:tc>
                <w:tcPr>
                  <w:tcW w:w="6242" w:type="dxa"/>
                </w:tcPr>
                <w:p w14:paraId="19D8AD4E" w14:textId="77777777" w:rsidR="007A26D9" w:rsidRPr="00506C54" w:rsidRDefault="00000000" w:rsidP="009A4BB6">
                  <w:pPr>
                    <w:pStyle w:val="BodyText"/>
                    <w:spacing w:before="60" w:after="60"/>
                    <w:ind w:right="155"/>
                    <w:jc w:val="both"/>
                    <w:rPr>
                      <w:color w:val="231F20"/>
                      <w:w w:val="0"/>
                    </w:rPr>
                  </w:pPr>
                  <w:r w:rsidRPr="009A63F3">
                    <w:rPr>
                      <w:color w:val="231F20"/>
                      <w:w w:val="0"/>
                    </w:rPr>
                    <w:t>a transaction defined as a reverse takeover under</w:t>
                  </w:r>
                  <w:r>
                    <w:rPr>
                      <w:color w:val="231F20"/>
                      <w:w w:val="0"/>
                    </w:rPr>
                    <w:t xml:space="preserve"> </w:t>
                  </w:r>
                  <w:r w:rsidRPr="009A63F3">
                    <w:rPr>
                      <w:color w:val="231F20"/>
                      <w:w w:val="0"/>
                    </w:rPr>
                    <w:t>Listing Rule 5.6.4 (1) and (2)</w:t>
                  </w:r>
                  <w:r>
                    <w:rPr>
                      <w:color w:val="231F20"/>
                      <w:w w:val="0"/>
                    </w:rPr>
                    <w:t>;</w:t>
                  </w:r>
                </w:p>
              </w:tc>
            </w:tr>
            <w:tr w:rsidR="00C31FC4" w14:paraId="5E9F8B50" w14:textId="77777777" w:rsidTr="00F20AB7">
              <w:tc>
                <w:tcPr>
                  <w:tcW w:w="3539" w:type="dxa"/>
                </w:tcPr>
                <w:p w14:paraId="6A364AD7" w14:textId="77777777" w:rsidR="00C31FC4" w:rsidRDefault="00000000" w:rsidP="009A4BB6">
                  <w:pPr>
                    <w:pStyle w:val="BodyText"/>
                    <w:spacing w:before="60" w:after="60"/>
                    <w:ind w:right="-3020"/>
                    <w:rPr>
                      <w:b/>
                      <w:color w:val="231F20"/>
                      <w:w w:val="0"/>
                    </w:rPr>
                  </w:pPr>
                  <w:r>
                    <w:rPr>
                      <w:b/>
                      <w:color w:val="231F20"/>
                      <w:w w:val="0"/>
                    </w:rPr>
                    <w:t>“Resolutions”</w:t>
                  </w:r>
                </w:p>
              </w:tc>
              <w:tc>
                <w:tcPr>
                  <w:tcW w:w="6242" w:type="dxa"/>
                </w:tcPr>
                <w:p w14:paraId="3FE2107E" w14:textId="77777777" w:rsidR="00C31FC4" w:rsidRPr="009A63F3" w:rsidRDefault="00000000" w:rsidP="009A4BB6">
                  <w:pPr>
                    <w:pStyle w:val="BodyText"/>
                    <w:spacing w:before="60" w:after="60"/>
                    <w:ind w:right="155"/>
                    <w:jc w:val="both"/>
                    <w:rPr>
                      <w:color w:val="231F20"/>
                      <w:w w:val="0"/>
                    </w:rPr>
                  </w:pPr>
                  <w:r>
                    <w:rPr>
                      <w:color w:val="231F20"/>
                      <w:w w:val="0"/>
                    </w:rPr>
                    <w:t xml:space="preserve">The resolutions to be put to a </w:t>
                  </w:r>
                  <w:r>
                    <w:rPr>
                      <w:color w:val="231F20"/>
                      <w:w w:val="0"/>
                    </w:rPr>
                    <w:t>vote of the Shareholders at the General Meeting.</w:t>
                  </w:r>
                </w:p>
              </w:tc>
            </w:tr>
            <w:tr w:rsidR="00C31FC4" w14:paraId="35935CDB" w14:textId="77777777" w:rsidTr="00F20AB7">
              <w:tc>
                <w:tcPr>
                  <w:tcW w:w="3539" w:type="dxa"/>
                </w:tcPr>
                <w:p w14:paraId="29B0583A" w14:textId="77777777" w:rsidR="00C31FC4" w:rsidRDefault="00000000" w:rsidP="009A4BB6">
                  <w:pPr>
                    <w:pStyle w:val="BodyText"/>
                    <w:spacing w:before="60" w:after="60"/>
                    <w:ind w:right="-3020"/>
                    <w:rPr>
                      <w:b/>
                      <w:color w:val="231F20"/>
                      <w:w w:val="0"/>
                    </w:rPr>
                  </w:pPr>
                  <w:r>
                    <w:rPr>
                      <w:b/>
                      <w:color w:val="231F20"/>
                      <w:w w:val="0"/>
                    </w:rPr>
                    <w:t xml:space="preserve">“Rule 9 Offer” </w:t>
                  </w:r>
                </w:p>
              </w:tc>
              <w:tc>
                <w:tcPr>
                  <w:tcW w:w="6242" w:type="dxa"/>
                </w:tcPr>
                <w:p w14:paraId="6D356C94" w14:textId="77777777" w:rsidR="00C31FC4" w:rsidRDefault="00000000" w:rsidP="009A4BB6">
                  <w:pPr>
                    <w:pStyle w:val="BodyText"/>
                    <w:spacing w:before="60" w:after="60"/>
                    <w:ind w:right="155"/>
                    <w:jc w:val="both"/>
                    <w:rPr>
                      <w:color w:val="231F20"/>
                      <w:w w:val="0"/>
                    </w:rPr>
                  </w:pPr>
                  <w:r>
                    <w:rPr>
                      <w:color w:val="231F20"/>
                      <w:w w:val="0"/>
                    </w:rPr>
                    <w:t>a mandatory offer for Shares not owned by the Concert Party pursuant to Rule 9 of the Takeover Code.</w:t>
                  </w:r>
                </w:p>
              </w:tc>
            </w:tr>
            <w:tr w:rsidR="007A26D9" w14:paraId="43153A1C" w14:textId="77777777" w:rsidTr="00F20AB7">
              <w:tc>
                <w:tcPr>
                  <w:tcW w:w="3539" w:type="dxa"/>
                </w:tcPr>
                <w:p w14:paraId="715E1765" w14:textId="77777777" w:rsidR="007A26D9" w:rsidRDefault="00000000" w:rsidP="009A4BB6">
                  <w:pPr>
                    <w:pStyle w:val="BodyText"/>
                    <w:spacing w:before="60" w:after="60"/>
                    <w:ind w:right="-3020"/>
                    <w:rPr>
                      <w:b/>
                      <w:color w:val="231F20"/>
                      <w:w w:val="0"/>
                    </w:rPr>
                  </w:pPr>
                  <w:r>
                    <w:rPr>
                      <w:b/>
                      <w:color w:val="231F20"/>
                      <w:w w:val="0"/>
                    </w:rPr>
                    <w:t>“Sale Shares”</w:t>
                  </w:r>
                </w:p>
              </w:tc>
              <w:tc>
                <w:tcPr>
                  <w:tcW w:w="6242" w:type="dxa"/>
                </w:tcPr>
                <w:p w14:paraId="41B475BA" w14:textId="77777777" w:rsidR="007A26D9" w:rsidRDefault="00000000" w:rsidP="009A4BB6">
                  <w:pPr>
                    <w:pStyle w:val="BodyText"/>
                    <w:spacing w:before="60" w:after="60"/>
                    <w:ind w:right="155"/>
                    <w:jc w:val="both"/>
                    <w:rPr>
                      <w:color w:val="231F20"/>
                      <w:w w:val="0"/>
                    </w:rPr>
                  </w:pPr>
                  <w:r w:rsidRPr="00E16B43">
                    <w:rPr>
                      <w:color w:val="000000" w:themeColor="text1"/>
                    </w:rPr>
                    <w:t>the issued share capital</w:t>
                  </w:r>
                  <w:r>
                    <w:rPr>
                      <w:color w:val="000000" w:themeColor="text1"/>
                    </w:rPr>
                    <w:t xml:space="preserve"> </w:t>
                  </w:r>
                  <w:r w:rsidRPr="00E16B43">
                    <w:rPr>
                      <w:color w:val="000000" w:themeColor="text1"/>
                    </w:rPr>
                    <w:t xml:space="preserve">of </w:t>
                  </w:r>
                  <w:r>
                    <w:rPr>
                      <w:color w:val="000000" w:themeColor="text1"/>
                    </w:rPr>
                    <w:t>[</w:t>
                  </w:r>
                  <w:r w:rsidRPr="00C31FC4">
                    <w:rPr>
                      <w:i/>
                      <w:iCs/>
                      <w:color w:val="000000" w:themeColor="text1"/>
                    </w:rPr>
                    <w:t>Target company</w:t>
                  </w:r>
                  <w:r>
                    <w:rPr>
                      <w:color w:val="000000" w:themeColor="text1"/>
                    </w:rPr>
                    <w:t>]</w:t>
                  </w:r>
                  <w:r>
                    <w:rPr>
                      <w:color w:val="000000" w:themeColor="text1"/>
                    </w:rPr>
                    <w:t>.</w:t>
                  </w:r>
                </w:p>
              </w:tc>
            </w:tr>
            <w:tr w:rsidR="007A26D9" w14:paraId="3E9326D7" w14:textId="77777777" w:rsidTr="00F20AB7">
              <w:tc>
                <w:tcPr>
                  <w:tcW w:w="3539" w:type="dxa"/>
                </w:tcPr>
                <w:p w14:paraId="20632056" w14:textId="77777777" w:rsidR="007A26D9" w:rsidRDefault="00000000" w:rsidP="009A4BB6">
                  <w:pPr>
                    <w:pStyle w:val="BodyText"/>
                    <w:spacing w:before="60" w:after="60"/>
                    <w:ind w:right="-3020"/>
                    <w:rPr>
                      <w:b/>
                      <w:color w:val="231F20"/>
                      <w:w w:val="0"/>
                    </w:rPr>
                  </w:pPr>
                  <w:r>
                    <w:rPr>
                      <w:b/>
                      <w:color w:val="231F20"/>
                      <w:w w:val="0"/>
                    </w:rPr>
                    <w:t>“SDRT”</w:t>
                  </w:r>
                </w:p>
              </w:tc>
              <w:tc>
                <w:tcPr>
                  <w:tcW w:w="6242" w:type="dxa"/>
                </w:tcPr>
                <w:p w14:paraId="15DC46C1" w14:textId="77777777" w:rsidR="007A26D9" w:rsidRPr="009A63F3" w:rsidRDefault="00000000" w:rsidP="009A4BB6">
                  <w:pPr>
                    <w:pStyle w:val="BodyText"/>
                    <w:spacing w:before="60" w:after="60"/>
                    <w:ind w:right="155"/>
                    <w:jc w:val="both"/>
                    <w:rPr>
                      <w:color w:val="231F20"/>
                      <w:w w:val="0"/>
                    </w:rPr>
                  </w:pPr>
                  <w:r>
                    <w:rPr>
                      <w:color w:val="000000" w:themeColor="text1"/>
                    </w:rPr>
                    <w:t xml:space="preserve">UK stamp duty reserve tax, </w:t>
                  </w:r>
                </w:p>
              </w:tc>
            </w:tr>
            <w:tr w:rsidR="007A26D9" w14:paraId="10950BE3" w14:textId="77777777" w:rsidTr="00F20AB7">
              <w:tc>
                <w:tcPr>
                  <w:tcW w:w="3539" w:type="dxa"/>
                </w:tcPr>
                <w:p w14:paraId="2E45DFF2" w14:textId="77777777" w:rsidR="007A26D9" w:rsidRDefault="00000000" w:rsidP="009A4BB6">
                  <w:pPr>
                    <w:pStyle w:val="BodyText"/>
                    <w:spacing w:before="60" w:after="60"/>
                    <w:ind w:right="-3020"/>
                    <w:rPr>
                      <w:b/>
                      <w:color w:val="231F20"/>
                      <w:w w:val="0"/>
                    </w:rPr>
                  </w:pPr>
                  <w:r>
                    <w:rPr>
                      <w:b/>
                      <w:color w:val="231F20"/>
                      <w:w w:val="0"/>
                    </w:rPr>
                    <w:t>“Securities Act”</w:t>
                  </w:r>
                </w:p>
              </w:tc>
              <w:tc>
                <w:tcPr>
                  <w:tcW w:w="6242" w:type="dxa"/>
                </w:tcPr>
                <w:p w14:paraId="49AD1896" w14:textId="77777777" w:rsidR="007A26D9" w:rsidRPr="00E16B43" w:rsidRDefault="00000000" w:rsidP="009A4BB6">
                  <w:pPr>
                    <w:pStyle w:val="BodyText"/>
                    <w:spacing w:before="60" w:after="60"/>
                    <w:ind w:right="155"/>
                    <w:jc w:val="both"/>
                    <w:rPr>
                      <w:color w:val="000000" w:themeColor="text1"/>
                    </w:rPr>
                  </w:pPr>
                  <w:r>
                    <w:rPr>
                      <w:color w:val="231F20"/>
                      <w:w w:val="0"/>
                    </w:rPr>
                    <w:t xml:space="preserve">the United States Securities Act of 1933 (as amended); </w:t>
                  </w:r>
                </w:p>
              </w:tc>
            </w:tr>
            <w:tr w:rsidR="00C31FC4" w14:paraId="2CFE000C" w14:textId="77777777" w:rsidTr="00F20AB7">
              <w:tc>
                <w:tcPr>
                  <w:tcW w:w="3539" w:type="dxa"/>
                </w:tcPr>
                <w:p w14:paraId="40F5AB54" w14:textId="77777777" w:rsidR="00C31FC4" w:rsidRDefault="00000000" w:rsidP="009A4BB6">
                  <w:pPr>
                    <w:pStyle w:val="BodyText"/>
                    <w:spacing w:before="60" w:after="60"/>
                    <w:ind w:right="-3020"/>
                    <w:rPr>
                      <w:b/>
                      <w:color w:val="231F20"/>
                      <w:w w:val="0"/>
                    </w:rPr>
                  </w:pPr>
                  <w:r>
                    <w:rPr>
                      <w:b/>
                      <w:color w:val="231F20"/>
                      <w:w w:val="0"/>
                    </w:rPr>
                    <w:t>“Sellers”</w:t>
                  </w:r>
                </w:p>
              </w:tc>
              <w:tc>
                <w:tcPr>
                  <w:tcW w:w="6242" w:type="dxa"/>
                </w:tcPr>
                <w:p w14:paraId="2BBA8145" w14:textId="77777777" w:rsidR="00C31FC4" w:rsidRDefault="00000000" w:rsidP="009A4BB6">
                  <w:pPr>
                    <w:pStyle w:val="BodyText"/>
                    <w:spacing w:before="60" w:after="60"/>
                    <w:ind w:right="155"/>
                    <w:jc w:val="both"/>
                    <w:rPr>
                      <w:color w:val="231F20"/>
                      <w:w w:val="0"/>
                    </w:rPr>
                  </w:pPr>
                  <w:proofErr w:type="spellStart"/>
                  <w:r>
                    <w:rPr>
                      <w:color w:val="231F20"/>
                      <w:w w:val="0"/>
                    </w:rPr>
                    <w:t>Amcomri</w:t>
                  </w:r>
                  <w:proofErr w:type="spellEnd"/>
                  <w:r>
                    <w:rPr>
                      <w:color w:val="231F20"/>
                      <w:w w:val="0"/>
                    </w:rPr>
                    <w:t xml:space="preserve"> Holdings Limited, </w:t>
                  </w:r>
                  <w:proofErr w:type="spellStart"/>
                  <w:r>
                    <w:rPr>
                      <w:color w:val="231F20"/>
                      <w:w w:val="0"/>
                    </w:rPr>
                    <w:t>Stephll</w:t>
                  </w:r>
                  <w:proofErr w:type="spellEnd"/>
                  <w:r>
                    <w:rPr>
                      <w:color w:val="231F20"/>
                      <w:w w:val="0"/>
                    </w:rPr>
                    <w:t xml:space="preserve"> Investments Limited, Mark O’Neill, Laurence Howard, [</w:t>
                  </w:r>
                  <w:r w:rsidRPr="00C31FC4">
                    <w:rPr>
                      <w:i/>
                      <w:iCs/>
                      <w:color w:val="231F20"/>
                      <w:w w:val="0"/>
                    </w:rPr>
                    <w:t>and others</w:t>
                  </w:r>
                  <w:r>
                    <w:rPr>
                      <w:color w:val="231F20"/>
                      <w:w w:val="0"/>
                    </w:rPr>
                    <w:t>].</w:t>
                  </w:r>
                </w:p>
              </w:tc>
            </w:tr>
            <w:tr w:rsidR="007A26D9" w14:paraId="2612CB9F" w14:textId="77777777" w:rsidTr="00F20AB7">
              <w:tc>
                <w:tcPr>
                  <w:tcW w:w="3539" w:type="dxa"/>
                </w:tcPr>
                <w:p w14:paraId="275486E1" w14:textId="77777777" w:rsidR="007A26D9" w:rsidRDefault="00000000" w:rsidP="009A4BB6">
                  <w:pPr>
                    <w:pStyle w:val="BodyText"/>
                    <w:spacing w:before="60" w:after="60"/>
                    <w:ind w:right="-3020"/>
                    <w:rPr>
                      <w:b/>
                      <w:color w:val="231F20"/>
                      <w:w w:val="0"/>
                    </w:rPr>
                  </w:pPr>
                  <w:r>
                    <w:rPr>
                      <w:b/>
                      <w:color w:val="231F20"/>
                      <w:w w:val="0"/>
                    </w:rPr>
                    <w:t xml:space="preserve">“Shareholders” or </w:t>
                  </w:r>
                  <w:r>
                    <w:rPr>
                      <w:b/>
                      <w:color w:val="231F20"/>
                      <w:w w:val="0"/>
                    </w:rPr>
                    <w:t>“Shareholder”</w:t>
                  </w:r>
                </w:p>
              </w:tc>
              <w:tc>
                <w:tcPr>
                  <w:tcW w:w="6242" w:type="dxa"/>
                </w:tcPr>
                <w:p w14:paraId="70C73A41" w14:textId="77777777" w:rsidR="007A26D9" w:rsidRDefault="00000000" w:rsidP="009A4BB6">
                  <w:pPr>
                    <w:pStyle w:val="BodyText"/>
                    <w:spacing w:before="60" w:after="60"/>
                    <w:ind w:right="155"/>
                    <w:jc w:val="both"/>
                    <w:rPr>
                      <w:color w:val="000000" w:themeColor="text1"/>
                    </w:rPr>
                  </w:pPr>
                  <w:r>
                    <w:rPr>
                      <w:color w:val="231F20"/>
                      <w:w w:val="0"/>
                    </w:rPr>
                    <w:t>holder or holders of Ordinary Shares in the Company;</w:t>
                  </w:r>
                </w:p>
              </w:tc>
            </w:tr>
            <w:tr w:rsidR="007A26D9" w14:paraId="6EB40A19" w14:textId="77777777" w:rsidTr="00F20AB7">
              <w:tc>
                <w:tcPr>
                  <w:tcW w:w="3539" w:type="dxa"/>
                </w:tcPr>
                <w:p w14:paraId="3A1A5DEA" w14:textId="77777777" w:rsidR="007A26D9" w:rsidRDefault="00000000" w:rsidP="009A4BB6">
                  <w:pPr>
                    <w:pStyle w:val="BodyText"/>
                    <w:spacing w:before="60" w:after="60"/>
                    <w:ind w:right="736"/>
                    <w:rPr>
                      <w:b/>
                      <w:color w:val="231F20"/>
                      <w:w w:val="0"/>
                    </w:rPr>
                  </w:pPr>
                  <w:r>
                    <w:rPr>
                      <w:b/>
                      <w:color w:val="231F20"/>
                      <w:w w:val="0"/>
                    </w:rPr>
                    <w:t>“Special Resolution”</w:t>
                  </w:r>
                </w:p>
              </w:tc>
              <w:tc>
                <w:tcPr>
                  <w:tcW w:w="6242" w:type="dxa"/>
                </w:tcPr>
                <w:p w14:paraId="2091BAF8" w14:textId="77777777" w:rsidR="007A26D9" w:rsidRDefault="00000000" w:rsidP="009A4BB6">
                  <w:pPr>
                    <w:pStyle w:val="BodyText"/>
                    <w:numPr>
                      <w:ilvl w:val="0"/>
                      <w:numId w:val="5"/>
                    </w:numPr>
                    <w:spacing w:before="60" w:after="60"/>
                    <w:ind w:left="708" w:right="153" w:hanging="680"/>
                    <w:jc w:val="both"/>
                    <w:rPr>
                      <w:color w:val="231F20"/>
                      <w:w w:val="0"/>
                    </w:rPr>
                  </w:pPr>
                  <w:r>
                    <w:rPr>
                      <w:color w:val="231F20"/>
                      <w:w w:val="0"/>
                    </w:rPr>
                    <w:t xml:space="preserve">a resolution of a duly constituted general meeting of the Company passed by not less than three quarters of the votes cast by, or on behalf of, the duly registered Shareholders entitled to vote present in person or by proxy and voting at the meeting; or </w:t>
                  </w:r>
                </w:p>
                <w:p w14:paraId="11BE7139" w14:textId="77777777" w:rsidR="007A26D9" w:rsidRDefault="00000000" w:rsidP="009A4BB6">
                  <w:pPr>
                    <w:pStyle w:val="BodyText"/>
                    <w:numPr>
                      <w:ilvl w:val="0"/>
                      <w:numId w:val="5"/>
                    </w:numPr>
                    <w:spacing w:before="60" w:after="60"/>
                    <w:ind w:left="708" w:right="153" w:hanging="680"/>
                    <w:jc w:val="both"/>
                    <w:rPr>
                      <w:color w:val="231F20"/>
                      <w:w w:val="0"/>
                    </w:rPr>
                  </w:pPr>
                  <w:r>
                    <w:rPr>
                      <w:color w:val="231F20"/>
                      <w:w w:val="0"/>
                    </w:rPr>
                    <w:t>a</w:t>
                  </w:r>
                  <w:r>
                    <w:rPr>
                      <w:color w:val="231F20"/>
                      <w:w w:val="0"/>
                    </w:rPr>
                    <w:t xml:space="preserve"> unanimous written resolution of all duly registered Shareholders entitled to vote and expressed to be a special resolution; or </w:t>
                  </w:r>
                </w:p>
                <w:p w14:paraId="520A42DD" w14:textId="77777777" w:rsidR="007A26D9" w:rsidRDefault="00000000" w:rsidP="009A4BB6">
                  <w:pPr>
                    <w:pStyle w:val="BodyText"/>
                    <w:spacing w:before="60" w:after="60"/>
                    <w:ind w:right="155"/>
                    <w:jc w:val="both"/>
                    <w:rPr>
                      <w:color w:val="231F20"/>
                      <w:w w:val="0"/>
                    </w:rPr>
                  </w:pPr>
                  <w:r>
                    <w:rPr>
                      <w:color w:val="231F20"/>
                      <w:w w:val="0"/>
                    </w:rPr>
                    <w:t>as defined under the Memorandum and Articles of Incorporation;</w:t>
                  </w:r>
                </w:p>
              </w:tc>
            </w:tr>
            <w:tr w:rsidR="007A26D9" w14:paraId="44A3F6DA" w14:textId="77777777" w:rsidTr="00F20AB7">
              <w:tc>
                <w:tcPr>
                  <w:tcW w:w="3539" w:type="dxa"/>
                </w:tcPr>
                <w:p w14:paraId="0BF45DEB" w14:textId="77777777" w:rsidR="007A26D9" w:rsidRDefault="00000000" w:rsidP="009A4BB6">
                  <w:pPr>
                    <w:pStyle w:val="BodyText"/>
                    <w:spacing w:before="60" w:after="60"/>
                    <w:ind w:right="736"/>
                    <w:rPr>
                      <w:b/>
                      <w:color w:val="231F20"/>
                      <w:w w:val="0"/>
                    </w:rPr>
                  </w:pPr>
                  <w:r>
                    <w:rPr>
                      <w:b/>
                      <w:color w:val="231F20"/>
                      <w:w w:val="0"/>
                    </w:rPr>
                    <w:lastRenderedPageBreak/>
                    <w:t>“Standard Listing”</w:t>
                  </w:r>
                </w:p>
              </w:tc>
              <w:tc>
                <w:tcPr>
                  <w:tcW w:w="6242" w:type="dxa"/>
                </w:tcPr>
                <w:p w14:paraId="38C3A529" w14:textId="77777777" w:rsidR="007A26D9" w:rsidRDefault="00000000" w:rsidP="009A4BB6">
                  <w:pPr>
                    <w:pStyle w:val="BodyText"/>
                    <w:spacing w:before="60" w:after="60"/>
                    <w:ind w:right="155"/>
                    <w:jc w:val="both"/>
                    <w:rPr>
                      <w:color w:val="231F20"/>
                      <w:w w:val="0"/>
                    </w:rPr>
                  </w:pPr>
                  <w:r>
                    <w:rPr>
                      <w:color w:val="231F20"/>
                      <w:w w:val="0"/>
                    </w:rPr>
                    <w:t>a standard listing of shares on the Official</w:t>
                  </w:r>
                  <w:r>
                    <w:rPr>
                      <w:color w:val="231F20"/>
                      <w:w w:val="0"/>
                    </w:rPr>
                    <w:t xml:space="preserve"> List under Chapter 14 of the Listing Rules;</w:t>
                  </w:r>
                </w:p>
              </w:tc>
            </w:tr>
            <w:tr w:rsidR="00E25082" w14:paraId="61F18D88" w14:textId="77777777" w:rsidTr="00F20AB7">
              <w:tc>
                <w:tcPr>
                  <w:tcW w:w="3539" w:type="dxa"/>
                </w:tcPr>
                <w:p w14:paraId="6141E4AE" w14:textId="77777777" w:rsidR="00E25082" w:rsidRDefault="00000000" w:rsidP="009A4BB6">
                  <w:pPr>
                    <w:pStyle w:val="BodyText"/>
                    <w:spacing w:before="60" w:after="60"/>
                    <w:ind w:right="736"/>
                    <w:rPr>
                      <w:b/>
                      <w:color w:val="231F20"/>
                      <w:w w:val="0"/>
                    </w:rPr>
                  </w:pPr>
                  <w:r>
                    <w:rPr>
                      <w:b/>
                      <w:color w:val="231F20"/>
                      <w:w w:val="0"/>
                    </w:rPr>
                    <w:t>“Subscription Round”</w:t>
                  </w:r>
                </w:p>
              </w:tc>
              <w:tc>
                <w:tcPr>
                  <w:tcW w:w="6242" w:type="dxa"/>
                </w:tcPr>
                <w:p w14:paraId="37EEDF19" w14:textId="77777777" w:rsidR="00E25082" w:rsidRDefault="00000000" w:rsidP="009A4BB6">
                  <w:pPr>
                    <w:pStyle w:val="BodyText"/>
                    <w:spacing w:before="60" w:after="60"/>
                    <w:ind w:right="155"/>
                    <w:jc w:val="both"/>
                    <w:rPr>
                      <w:color w:val="231F20"/>
                      <w:w w:val="0"/>
                    </w:rPr>
                  </w:pPr>
                  <w:r>
                    <w:rPr>
                      <w:color w:val="231F20"/>
                      <w:w w:val="0"/>
                    </w:rPr>
                    <w:t xml:space="preserve">each offer of Subscription Shares to potential subscribers </w:t>
                  </w:r>
                  <w:proofErr w:type="spellStart"/>
                  <w:r>
                    <w:rPr>
                      <w:color w:val="231F20"/>
                      <w:w w:val="0"/>
                    </w:rPr>
                    <w:t>pursuatto</w:t>
                  </w:r>
                  <w:proofErr w:type="spellEnd"/>
                  <w:r>
                    <w:rPr>
                      <w:color w:val="231F20"/>
                      <w:w w:val="0"/>
                    </w:rPr>
                    <w:t xml:space="preserve"> the Offer after Admission.</w:t>
                  </w:r>
                </w:p>
              </w:tc>
            </w:tr>
            <w:tr w:rsidR="00E25082" w14:paraId="1BFD8048" w14:textId="77777777" w:rsidTr="00F20AB7">
              <w:tc>
                <w:tcPr>
                  <w:tcW w:w="3539" w:type="dxa"/>
                </w:tcPr>
                <w:p w14:paraId="0ACF973E" w14:textId="77777777" w:rsidR="00E25082" w:rsidRDefault="00000000" w:rsidP="009A4BB6">
                  <w:pPr>
                    <w:pStyle w:val="BodyText"/>
                    <w:spacing w:before="60" w:after="60"/>
                    <w:ind w:right="736"/>
                    <w:rPr>
                      <w:b/>
                      <w:color w:val="231F20"/>
                      <w:w w:val="0"/>
                    </w:rPr>
                  </w:pPr>
                  <w:r>
                    <w:rPr>
                      <w:b/>
                      <w:color w:val="231F20"/>
                      <w:w w:val="0"/>
                    </w:rPr>
                    <w:t>“Subscription Shares”</w:t>
                  </w:r>
                </w:p>
              </w:tc>
              <w:tc>
                <w:tcPr>
                  <w:tcW w:w="6242" w:type="dxa"/>
                </w:tcPr>
                <w:p w14:paraId="58E9CA2A" w14:textId="77777777" w:rsidR="00E25082" w:rsidRDefault="00000000" w:rsidP="009A4BB6">
                  <w:pPr>
                    <w:pStyle w:val="BodyText"/>
                    <w:spacing w:before="60" w:after="60"/>
                    <w:ind w:right="155"/>
                    <w:jc w:val="both"/>
                    <w:rPr>
                      <w:color w:val="231F20"/>
                      <w:w w:val="0"/>
                    </w:rPr>
                  </w:pPr>
                  <w:r>
                    <w:rPr>
                      <w:color w:val="231F20"/>
                      <w:w w:val="0"/>
                    </w:rPr>
                    <w:t xml:space="preserve">Ordinary Shares offered for subscription or subscribed by </w:t>
                  </w:r>
                  <w:r>
                    <w:rPr>
                      <w:color w:val="231F20"/>
                      <w:w w:val="0"/>
                    </w:rPr>
                    <w:t>investors in a Subscription Round pursuant to the Offer.</w:t>
                  </w:r>
                </w:p>
              </w:tc>
            </w:tr>
            <w:tr w:rsidR="00E25082" w14:paraId="4D26E4A3" w14:textId="77777777" w:rsidTr="00F20AB7">
              <w:tc>
                <w:tcPr>
                  <w:tcW w:w="3539" w:type="dxa"/>
                </w:tcPr>
                <w:p w14:paraId="672F0785" w14:textId="77777777" w:rsidR="00E25082" w:rsidRDefault="00000000" w:rsidP="009A4BB6">
                  <w:pPr>
                    <w:pStyle w:val="BodyText"/>
                    <w:spacing w:before="60" w:after="60"/>
                    <w:ind w:right="736"/>
                    <w:rPr>
                      <w:b/>
                      <w:color w:val="231F20"/>
                      <w:w w:val="0"/>
                    </w:rPr>
                  </w:pPr>
                  <w:r>
                    <w:rPr>
                      <w:b/>
                      <w:color w:val="231F20"/>
                      <w:w w:val="0"/>
                    </w:rPr>
                    <w:t>“Subsequent Admission”</w:t>
                  </w:r>
                </w:p>
              </w:tc>
              <w:tc>
                <w:tcPr>
                  <w:tcW w:w="6242" w:type="dxa"/>
                </w:tcPr>
                <w:p w14:paraId="12407075" w14:textId="77777777" w:rsidR="00E25082" w:rsidRDefault="00000000" w:rsidP="009A4BB6">
                  <w:pPr>
                    <w:pStyle w:val="BodyText"/>
                    <w:spacing w:before="60" w:after="60"/>
                    <w:ind w:right="155"/>
                    <w:jc w:val="both"/>
                    <w:rPr>
                      <w:color w:val="231F20"/>
                      <w:w w:val="0"/>
                    </w:rPr>
                  </w:pPr>
                  <w:r>
                    <w:rPr>
                      <w:color w:val="231F20"/>
                      <w:w w:val="0"/>
                    </w:rPr>
                    <w:t>the admission of Subscription Shares issued during a Subscription Round to the standard segment of the Official List and to trading on the Main Market after Admission.</w:t>
                  </w:r>
                </w:p>
              </w:tc>
            </w:tr>
            <w:tr w:rsidR="007A26D9" w14:paraId="415A8174" w14:textId="77777777" w:rsidTr="00F20AB7">
              <w:tc>
                <w:tcPr>
                  <w:tcW w:w="3539" w:type="dxa"/>
                </w:tcPr>
                <w:p w14:paraId="681E1A87" w14:textId="77777777" w:rsidR="00E25082" w:rsidRDefault="00000000" w:rsidP="009A4BB6">
                  <w:pPr>
                    <w:pStyle w:val="BodyText"/>
                    <w:spacing w:before="60" w:after="60"/>
                    <w:ind w:right="-3020"/>
                    <w:rPr>
                      <w:b/>
                      <w:color w:val="231F20"/>
                      <w:w w:val="0"/>
                    </w:rPr>
                  </w:pPr>
                  <w:r>
                    <w:rPr>
                      <w:b/>
                      <w:color w:val="231F20"/>
                      <w:w w:val="0"/>
                    </w:rPr>
                    <w:t>“subsi</w:t>
                  </w:r>
                  <w:r>
                    <w:rPr>
                      <w:b/>
                      <w:color w:val="231F20"/>
                      <w:w w:val="0"/>
                    </w:rPr>
                    <w:t xml:space="preserve">diary” or “subsidiary </w:t>
                  </w:r>
                </w:p>
                <w:p w14:paraId="65EC9AA9" w14:textId="77777777" w:rsidR="007A26D9" w:rsidRDefault="00000000" w:rsidP="009A4BB6">
                  <w:pPr>
                    <w:pStyle w:val="BodyText"/>
                    <w:spacing w:before="60" w:after="60"/>
                    <w:ind w:right="-3020"/>
                    <w:rPr>
                      <w:b/>
                      <w:color w:val="231F20"/>
                      <w:w w:val="0"/>
                    </w:rPr>
                  </w:pPr>
                  <w:r>
                    <w:rPr>
                      <w:b/>
                      <w:color w:val="231F20"/>
                      <w:w w:val="0"/>
                    </w:rPr>
                    <w:t>undertaking”</w:t>
                  </w:r>
                </w:p>
              </w:tc>
              <w:tc>
                <w:tcPr>
                  <w:tcW w:w="6242" w:type="dxa"/>
                </w:tcPr>
                <w:p w14:paraId="40F63BA2" w14:textId="77777777" w:rsidR="007A26D9" w:rsidRDefault="00000000" w:rsidP="009A4BB6">
                  <w:pPr>
                    <w:pStyle w:val="BodyText"/>
                    <w:spacing w:before="60" w:after="60"/>
                    <w:ind w:right="155"/>
                    <w:jc w:val="both"/>
                    <w:rPr>
                      <w:color w:val="231F20"/>
                      <w:w w:val="0"/>
                    </w:rPr>
                  </w:pPr>
                  <w:r>
                    <w:rPr>
                      <w:color w:val="231F20"/>
                      <w:w w:val="0"/>
                    </w:rPr>
                    <w:t>have the meanings given by the Companies Act 2006;</w:t>
                  </w:r>
                </w:p>
              </w:tc>
            </w:tr>
            <w:tr w:rsidR="00F20AB7" w14:paraId="2573CB89" w14:textId="77777777" w:rsidTr="00F20AB7">
              <w:tc>
                <w:tcPr>
                  <w:tcW w:w="3539" w:type="dxa"/>
                </w:tcPr>
                <w:p w14:paraId="4825238B" w14:textId="77777777" w:rsidR="00F20AB7" w:rsidRDefault="00000000" w:rsidP="009A4BB6">
                  <w:pPr>
                    <w:pStyle w:val="BodyText"/>
                    <w:spacing w:before="60" w:after="60"/>
                    <w:ind w:right="-3020"/>
                    <w:rPr>
                      <w:b/>
                      <w:color w:val="231F20"/>
                      <w:w w:val="0"/>
                    </w:rPr>
                  </w:pPr>
                  <w:r>
                    <w:rPr>
                      <w:b/>
                      <w:color w:val="231F20"/>
                      <w:w w:val="0"/>
                    </w:rPr>
                    <w:t>“Takeover Code”</w:t>
                  </w:r>
                </w:p>
              </w:tc>
              <w:tc>
                <w:tcPr>
                  <w:tcW w:w="6242" w:type="dxa"/>
                </w:tcPr>
                <w:p w14:paraId="53D1749F" w14:textId="77777777" w:rsidR="00F20AB7" w:rsidRDefault="00000000" w:rsidP="009A4BB6">
                  <w:pPr>
                    <w:pStyle w:val="BodyText"/>
                    <w:spacing w:before="60" w:after="60"/>
                    <w:ind w:right="155"/>
                    <w:jc w:val="both"/>
                    <w:rPr>
                      <w:color w:val="231F20"/>
                      <w:w w:val="0"/>
                    </w:rPr>
                  </w:pPr>
                  <w:r>
                    <w:rPr>
                      <w:color w:val="231F20"/>
                      <w:w w:val="0"/>
                    </w:rPr>
                    <w:t xml:space="preserve">the City Code on Takeovers and Mergers issued by the Takeover Panel. </w:t>
                  </w:r>
                </w:p>
              </w:tc>
            </w:tr>
            <w:tr w:rsidR="007A26D9" w14:paraId="7BF9432E" w14:textId="77777777" w:rsidTr="00F20AB7">
              <w:tc>
                <w:tcPr>
                  <w:tcW w:w="3539" w:type="dxa"/>
                </w:tcPr>
                <w:p w14:paraId="6653FD17" w14:textId="77777777" w:rsidR="007A26D9" w:rsidRDefault="00000000" w:rsidP="009A4BB6">
                  <w:pPr>
                    <w:pStyle w:val="BodyText"/>
                    <w:spacing w:before="60" w:after="60"/>
                    <w:rPr>
                      <w:b/>
                      <w:color w:val="231F20"/>
                      <w:w w:val="0"/>
                    </w:rPr>
                  </w:pPr>
                  <w:r>
                    <w:rPr>
                      <w:b/>
                      <w:color w:val="231F20"/>
                      <w:w w:val="0"/>
                    </w:rPr>
                    <w:t>“Transparency Rules”</w:t>
                  </w:r>
                </w:p>
              </w:tc>
              <w:tc>
                <w:tcPr>
                  <w:tcW w:w="6242" w:type="dxa"/>
                </w:tcPr>
                <w:p w14:paraId="3F214FA5" w14:textId="77777777" w:rsidR="007A26D9" w:rsidRDefault="00000000" w:rsidP="009A4BB6">
                  <w:pPr>
                    <w:pStyle w:val="BodyText"/>
                    <w:spacing w:before="60" w:after="60"/>
                    <w:ind w:right="155"/>
                    <w:jc w:val="both"/>
                    <w:rPr>
                      <w:color w:val="231F20"/>
                      <w:w w:val="0"/>
                    </w:rPr>
                  </w:pPr>
                  <w:r>
                    <w:rPr>
                      <w:color w:val="231F20"/>
                      <w:w w:val="0"/>
                    </w:rPr>
                    <w:t xml:space="preserve">the transparency rules and corporate governance rules </w:t>
                  </w:r>
                  <w:r>
                    <w:rPr>
                      <w:color w:val="231F20"/>
                      <w:w w:val="0"/>
                    </w:rPr>
                    <w:t>made by the FCA under Part VI of FSMA;</w:t>
                  </w:r>
                </w:p>
              </w:tc>
            </w:tr>
            <w:tr w:rsidR="007A26D9" w14:paraId="19E69385" w14:textId="77777777" w:rsidTr="00F20AB7">
              <w:tc>
                <w:tcPr>
                  <w:tcW w:w="3539" w:type="dxa"/>
                </w:tcPr>
                <w:p w14:paraId="24933E8A" w14:textId="77777777" w:rsidR="007A26D9" w:rsidRDefault="00000000" w:rsidP="009A4BB6">
                  <w:pPr>
                    <w:pStyle w:val="BodyText"/>
                    <w:spacing w:before="60" w:after="60"/>
                    <w:rPr>
                      <w:b/>
                      <w:color w:val="231F20"/>
                      <w:w w:val="0"/>
                    </w:rPr>
                  </w:pPr>
                  <w:r>
                    <w:rPr>
                      <w:b/>
                      <w:color w:val="231F20"/>
                      <w:w w:val="0"/>
                    </w:rPr>
                    <w:t>“UK” or “United Kingdom”</w:t>
                  </w:r>
                </w:p>
              </w:tc>
              <w:tc>
                <w:tcPr>
                  <w:tcW w:w="6242" w:type="dxa"/>
                </w:tcPr>
                <w:p w14:paraId="3FD2ED4E" w14:textId="77777777" w:rsidR="007A26D9" w:rsidRDefault="00000000" w:rsidP="009A4BB6">
                  <w:pPr>
                    <w:pStyle w:val="BodyText"/>
                    <w:spacing w:before="60" w:after="60"/>
                    <w:ind w:right="155"/>
                    <w:jc w:val="both"/>
                    <w:rPr>
                      <w:color w:val="231F20"/>
                      <w:w w:val="0"/>
                    </w:rPr>
                  </w:pPr>
                  <w:r>
                    <w:rPr>
                      <w:color w:val="231F20"/>
                      <w:w w:val="0"/>
                    </w:rPr>
                    <w:t xml:space="preserve">the United Kingdom of Great Britain and Northern Ireland; </w:t>
                  </w:r>
                </w:p>
              </w:tc>
            </w:tr>
            <w:tr w:rsidR="007A26D9" w14:paraId="5C16CD51" w14:textId="77777777" w:rsidTr="00F20AB7">
              <w:tc>
                <w:tcPr>
                  <w:tcW w:w="3539" w:type="dxa"/>
                </w:tcPr>
                <w:p w14:paraId="3DB6020D" w14:textId="77777777" w:rsidR="007A26D9" w:rsidRDefault="00000000" w:rsidP="009A4BB6">
                  <w:pPr>
                    <w:pStyle w:val="BodyText"/>
                    <w:spacing w:before="60"/>
                    <w:ind w:right="-3020"/>
                    <w:rPr>
                      <w:b/>
                      <w:color w:val="231F20"/>
                      <w:w w:val="0"/>
                    </w:rPr>
                  </w:pPr>
                  <w:r>
                    <w:rPr>
                      <w:b/>
                      <w:color w:val="231F20"/>
                      <w:w w:val="0"/>
                    </w:rPr>
                    <w:t xml:space="preserve">“UK Corporate Governance </w:t>
                  </w:r>
                </w:p>
                <w:p w14:paraId="0A797110" w14:textId="77777777" w:rsidR="007A26D9" w:rsidRDefault="00000000" w:rsidP="009A4BB6">
                  <w:pPr>
                    <w:pStyle w:val="BodyText"/>
                    <w:spacing w:before="60" w:after="60"/>
                    <w:ind w:right="-3020"/>
                    <w:rPr>
                      <w:b/>
                      <w:color w:val="231F20"/>
                      <w:w w:val="0"/>
                    </w:rPr>
                  </w:pPr>
                  <w:r>
                    <w:rPr>
                      <w:b/>
                      <w:color w:val="231F20"/>
                      <w:w w:val="0"/>
                    </w:rPr>
                    <w:t>Code” or “Code”</w:t>
                  </w:r>
                </w:p>
              </w:tc>
              <w:tc>
                <w:tcPr>
                  <w:tcW w:w="6242" w:type="dxa"/>
                </w:tcPr>
                <w:p w14:paraId="6FF31919" w14:textId="77777777" w:rsidR="007A26D9" w:rsidRDefault="00000000" w:rsidP="009A4BB6">
                  <w:pPr>
                    <w:pStyle w:val="BodyText"/>
                    <w:spacing w:before="60" w:after="60"/>
                    <w:ind w:right="155"/>
                    <w:jc w:val="both"/>
                    <w:rPr>
                      <w:color w:val="231F20"/>
                      <w:w w:val="0"/>
                    </w:rPr>
                  </w:pPr>
                  <w:r>
                    <w:rPr>
                      <w:color w:val="231F20"/>
                      <w:w w:val="0"/>
                    </w:rPr>
                    <w:t>the corporate governance code with that name issued by the UK Financial Reporting Council</w:t>
                  </w:r>
                  <w:r>
                    <w:rPr>
                      <w:color w:val="231F20"/>
                      <w:w w:val="0"/>
                    </w:rPr>
                    <w:t xml:space="preserve"> from time to time; </w:t>
                  </w:r>
                </w:p>
              </w:tc>
            </w:tr>
            <w:tr w:rsidR="007A26D9" w14:paraId="22312021" w14:textId="77777777" w:rsidTr="00F20AB7">
              <w:tc>
                <w:tcPr>
                  <w:tcW w:w="3539" w:type="dxa"/>
                </w:tcPr>
                <w:p w14:paraId="71CF725E" w14:textId="77777777" w:rsidR="00BF24BE" w:rsidRDefault="00000000" w:rsidP="009A4BB6">
                  <w:pPr>
                    <w:pStyle w:val="BodyText"/>
                    <w:spacing w:after="60"/>
                    <w:ind w:right="-3020"/>
                    <w:rPr>
                      <w:b/>
                      <w:color w:val="231F20"/>
                      <w:w w:val="0"/>
                    </w:rPr>
                  </w:pPr>
                  <w:r>
                    <w:rPr>
                      <w:b/>
                      <w:color w:val="231F20"/>
                      <w:w w:val="0"/>
                    </w:rPr>
                    <w:t xml:space="preserve">“UKLA” or “United Kingdom </w:t>
                  </w:r>
                </w:p>
                <w:p w14:paraId="3E63671A" w14:textId="77777777" w:rsidR="007A26D9" w:rsidRDefault="00000000" w:rsidP="009A4BB6">
                  <w:pPr>
                    <w:pStyle w:val="BodyText"/>
                    <w:spacing w:after="60"/>
                    <w:ind w:right="-3020"/>
                    <w:rPr>
                      <w:b/>
                      <w:color w:val="231F20"/>
                      <w:w w:val="0"/>
                    </w:rPr>
                  </w:pPr>
                  <w:r>
                    <w:rPr>
                      <w:b/>
                      <w:color w:val="231F20"/>
                      <w:w w:val="0"/>
                    </w:rPr>
                    <w:t>Listing Authority”</w:t>
                  </w:r>
                </w:p>
              </w:tc>
              <w:tc>
                <w:tcPr>
                  <w:tcW w:w="6242" w:type="dxa"/>
                </w:tcPr>
                <w:p w14:paraId="06771A1B" w14:textId="77777777" w:rsidR="007A26D9" w:rsidRDefault="00000000" w:rsidP="009A4BB6">
                  <w:pPr>
                    <w:pStyle w:val="BodyText"/>
                    <w:spacing w:before="60" w:after="60"/>
                    <w:ind w:right="155"/>
                    <w:jc w:val="both"/>
                    <w:rPr>
                      <w:color w:val="231F20"/>
                      <w:w w:val="0"/>
                    </w:rPr>
                  </w:pPr>
                  <w:r>
                    <w:rPr>
                      <w:color w:val="231F20"/>
                      <w:w w:val="0"/>
                    </w:rPr>
                    <w:t>the FCA acting in its capacity as the competent authority for the purposes of Part VI of FSMA;</w:t>
                  </w:r>
                </w:p>
              </w:tc>
            </w:tr>
            <w:tr w:rsidR="007A26D9" w14:paraId="078B7B99" w14:textId="77777777" w:rsidTr="00F20AB7">
              <w:tc>
                <w:tcPr>
                  <w:tcW w:w="3539" w:type="dxa"/>
                </w:tcPr>
                <w:p w14:paraId="51AA4CCE" w14:textId="77777777" w:rsidR="007A26D9" w:rsidRDefault="00000000" w:rsidP="009A4BB6">
                  <w:pPr>
                    <w:pStyle w:val="BodyText"/>
                    <w:spacing w:before="60" w:after="60"/>
                    <w:ind w:right="-3020"/>
                    <w:rPr>
                      <w:b/>
                      <w:color w:val="231F20"/>
                      <w:w w:val="0"/>
                    </w:rPr>
                  </w:pPr>
                  <w:r>
                    <w:rPr>
                      <w:b/>
                      <w:color w:val="231F20"/>
                      <w:w w:val="0"/>
                    </w:rPr>
                    <w:t>“US” or “United States”</w:t>
                  </w:r>
                </w:p>
              </w:tc>
              <w:tc>
                <w:tcPr>
                  <w:tcW w:w="6242" w:type="dxa"/>
                </w:tcPr>
                <w:p w14:paraId="0D516B3B" w14:textId="77777777" w:rsidR="007A26D9" w:rsidRDefault="00000000" w:rsidP="009A4BB6">
                  <w:pPr>
                    <w:pStyle w:val="BodyText"/>
                    <w:spacing w:before="60" w:after="60"/>
                    <w:ind w:right="155"/>
                    <w:jc w:val="both"/>
                    <w:rPr>
                      <w:color w:val="231F20"/>
                      <w:w w:val="0"/>
                    </w:rPr>
                  </w:pPr>
                  <w:r>
                    <w:rPr>
                      <w:color w:val="231F20"/>
                      <w:w w:val="0"/>
                    </w:rPr>
                    <w:t xml:space="preserve">the United States of America, its territories and possessions, any state of the United States and the District of Colombia; </w:t>
                  </w:r>
                </w:p>
              </w:tc>
            </w:tr>
            <w:tr w:rsidR="00C31FC4" w14:paraId="28094501" w14:textId="77777777" w:rsidTr="00F20AB7">
              <w:tc>
                <w:tcPr>
                  <w:tcW w:w="3539" w:type="dxa"/>
                </w:tcPr>
                <w:p w14:paraId="0D1142CD" w14:textId="77777777" w:rsidR="00C31FC4" w:rsidRDefault="00000000" w:rsidP="009A4BB6">
                  <w:pPr>
                    <w:pStyle w:val="BodyText"/>
                    <w:spacing w:before="60" w:after="60"/>
                    <w:ind w:right="-3020"/>
                    <w:rPr>
                      <w:b/>
                      <w:color w:val="231F20"/>
                      <w:w w:val="0"/>
                    </w:rPr>
                  </w:pPr>
                  <w:r>
                    <w:rPr>
                      <w:b/>
                      <w:color w:val="231F20"/>
                      <w:w w:val="0"/>
                    </w:rPr>
                    <w:t>“Waiver Resolution”</w:t>
                  </w:r>
                </w:p>
              </w:tc>
              <w:tc>
                <w:tcPr>
                  <w:tcW w:w="6242" w:type="dxa"/>
                </w:tcPr>
                <w:p w14:paraId="6A3C5802" w14:textId="77777777" w:rsidR="00C31FC4" w:rsidRDefault="00000000" w:rsidP="009A4BB6">
                  <w:pPr>
                    <w:pStyle w:val="BodyText"/>
                    <w:spacing w:before="60" w:after="60"/>
                    <w:ind w:right="155"/>
                    <w:jc w:val="both"/>
                    <w:rPr>
                      <w:color w:val="231F20"/>
                      <w:w w:val="0"/>
                    </w:rPr>
                  </w:pPr>
                  <w:r>
                    <w:rPr>
                      <w:color w:val="231F20"/>
                      <w:w w:val="0"/>
                    </w:rPr>
                    <w:t xml:space="preserve">the resolution to be voted on by independent shareholders to waive the obligation of the Concert Party to make a Rule 9 Offer. </w:t>
                  </w:r>
                </w:p>
              </w:tc>
            </w:tr>
            <w:tr w:rsidR="007A26D9" w14:paraId="57ABD473" w14:textId="77777777" w:rsidTr="00F20AB7">
              <w:tc>
                <w:tcPr>
                  <w:tcW w:w="3539" w:type="dxa"/>
                </w:tcPr>
                <w:p w14:paraId="06A91002" w14:textId="77777777" w:rsidR="007A26D9" w:rsidRDefault="00000000" w:rsidP="009A4BB6">
                  <w:pPr>
                    <w:pStyle w:val="BodyText"/>
                    <w:spacing w:before="60" w:after="60"/>
                    <w:ind w:right="-3020"/>
                    <w:rPr>
                      <w:b/>
                      <w:color w:val="231F20"/>
                      <w:w w:val="0"/>
                    </w:rPr>
                  </w:pPr>
                  <w:r>
                    <w:rPr>
                      <w:b/>
                      <w:color w:val="231F20"/>
                      <w:w w:val="0"/>
                    </w:rPr>
                    <w:lastRenderedPageBreak/>
                    <w:t>“$”, “US$”, “USD” or “US Dollar”</w:t>
                  </w:r>
                </w:p>
              </w:tc>
              <w:tc>
                <w:tcPr>
                  <w:tcW w:w="6242" w:type="dxa"/>
                </w:tcPr>
                <w:p w14:paraId="1ED7CBA2" w14:textId="77777777" w:rsidR="007A26D9" w:rsidRPr="00120968" w:rsidRDefault="00000000" w:rsidP="009A4BB6">
                  <w:pPr>
                    <w:pStyle w:val="BodyText"/>
                    <w:spacing w:before="60" w:after="60"/>
                    <w:ind w:right="155"/>
                    <w:jc w:val="both"/>
                    <w:rPr>
                      <w:rFonts w:cstheme="minorHAnsi"/>
                      <w:bCs/>
                      <w:noProof/>
                    </w:rPr>
                  </w:pPr>
                  <w:r>
                    <w:rPr>
                      <w:color w:val="231F20"/>
                      <w:w w:val="0"/>
                    </w:rPr>
                    <w:t xml:space="preserve">United States dollar, the </w:t>
                  </w:r>
                  <w:r w:rsidRPr="002E7479">
                    <w:rPr>
                      <w:color w:val="231F20"/>
                      <w:w w:val="0"/>
                    </w:rPr>
                    <w:t>official currency of the United States and its territories per the C</w:t>
                  </w:r>
                  <w:r w:rsidRPr="002E7479">
                    <w:rPr>
                      <w:color w:val="231F20"/>
                      <w:w w:val="0"/>
                    </w:rPr>
                    <w:t>oinage Act of 1792</w:t>
                  </w:r>
                  <w:r>
                    <w:rPr>
                      <w:color w:val="231F20"/>
                      <w:w w:val="0"/>
                    </w:rPr>
                    <w:t xml:space="preserve">; </w:t>
                  </w:r>
                </w:p>
              </w:tc>
            </w:tr>
            <w:tr w:rsidR="007A26D9" w14:paraId="0F76E3B8" w14:textId="77777777" w:rsidTr="00F20AB7">
              <w:tc>
                <w:tcPr>
                  <w:tcW w:w="3539" w:type="dxa"/>
                </w:tcPr>
                <w:p w14:paraId="76022E5E" w14:textId="77777777" w:rsidR="007A26D9" w:rsidRDefault="00000000" w:rsidP="009A4BB6">
                  <w:pPr>
                    <w:pStyle w:val="BodyText"/>
                    <w:spacing w:before="60" w:after="60"/>
                    <w:ind w:right="-3020"/>
                    <w:rPr>
                      <w:b/>
                      <w:color w:val="231F20"/>
                      <w:w w:val="0"/>
                    </w:rPr>
                  </w:pPr>
                  <w:r>
                    <w:rPr>
                      <w:b/>
                      <w:color w:val="231F20"/>
                      <w:w w:val="0"/>
                    </w:rPr>
                    <w:t xml:space="preserve">“£”, “GBP” or “pounds sterling” </w:t>
                  </w:r>
                </w:p>
              </w:tc>
              <w:tc>
                <w:tcPr>
                  <w:tcW w:w="6242" w:type="dxa"/>
                </w:tcPr>
                <w:p w14:paraId="4CB9D03F" w14:textId="77777777" w:rsidR="007A26D9" w:rsidRDefault="00000000" w:rsidP="009A4BB6">
                  <w:pPr>
                    <w:pStyle w:val="BodyText"/>
                    <w:spacing w:before="60" w:after="60"/>
                    <w:ind w:right="155"/>
                    <w:jc w:val="both"/>
                    <w:rPr>
                      <w:rFonts w:cstheme="minorHAnsi"/>
                      <w:bCs/>
                      <w:noProof/>
                    </w:rPr>
                  </w:pPr>
                  <w:r>
                    <w:rPr>
                      <w:color w:val="231F20"/>
                      <w:w w:val="0"/>
                    </w:rPr>
                    <w:t>United Kingdom pounds sterling, the official currency of the United Kingdom; and</w:t>
                  </w:r>
                </w:p>
              </w:tc>
            </w:tr>
          </w:tbl>
          <w:p w14:paraId="5F0AD3B9" w14:textId="77777777" w:rsidR="00000000" w:rsidRDefault="00000000"/>
        </w:tc>
        <w:tc>
          <w:tcPr>
            <w:tcW w:w="1440" w:type="dxa"/>
          </w:tcPr>
          <w:p w14:paraId="3D693DCB" w14:textId="77777777" w:rsidR="00C50675" w:rsidRDefault="00C50675"/>
        </w:tc>
        <w:tc>
          <w:tcPr>
            <w:tcW w:w="1440" w:type="dxa"/>
          </w:tcPr>
          <w:p w14:paraId="09746992" w14:textId="77777777" w:rsidR="00C50675" w:rsidRDefault="00C50675"/>
        </w:tc>
        <w:tc>
          <w:tcPr>
            <w:tcW w:w="4320" w:type="dxa"/>
          </w:tcPr>
          <w:p w14:paraId="5202AAD4" w14:textId="77777777" w:rsidR="00C50675" w:rsidRDefault="00C50675"/>
        </w:tc>
      </w:tr>
    </w:tbl>
    <w:p w14:paraId="4C8196F2" w14:textId="77777777" w:rsidR="00FB0204" w:rsidRDefault="00FB0204"/>
    <w:sectPr w:rsidR="00FB0204" w:rsidSect="00034616">
      <w:pgSz w:w="15840" w:h="12240" w:orient="landscape"/>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 w:initials="">
    <w:p w14:paraId="0C491061" w14:textId="77777777" w:rsidR="00000000" w:rsidRDefault="00000000">
      <w:pPr>
        <w:pStyle w:val="CommentText"/>
      </w:pPr>
      <w:r>
        <w:rPr>
          <w:rStyle w:val="CommentReference"/>
        </w:rPr>
        <w:annotationRef/>
      </w:r>
    </w:p>
  </w:comment>
  <w:comment w:id="68" w:author="" w:initials="">
    <w:p w14:paraId="6A0603A5" w14:textId="77777777" w:rsidR="00000000" w:rsidRDefault="00000000">
      <w:pPr>
        <w:pStyle w:val="CommentText"/>
      </w:pPr>
      <w:r>
        <w:rPr>
          <w:rStyle w:val="CommentReference"/>
        </w:rPr>
        <w:annotationRef/>
      </w:r>
    </w:p>
  </w:comment>
  <w:comment w:id="71" w:author="" w:initials="">
    <w:p w14:paraId="03C6C9CE" w14:textId="77777777" w:rsidR="00000000" w:rsidRDefault="00000000">
      <w:pPr>
        <w:pStyle w:val="CommentText"/>
      </w:pPr>
      <w:r>
        <w:rPr>
          <w:rStyle w:val="CommentReference"/>
        </w:rPr>
        <w:annotationRef/>
      </w:r>
    </w:p>
  </w:comment>
  <w:comment w:id="115" w:author="" w:initials="">
    <w:p w14:paraId="7C3896C9" w14:textId="77777777" w:rsidR="00000000" w:rsidRDefault="00000000">
      <w:pPr>
        <w:pStyle w:val="CommentText"/>
      </w:pPr>
      <w:r>
        <w:rPr>
          <w:rStyle w:val="CommentReference"/>
        </w:rPr>
        <w:annotationRef/>
      </w:r>
    </w:p>
  </w:comment>
  <w:comment w:id="119" w:author="" w:initials="">
    <w:p w14:paraId="21FD8AA4" w14:textId="77777777" w:rsidR="00000000" w:rsidRDefault="0000000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491061" w15:done="0"/>
  <w15:commentEx w15:paraId="6A0603A5" w15:done="0"/>
  <w15:commentEx w15:paraId="03C6C9CE" w15:done="0"/>
  <w15:commentEx w15:paraId="7C3896C9" w15:done="0"/>
  <w15:commentEx w15:paraId="21FD8A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491061" w16cid:durableId="278250A1"/>
  <w16cid:commentId w16cid:paraId="6A0603A5" w16cid:durableId="278250A2"/>
  <w16cid:commentId w16cid:paraId="03C6C9CE" w16cid:durableId="278250A3"/>
  <w16cid:commentId w16cid:paraId="7C3896C9" w16cid:durableId="278250A4"/>
  <w16cid:commentId w16cid:paraId="21FD8AA4" w16cid:durableId="278250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D914EE6"/>
    <w:multiLevelType w:val="multilevel"/>
    <w:tmpl w:val="31DE61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21425782">
    <w:abstractNumId w:val="8"/>
  </w:num>
  <w:num w:numId="2" w16cid:durableId="1587032257">
    <w:abstractNumId w:val="6"/>
  </w:num>
  <w:num w:numId="3" w16cid:durableId="2129928495">
    <w:abstractNumId w:val="5"/>
  </w:num>
  <w:num w:numId="4" w16cid:durableId="1221133126">
    <w:abstractNumId w:val="4"/>
  </w:num>
  <w:num w:numId="5" w16cid:durableId="1086077423">
    <w:abstractNumId w:val="7"/>
  </w:num>
  <w:num w:numId="6" w16cid:durableId="1953632168">
    <w:abstractNumId w:val="3"/>
  </w:num>
  <w:num w:numId="7" w16cid:durableId="1413165706">
    <w:abstractNumId w:val="2"/>
  </w:num>
  <w:num w:numId="8" w16cid:durableId="140074839">
    <w:abstractNumId w:val="1"/>
  </w:num>
  <w:num w:numId="9" w16cid:durableId="663053216">
    <w:abstractNumId w:val="0"/>
  </w:num>
  <w:num w:numId="10" w16cid:durableId="912397986">
    <w:abstractNumId w:val="9"/>
  </w:num>
  <w:num w:numId="11" w16cid:durableId="20212718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31181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336668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767395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0399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4282"/>
    <w:rsid w:val="00326F90"/>
    <w:rsid w:val="00AA1D8D"/>
    <w:rsid w:val="00B47730"/>
    <w:rsid w:val="00C50675"/>
    <w:rsid w:val="00CB0664"/>
    <w:rsid w:val="00FB02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4733FA"/>
  <w14:defaultImageDpi w14:val="300"/>
  <w15:docId w15:val="{BA28B16E-322B-4C75-BA96-C2DDF5B2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151</Pages>
  <Words>34177</Words>
  <Characters>194811</Characters>
  <Application>Microsoft Office Word</Application>
  <DocSecurity>0</DocSecurity>
  <Lines>1623</Lines>
  <Paragraphs>457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Robinson</cp:lastModifiedBy>
  <cp:revision>1</cp:revision>
  <dcterms:created xsi:type="dcterms:W3CDTF">2013-12-23T23:15:00Z</dcterms:created>
  <dcterms:modified xsi:type="dcterms:W3CDTF">2023-01-30T14:21:00Z</dcterms:modified>
  <cp:category/>
</cp:coreProperties>
</file>